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Times New Roman"/>
          <w:b/>
          <w:color w:val="auto"/>
          <w:sz w:val="52"/>
          <w:szCs w:val="52"/>
          <w:rPrChange w:id="0" w:author="小多 [2]" w:date="2020-09-23T09:33:07Z">
            <w:rPr>
              <w:rFonts w:ascii="Times New Roman" w:hAnsi="Times New Roman" w:eastAsia="宋体" w:cs="Times New Roman"/>
              <w:b/>
              <w:sz w:val="52"/>
              <w:szCs w:val="52"/>
            </w:rPr>
          </w:rPrChange>
        </w:rPr>
      </w:pPr>
      <w:bookmarkStart w:id="0" w:name="_Hlk49506934"/>
      <w:bookmarkEnd w:id="0"/>
    </w:p>
    <w:p>
      <w:pPr>
        <w:rPr>
          <w:rFonts w:ascii="Times New Roman" w:hAnsi="Times New Roman" w:eastAsia="宋体" w:cs="Times New Roman"/>
          <w:color w:val="auto"/>
          <w:rPrChange w:id="1" w:author="小多 [2]" w:date="2020-09-23T09:33:07Z">
            <w:rPr>
              <w:rFonts w:ascii="Times New Roman" w:hAnsi="Times New Roman" w:eastAsia="宋体" w:cs="Times New Roman"/>
            </w:rPr>
          </w:rPrChange>
        </w:rPr>
      </w:pPr>
    </w:p>
    <w:p>
      <w:pPr>
        <w:rPr>
          <w:rFonts w:ascii="Times New Roman" w:hAnsi="Times New Roman" w:eastAsia="宋体" w:cs="Times New Roman"/>
          <w:color w:val="auto"/>
          <w:rPrChange w:id="2" w:author="小多 [2]" w:date="2020-09-23T09:33:07Z">
            <w:rPr>
              <w:rFonts w:ascii="Times New Roman" w:hAnsi="Times New Roman" w:eastAsia="宋体" w:cs="Times New Roman"/>
            </w:rPr>
          </w:rPrChange>
        </w:rPr>
      </w:pPr>
    </w:p>
    <w:p>
      <w:pPr>
        <w:rPr>
          <w:rFonts w:ascii="Times New Roman" w:hAnsi="Times New Roman" w:eastAsia="宋体" w:cs="Times New Roman"/>
          <w:color w:val="auto"/>
          <w:rPrChange w:id="3" w:author="小多 [2]" w:date="2020-09-23T09:33:07Z">
            <w:rPr>
              <w:rFonts w:ascii="Times New Roman" w:hAnsi="Times New Roman" w:eastAsia="宋体" w:cs="Times New Roman"/>
            </w:rPr>
          </w:rPrChange>
        </w:rPr>
      </w:pPr>
    </w:p>
    <w:p>
      <w:pPr>
        <w:rPr>
          <w:rFonts w:ascii="Times New Roman" w:hAnsi="Times New Roman" w:eastAsia="宋体" w:cs="Times New Roman"/>
          <w:color w:val="auto"/>
          <w:rPrChange w:id="4" w:author="小多 [2]" w:date="2020-09-23T09:33:07Z">
            <w:rPr>
              <w:rFonts w:ascii="Times New Roman" w:hAnsi="Times New Roman" w:eastAsia="宋体" w:cs="Times New Roman"/>
            </w:rPr>
          </w:rPrChange>
        </w:rPr>
      </w:pPr>
    </w:p>
    <w:p>
      <w:pPr>
        <w:rPr>
          <w:rFonts w:ascii="Times New Roman" w:hAnsi="Times New Roman" w:eastAsia="宋体" w:cs="Times New Roman"/>
          <w:color w:val="auto"/>
          <w:rPrChange w:id="5" w:author="小多 [2]" w:date="2020-09-23T09:33:07Z">
            <w:rPr>
              <w:rFonts w:ascii="Times New Roman" w:hAnsi="Times New Roman" w:eastAsia="宋体" w:cs="Times New Roman"/>
            </w:rPr>
          </w:rPrChange>
        </w:rPr>
      </w:pPr>
    </w:p>
    <w:p>
      <w:pPr>
        <w:widowControl w:val="0"/>
        <w:jc w:val="center"/>
        <w:rPr>
          <w:rFonts w:ascii="Times New Roman" w:hAnsi="Times New Roman" w:eastAsia="宋体" w:cs="Times New Roman"/>
          <w:b/>
          <w:color w:val="auto"/>
          <w:kern w:val="2"/>
          <w:sz w:val="52"/>
          <w:szCs w:val="52"/>
          <w:rPrChange w:id="6" w:author="小多 [2]" w:date="2020-09-23T09:33:07Z">
            <w:rPr>
              <w:rFonts w:ascii="Times New Roman" w:hAnsi="Times New Roman" w:eastAsia="宋体" w:cs="Times New Roman"/>
              <w:b/>
              <w:kern w:val="2"/>
              <w:sz w:val="52"/>
              <w:szCs w:val="52"/>
            </w:rPr>
          </w:rPrChange>
        </w:rPr>
      </w:pPr>
      <w:r>
        <w:rPr>
          <w:rFonts w:ascii="Times New Roman" w:hAnsi="Times New Roman" w:eastAsia="宋体" w:cs="Times New Roman"/>
          <w:b/>
          <w:color w:val="auto"/>
          <w:kern w:val="2"/>
          <w:sz w:val="52"/>
          <w:szCs w:val="52"/>
          <w:rPrChange w:id="7" w:author="小多 [2]" w:date="2020-09-23T09:33:07Z">
            <w:rPr>
              <w:rFonts w:ascii="Times New Roman" w:hAnsi="Times New Roman" w:eastAsia="宋体" w:cs="Times New Roman"/>
              <w:b/>
              <w:kern w:val="2"/>
              <w:sz w:val="52"/>
              <w:szCs w:val="52"/>
            </w:rPr>
          </w:rPrChange>
        </w:rPr>
        <w:t>产品综述资料</w:t>
      </w:r>
    </w:p>
    <w:p>
      <w:pPr>
        <w:jc w:val="center"/>
        <w:rPr>
          <w:rFonts w:ascii="Times New Roman" w:hAnsi="Times New Roman" w:eastAsia="宋体" w:cs="Times New Roman"/>
          <w:b/>
          <w:color w:val="auto"/>
          <w:sz w:val="28"/>
          <w:szCs w:val="28"/>
          <w:rPrChange w:id="8" w:author="小多 [2]" w:date="2020-09-23T09:33:07Z">
            <w:rPr>
              <w:rFonts w:ascii="Times New Roman" w:hAnsi="Times New Roman" w:eastAsia="宋体" w:cs="Times New Roman"/>
              <w:b/>
              <w:sz w:val="28"/>
              <w:szCs w:val="28"/>
            </w:rPr>
          </w:rPrChange>
        </w:rPr>
      </w:pPr>
    </w:p>
    <w:p>
      <w:pPr>
        <w:jc w:val="center"/>
        <w:rPr>
          <w:rFonts w:ascii="Times New Roman" w:hAnsi="Times New Roman" w:eastAsia="宋体" w:cs="Times New Roman"/>
          <w:b/>
          <w:color w:val="auto"/>
          <w:sz w:val="28"/>
          <w:szCs w:val="28"/>
          <w:rPrChange w:id="9" w:author="小多 [2]" w:date="2020-09-23T09:33:07Z">
            <w:rPr>
              <w:rFonts w:ascii="Times New Roman" w:hAnsi="Times New Roman" w:eastAsia="宋体" w:cs="Times New Roman"/>
              <w:b/>
              <w:sz w:val="28"/>
              <w:szCs w:val="28"/>
            </w:rPr>
          </w:rPrChange>
        </w:rPr>
      </w:pPr>
    </w:p>
    <w:p>
      <w:pPr>
        <w:jc w:val="center"/>
        <w:rPr>
          <w:rFonts w:ascii="Times New Roman" w:hAnsi="Times New Roman" w:eastAsia="宋体" w:cs="Times New Roman"/>
          <w:b/>
          <w:color w:val="auto"/>
          <w:sz w:val="28"/>
          <w:szCs w:val="28"/>
          <w:rPrChange w:id="10" w:author="小多 [2]" w:date="2020-09-23T09:33:07Z">
            <w:rPr>
              <w:rFonts w:ascii="Times New Roman" w:hAnsi="Times New Roman" w:eastAsia="宋体" w:cs="Times New Roman"/>
              <w:b/>
              <w:sz w:val="28"/>
              <w:szCs w:val="28"/>
            </w:rPr>
          </w:rPrChange>
        </w:rPr>
      </w:pPr>
    </w:p>
    <w:p>
      <w:pPr>
        <w:jc w:val="center"/>
        <w:rPr>
          <w:rFonts w:ascii="Times New Roman" w:hAnsi="Times New Roman" w:eastAsia="宋体" w:cs="Times New Roman"/>
          <w:b/>
          <w:color w:val="auto"/>
          <w:sz w:val="28"/>
          <w:szCs w:val="28"/>
          <w:rPrChange w:id="11" w:author="小多 [2]" w:date="2020-09-23T09:33:07Z">
            <w:rPr>
              <w:rFonts w:ascii="Times New Roman" w:hAnsi="Times New Roman" w:eastAsia="宋体" w:cs="Times New Roman"/>
              <w:b/>
              <w:sz w:val="28"/>
              <w:szCs w:val="28"/>
            </w:rPr>
          </w:rPrChange>
        </w:rPr>
      </w:pPr>
    </w:p>
    <w:p>
      <w:pPr>
        <w:spacing w:line="240" w:lineRule="auto"/>
        <w:jc w:val="center"/>
        <w:rPr>
          <w:rFonts w:ascii="Times New Roman" w:hAnsi="Times New Roman" w:cs="Times New Roman"/>
          <w:b/>
          <w:color w:val="auto"/>
          <w:sz w:val="32"/>
          <w:szCs w:val="32"/>
          <w:rPrChange w:id="12" w:author="小多 [2]" w:date="2020-09-23T09:33:07Z">
            <w:rPr>
              <w:rFonts w:ascii="Times New Roman" w:hAnsi="Times New Roman" w:cs="Times New Roman"/>
              <w:b/>
              <w:sz w:val="32"/>
              <w:szCs w:val="32"/>
            </w:rPr>
          </w:rPrChange>
        </w:rPr>
      </w:pPr>
      <w:bookmarkStart w:id="1" w:name="_Hlk18403062"/>
      <w:r>
        <w:rPr>
          <w:rFonts w:ascii="Times New Roman" w:hAnsi="Times New Roman" w:cs="Times New Roman"/>
          <w:b/>
          <w:color w:val="auto"/>
          <w:sz w:val="32"/>
          <w:szCs w:val="32"/>
          <w:rPrChange w:id="13" w:author="小多 [2]" w:date="2020-09-23T09:33:07Z">
            <w:rPr>
              <w:rFonts w:ascii="Times New Roman" w:hAnsi="Times New Roman" w:cs="Times New Roman"/>
              <w:b/>
              <w:sz w:val="32"/>
              <w:szCs w:val="32"/>
            </w:rPr>
          </w:rPrChange>
        </w:rPr>
        <w:t>动态心电分析软件</w:t>
      </w:r>
    </w:p>
    <w:bookmarkEnd w:id="1"/>
    <w:p>
      <w:pPr>
        <w:rPr>
          <w:rFonts w:ascii="Times New Roman" w:hAnsi="Times New Roman" w:cs="Times New Roman"/>
          <w:b/>
          <w:color w:val="auto"/>
          <w:sz w:val="44"/>
          <w:szCs w:val="44"/>
          <w:rPrChange w:id="14" w:author="小多 [2]" w:date="2020-09-23T09:33:07Z">
            <w:rPr>
              <w:rFonts w:ascii="Times New Roman" w:hAnsi="Times New Roman" w:cs="Times New Roman"/>
              <w:b/>
              <w:sz w:val="44"/>
              <w:szCs w:val="44"/>
            </w:rPr>
          </w:rPrChange>
        </w:rPr>
      </w:pPr>
      <w:bookmarkStart w:id="2" w:name="OLE_LINK4"/>
      <w:bookmarkStart w:id="3" w:name="OLE_LINK3"/>
    </w:p>
    <w:p>
      <w:pPr>
        <w:rPr>
          <w:rFonts w:ascii="Times New Roman" w:hAnsi="Times New Roman" w:cs="Times New Roman"/>
          <w:b/>
          <w:color w:val="auto"/>
          <w:sz w:val="44"/>
          <w:szCs w:val="44"/>
          <w:rPrChange w:id="15"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16"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17"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18"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19"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20" w:author="小多 [2]" w:date="2020-09-23T09:33:07Z">
            <w:rPr>
              <w:rFonts w:ascii="Times New Roman" w:hAnsi="Times New Roman" w:cs="Times New Roman"/>
              <w:b/>
              <w:sz w:val="44"/>
              <w:szCs w:val="44"/>
            </w:rPr>
          </w:rPrChange>
        </w:rPr>
      </w:pPr>
    </w:p>
    <w:p>
      <w:pPr>
        <w:widowControl w:val="0"/>
        <w:spacing w:line="240" w:lineRule="auto"/>
        <w:jc w:val="center"/>
        <w:rPr>
          <w:rFonts w:ascii="Times New Roman" w:hAnsi="Times New Roman" w:eastAsia="宋体" w:cs="Times New Roman"/>
          <w:b/>
          <w:color w:val="auto"/>
          <w:kern w:val="2"/>
          <w:sz w:val="28"/>
          <w:szCs w:val="28"/>
          <w:rPrChange w:id="21" w:author="小多 [2]" w:date="2020-09-23T09:33:07Z">
            <w:rPr>
              <w:rFonts w:ascii="Times New Roman" w:hAnsi="Times New Roman" w:eastAsia="宋体" w:cs="Times New Roman"/>
              <w:b/>
              <w:kern w:val="2"/>
              <w:sz w:val="28"/>
              <w:szCs w:val="28"/>
            </w:rPr>
          </w:rPrChange>
        </w:rPr>
      </w:pPr>
      <w:r>
        <w:rPr>
          <w:rFonts w:ascii="Times New Roman" w:hAnsi="Times New Roman" w:eastAsia="宋体" w:cs="Times New Roman"/>
          <w:b/>
          <w:color w:val="auto"/>
          <w:kern w:val="2"/>
          <w:sz w:val="28"/>
          <w:szCs w:val="28"/>
          <w:rPrChange w:id="22" w:author="小多 [2]" w:date="2020-09-23T09:33:07Z">
            <w:rPr>
              <w:rFonts w:ascii="Times New Roman" w:hAnsi="Times New Roman" w:eastAsia="宋体" w:cs="Times New Roman"/>
              <w:b/>
              <w:kern w:val="2"/>
              <w:sz w:val="28"/>
              <w:szCs w:val="28"/>
            </w:rPr>
          </w:rPrChange>
        </w:rPr>
        <w:t>通心络科（河北）科技有限公司</w:t>
      </w:r>
    </w:p>
    <w:bookmarkEnd w:id="2"/>
    <w:bookmarkEnd w:id="3"/>
    <w:p>
      <w:pPr>
        <w:rPr>
          <w:rFonts w:ascii="Times New Roman" w:hAnsi="Times New Roman" w:cs="Times New Roman"/>
          <w:b/>
          <w:color w:val="auto"/>
          <w:sz w:val="44"/>
          <w:szCs w:val="44"/>
          <w:rPrChange w:id="23"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24"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25" w:author="小多 [2]" w:date="2020-09-23T09:33:07Z">
            <w:rPr>
              <w:rFonts w:ascii="Times New Roman" w:hAnsi="Times New Roman" w:cs="Times New Roman"/>
              <w:b/>
              <w:sz w:val="44"/>
              <w:szCs w:val="44"/>
            </w:rPr>
          </w:rPrChange>
        </w:rPr>
      </w:pPr>
    </w:p>
    <w:p>
      <w:pPr>
        <w:spacing w:line="240" w:lineRule="auto"/>
        <w:jc w:val="center"/>
        <w:rPr>
          <w:rFonts w:ascii="Times New Roman" w:hAnsi="Times New Roman" w:cs="Times New Roman"/>
          <w:color w:val="auto"/>
          <w:lang w:val="zh-CN"/>
          <w:rPrChange w:id="26" w:author="小多 [2]" w:date="2020-09-23T09:33:07Z">
            <w:rPr>
              <w:rFonts w:ascii="Times New Roman" w:hAnsi="Times New Roman" w:cs="Times New Roman"/>
              <w:lang w:val="zh-CN"/>
            </w:rPr>
          </w:rPrChange>
        </w:rPr>
      </w:pPr>
    </w:p>
    <w:sdt>
      <w:sdtPr>
        <w:rPr>
          <w:rFonts w:ascii="Times New Roman" w:hAnsi="Times New Roman" w:cs="Times New Roman"/>
          <w:color w:val="auto"/>
          <w:lang w:val="zh-CN"/>
          <w:rPrChange w:id="27" w:author="小多 [2]" w:date="2020-09-23T09:33:07Z">
            <w:rPr>
              <w:rFonts w:ascii="Times New Roman" w:hAnsi="Times New Roman" w:cs="Times New Roman"/>
              <w:lang w:val="zh-CN"/>
            </w:rPr>
          </w:rPrChange>
        </w:rPr>
        <w:id w:val="1816920422"/>
        <w:docPartObj>
          <w:docPartGallery w:val="Table of Contents"/>
          <w:docPartUnique/>
        </w:docPartObj>
      </w:sdtPr>
      <w:sdtEndPr>
        <w:rPr>
          <w:rFonts w:ascii="Times New Roman" w:hAnsi="Times New Roman" w:cs="Times New Roman"/>
          <w:color w:val="auto"/>
          <w:lang w:val="zh-CN"/>
          <w:rPrChange w:id="28" w:author="小多 [2]" w:date="2020-09-23T09:33:07Z">
            <w:rPr>
              <w:rFonts w:ascii="Times New Roman" w:hAnsi="Times New Roman" w:cs="Times New Roman"/>
              <w:lang w:val="zh-CN"/>
            </w:rPr>
          </w:rPrChange>
        </w:rPr>
      </w:sdtEndPr>
      <w:sdtContent>
        <w:p>
          <w:pPr>
            <w:spacing w:line="240" w:lineRule="auto"/>
            <w:jc w:val="center"/>
            <w:rPr>
              <w:rFonts w:ascii="Times New Roman" w:hAnsi="Times New Roman" w:cs="Times New Roman"/>
              <w:color w:val="auto"/>
              <w:rPrChange w:id="29" w:author="小多 [2]" w:date="2020-09-23T09:33:07Z">
                <w:rPr>
                  <w:rFonts w:ascii="Times New Roman" w:hAnsi="Times New Roman" w:cs="Times New Roman"/>
                </w:rPr>
              </w:rPrChange>
            </w:rPr>
          </w:pPr>
          <w:r>
            <w:rPr>
              <w:rFonts w:ascii="Times New Roman" w:hAnsi="Times New Roman" w:eastAsia="宋体" w:cs="Times New Roman"/>
              <w:color w:val="auto"/>
              <w:sz w:val="21"/>
              <w:rPrChange w:id="31" w:author="小多 [2]" w:date="2020-09-23T09:33:07Z">
                <w:rPr>
                  <w:rFonts w:ascii="Times New Roman" w:hAnsi="Times New Roman" w:eastAsia="宋体" w:cs="Times New Roman"/>
                  <w:sz w:val="21"/>
                </w:rPr>
              </w:rPrChange>
            </w:rPr>
            <w:t>目录</w:t>
          </w:r>
        </w:p>
        <w:p>
          <w:pPr>
            <w:pStyle w:val="9"/>
            <w:tabs>
              <w:tab w:val="right" w:leader="dot" w:pos="8306"/>
            </w:tabs>
            <w:rPr>
              <w:del w:id="32" w:author="小多 [2]" w:date="2020-09-23T09:46:46Z"/>
              <w:rFonts w:ascii="Times New Roman" w:hAnsi="Times New Roman" w:cs="Times New Roman"/>
              <w:color w:val="auto"/>
              <w:rPrChange w:id="33" w:author="小多 [2]" w:date="2020-09-23T09:33:07Z">
                <w:rPr>
                  <w:del w:id="34" w:author="小多 [2]" w:date="2020-09-23T09:46:46Z"/>
                  <w:rFonts w:ascii="Times New Roman" w:hAnsi="Times New Roman" w:cs="Times New Roman"/>
                </w:rPr>
              </w:rPrChange>
            </w:rPr>
          </w:pPr>
          <w:r>
            <w:rPr>
              <w:rFonts w:ascii="Times New Roman" w:hAnsi="Times New Roman" w:cs="Times New Roman"/>
              <w:color w:val="auto"/>
              <w:rPrChange w:id="35" w:author="小多 [2]" w:date="2020-09-23T09:33:07Z">
                <w:rPr>
                  <w:rFonts w:ascii="Times New Roman" w:hAnsi="Times New Roman" w:cs="Times New Roman"/>
                </w:rPr>
              </w:rPrChange>
            </w:rPr>
            <w:fldChar w:fldCharType="begin"/>
          </w:r>
          <w:r>
            <w:rPr>
              <w:rFonts w:ascii="Times New Roman" w:hAnsi="Times New Roman" w:cs="Times New Roman"/>
              <w:color w:val="auto"/>
              <w:rPrChange w:id="36" w:author="小多 [2]" w:date="2020-09-23T09:33:07Z">
                <w:rPr>
                  <w:rFonts w:ascii="Times New Roman" w:hAnsi="Times New Roman" w:cs="Times New Roman"/>
                </w:rPr>
              </w:rPrChange>
            </w:rPr>
            <w:instrText xml:space="preserve"> TOC \o "1-3" \h \z \u </w:instrText>
          </w:r>
          <w:r>
            <w:rPr>
              <w:rFonts w:ascii="Times New Roman" w:hAnsi="Times New Roman" w:cs="Times New Roman"/>
              <w:color w:val="auto"/>
              <w:rPrChange w:id="37" w:author="小多 [2]" w:date="2020-09-23T09:33:07Z">
                <w:rPr>
                  <w:rFonts w:ascii="Times New Roman" w:hAnsi="Times New Roman" w:cs="Times New Roman"/>
                </w:rPr>
              </w:rPrChange>
            </w:rPr>
            <w:fldChar w:fldCharType="separate"/>
          </w:r>
          <w:del w:id="38" w:author="小多 [2]" w:date="2020-09-23T09:46:46Z">
            <w:r>
              <w:rPr>
                <w:color w:val="auto"/>
                <w:rPrChange w:id="39" w:author="小多 [2]" w:date="2020-09-23T09:33:07Z">
                  <w:rPr/>
                </w:rPrChange>
              </w:rPr>
              <w:fldChar w:fldCharType="begin"/>
            </w:r>
          </w:del>
          <w:del w:id="40" w:author="小多 [2]" w:date="2020-09-23T09:46:46Z">
            <w:r>
              <w:rPr>
                <w:color w:val="auto"/>
                <w:rPrChange w:id="41" w:author="小多 [2]" w:date="2020-09-23T09:33:07Z">
                  <w:rPr/>
                </w:rPrChange>
              </w:rPr>
              <w:delInstrText xml:space="preserve"> HYPERLINK \l "_Toc15070" </w:delInstrText>
            </w:r>
          </w:del>
          <w:del w:id="42" w:author="小多 [2]" w:date="2020-09-23T09:46:46Z">
            <w:r>
              <w:rPr>
                <w:color w:val="auto"/>
                <w:rPrChange w:id="43" w:author="小多 [2]" w:date="2020-09-23T09:33:07Z">
                  <w:rPr/>
                </w:rPrChange>
              </w:rPr>
              <w:fldChar w:fldCharType="separate"/>
            </w:r>
          </w:del>
          <w:del w:id="44" w:author="小多 [2]" w:date="2020-09-23T09:46:46Z">
            <w:r>
              <w:rPr>
                <w:rFonts w:ascii="Times New Roman" w:hAnsi="Times New Roman" w:eastAsia="黑体" w:cs="Times New Roman"/>
                <w:color w:val="auto"/>
                <w:kern w:val="2"/>
                <w:rPrChange w:id="45" w:author="小多 [2]" w:date="2020-09-23T09:33:07Z">
                  <w:rPr>
                    <w:rFonts w:ascii="Times New Roman" w:hAnsi="Times New Roman" w:eastAsia="黑体" w:cs="Times New Roman"/>
                    <w:kern w:val="2"/>
                  </w:rPr>
                </w:rPrChange>
              </w:rPr>
              <w:delText>1 概述</w:delText>
            </w:r>
          </w:del>
          <w:del w:id="46" w:author="小多 [2]" w:date="2020-09-23T09:46:46Z">
            <w:r>
              <w:rPr>
                <w:rFonts w:ascii="Times New Roman" w:hAnsi="Times New Roman" w:cs="Times New Roman"/>
                <w:color w:val="auto"/>
                <w:rPrChange w:id="47" w:author="小多 [2]" w:date="2020-09-23T09:33:07Z">
                  <w:rPr>
                    <w:rFonts w:ascii="Times New Roman" w:hAnsi="Times New Roman" w:cs="Times New Roman"/>
                  </w:rPr>
                </w:rPrChange>
              </w:rPr>
              <w:tab/>
            </w:r>
          </w:del>
          <w:del w:id="48" w:author="小多 [2]" w:date="2020-09-23T09:46:46Z">
            <w:r>
              <w:rPr>
                <w:rFonts w:ascii="Times New Roman" w:hAnsi="Times New Roman" w:cs="Times New Roman"/>
                <w:color w:val="auto"/>
                <w:rPrChange w:id="49" w:author="小多 [2]" w:date="2020-09-23T09:33:07Z">
                  <w:rPr>
                    <w:rFonts w:ascii="Times New Roman" w:hAnsi="Times New Roman" w:cs="Times New Roman"/>
                  </w:rPr>
                </w:rPrChange>
              </w:rPr>
              <w:fldChar w:fldCharType="begin"/>
            </w:r>
          </w:del>
          <w:del w:id="50" w:author="小多 [2]" w:date="2020-09-23T09:46:46Z">
            <w:r>
              <w:rPr>
                <w:rFonts w:ascii="Times New Roman" w:hAnsi="Times New Roman" w:cs="Times New Roman"/>
                <w:color w:val="auto"/>
                <w:rPrChange w:id="51" w:author="小多 [2]" w:date="2020-09-23T09:33:07Z">
                  <w:rPr>
                    <w:rFonts w:ascii="Times New Roman" w:hAnsi="Times New Roman" w:cs="Times New Roman"/>
                  </w:rPr>
                </w:rPrChange>
              </w:rPr>
              <w:delInstrText xml:space="preserve"> PAGEREF _Toc15070 </w:delInstrText>
            </w:r>
          </w:del>
          <w:del w:id="52" w:author="小多 [2]" w:date="2020-09-23T09:46:46Z">
            <w:r>
              <w:rPr>
                <w:rFonts w:ascii="Times New Roman" w:hAnsi="Times New Roman" w:cs="Times New Roman"/>
                <w:color w:val="auto"/>
                <w:rPrChange w:id="53" w:author="小多 [2]" w:date="2020-09-23T09:33:07Z">
                  <w:rPr>
                    <w:rFonts w:ascii="Times New Roman" w:hAnsi="Times New Roman" w:cs="Times New Roman"/>
                  </w:rPr>
                </w:rPrChange>
              </w:rPr>
              <w:fldChar w:fldCharType="separate"/>
            </w:r>
          </w:del>
          <w:del w:id="54" w:author="小多 [2]" w:date="2020-09-23T09:46:46Z">
            <w:r>
              <w:rPr>
                <w:rFonts w:ascii="Times New Roman" w:hAnsi="Times New Roman" w:cs="Times New Roman"/>
                <w:color w:val="auto"/>
                <w:rPrChange w:id="55" w:author="小多 [2]" w:date="2020-09-23T09:33:07Z">
                  <w:rPr>
                    <w:rFonts w:ascii="Times New Roman" w:hAnsi="Times New Roman" w:cs="Times New Roman"/>
                  </w:rPr>
                </w:rPrChange>
              </w:rPr>
              <w:delText>1</w:delText>
            </w:r>
          </w:del>
          <w:del w:id="56" w:author="小多 [2]" w:date="2020-09-23T09:46:46Z">
            <w:r>
              <w:rPr>
                <w:rFonts w:ascii="Times New Roman" w:hAnsi="Times New Roman" w:cs="Times New Roman"/>
                <w:color w:val="auto"/>
                <w:rPrChange w:id="57" w:author="小多 [2]" w:date="2020-09-23T09:33:07Z">
                  <w:rPr>
                    <w:rFonts w:ascii="Times New Roman" w:hAnsi="Times New Roman" w:cs="Times New Roman"/>
                  </w:rPr>
                </w:rPrChange>
              </w:rPr>
              <w:fldChar w:fldCharType="end"/>
            </w:r>
          </w:del>
          <w:del w:id="58" w:author="小多 [2]" w:date="2020-09-23T09:46:46Z">
            <w:r>
              <w:rPr>
                <w:rFonts w:ascii="Times New Roman" w:hAnsi="Times New Roman" w:cs="Times New Roman"/>
                <w:color w:val="auto"/>
                <w:rPrChange w:id="59" w:author="小多 [2]" w:date="2020-09-23T09:33:07Z">
                  <w:rPr>
                    <w:rFonts w:ascii="Times New Roman" w:hAnsi="Times New Roman" w:cs="Times New Roman"/>
                  </w:rPr>
                </w:rPrChange>
              </w:rPr>
              <w:fldChar w:fldCharType="end"/>
            </w:r>
          </w:del>
        </w:p>
        <w:p>
          <w:pPr>
            <w:pStyle w:val="9"/>
            <w:tabs>
              <w:tab w:val="right" w:leader="dot" w:pos="8306"/>
            </w:tabs>
            <w:rPr>
              <w:del w:id="60" w:author="小多 [2]" w:date="2020-09-23T09:46:46Z"/>
              <w:rFonts w:ascii="Times New Roman" w:hAnsi="Times New Roman" w:cs="Times New Roman"/>
              <w:color w:val="auto"/>
              <w:rPrChange w:id="61" w:author="小多 [2]" w:date="2020-09-23T09:33:07Z">
                <w:rPr>
                  <w:del w:id="62" w:author="小多 [2]" w:date="2020-09-23T09:46:46Z"/>
                  <w:rFonts w:ascii="Times New Roman" w:hAnsi="Times New Roman" w:cs="Times New Roman"/>
                </w:rPr>
              </w:rPrChange>
            </w:rPr>
          </w:pPr>
          <w:del w:id="63" w:author="小多 [2]" w:date="2020-09-23T09:46:46Z">
            <w:r>
              <w:rPr>
                <w:color w:val="auto"/>
                <w:rPrChange w:id="64" w:author="小多 [2]" w:date="2020-09-23T09:33:07Z">
                  <w:rPr/>
                </w:rPrChange>
              </w:rPr>
              <w:fldChar w:fldCharType="begin"/>
            </w:r>
          </w:del>
          <w:del w:id="65" w:author="小多 [2]" w:date="2020-09-23T09:46:46Z">
            <w:r>
              <w:rPr>
                <w:color w:val="auto"/>
                <w:rPrChange w:id="66" w:author="小多 [2]" w:date="2020-09-23T09:33:07Z">
                  <w:rPr/>
                </w:rPrChange>
              </w:rPr>
              <w:delInstrText xml:space="preserve"> HYPERLINK \l "_Toc30102" </w:delInstrText>
            </w:r>
          </w:del>
          <w:del w:id="67" w:author="小多 [2]" w:date="2020-09-23T09:46:46Z">
            <w:r>
              <w:rPr>
                <w:color w:val="auto"/>
                <w:rPrChange w:id="68" w:author="小多 [2]" w:date="2020-09-23T09:33:07Z">
                  <w:rPr/>
                </w:rPrChange>
              </w:rPr>
              <w:fldChar w:fldCharType="separate"/>
            </w:r>
          </w:del>
          <w:del w:id="69" w:author="小多 [2]" w:date="2020-09-23T09:46:46Z">
            <w:r>
              <w:rPr>
                <w:rFonts w:ascii="Times New Roman" w:hAnsi="Times New Roman" w:eastAsia="黑体" w:cs="Times New Roman"/>
                <w:color w:val="auto"/>
                <w:kern w:val="2"/>
                <w:rPrChange w:id="70" w:author="小多 [2]" w:date="2020-09-23T09:33:07Z">
                  <w:rPr>
                    <w:rFonts w:ascii="Times New Roman" w:hAnsi="Times New Roman" w:eastAsia="黑体" w:cs="Times New Roman"/>
                    <w:kern w:val="2"/>
                  </w:rPr>
                </w:rPrChange>
              </w:rPr>
              <w:delText>2 产品描述</w:delText>
            </w:r>
          </w:del>
          <w:del w:id="71" w:author="小多 [2]" w:date="2020-09-23T09:46:46Z">
            <w:r>
              <w:rPr>
                <w:rFonts w:ascii="Times New Roman" w:hAnsi="Times New Roman" w:cs="Times New Roman"/>
                <w:color w:val="auto"/>
                <w:rPrChange w:id="72" w:author="小多 [2]" w:date="2020-09-23T09:33:07Z">
                  <w:rPr>
                    <w:rFonts w:ascii="Times New Roman" w:hAnsi="Times New Roman" w:cs="Times New Roman"/>
                  </w:rPr>
                </w:rPrChange>
              </w:rPr>
              <w:tab/>
            </w:r>
          </w:del>
          <w:del w:id="73" w:author="小多 [2]" w:date="2020-09-23T09:46:46Z">
            <w:r>
              <w:rPr>
                <w:rFonts w:ascii="Times New Roman" w:hAnsi="Times New Roman" w:cs="Times New Roman"/>
                <w:color w:val="auto"/>
                <w:rPrChange w:id="74" w:author="小多 [2]" w:date="2020-09-23T09:33:07Z">
                  <w:rPr>
                    <w:rFonts w:ascii="Times New Roman" w:hAnsi="Times New Roman" w:cs="Times New Roman"/>
                  </w:rPr>
                </w:rPrChange>
              </w:rPr>
              <w:fldChar w:fldCharType="begin"/>
            </w:r>
          </w:del>
          <w:del w:id="75" w:author="小多 [2]" w:date="2020-09-23T09:46:46Z">
            <w:r>
              <w:rPr>
                <w:rFonts w:ascii="Times New Roman" w:hAnsi="Times New Roman" w:cs="Times New Roman"/>
                <w:color w:val="auto"/>
                <w:rPrChange w:id="76" w:author="小多 [2]" w:date="2020-09-23T09:33:07Z">
                  <w:rPr>
                    <w:rFonts w:ascii="Times New Roman" w:hAnsi="Times New Roman" w:cs="Times New Roman"/>
                  </w:rPr>
                </w:rPrChange>
              </w:rPr>
              <w:delInstrText xml:space="preserve"> PAGEREF _Toc30102 </w:delInstrText>
            </w:r>
          </w:del>
          <w:del w:id="77" w:author="小多 [2]" w:date="2020-09-23T09:46:46Z">
            <w:r>
              <w:rPr>
                <w:rFonts w:ascii="Times New Roman" w:hAnsi="Times New Roman" w:cs="Times New Roman"/>
                <w:color w:val="auto"/>
                <w:rPrChange w:id="78" w:author="小多 [2]" w:date="2020-09-23T09:33:07Z">
                  <w:rPr>
                    <w:rFonts w:ascii="Times New Roman" w:hAnsi="Times New Roman" w:cs="Times New Roman"/>
                  </w:rPr>
                </w:rPrChange>
              </w:rPr>
              <w:fldChar w:fldCharType="separate"/>
            </w:r>
          </w:del>
          <w:del w:id="79" w:author="小多 [2]" w:date="2020-09-23T09:46:46Z">
            <w:r>
              <w:rPr>
                <w:rFonts w:ascii="Times New Roman" w:hAnsi="Times New Roman" w:cs="Times New Roman"/>
                <w:color w:val="auto"/>
                <w:rPrChange w:id="80" w:author="小多 [2]" w:date="2020-09-23T09:33:07Z">
                  <w:rPr>
                    <w:rFonts w:ascii="Times New Roman" w:hAnsi="Times New Roman" w:cs="Times New Roman"/>
                  </w:rPr>
                </w:rPrChange>
              </w:rPr>
              <w:delText>2</w:delText>
            </w:r>
          </w:del>
          <w:del w:id="81" w:author="小多 [2]" w:date="2020-09-23T09:46:46Z">
            <w:r>
              <w:rPr>
                <w:rFonts w:ascii="Times New Roman" w:hAnsi="Times New Roman" w:cs="Times New Roman"/>
                <w:color w:val="auto"/>
                <w:rPrChange w:id="82" w:author="小多 [2]" w:date="2020-09-23T09:33:07Z">
                  <w:rPr>
                    <w:rFonts w:ascii="Times New Roman" w:hAnsi="Times New Roman" w:cs="Times New Roman"/>
                  </w:rPr>
                </w:rPrChange>
              </w:rPr>
              <w:fldChar w:fldCharType="end"/>
            </w:r>
          </w:del>
          <w:del w:id="83" w:author="小多 [2]" w:date="2020-09-23T09:46:46Z">
            <w:r>
              <w:rPr>
                <w:rFonts w:ascii="Times New Roman" w:hAnsi="Times New Roman" w:cs="Times New Roman"/>
                <w:color w:val="auto"/>
                <w:rPrChange w:id="84" w:author="小多 [2]" w:date="2020-09-23T09:33:07Z">
                  <w:rPr>
                    <w:rFonts w:ascii="Times New Roman" w:hAnsi="Times New Roman" w:cs="Times New Roman"/>
                  </w:rPr>
                </w:rPrChange>
              </w:rPr>
              <w:fldChar w:fldCharType="end"/>
            </w:r>
          </w:del>
        </w:p>
        <w:p>
          <w:pPr>
            <w:pStyle w:val="12"/>
            <w:tabs>
              <w:tab w:val="right" w:leader="dot" w:pos="8306"/>
            </w:tabs>
            <w:ind w:left="440"/>
            <w:rPr>
              <w:del w:id="85" w:author="小多 [2]" w:date="2020-09-23T09:46:46Z"/>
              <w:rFonts w:ascii="Times New Roman" w:hAnsi="Times New Roman" w:cs="Times New Roman"/>
              <w:color w:val="auto"/>
              <w:rPrChange w:id="86" w:author="小多 [2]" w:date="2020-09-23T09:33:07Z">
                <w:rPr>
                  <w:del w:id="87" w:author="小多 [2]" w:date="2020-09-23T09:46:46Z"/>
                  <w:rFonts w:ascii="Times New Roman" w:hAnsi="Times New Roman" w:cs="Times New Roman"/>
                </w:rPr>
              </w:rPrChange>
            </w:rPr>
          </w:pPr>
          <w:del w:id="88" w:author="小多 [2]" w:date="2020-09-23T09:46:46Z">
            <w:r>
              <w:rPr>
                <w:color w:val="auto"/>
                <w:rPrChange w:id="89" w:author="小多 [2]" w:date="2020-09-23T09:33:07Z">
                  <w:rPr/>
                </w:rPrChange>
              </w:rPr>
              <w:fldChar w:fldCharType="begin"/>
            </w:r>
          </w:del>
          <w:del w:id="90" w:author="小多 [2]" w:date="2020-09-23T09:46:46Z">
            <w:r>
              <w:rPr>
                <w:color w:val="auto"/>
                <w:rPrChange w:id="91" w:author="小多 [2]" w:date="2020-09-23T09:33:07Z">
                  <w:rPr/>
                </w:rPrChange>
              </w:rPr>
              <w:delInstrText xml:space="preserve"> HYPERLINK \l "_Toc18252" </w:delInstrText>
            </w:r>
          </w:del>
          <w:del w:id="92" w:author="小多 [2]" w:date="2020-09-23T09:46:46Z">
            <w:r>
              <w:rPr>
                <w:color w:val="auto"/>
                <w:rPrChange w:id="93" w:author="小多 [2]" w:date="2020-09-23T09:33:07Z">
                  <w:rPr/>
                </w:rPrChange>
              </w:rPr>
              <w:fldChar w:fldCharType="separate"/>
            </w:r>
          </w:del>
          <w:del w:id="94" w:author="小多 [2]" w:date="2020-09-23T09:46:46Z">
            <w:r>
              <w:rPr>
                <w:rFonts w:ascii="Times New Roman" w:hAnsi="Times New Roman" w:eastAsia="宋体" w:cs="Times New Roman"/>
                <w:color w:val="auto"/>
                <w:kern w:val="2"/>
                <w:szCs w:val="24"/>
                <w:rPrChange w:id="95" w:author="小多 [2]" w:date="2020-09-23T09:33:07Z">
                  <w:rPr>
                    <w:rFonts w:ascii="Times New Roman" w:hAnsi="Times New Roman" w:eastAsia="宋体" w:cs="Times New Roman"/>
                    <w:kern w:val="2"/>
                    <w:szCs w:val="24"/>
                  </w:rPr>
                </w:rPrChange>
              </w:rPr>
              <w:delText>2.1工作原理</w:delText>
            </w:r>
          </w:del>
          <w:del w:id="96" w:author="小多 [2]" w:date="2020-09-23T09:46:46Z">
            <w:r>
              <w:rPr>
                <w:rFonts w:ascii="Times New Roman" w:hAnsi="Times New Roman" w:cs="Times New Roman"/>
                <w:color w:val="auto"/>
                <w:rPrChange w:id="97" w:author="小多 [2]" w:date="2020-09-23T09:33:07Z">
                  <w:rPr>
                    <w:rFonts w:ascii="Times New Roman" w:hAnsi="Times New Roman" w:cs="Times New Roman"/>
                  </w:rPr>
                </w:rPrChange>
              </w:rPr>
              <w:tab/>
            </w:r>
          </w:del>
          <w:del w:id="98" w:author="小多 [2]" w:date="2020-09-23T09:46:46Z">
            <w:r>
              <w:rPr>
                <w:rFonts w:ascii="Times New Roman" w:hAnsi="Times New Roman" w:cs="Times New Roman"/>
                <w:color w:val="auto"/>
                <w:rPrChange w:id="99" w:author="小多 [2]" w:date="2020-09-23T09:33:07Z">
                  <w:rPr>
                    <w:rFonts w:ascii="Times New Roman" w:hAnsi="Times New Roman" w:cs="Times New Roman"/>
                  </w:rPr>
                </w:rPrChange>
              </w:rPr>
              <w:fldChar w:fldCharType="begin"/>
            </w:r>
          </w:del>
          <w:del w:id="100" w:author="小多 [2]" w:date="2020-09-23T09:46:46Z">
            <w:r>
              <w:rPr>
                <w:rFonts w:ascii="Times New Roman" w:hAnsi="Times New Roman" w:cs="Times New Roman"/>
                <w:color w:val="auto"/>
                <w:rPrChange w:id="101" w:author="小多 [2]" w:date="2020-09-23T09:33:07Z">
                  <w:rPr>
                    <w:rFonts w:ascii="Times New Roman" w:hAnsi="Times New Roman" w:cs="Times New Roman"/>
                  </w:rPr>
                </w:rPrChange>
              </w:rPr>
              <w:delInstrText xml:space="preserve"> PAGEREF _Toc18252 </w:delInstrText>
            </w:r>
          </w:del>
          <w:del w:id="102" w:author="小多 [2]" w:date="2020-09-23T09:46:46Z">
            <w:r>
              <w:rPr>
                <w:rFonts w:ascii="Times New Roman" w:hAnsi="Times New Roman" w:cs="Times New Roman"/>
                <w:color w:val="auto"/>
                <w:rPrChange w:id="103" w:author="小多 [2]" w:date="2020-09-23T09:33:07Z">
                  <w:rPr>
                    <w:rFonts w:ascii="Times New Roman" w:hAnsi="Times New Roman" w:cs="Times New Roman"/>
                  </w:rPr>
                </w:rPrChange>
              </w:rPr>
              <w:fldChar w:fldCharType="separate"/>
            </w:r>
          </w:del>
          <w:del w:id="104" w:author="小多 [2]" w:date="2020-09-23T09:46:46Z">
            <w:r>
              <w:rPr>
                <w:rFonts w:ascii="Times New Roman" w:hAnsi="Times New Roman" w:cs="Times New Roman"/>
                <w:color w:val="auto"/>
                <w:rPrChange w:id="105" w:author="小多 [2]" w:date="2020-09-23T09:33:07Z">
                  <w:rPr>
                    <w:rFonts w:ascii="Times New Roman" w:hAnsi="Times New Roman" w:cs="Times New Roman"/>
                  </w:rPr>
                </w:rPrChange>
              </w:rPr>
              <w:delText>2</w:delText>
            </w:r>
          </w:del>
          <w:del w:id="106" w:author="小多 [2]" w:date="2020-09-23T09:46:46Z">
            <w:r>
              <w:rPr>
                <w:rFonts w:ascii="Times New Roman" w:hAnsi="Times New Roman" w:cs="Times New Roman"/>
                <w:color w:val="auto"/>
                <w:rPrChange w:id="107" w:author="小多 [2]" w:date="2020-09-23T09:33:07Z">
                  <w:rPr>
                    <w:rFonts w:ascii="Times New Roman" w:hAnsi="Times New Roman" w:cs="Times New Roman"/>
                  </w:rPr>
                </w:rPrChange>
              </w:rPr>
              <w:fldChar w:fldCharType="end"/>
            </w:r>
          </w:del>
          <w:del w:id="108" w:author="小多 [2]" w:date="2020-09-23T09:46:46Z">
            <w:r>
              <w:rPr>
                <w:rFonts w:ascii="Times New Roman" w:hAnsi="Times New Roman" w:cs="Times New Roman"/>
                <w:color w:val="auto"/>
                <w:rPrChange w:id="109" w:author="小多 [2]" w:date="2020-09-23T09:33:07Z">
                  <w:rPr>
                    <w:rFonts w:ascii="Times New Roman" w:hAnsi="Times New Roman" w:cs="Times New Roman"/>
                  </w:rPr>
                </w:rPrChange>
              </w:rPr>
              <w:fldChar w:fldCharType="end"/>
            </w:r>
          </w:del>
        </w:p>
        <w:p>
          <w:pPr>
            <w:pStyle w:val="12"/>
            <w:tabs>
              <w:tab w:val="right" w:leader="dot" w:pos="8306"/>
            </w:tabs>
            <w:ind w:left="440"/>
            <w:rPr>
              <w:del w:id="110" w:author="小多 [2]" w:date="2020-09-23T09:46:46Z"/>
              <w:rFonts w:ascii="Times New Roman" w:hAnsi="Times New Roman" w:cs="Times New Roman"/>
              <w:color w:val="auto"/>
              <w:rPrChange w:id="111" w:author="小多 [2]" w:date="2020-09-23T09:33:07Z">
                <w:rPr>
                  <w:del w:id="112" w:author="小多 [2]" w:date="2020-09-23T09:46:46Z"/>
                  <w:rFonts w:ascii="Times New Roman" w:hAnsi="Times New Roman" w:cs="Times New Roman"/>
                </w:rPr>
              </w:rPrChange>
            </w:rPr>
          </w:pPr>
          <w:del w:id="113" w:author="小多 [2]" w:date="2020-09-23T09:46:46Z">
            <w:r>
              <w:rPr>
                <w:color w:val="auto"/>
                <w:rPrChange w:id="114" w:author="小多 [2]" w:date="2020-09-23T09:33:07Z">
                  <w:rPr/>
                </w:rPrChange>
              </w:rPr>
              <w:fldChar w:fldCharType="begin"/>
            </w:r>
          </w:del>
          <w:del w:id="115" w:author="小多 [2]" w:date="2020-09-23T09:46:46Z">
            <w:r>
              <w:rPr>
                <w:color w:val="auto"/>
                <w:rPrChange w:id="116" w:author="小多 [2]" w:date="2020-09-23T09:33:07Z">
                  <w:rPr/>
                </w:rPrChange>
              </w:rPr>
              <w:delInstrText xml:space="preserve"> HYPERLINK \l "_Toc2175" </w:delInstrText>
            </w:r>
          </w:del>
          <w:del w:id="117" w:author="小多 [2]" w:date="2020-09-23T09:46:46Z">
            <w:r>
              <w:rPr>
                <w:color w:val="auto"/>
                <w:rPrChange w:id="118" w:author="小多 [2]" w:date="2020-09-23T09:33:07Z">
                  <w:rPr/>
                </w:rPrChange>
              </w:rPr>
              <w:fldChar w:fldCharType="separate"/>
            </w:r>
          </w:del>
          <w:del w:id="119" w:author="小多 [2]" w:date="2020-09-23T09:46:46Z">
            <w:r>
              <w:rPr>
                <w:rFonts w:ascii="Times New Roman" w:hAnsi="Times New Roman" w:eastAsia="宋体" w:cs="Times New Roman"/>
                <w:color w:val="auto"/>
                <w:kern w:val="2"/>
                <w:szCs w:val="24"/>
                <w:rPrChange w:id="120" w:author="小多 [2]" w:date="2020-09-23T09:33:07Z">
                  <w:rPr>
                    <w:rFonts w:ascii="Times New Roman" w:hAnsi="Times New Roman" w:eastAsia="宋体" w:cs="Times New Roman"/>
                    <w:kern w:val="2"/>
                    <w:szCs w:val="24"/>
                  </w:rPr>
                </w:rPrChange>
              </w:rPr>
              <w:delText>2.2结构组成</w:delText>
            </w:r>
          </w:del>
          <w:del w:id="121" w:author="小多 [2]" w:date="2020-09-23T09:46:46Z">
            <w:r>
              <w:rPr>
                <w:rFonts w:ascii="Times New Roman" w:hAnsi="Times New Roman" w:cs="Times New Roman"/>
                <w:color w:val="auto"/>
                <w:rPrChange w:id="122" w:author="小多 [2]" w:date="2020-09-23T09:33:07Z">
                  <w:rPr>
                    <w:rFonts w:ascii="Times New Roman" w:hAnsi="Times New Roman" w:cs="Times New Roman"/>
                  </w:rPr>
                </w:rPrChange>
              </w:rPr>
              <w:tab/>
            </w:r>
          </w:del>
          <w:del w:id="123" w:author="小多 [2]" w:date="2020-09-23T09:46:46Z">
            <w:r>
              <w:rPr>
                <w:rFonts w:ascii="Times New Roman" w:hAnsi="Times New Roman" w:cs="Times New Roman"/>
                <w:color w:val="auto"/>
                <w:rPrChange w:id="124" w:author="小多 [2]" w:date="2020-09-23T09:33:07Z">
                  <w:rPr>
                    <w:rFonts w:ascii="Times New Roman" w:hAnsi="Times New Roman" w:cs="Times New Roman"/>
                  </w:rPr>
                </w:rPrChange>
              </w:rPr>
              <w:fldChar w:fldCharType="begin"/>
            </w:r>
          </w:del>
          <w:del w:id="125" w:author="小多 [2]" w:date="2020-09-23T09:46:46Z">
            <w:r>
              <w:rPr>
                <w:rFonts w:ascii="Times New Roman" w:hAnsi="Times New Roman" w:cs="Times New Roman"/>
                <w:color w:val="auto"/>
                <w:rPrChange w:id="126" w:author="小多 [2]" w:date="2020-09-23T09:33:07Z">
                  <w:rPr>
                    <w:rFonts w:ascii="Times New Roman" w:hAnsi="Times New Roman" w:cs="Times New Roman"/>
                  </w:rPr>
                </w:rPrChange>
              </w:rPr>
              <w:delInstrText xml:space="preserve"> PAGEREF _Toc2175 </w:delInstrText>
            </w:r>
          </w:del>
          <w:del w:id="127" w:author="小多 [2]" w:date="2020-09-23T09:46:46Z">
            <w:r>
              <w:rPr>
                <w:rFonts w:ascii="Times New Roman" w:hAnsi="Times New Roman" w:cs="Times New Roman"/>
                <w:color w:val="auto"/>
                <w:rPrChange w:id="128" w:author="小多 [2]" w:date="2020-09-23T09:33:07Z">
                  <w:rPr>
                    <w:rFonts w:ascii="Times New Roman" w:hAnsi="Times New Roman" w:cs="Times New Roman"/>
                  </w:rPr>
                </w:rPrChange>
              </w:rPr>
              <w:fldChar w:fldCharType="separate"/>
            </w:r>
          </w:del>
          <w:del w:id="129" w:author="小多 [2]" w:date="2020-09-23T09:46:46Z">
            <w:r>
              <w:rPr>
                <w:rFonts w:ascii="Times New Roman" w:hAnsi="Times New Roman" w:cs="Times New Roman"/>
                <w:color w:val="auto"/>
                <w:rPrChange w:id="130" w:author="小多 [2]" w:date="2020-09-23T09:33:07Z">
                  <w:rPr>
                    <w:rFonts w:ascii="Times New Roman" w:hAnsi="Times New Roman" w:cs="Times New Roman"/>
                  </w:rPr>
                </w:rPrChange>
              </w:rPr>
              <w:delText>2</w:delText>
            </w:r>
          </w:del>
          <w:del w:id="131" w:author="小多 [2]" w:date="2020-09-23T09:46:46Z">
            <w:r>
              <w:rPr>
                <w:rFonts w:ascii="Times New Roman" w:hAnsi="Times New Roman" w:cs="Times New Roman"/>
                <w:color w:val="auto"/>
                <w:rPrChange w:id="132" w:author="小多 [2]" w:date="2020-09-23T09:33:07Z">
                  <w:rPr>
                    <w:rFonts w:ascii="Times New Roman" w:hAnsi="Times New Roman" w:cs="Times New Roman"/>
                  </w:rPr>
                </w:rPrChange>
              </w:rPr>
              <w:fldChar w:fldCharType="end"/>
            </w:r>
          </w:del>
          <w:del w:id="133" w:author="小多 [2]" w:date="2020-09-23T09:46:46Z">
            <w:r>
              <w:rPr>
                <w:rFonts w:ascii="Times New Roman" w:hAnsi="Times New Roman" w:cs="Times New Roman"/>
                <w:color w:val="auto"/>
                <w:rPrChange w:id="134" w:author="小多 [2]" w:date="2020-09-23T09:33:07Z">
                  <w:rPr>
                    <w:rFonts w:ascii="Times New Roman" w:hAnsi="Times New Roman" w:cs="Times New Roman"/>
                  </w:rPr>
                </w:rPrChange>
              </w:rPr>
              <w:fldChar w:fldCharType="end"/>
            </w:r>
          </w:del>
        </w:p>
        <w:p>
          <w:pPr>
            <w:pStyle w:val="12"/>
            <w:tabs>
              <w:tab w:val="right" w:leader="dot" w:pos="8306"/>
            </w:tabs>
            <w:ind w:left="440"/>
            <w:rPr>
              <w:del w:id="135" w:author="小多 [2]" w:date="2020-09-23T09:46:46Z"/>
              <w:rFonts w:ascii="Times New Roman" w:hAnsi="Times New Roman" w:cs="Times New Roman"/>
              <w:color w:val="auto"/>
              <w:rPrChange w:id="136" w:author="小多 [2]" w:date="2020-09-23T09:33:07Z">
                <w:rPr>
                  <w:del w:id="137" w:author="小多 [2]" w:date="2020-09-23T09:46:46Z"/>
                  <w:rFonts w:ascii="Times New Roman" w:hAnsi="Times New Roman" w:cs="Times New Roman"/>
                </w:rPr>
              </w:rPrChange>
            </w:rPr>
          </w:pPr>
          <w:del w:id="138" w:author="小多 [2]" w:date="2020-09-23T09:46:46Z">
            <w:r>
              <w:rPr>
                <w:color w:val="auto"/>
                <w:rPrChange w:id="139" w:author="小多 [2]" w:date="2020-09-23T09:33:07Z">
                  <w:rPr/>
                </w:rPrChange>
              </w:rPr>
              <w:fldChar w:fldCharType="begin"/>
            </w:r>
          </w:del>
          <w:del w:id="140" w:author="小多 [2]" w:date="2020-09-23T09:46:46Z">
            <w:r>
              <w:rPr>
                <w:color w:val="auto"/>
                <w:rPrChange w:id="141" w:author="小多 [2]" w:date="2020-09-23T09:33:07Z">
                  <w:rPr/>
                </w:rPrChange>
              </w:rPr>
              <w:delInstrText xml:space="preserve"> HYPERLINK \l "_Toc11798" </w:delInstrText>
            </w:r>
          </w:del>
          <w:del w:id="142" w:author="小多 [2]" w:date="2020-09-23T09:46:46Z">
            <w:r>
              <w:rPr>
                <w:color w:val="auto"/>
                <w:rPrChange w:id="143" w:author="小多 [2]" w:date="2020-09-23T09:33:07Z">
                  <w:rPr/>
                </w:rPrChange>
              </w:rPr>
              <w:fldChar w:fldCharType="separate"/>
            </w:r>
          </w:del>
          <w:del w:id="144" w:author="小多 [2]" w:date="2020-09-23T09:46:46Z">
            <w:r>
              <w:rPr>
                <w:rFonts w:ascii="Times New Roman" w:hAnsi="Times New Roman" w:eastAsia="宋体" w:cs="Times New Roman"/>
                <w:color w:val="auto"/>
                <w:kern w:val="2"/>
                <w:szCs w:val="24"/>
                <w:rPrChange w:id="145" w:author="小多 [2]" w:date="2020-09-23T09:33:07Z">
                  <w:rPr>
                    <w:rFonts w:ascii="Times New Roman" w:hAnsi="Times New Roman" w:eastAsia="宋体" w:cs="Times New Roman"/>
                    <w:kern w:val="2"/>
                    <w:szCs w:val="24"/>
                  </w:rPr>
                </w:rPrChange>
              </w:rPr>
              <w:delText>2.3 产品运行环境</w:delText>
            </w:r>
          </w:del>
          <w:del w:id="146" w:author="小多 [2]" w:date="2020-09-23T09:46:46Z">
            <w:r>
              <w:rPr>
                <w:rFonts w:ascii="Times New Roman" w:hAnsi="Times New Roman" w:cs="Times New Roman"/>
                <w:color w:val="auto"/>
                <w:rPrChange w:id="147" w:author="小多 [2]" w:date="2020-09-23T09:33:07Z">
                  <w:rPr>
                    <w:rFonts w:ascii="Times New Roman" w:hAnsi="Times New Roman" w:cs="Times New Roman"/>
                  </w:rPr>
                </w:rPrChange>
              </w:rPr>
              <w:tab/>
            </w:r>
          </w:del>
          <w:del w:id="148" w:author="小多 [2]" w:date="2020-09-23T09:46:46Z">
            <w:r>
              <w:rPr>
                <w:rFonts w:ascii="Times New Roman" w:hAnsi="Times New Roman" w:cs="Times New Roman"/>
                <w:color w:val="auto"/>
                <w:rPrChange w:id="149" w:author="小多 [2]" w:date="2020-09-23T09:33:07Z">
                  <w:rPr>
                    <w:rFonts w:ascii="Times New Roman" w:hAnsi="Times New Roman" w:cs="Times New Roman"/>
                  </w:rPr>
                </w:rPrChange>
              </w:rPr>
              <w:fldChar w:fldCharType="begin"/>
            </w:r>
          </w:del>
          <w:del w:id="150" w:author="小多 [2]" w:date="2020-09-23T09:46:46Z">
            <w:r>
              <w:rPr>
                <w:rFonts w:ascii="Times New Roman" w:hAnsi="Times New Roman" w:cs="Times New Roman"/>
                <w:color w:val="auto"/>
                <w:rPrChange w:id="151" w:author="小多 [2]" w:date="2020-09-23T09:33:07Z">
                  <w:rPr>
                    <w:rFonts w:ascii="Times New Roman" w:hAnsi="Times New Roman" w:cs="Times New Roman"/>
                  </w:rPr>
                </w:rPrChange>
              </w:rPr>
              <w:delInstrText xml:space="preserve"> PAGEREF _Toc11798 </w:delInstrText>
            </w:r>
          </w:del>
          <w:del w:id="152" w:author="小多 [2]" w:date="2020-09-23T09:46:46Z">
            <w:r>
              <w:rPr>
                <w:rFonts w:ascii="Times New Roman" w:hAnsi="Times New Roman" w:cs="Times New Roman"/>
                <w:color w:val="auto"/>
                <w:rPrChange w:id="153" w:author="小多 [2]" w:date="2020-09-23T09:33:07Z">
                  <w:rPr>
                    <w:rFonts w:ascii="Times New Roman" w:hAnsi="Times New Roman" w:cs="Times New Roman"/>
                  </w:rPr>
                </w:rPrChange>
              </w:rPr>
              <w:fldChar w:fldCharType="separate"/>
            </w:r>
          </w:del>
          <w:del w:id="154" w:author="小多 [2]" w:date="2020-09-23T09:46:46Z">
            <w:r>
              <w:rPr>
                <w:rFonts w:ascii="Times New Roman" w:hAnsi="Times New Roman" w:cs="Times New Roman"/>
                <w:color w:val="auto"/>
                <w:rPrChange w:id="155" w:author="小多 [2]" w:date="2020-09-23T09:33:07Z">
                  <w:rPr>
                    <w:rFonts w:ascii="Times New Roman" w:hAnsi="Times New Roman" w:cs="Times New Roman"/>
                  </w:rPr>
                </w:rPrChange>
              </w:rPr>
              <w:delText>3</w:delText>
            </w:r>
          </w:del>
          <w:del w:id="156" w:author="小多 [2]" w:date="2020-09-23T09:46:46Z">
            <w:r>
              <w:rPr>
                <w:rFonts w:ascii="Times New Roman" w:hAnsi="Times New Roman" w:cs="Times New Roman"/>
                <w:color w:val="auto"/>
                <w:rPrChange w:id="157" w:author="小多 [2]" w:date="2020-09-23T09:33:07Z">
                  <w:rPr>
                    <w:rFonts w:ascii="Times New Roman" w:hAnsi="Times New Roman" w:cs="Times New Roman"/>
                  </w:rPr>
                </w:rPrChange>
              </w:rPr>
              <w:fldChar w:fldCharType="end"/>
            </w:r>
          </w:del>
          <w:del w:id="158" w:author="小多 [2]" w:date="2020-09-23T09:46:46Z">
            <w:r>
              <w:rPr>
                <w:rFonts w:ascii="Times New Roman" w:hAnsi="Times New Roman" w:cs="Times New Roman"/>
                <w:color w:val="auto"/>
                <w:rPrChange w:id="159" w:author="小多 [2]" w:date="2020-09-23T09:33:07Z">
                  <w:rPr>
                    <w:rFonts w:ascii="Times New Roman" w:hAnsi="Times New Roman" w:cs="Times New Roman"/>
                  </w:rPr>
                </w:rPrChange>
              </w:rPr>
              <w:fldChar w:fldCharType="end"/>
            </w:r>
          </w:del>
        </w:p>
        <w:p>
          <w:pPr>
            <w:pStyle w:val="12"/>
            <w:tabs>
              <w:tab w:val="right" w:leader="dot" w:pos="8306"/>
            </w:tabs>
            <w:ind w:left="440"/>
            <w:rPr>
              <w:del w:id="160" w:author="小多 [2]" w:date="2020-09-23T09:46:46Z"/>
              <w:rFonts w:ascii="Times New Roman" w:hAnsi="Times New Roman" w:cs="Times New Roman"/>
              <w:color w:val="auto"/>
              <w:rPrChange w:id="161" w:author="小多 [2]" w:date="2020-09-23T09:33:07Z">
                <w:rPr>
                  <w:del w:id="162" w:author="小多 [2]" w:date="2020-09-23T09:46:46Z"/>
                  <w:rFonts w:ascii="Times New Roman" w:hAnsi="Times New Roman" w:cs="Times New Roman"/>
                </w:rPr>
              </w:rPrChange>
            </w:rPr>
          </w:pPr>
          <w:del w:id="163" w:author="小多 [2]" w:date="2020-09-23T09:46:46Z">
            <w:r>
              <w:rPr>
                <w:color w:val="auto"/>
                <w:rPrChange w:id="164" w:author="小多 [2]" w:date="2020-09-23T09:33:07Z">
                  <w:rPr/>
                </w:rPrChange>
              </w:rPr>
              <w:fldChar w:fldCharType="begin"/>
            </w:r>
          </w:del>
          <w:del w:id="165" w:author="小多 [2]" w:date="2020-09-23T09:46:46Z">
            <w:r>
              <w:rPr>
                <w:color w:val="auto"/>
                <w:rPrChange w:id="166" w:author="小多 [2]" w:date="2020-09-23T09:33:07Z">
                  <w:rPr/>
                </w:rPrChange>
              </w:rPr>
              <w:delInstrText xml:space="preserve"> HYPERLINK \l "_Toc7472" </w:delInstrText>
            </w:r>
          </w:del>
          <w:del w:id="167" w:author="小多 [2]" w:date="2020-09-23T09:46:46Z">
            <w:r>
              <w:rPr>
                <w:color w:val="auto"/>
                <w:rPrChange w:id="168" w:author="小多 [2]" w:date="2020-09-23T09:33:07Z">
                  <w:rPr/>
                </w:rPrChange>
              </w:rPr>
              <w:fldChar w:fldCharType="separate"/>
            </w:r>
          </w:del>
          <w:del w:id="169" w:author="小多 [2]" w:date="2020-09-23T09:46:46Z">
            <w:r>
              <w:rPr>
                <w:rFonts w:ascii="Times New Roman" w:hAnsi="Times New Roman" w:eastAsia="宋体" w:cs="Times New Roman"/>
                <w:color w:val="auto"/>
                <w:kern w:val="2"/>
                <w:szCs w:val="24"/>
                <w:rPrChange w:id="170" w:author="小多 [2]" w:date="2020-09-23T09:33:07Z">
                  <w:rPr>
                    <w:rFonts w:ascii="Times New Roman" w:hAnsi="Times New Roman" w:eastAsia="宋体" w:cs="Times New Roman"/>
                    <w:kern w:val="2"/>
                    <w:szCs w:val="24"/>
                  </w:rPr>
                </w:rPrChange>
              </w:rPr>
              <w:delText>2.4区别于其他同类产品的特征</w:delText>
            </w:r>
          </w:del>
          <w:del w:id="171" w:author="小多 [2]" w:date="2020-09-23T09:46:46Z">
            <w:r>
              <w:rPr>
                <w:rFonts w:ascii="Times New Roman" w:hAnsi="Times New Roman" w:cs="Times New Roman"/>
                <w:color w:val="auto"/>
                <w:rPrChange w:id="172" w:author="小多 [2]" w:date="2020-09-23T09:33:07Z">
                  <w:rPr>
                    <w:rFonts w:ascii="Times New Roman" w:hAnsi="Times New Roman" w:cs="Times New Roman"/>
                  </w:rPr>
                </w:rPrChange>
              </w:rPr>
              <w:tab/>
            </w:r>
          </w:del>
          <w:del w:id="173" w:author="小多 [2]" w:date="2020-09-23T09:46:46Z">
            <w:r>
              <w:rPr>
                <w:rFonts w:ascii="Times New Roman" w:hAnsi="Times New Roman" w:cs="Times New Roman"/>
                <w:color w:val="auto"/>
                <w:rPrChange w:id="174" w:author="小多 [2]" w:date="2020-09-23T09:33:07Z">
                  <w:rPr>
                    <w:rFonts w:ascii="Times New Roman" w:hAnsi="Times New Roman" w:cs="Times New Roman"/>
                  </w:rPr>
                </w:rPrChange>
              </w:rPr>
              <w:fldChar w:fldCharType="begin"/>
            </w:r>
          </w:del>
          <w:del w:id="175" w:author="小多 [2]" w:date="2020-09-23T09:46:46Z">
            <w:r>
              <w:rPr>
                <w:rFonts w:ascii="Times New Roman" w:hAnsi="Times New Roman" w:cs="Times New Roman"/>
                <w:color w:val="auto"/>
                <w:rPrChange w:id="176" w:author="小多 [2]" w:date="2020-09-23T09:33:07Z">
                  <w:rPr>
                    <w:rFonts w:ascii="Times New Roman" w:hAnsi="Times New Roman" w:cs="Times New Roman"/>
                  </w:rPr>
                </w:rPrChange>
              </w:rPr>
              <w:delInstrText xml:space="preserve"> PAGEREF _Toc7472 </w:delInstrText>
            </w:r>
          </w:del>
          <w:del w:id="177" w:author="小多 [2]" w:date="2020-09-23T09:46:46Z">
            <w:r>
              <w:rPr>
                <w:rFonts w:ascii="Times New Roman" w:hAnsi="Times New Roman" w:cs="Times New Roman"/>
                <w:color w:val="auto"/>
                <w:rPrChange w:id="178" w:author="小多 [2]" w:date="2020-09-23T09:33:07Z">
                  <w:rPr>
                    <w:rFonts w:ascii="Times New Roman" w:hAnsi="Times New Roman" w:cs="Times New Roman"/>
                  </w:rPr>
                </w:rPrChange>
              </w:rPr>
              <w:fldChar w:fldCharType="separate"/>
            </w:r>
          </w:del>
          <w:del w:id="179" w:author="小多 [2]" w:date="2020-09-23T09:46:46Z">
            <w:r>
              <w:rPr>
                <w:rFonts w:ascii="Times New Roman" w:hAnsi="Times New Roman" w:cs="Times New Roman"/>
                <w:color w:val="auto"/>
                <w:rPrChange w:id="180" w:author="小多 [2]" w:date="2020-09-23T09:33:07Z">
                  <w:rPr>
                    <w:rFonts w:ascii="Times New Roman" w:hAnsi="Times New Roman" w:cs="Times New Roman"/>
                  </w:rPr>
                </w:rPrChange>
              </w:rPr>
              <w:delText>3</w:delText>
            </w:r>
          </w:del>
          <w:del w:id="181" w:author="小多 [2]" w:date="2020-09-23T09:46:46Z">
            <w:r>
              <w:rPr>
                <w:rFonts w:ascii="Times New Roman" w:hAnsi="Times New Roman" w:cs="Times New Roman"/>
                <w:color w:val="auto"/>
                <w:rPrChange w:id="182" w:author="小多 [2]" w:date="2020-09-23T09:33:07Z">
                  <w:rPr>
                    <w:rFonts w:ascii="Times New Roman" w:hAnsi="Times New Roman" w:cs="Times New Roman"/>
                  </w:rPr>
                </w:rPrChange>
              </w:rPr>
              <w:fldChar w:fldCharType="end"/>
            </w:r>
          </w:del>
          <w:del w:id="183" w:author="小多 [2]" w:date="2020-09-23T09:46:46Z">
            <w:r>
              <w:rPr>
                <w:rFonts w:ascii="Times New Roman" w:hAnsi="Times New Roman" w:cs="Times New Roman"/>
                <w:color w:val="auto"/>
                <w:rPrChange w:id="184" w:author="小多 [2]" w:date="2020-09-23T09:33:07Z">
                  <w:rPr>
                    <w:rFonts w:ascii="Times New Roman" w:hAnsi="Times New Roman" w:cs="Times New Roman"/>
                  </w:rPr>
                </w:rPrChange>
              </w:rPr>
              <w:fldChar w:fldCharType="end"/>
            </w:r>
          </w:del>
        </w:p>
        <w:p>
          <w:pPr>
            <w:pStyle w:val="9"/>
            <w:tabs>
              <w:tab w:val="right" w:leader="dot" w:pos="8306"/>
            </w:tabs>
            <w:rPr>
              <w:del w:id="185" w:author="小多 [2]" w:date="2020-09-23T09:46:46Z"/>
              <w:rFonts w:ascii="Times New Roman" w:hAnsi="Times New Roman" w:cs="Times New Roman"/>
              <w:color w:val="auto"/>
              <w:rPrChange w:id="186" w:author="小多 [2]" w:date="2020-09-23T09:33:07Z">
                <w:rPr>
                  <w:del w:id="187" w:author="小多 [2]" w:date="2020-09-23T09:46:46Z"/>
                  <w:rFonts w:ascii="Times New Roman" w:hAnsi="Times New Roman" w:cs="Times New Roman"/>
                </w:rPr>
              </w:rPrChange>
            </w:rPr>
          </w:pPr>
          <w:del w:id="188" w:author="小多 [2]" w:date="2020-09-23T09:46:46Z">
            <w:r>
              <w:rPr>
                <w:color w:val="auto"/>
                <w:rPrChange w:id="189" w:author="小多 [2]" w:date="2020-09-23T09:33:07Z">
                  <w:rPr/>
                </w:rPrChange>
              </w:rPr>
              <w:fldChar w:fldCharType="begin"/>
            </w:r>
          </w:del>
          <w:del w:id="190" w:author="小多 [2]" w:date="2020-09-23T09:46:46Z">
            <w:r>
              <w:rPr>
                <w:color w:val="auto"/>
                <w:rPrChange w:id="191" w:author="小多 [2]" w:date="2020-09-23T09:33:07Z">
                  <w:rPr/>
                </w:rPrChange>
              </w:rPr>
              <w:delInstrText xml:space="preserve"> HYPERLINK \l "_Toc7667" </w:delInstrText>
            </w:r>
          </w:del>
          <w:del w:id="192" w:author="小多 [2]" w:date="2020-09-23T09:46:46Z">
            <w:r>
              <w:rPr>
                <w:color w:val="auto"/>
                <w:rPrChange w:id="193" w:author="小多 [2]" w:date="2020-09-23T09:33:07Z">
                  <w:rPr/>
                </w:rPrChange>
              </w:rPr>
              <w:fldChar w:fldCharType="separate"/>
            </w:r>
          </w:del>
          <w:del w:id="194" w:author="小多 [2]" w:date="2020-09-23T09:46:46Z">
            <w:r>
              <w:rPr>
                <w:rFonts w:ascii="Times New Roman" w:hAnsi="Times New Roman" w:eastAsia="黑体" w:cs="Times New Roman"/>
                <w:color w:val="auto"/>
                <w:kern w:val="2"/>
                <w:rPrChange w:id="195" w:author="小多 [2]" w:date="2020-09-23T09:33:07Z">
                  <w:rPr>
                    <w:rFonts w:ascii="Times New Roman" w:hAnsi="Times New Roman" w:eastAsia="黑体" w:cs="Times New Roman"/>
                    <w:kern w:val="2"/>
                  </w:rPr>
                </w:rPrChange>
              </w:rPr>
              <w:delText>3 型号规格</w:delText>
            </w:r>
          </w:del>
          <w:del w:id="196" w:author="小多 [2]" w:date="2020-09-23T09:46:46Z">
            <w:r>
              <w:rPr>
                <w:rFonts w:ascii="Times New Roman" w:hAnsi="Times New Roman" w:cs="Times New Roman"/>
                <w:color w:val="auto"/>
                <w:rPrChange w:id="197" w:author="小多 [2]" w:date="2020-09-23T09:33:07Z">
                  <w:rPr>
                    <w:rFonts w:ascii="Times New Roman" w:hAnsi="Times New Roman" w:cs="Times New Roman"/>
                  </w:rPr>
                </w:rPrChange>
              </w:rPr>
              <w:tab/>
            </w:r>
          </w:del>
          <w:del w:id="198" w:author="小多 [2]" w:date="2020-09-23T09:46:46Z">
            <w:r>
              <w:rPr>
                <w:rFonts w:ascii="Times New Roman" w:hAnsi="Times New Roman" w:cs="Times New Roman"/>
                <w:color w:val="auto"/>
                <w:rPrChange w:id="199" w:author="小多 [2]" w:date="2020-09-23T09:33:07Z">
                  <w:rPr>
                    <w:rFonts w:ascii="Times New Roman" w:hAnsi="Times New Roman" w:cs="Times New Roman"/>
                  </w:rPr>
                </w:rPrChange>
              </w:rPr>
              <w:fldChar w:fldCharType="begin"/>
            </w:r>
          </w:del>
          <w:del w:id="200" w:author="小多 [2]" w:date="2020-09-23T09:46:46Z">
            <w:r>
              <w:rPr>
                <w:rFonts w:ascii="Times New Roman" w:hAnsi="Times New Roman" w:cs="Times New Roman"/>
                <w:color w:val="auto"/>
                <w:rPrChange w:id="201" w:author="小多 [2]" w:date="2020-09-23T09:33:07Z">
                  <w:rPr>
                    <w:rFonts w:ascii="Times New Roman" w:hAnsi="Times New Roman" w:cs="Times New Roman"/>
                  </w:rPr>
                </w:rPrChange>
              </w:rPr>
              <w:delInstrText xml:space="preserve"> PAGEREF _Toc7667 </w:delInstrText>
            </w:r>
          </w:del>
          <w:del w:id="202" w:author="小多 [2]" w:date="2020-09-23T09:46:46Z">
            <w:r>
              <w:rPr>
                <w:rFonts w:ascii="Times New Roman" w:hAnsi="Times New Roman" w:cs="Times New Roman"/>
                <w:color w:val="auto"/>
                <w:rPrChange w:id="203" w:author="小多 [2]" w:date="2020-09-23T09:33:07Z">
                  <w:rPr>
                    <w:rFonts w:ascii="Times New Roman" w:hAnsi="Times New Roman" w:cs="Times New Roman"/>
                  </w:rPr>
                </w:rPrChange>
              </w:rPr>
              <w:fldChar w:fldCharType="separate"/>
            </w:r>
          </w:del>
          <w:del w:id="204" w:author="小多 [2]" w:date="2020-09-23T09:46:46Z">
            <w:r>
              <w:rPr>
                <w:rFonts w:ascii="Times New Roman" w:hAnsi="Times New Roman" w:cs="Times New Roman"/>
                <w:color w:val="auto"/>
                <w:rPrChange w:id="205" w:author="小多 [2]" w:date="2020-09-23T09:33:07Z">
                  <w:rPr>
                    <w:rFonts w:ascii="Times New Roman" w:hAnsi="Times New Roman" w:cs="Times New Roman"/>
                  </w:rPr>
                </w:rPrChange>
              </w:rPr>
              <w:delText>5</w:delText>
            </w:r>
          </w:del>
          <w:del w:id="206" w:author="小多 [2]" w:date="2020-09-23T09:46:46Z">
            <w:r>
              <w:rPr>
                <w:rFonts w:ascii="Times New Roman" w:hAnsi="Times New Roman" w:cs="Times New Roman"/>
                <w:color w:val="auto"/>
                <w:rPrChange w:id="207" w:author="小多 [2]" w:date="2020-09-23T09:33:07Z">
                  <w:rPr>
                    <w:rFonts w:ascii="Times New Roman" w:hAnsi="Times New Roman" w:cs="Times New Roman"/>
                  </w:rPr>
                </w:rPrChange>
              </w:rPr>
              <w:fldChar w:fldCharType="end"/>
            </w:r>
          </w:del>
          <w:del w:id="208" w:author="小多 [2]" w:date="2020-09-23T09:46:46Z">
            <w:r>
              <w:rPr>
                <w:rFonts w:ascii="Times New Roman" w:hAnsi="Times New Roman" w:cs="Times New Roman"/>
                <w:color w:val="auto"/>
                <w:rPrChange w:id="209" w:author="小多 [2]" w:date="2020-09-23T09:33:07Z">
                  <w:rPr>
                    <w:rFonts w:ascii="Times New Roman" w:hAnsi="Times New Roman" w:cs="Times New Roman"/>
                  </w:rPr>
                </w:rPrChange>
              </w:rPr>
              <w:fldChar w:fldCharType="end"/>
            </w:r>
          </w:del>
        </w:p>
        <w:p>
          <w:pPr>
            <w:pStyle w:val="9"/>
            <w:tabs>
              <w:tab w:val="right" w:leader="dot" w:pos="8306"/>
            </w:tabs>
            <w:rPr>
              <w:del w:id="210" w:author="小多 [2]" w:date="2020-09-23T09:46:46Z"/>
              <w:rFonts w:ascii="Times New Roman" w:hAnsi="Times New Roman" w:cs="Times New Roman"/>
              <w:color w:val="auto"/>
              <w:rPrChange w:id="211" w:author="小多 [2]" w:date="2020-09-23T09:33:07Z">
                <w:rPr>
                  <w:del w:id="212" w:author="小多 [2]" w:date="2020-09-23T09:46:46Z"/>
                  <w:rFonts w:ascii="Times New Roman" w:hAnsi="Times New Roman" w:cs="Times New Roman"/>
                </w:rPr>
              </w:rPrChange>
            </w:rPr>
          </w:pPr>
          <w:del w:id="213" w:author="小多 [2]" w:date="2020-09-23T09:46:46Z">
            <w:r>
              <w:rPr>
                <w:color w:val="auto"/>
                <w:rPrChange w:id="214" w:author="小多 [2]" w:date="2020-09-23T09:33:07Z">
                  <w:rPr/>
                </w:rPrChange>
              </w:rPr>
              <w:fldChar w:fldCharType="begin"/>
            </w:r>
          </w:del>
          <w:del w:id="215" w:author="小多 [2]" w:date="2020-09-23T09:46:46Z">
            <w:r>
              <w:rPr>
                <w:color w:val="auto"/>
                <w:rPrChange w:id="216" w:author="小多 [2]" w:date="2020-09-23T09:33:07Z">
                  <w:rPr/>
                </w:rPrChange>
              </w:rPr>
              <w:delInstrText xml:space="preserve"> HYPERLINK \l "_Toc10343" </w:delInstrText>
            </w:r>
          </w:del>
          <w:del w:id="217" w:author="小多 [2]" w:date="2020-09-23T09:46:46Z">
            <w:r>
              <w:rPr>
                <w:color w:val="auto"/>
                <w:rPrChange w:id="218" w:author="小多 [2]" w:date="2020-09-23T09:33:07Z">
                  <w:rPr/>
                </w:rPrChange>
              </w:rPr>
              <w:fldChar w:fldCharType="separate"/>
            </w:r>
          </w:del>
          <w:del w:id="219" w:author="小多 [2]" w:date="2020-09-23T09:46:46Z">
            <w:r>
              <w:rPr>
                <w:rFonts w:ascii="Times New Roman" w:hAnsi="Times New Roman" w:eastAsia="黑体" w:cs="Times New Roman"/>
                <w:color w:val="auto"/>
                <w:kern w:val="2"/>
                <w:rPrChange w:id="220" w:author="小多 [2]" w:date="2020-09-23T09:33:07Z">
                  <w:rPr>
                    <w:rFonts w:ascii="Times New Roman" w:hAnsi="Times New Roman" w:eastAsia="黑体" w:cs="Times New Roman"/>
                    <w:kern w:val="2"/>
                  </w:rPr>
                </w:rPrChange>
              </w:rPr>
              <w:delText>4 包装说明</w:delText>
            </w:r>
          </w:del>
          <w:del w:id="221" w:author="小多 [2]" w:date="2020-09-23T09:46:46Z">
            <w:r>
              <w:rPr>
                <w:rFonts w:ascii="Times New Roman" w:hAnsi="Times New Roman" w:cs="Times New Roman"/>
                <w:color w:val="auto"/>
                <w:rPrChange w:id="222" w:author="小多 [2]" w:date="2020-09-23T09:33:07Z">
                  <w:rPr>
                    <w:rFonts w:ascii="Times New Roman" w:hAnsi="Times New Roman" w:cs="Times New Roman"/>
                  </w:rPr>
                </w:rPrChange>
              </w:rPr>
              <w:tab/>
            </w:r>
          </w:del>
          <w:del w:id="223" w:author="小多 [2]" w:date="2020-09-23T09:46:46Z">
            <w:r>
              <w:rPr>
                <w:rFonts w:ascii="Times New Roman" w:hAnsi="Times New Roman" w:cs="Times New Roman"/>
                <w:color w:val="auto"/>
                <w:rPrChange w:id="224" w:author="小多 [2]" w:date="2020-09-23T09:33:07Z">
                  <w:rPr>
                    <w:rFonts w:ascii="Times New Roman" w:hAnsi="Times New Roman" w:cs="Times New Roman"/>
                  </w:rPr>
                </w:rPrChange>
              </w:rPr>
              <w:fldChar w:fldCharType="begin"/>
            </w:r>
          </w:del>
          <w:del w:id="225" w:author="小多 [2]" w:date="2020-09-23T09:46:46Z">
            <w:r>
              <w:rPr>
                <w:rFonts w:ascii="Times New Roman" w:hAnsi="Times New Roman" w:cs="Times New Roman"/>
                <w:color w:val="auto"/>
                <w:rPrChange w:id="226" w:author="小多 [2]" w:date="2020-09-23T09:33:07Z">
                  <w:rPr>
                    <w:rFonts w:ascii="Times New Roman" w:hAnsi="Times New Roman" w:cs="Times New Roman"/>
                  </w:rPr>
                </w:rPrChange>
              </w:rPr>
              <w:delInstrText xml:space="preserve"> PAGEREF _Toc10343 </w:delInstrText>
            </w:r>
          </w:del>
          <w:del w:id="227" w:author="小多 [2]" w:date="2020-09-23T09:46:46Z">
            <w:r>
              <w:rPr>
                <w:rFonts w:ascii="Times New Roman" w:hAnsi="Times New Roman" w:cs="Times New Roman"/>
                <w:color w:val="auto"/>
                <w:rPrChange w:id="228" w:author="小多 [2]" w:date="2020-09-23T09:33:07Z">
                  <w:rPr>
                    <w:rFonts w:ascii="Times New Roman" w:hAnsi="Times New Roman" w:cs="Times New Roman"/>
                  </w:rPr>
                </w:rPrChange>
              </w:rPr>
              <w:fldChar w:fldCharType="separate"/>
            </w:r>
          </w:del>
          <w:del w:id="229" w:author="小多 [2]" w:date="2020-09-23T09:46:46Z">
            <w:r>
              <w:rPr>
                <w:rFonts w:ascii="Times New Roman" w:hAnsi="Times New Roman" w:cs="Times New Roman"/>
                <w:color w:val="auto"/>
                <w:rPrChange w:id="230" w:author="小多 [2]" w:date="2020-09-23T09:33:07Z">
                  <w:rPr>
                    <w:rFonts w:ascii="Times New Roman" w:hAnsi="Times New Roman" w:cs="Times New Roman"/>
                  </w:rPr>
                </w:rPrChange>
              </w:rPr>
              <w:delText>6</w:delText>
            </w:r>
          </w:del>
          <w:del w:id="231" w:author="小多 [2]" w:date="2020-09-23T09:46:46Z">
            <w:r>
              <w:rPr>
                <w:rFonts w:ascii="Times New Roman" w:hAnsi="Times New Roman" w:cs="Times New Roman"/>
                <w:color w:val="auto"/>
                <w:rPrChange w:id="232" w:author="小多 [2]" w:date="2020-09-23T09:33:07Z">
                  <w:rPr>
                    <w:rFonts w:ascii="Times New Roman" w:hAnsi="Times New Roman" w:cs="Times New Roman"/>
                  </w:rPr>
                </w:rPrChange>
              </w:rPr>
              <w:fldChar w:fldCharType="end"/>
            </w:r>
          </w:del>
          <w:del w:id="233" w:author="小多 [2]" w:date="2020-09-23T09:46:46Z">
            <w:r>
              <w:rPr>
                <w:rFonts w:ascii="Times New Roman" w:hAnsi="Times New Roman" w:cs="Times New Roman"/>
                <w:color w:val="auto"/>
                <w:rPrChange w:id="234" w:author="小多 [2]" w:date="2020-09-23T09:33:07Z">
                  <w:rPr>
                    <w:rFonts w:ascii="Times New Roman" w:hAnsi="Times New Roman" w:cs="Times New Roman"/>
                  </w:rPr>
                </w:rPrChange>
              </w:rPr>
              <w:fldChar w:fldCharType="end"/>
            </w:r>
          </w:del>
        </w:p>
        <w:p>
          <w:pPr>
            <w:pStyle w:val="12"/>
            <w:tabs>
              <w:tab w:val="right" w:leader="dot" w:pos="8306"/>
            </w:tabs>
            <w:ind w:left="440"/>
            <w:rPr>
              <w:del w:id="235" w:author="小多 [2]" w:date="2020-09-23T09:46:46Z"/>
              <w:rFonts w:ascii="Times New Roman" w:hAnsi="Times New Roman" w:cs="Times New Roman"/>
              <w:color w:val="auto"/>
              <w:rPrChange w:id="236" w:author="小多 [2]" w:date="2020-09-23T09:33:07Z">
                <w:rPr>
                  <w:del w:id="237" w:author="小多 [2]" w:date="2020-09-23T09:46:46Z"/>
                  <w:rFonts w:ascii="Times New Roman" w:hAnsi="Times New Roman" w:cs="Times New Roman"/>
                </w:rPr>
              </w:rPrChange>
            </w:rPr>
          </w:pPr>
          <w:del w:id="238" w:author="小多 [2]" w:date="2020-09-23T09:46:46Z">
            <w:r>
              <w:rPr>
                <w:color w:val="auto"/>
                <w:rPrChange w:id="239" w:author="小多 [2]" w:date="2020-09-23T09:33:07Z">
                  <w:rPr/>
                </w:rPrChange>
              </w:rPr>
              <w:fldChar w:fldCharType="begin"/>
            </w:r>
          </w:del>
          <w:del w:id="240" w:author="小多 [2]" w:date="2020-09-23T09:46:46Z">
            <w:r>
              <w:rPr>
                <w:color w:val="auto"/>
                <w:rPrChange w:id="241" w:author="小多 [2]" w:date="2020-09-23T09:33:07Z">
                  <w:rPr/>
                </w:rPrChange>
              </w:rPr>
              <w:delInstrText xml:space="preserve"> HYPERLINK \l "_Toc15876" </w:delInstrText>
            </w:r>
          </w:del>
          <w:del w:id="242" w:author="小多 [2]" w:date="2020-09-23T09:46:46Z">
            <w:r>
              <w:rPr>
                <w:color w:val="auto"/>
                <w:rPrChange w:id="243" w:author="小多 [2]" w:date="2020-09-23T09:33:07Z">
                  <w:rPr/>
                </w:rPrChange>
              </w:rPr>
              <w:fldChar w:fldCharType="separate"/>
            </w:r>
          </w:del>
          <w:del w:id="244" w:author="小多 [2]" w:date="2020-09-23T09:46:46Z">
            <w:r>
              <w:rPr>
                <w:rFonts w:ascii="Times New Roman" w:hAnsi="Times New Roman" w:eastAsia="宋体" w:cs="Times New Roman"/>
                <w:color w:val="auto"/>
                <w:kern w:val="2"/>
                <w:szCs w:val="24"/>
                <w:rPrChange w:id="245" w:author="小多 [2]" w:date="2020-09-23T09:33:07Z">
                  <w:rPr>
                    <w:rFonts w:ascii="Times New Roman" w:hAnsi="Times New Roman" w:eastAsia="宋体" w:cs="Times New Roman"/>
                    <w:kern w:val="2"/>
                    <w:szCs w:val="24"/>
                  </w:rPr>
                </w:rPrChange>
              </w:rPr>
              <w:delText>4.1产品包装信息</w:delText>
            </w:r>
          </w:del>
          <w:del w:id="246" w:author="小多 [2]" w:date="2020-09-23T09:46:46Z">
            <w:r>
              <w:rPr>
                <w:rFonts w:ascii="Times New Roman" w:hAnsi="Times New Roman" w:cs="Times New Roman"/>
                <w:color w:val="auto"/>
                <w:rPrChange w:id="247" w:author="小多 [2]" w:date="2020-09-23T09:33:07Z">
                  <w:rPr>
                    <w:rFonts w:ascii="Times New Roman" w:hAnsi="Times New Roman" w:cs="Times New Roman"/>
                  </w:rPr>
                </w:rPrChange>
              </w:rPr>
              <w:tab/>
            </w:r>
          </w:del>
          <w:del w:id="248" w:author="小多 [2]" w:date="2020-09-23T09:46:46Z">
            <w:r>
              <w:rPr>
                <w:rFonts w:ascii="Times New Roman" w:hAnsi="Times New Roman" w:cs="Times New Roman"/>
                <w:color w:val="auto"/>
                <w:rPrChange w:id="249" w:author="小多 [2]" w:date="2020-09-23T09:33:07Z">
                  <w:rPr>
                    <w:rFonts w:ascii="Times New Roman" w:hAnsi="Times New Roman" w:cs="Times New Roman"/>
                  </w:rPr>
                </w:rPrChange>
              </w:rPr>
              <w:fldChar w:fldCharType="begin"/>
            </w:r>
          </w:del>
          <w:del w:id="250" w:author="小多 [2]" w:date="2020-09-23T09:46:46Z">
            <w:r>
              <w:rPr>
                <w:rFonts w:ascii="Times New Roman" w:hAnsi="Times New Roman" w:cs="Times New Roman"/>
                <w:color w:val="auto"/>
                <w:rPrChange w:id="251" w:author="小多 [2]" w:date="2020-09-23T09:33:07Z">
                  <w:rPr>
                    <w:rFonts w:ascii="Times New Roman" w:hAnsi="Times New Roman" w:cs="Times New Roman"/>
                  </w:rPr>
                </w:rPrChange>
              </w:rPr>
              <w:delInstrText xml:space="preserve"> PAGEREF _Toc15876 </w:delInstrText>
            </w:r>
          </w:del>
          <w:del w:id="252" w:author="小多 [2]" w:date="2020-09-23T09:46:46Z">
            <w:r>
              <w:rPr>
                <w:rFonts w:ascii="Times New Roman" w:hAnsi="Times New Roman" w:cs="Times New Roman"/>
                <w:color w:val="auto"/>
                <w:rPrChange w:id="253" w:author="小多 [2]" w:date="2020-09-23T09:33:07Z">
                  <w:rPr>
                    <w:rFonts w:ascii="Times New Roman" w:hAnsi="Times New Roman" w:cs="Times New Roman"/>
                  </w:rPr>
                </w:rPrChange>
              </w:rPr>
              <w:fldChar w:fldCharType="separate"/>
            </w:r>
          </w:del>
          <w:del w:id="254" w:author="小多 [2]" w:date="2020-09-23T09:46:46Z">
            <w:r>
              <w:rPr>
                <w:rFonts w:ascii="Times New Roman" w:hAnsi="Times New Roman" w:cs="Times New Roman"/>
                <w:color w:val="auto"/>
                <w:rPrChange w:id="255" w:author="小多 [2]" w:date="2020-09-23T09:33:07Z">
                  <w:rPr>
                    <w:rFonts w:ascii="Times New Roman" w:hAnsi="Times New Roman" w:cs="Times New Roman"/>
                  </w:rPr>
                </w:rPrChange>
              </w:rPr>
              <w:delText>6</w:delText>
            </w:r>
          </w:del>
          <w:del w:id="256" w:author="小多 [2]" w:date="2020-09-23T09:46:46Z">
            <w:r>
              <w:rPr>
                <w:rFonts w:ascii="Times New Roman" w:hAnsi="Times New Roman" w:cs="Times New Roman"/>
                <w:color w:val="auto"/>
                <w:rPrChange w:id="257" w:author="小多 [2]" w:date="2020-09-23T09:33:07Z">
                  <w:rPr>
                    <w:rFonts w:ascii="Times New Roman" w:hAnsi="Times New Roman" w:cs="Times New Roman"/>
                  </w:rPr>
                </w:rPrChange>
              </w:rPr>
              <w:fldChar w:fldCharType="end"/>
            </w:r>
          </w:del>
          <w:del w:id="258" w:author="小多 [2]" w:date="2020-09-23T09:46:46Z">
            <w:r>
              <w:rPr>
                <w:rFonts w:ascii="Times New Roman" w:hAnsi="Times New Roman" w:cs="Times New Roman"/>
                <w:color w:val="auto"/>
                <w:rPrChange w:id="259" w:author="小多 [2]" w:date="2020-09-23T09:33:07Z">
                  <w:rPr>
                    <w:rFonts w:ascii="Times New Roman" w:hAnsi="Times New Roman" w:cs="Times New Roman"/>
                  </w:rPr>
                </w:rPrChange>
              </w:rPr>
              <w:fldChar w:fldCharType="end"/>
            </w:r>
          </w:del>
        </w:p>
        <w:p>
          <w:pPr>
            <w:pStyle w:val="9"/>
            <w:tabs>
              <w:tab w:val="right" w:leader="dot" w:pos="8306"/>
            </w:tabs>
            <w:rPr>
              <w:del w:id="260" w:author="小多 [2]" w:date="2020-09-23T09:46:46Z"/>
              <w:rFonts w:ascii="Times New Roman" w:hAnsi="Times New Roman" w:cs="Times New Roman"/>
              <w:color w:val="auto"/>
              <w:rPrChange w:id="261" w:author="小多 [2]" w:date="2020-09-23T09:33:07Z">
                <w:rPr>
                  <w:del w:id="262" w:author="小多 [2]" w:date="2020-09-23T09:46:46Z"/>
                  <w:rFonts w:ascii="Times New Roman" w:hAnsi="Times New Roman" w:cs="Times New Roman"/>
                </w:rPr>
              </w:rPrChange>
            </w:rPr>
          </w:pPr>
          <w:del w:id="263" w:author="小多 [2]" w:date="2020-09-23T09:46:46Z">
            <w:r>
              <w:rPr>
                <w:color w:val="auto"/>
                <w:rPrChange w:id="264" w:author="小多 [2]" w:date="2020-09-23T09:33:07Z">
                  <w:rPr/>
                </w:rPrChange>
              </w:rPr>
              <w:fldChar w:fldCharType="begin"/>
            </w:r>
          </w:del>
          <w:del w:id="265" w:author="小多 [2]" w:date="2020-09-23T09:46:46Z">
            <w:r>
              <w:rPr>
                <w:color w:val="auto"/>
                <w:rPrChange w:id="266" w:author="小多 [2]" w:date="2020-09-23T09:33:07Z">
                  <w:rPr/>
                </w:rPrChange>
              </w:rPr>
              <w:delInstrText xml:space="preserve"> HYPERLINK \l "_Toc3249" </w:delInstrText>
            </w:r>
          </w:del>
          <w:del w:id="267" w:author="小多 [2]" w:date="2020-09-23T09:46:46Z">
            <w:r>
              <w:rPr>
                <w:color w:val="auto"/>
                <w:rPrChange w:id="268" w:author="小多 [2]" w:date="2020-09-23T09:33:07Z">
                  <w:rPr/>
                </w:rPrChange>
              </w:rPr>
              <w:fldChar w:fldCharType="separate"/>
            </w:r>
          </w:del>
          <w:del w:id="269" w:author="小多 [2]" w:date="2020-09-23T09:46:46Z">
            <w:r>
              <w:rPr>
                <w:rFonts w:ascii="Times New Roman" w:hAnsi="Times New Roman" w:eastAsia="黑体" w:cs="Times New Roman"/>
                <w:color w:val="auto"/>
                <w:kern w:val="2"/>
                <w:rPrChange w:id="270" w:author="小多 [2]" w:date="2020-09-23T09:33:07Z">
                  <w:rPr>
                    <w:rFonts w:ascii="Times New Roman" w:hAnsi="Times New Roman" w:eastAsia="黑体" w:cs="Times New Roman"/>
                    <w:kern w:val="2"/>
                  </w:rPr>
                </w:rPrChange>
              </w:rPr>
              <w:delText>5 适用范围和禁忌症</w:delText>
            </w:r>
          </w:del>
          <w:del w:id="271" w:author="小多 [2]" w:date="2020-09-23T09:46:46Z">
            <w:r>
              <w:rPr>
                <w:rFonts w:ascii="Times New Roman" w:hAnsi="Times New Roman" w:cs="Times New Roman"/>
                <w:color w:val="auto"/>
                <w:rPrChange w:id="272" w:author="小多 [2]" w:date="2020-09-23T09:33:07Z">
                  <w:rPr>
                    <w:rFonts w:ascii="Times New Roman" w:hAnsi="Times New Roman" w:cs="Times New Roman"/>
                  </w:rPr>
                </w:rPrChange>
              </w:rPr>
              <w:tab/>
            </w:r>
          </w:del>
          <w:del w:id="273" w:author="小多 [2]" w:date="2020-09-23T09:46:46Z">
            <w:r>
              <w:rPr>
                <w:rFonts w:ascii="Times New Roman" w:hAnsi="Times New Roman" w:cs="Times New Roman"/>
                <w:color w:val="auto"/>
                <w:rPrChange w:id="274" w:author="小多 [2]" w:date="2020-09-23T09:33:07Z">
                  <w:rPr>
                    <w:rFonts w:ascii="Times New Roman" w:hAnsi="Times New Roman" w:cs="Times New Roman"/>
                  </w:rPr>
                </w:rPrChange>
              </w:rPr>
              <w:fldChar w:fldCharType="begin"/>
            </w:r>
          </w:del>
          <w:del w:id="275" w:author="小多 [2]" w:date="2020-09-23T09:46:46Z">
            <w:r>
              <w:rPr>
                <w:rFonts w:ascii="Times New Roman" w:hAnsi="Times New Roman" w:cs="Times New Roman"/>
                <w:color w:val="auto"/>
                <w:rPrChange w:id="276" w:author="小多 [2]" w:date="2020-09-23T09:33:07Z">
                  <w:rPr>
                    <w:rFonts w:ascii="Times New Roman" w:hAnsi="Times New Roman" w:cs="Times New Roman"/>
                  </w:rPr>
                </w:rPrChange>
              </w:rPr>
              <w:delInstrText xml:space="preserve"> PAGEREF _Toc3249 </w:delInstrText>
            </w:r>
          </w:del>
          <w:del w:id="277" w:author="小多 [2]" w:date="2020-09-23T09:46:46Z">
            <w:r>
              <w:rPr>
                <w:rFonts w:ascii="Times New Roman" w:hAnsi="Times New Roman" w:cs="Times New Roman"/>
                <w:color w:val="auto"/>
                <w:rPrChange w:id="278" w:author="小多 [2]" w:date="2020-09-23T09:33:07Z">
                  <w:rPr>
                    <w:rFonts w:ascii="Times New Roman" w:hAnsi="Times New Roman" w:cs="Times New Roman"/>
                  </w:rPr>
                </w:rPrChange>
              </w:rPr>
              <w:fldChar w:fldCharType="separate"/>
            </w:r>
          </w:del>
          <w:del w:id="279" w:author="小多 [2]" w:date="2020-09-23T09:46:46Z">
            <w:r>
              <w:rPr>
                <w:rFonts w:ascii="Times New Roman" w:hAnsi="Times New Roman" w:cs="Times New Roman"/>
                <w:color w:val="auto"/>
                <w:rPrChange w:id="280" w:author="小多 [2]" w:date="2020-09-23T09:33:07Z">
                  <w:rPr>
                    <w:rFonts w:ascii="Times New Roman" w:hAnsi="Times New Roman" w:cs="Times New Roman"/>
                  </w:rPr>
                </w:rPrChange>
              </w:rPr>
              <w:delText>7</w:delText>
            </w:r>
          </w:del>
          <w:del w:id="281" w:author="小多 [2]" w:date="2020-09-23T09:46:46Z">
            <w:r>
              <w:rPr>
                <w:rFonts w:ascii="Times New Roman" w:hAnsi="Times New Roman" w:cs="Times New Roman"/>
                <w:color w:val="auto"/>
                <w:rPrChange w:id="282" w:author="小多 [2]" w:date="2020-09-23T09:33:07Z">
                  <w:rPr>
                    <w:rFonts w:ascii="Times New Roman" w:hAnsi="Times New Roman" w:cs="Times New Roman"/>
                  </w:rPr>
                </w:rPrChange>
              </w:rPr>
              <w:fldChar w:fldCharType="end"/>
            </w:r>
          </w:del>
          <w:del w:id="283" w:author="小多 [2]" w:date="2020-09-23T09:46:46Z">
            <w:r>
              <w:rPr>
                <w:rFonts w:ascii="Times New Roman" w:hAnsi="Times New Roman" w:cs="Times New Roman"/>
                <w:color w:val="auto"/>
                <w:rPrChange w:id="284" w:author="小多 [2]" w:date="2020-09-23T09:33:07Z">
                  <w:rPr>
                    <w:rFonts w:ascii="Times New Roman" w:hAnsi="Times New Roman" w:cs="Times New Roman"/>
                  </w:rPr>
                </w:rPrChange>
              </w:rPr>
              <w:fldChar w:fldCharType="end"/>
            </w:r>
          </w:del>
        </w:p>
        <w:p>
          <w:pPr>
            <w:pStyle w:val="12"/>
            <w:tabs>
              <w:tab w:val="right" w:leader="dot" w:pos="8306"/>
            </w:tabs>
            <w:ind w:left="440"/>
            <w:rPr>
              <w:del w:id="285" w:author="小多 [2]" w:date="2020-09-23T09:46:46Z"/>
              <w:rFonts w:ascii="Times New Roman" w:hAnsi="Times New Roman" w:cs="Times New Roman"/>
              <w:color w:val="auto"/>
              <w:rPrChange w:id="286" w:author="小多 [2]" w:date="2020-09-23T09:33:07Z">
                <w:rPr>
                  <w:del w:id="287" w:author="小多 [2]" w:date="2020-09-23T09:46:46Z"/>
                  <w:rFonts w:ascii="Times New Roman" w:hAnsi="Times New Roman" w:cs="Times New Roman"/>
                </w:rPr>
              </w:rPrChange>
            </w:rPr>
          </w:pPr>
          <w:del w:id="288" w:author="小多 [2]" w:date="2020-09-23T09:46:46Z">
            <w:r>
              <w:rPr>
                <w:color w:val="auto"/>
                <w:rPrChange w:id="289" w:author="小多 [2]" w:date="2020-09-23T09:33:07Z">
                  <w:rPr/>
                </w:rPrChange>
              </w:rPr>
              <w:fldChar w:fldCharType="begin"/>
            </w:r>
          </w:del>
          <w:del w:id="290" w:author="小多 [2]" w:date="2020-09-23T09:46:46Z">
            <w:r>
              <w:rPr>
                <w:color w:val="auto"/>
                <w:rPrChange w:id="291" w:author="小多 [2]" w:date="2020-09-23T09:33:07Z">
                  <w:rPr/>
                </w:rPrChange>
              </w:rPr>
              <w:delInstrText xml:space="preserve"> HYPERLINK \l "_Toc9930" </w:delInstrText>
            </w:r>
          </w:del>
          <w:del w:id="292" w:author="小多 [2]" w:date="2020-09-23T09:46:46Z">
            <w:r>
              <w:rPr>
                <w:color w:val="auto"/>
                <w:rPrChange w:id="293" w:author="小多 [2]" w:date="2020-09-23T09:33:07Z">
                  <w:rPr/>
                </w:rPrChange>
              </w:rPr>
              <w:fldChar w:fldCharType="separate"/>
            </w:r>
          </w:del>
          <w:del w:id="294" w:author="小多 [2]" w:date="2020-09-23T09:46:46Z">
            <w:r>
              <w:rPr>
                <w:rFonts w:ascii="Times New Roman" w:hAnsi="Times New Roman" w:eastAsia="宋体" w:cs="Times New Roman"/>
                <w:color w:val="auto"/>
                <w:kern w:val="2"/>
                <w:szCs w:val="24"/>
                <w:rPrChange w:id="295" w:author="小多 [2]" w:date="2020-09-23T09:33:07Z">
                  <w:rPr>
                    <w:rFonts w:ascii="Times New Roman" w:hAnsi="Times New Roman" w:eastAsia="宋体" w:cs="Times New Roman"/>
                    <w:kern w:val="2"/>
                    <w:szCs w:val="24"/>
                  </w:rPr>
                </w:rPrChange>
              </w:rPr>
              <w:delText>5.1 适用范围</w:delText>
            </w:r>
          </w:del>
          <w:del w:id="296" w:author="小多 [2]" w:date="2020-09-23T09:46:46Z">
            <w:r>
              <w:rPr>
                <w:rFonts w:ascii="Times New Roman" w:hAnsi="Times New Roman" w:cs="Times New Roman"/>
                <w:color w:val="auto"/>
                <w:rPrChange w:id="297" w:author="小多 [2]" w:date="2020-09-23T09:33:07Z">
                  <w:rPr>
                    <w:rFonts w:ascii="Times New Roman" w:hAnsi="Times New Roman" w:cs="Times New Roman"/>
                  </w:rPr>
                </w:rPrChange>
              </w:rPr>
              <w:tab/>
            </w:r>
          </w:del>
          <w:del w:id="298" w:author="小多 [2]" w:date="2020-09-23T09:46:46Z">
            <w:r>
              <w:rPr>
                <w:rFonts w:ascii="Times New Roman" w:hAnsi="Times New Roman" w:cs="Times New Roman"/>
                <w:color w:val="auto"/>
                <w:rPrChange w:id="299" w:author="小多 [2]" w:date="2020-09-23T09:33:07Z">
                  <w:rPr>
                    <w:rFonts w:ascii="Times New Roman" w:hAnsi="Times New Roman" w:cs="Times New Roman"/>
                  </w:rPr>
                </w:rPrChange>
              </w:rPr>
              <w:fldChar w:fldCharType="begin"/>
            </w:r>
          </w:del>
          <w:del w:id="300" w:author="小多 [2]" w:date="2020-09-23T09:46:46Z">
            <w:r>
              <w:rPr>
                <w:rFonts w:ascii="Times New Roman" w:hAnsi="Times New Roman" w:cs="Times New Roman"/>
                <w:color w:val="auto"/>
                <w:rPrChange w:id="301" w:author="小多 [2]" w:date="2020-09-23T09:33:07Z">
                  <w:rPr>
                    <w:rFonts w:ascii="Times New Roman" w:hAnsi="Times New Roman" w:cs="Times New Roman"/>
                  </w:rPr>
                </w:rPrChange>
              </w:rPr>
              <w:delInstrText xml:space="preserve"> PAGEREF _Toc9930 </w:delInstrText>
            </w:r>
          </w:del>
          <w:del w:id="302" w:author="小多 [2]" w:date="2020-09-23T09:46:46Z">
            <w:r>
              <w:rPr>
                <w:rFonts w:ascii="Times New Roman" w:hAnsi="Times New Roman" w:cs="Times New Roman"/>
                <w:color w:val="auto"/>
                <w:rPrChange w:id="303" w:author="小多 [2]" w:date="2020-09-23T09:33:07Z">
                  <w:rPr>
                    <w:rFonts w:ascii="Times New Roman" w:hAnsi="Times New Roman" w:cs="Times New Roman"/>
                  </w:rPr>
                </w:rPrChange>
              </w:rPr>
              <w:fldChar w:fldCharType="separate"/>
            </w:r>
          </w:del>
          <w:del w:id="304" w:author="小多 [2]" w:date="2020-09-23T09:46:46Z">
            <w:r>
              <w:rPr>
                <w:rFonts w:ascii="Times New Roman" w:hAnsi="Times New Roman" w:cs="Times New Roman"/>
                <w:color w:val="auto"/>
                <w:rPrChange w:id="305" w:author="小多 [2]" w:date="2020-09-23T09:33:07Z">
                  <w:rPr>
                    <w:rFonts w:ascii="Times New Roman" w:hAnsi="Times New Roman" w:cs="Times New Roman"/>
                  </w:rPr>
                </w:rPrChange>
              </w:rPr>
              <w:delText>7</w:delText>
            </w:r>
          </w:del>
          <w:del w:id="306" w:author="小多 [2]" w:date="2020-09-23T09:46:46Z">
            <w:r>
              <w:rPr>
                <w:rFonts w:ascii="Times New Roman" w:hAnsi="Times New Roman" w:cs="Times New Roman"/>
                <w:color w:val="auto"/>
                <w:rPrChange w:id="307" w:author="小多 [2]" w:date="2020-09-23T09:33:07Z">
                  <w:rPr>
                    <w:rFonts w:ascii="Times New Roman" w:hAnsi="Times New Roman" w:cs="Times New Roman"/>
                  </w:rPr>
                </w:rPrChange>
              </w:rPr>
              <w:fldChar w:fldCharType="end"/>
            </w:r>
          </w:del>
          <w:del w:id="308" w:author="小多 [2]" w:date="2020-09-23T09:46:46Z">
            <w:r>
              <w:rPr>
                <w:rFonts w:ascii="Times New Roman" w:hAnsi="Times New Roman" w:cs="Times New Roman"/>
                <w:color w:val="auto"/>
                <w:rPrChange w:id="309" w:author="小多 [2]" w:date="2020-09-23T09:33:07Z">
                  <w:rPr>
                    <w:rFonts w:ascii="Times New Roman" w:hAnsi="Times New Roman" w:cs="Times New Roman"/>
                  </w:rPr>
                </w:rPrChange>
              </w:rPr>
              <w:fldChar w:fldCharType="end"/>
            </w:r>
          </w:del>
        </w:p>
        <w:p>
          <w:pPr>
            <w:pStyle w:val="12"/>
            <w:tabs>
              <w:tab w:val="right" w:leader="dot" w:pos="8306"/>
            </w:tabs>
            <w:ind w:left="440"/>
            <w:rPr>
              <w:del w:id="310" w:author="小多 [2]" w:date="2020-09-23T09:46:46Z"/>
              <w:rFonts w:ascii="Times New Roman" w:hAnsi="Times New Roman" w:cs="Times New Roman"/>
              <w:color w:val="auto"/>
              <w:rPrChange w:id="311" w:author="小多 [2]" w:date="2020-09-23T09:33:07Z">
                <w:rPr>
                  <w:del w:id="312" w:author="小多 [2]" w:date="2020-09-23T09:46:46Z"/>
                  <w:rFonts w:ascii="Times New Roman" w:hAnsi="Times New Roman" w:cs="Times New Roman"/>
                </w:rPr>
              </w:rPrChange>
            </w:rPr>
          </w:pPr>
          <w:del w:id="313" w:author="小多 [2]" w:date="2020-09-23T09:46:46Z">
            <w:r>
              <w:rPr>
                <w:color w:val="auto"/>
                <w:rPrChange w:id="314" w:author="小多 [2]" w:date="2020-09-23T09:33:07Z">
                  <w:rPr/>
                </w:rPrChange>
              </w:rPr>
              <w:fldChar w:fldCharType="begin"/>
            </w:r>
          </w:del>
          <w:del w:id="315" w:author="小多 [2]" w:date="2020-09-23T09:46:46Z">
            <w:r>
              <w:rPr>
                <w:color w:val="auto"/>
                <w:rPrChange w:id="316" w:author="小多 [2]" w:date="2020-09-23T09:33:07Z">
                  <w:rPr/>
                </w:rPrChange>
              </w:rPr>
              <w:delInstrText xml:space="preserve"> HYPERLINK \l "_Toc26642" </w:delInstrText>
            </w:r>
          </w:del>
          <w:del w:id="317" w:author="小多 [2]" w:date="2020-09-23T09:46:46Z">
            <w:r>
              <w:rPr>
                <w:color w:val="auto"/>
                <w:rPrChange w:id="318" w:author="小多 [2]" w:date="2020-09-23T09:33:07Z">
                  <w:rPr/>
                </w:rPrChange>
              </w:rPr>
              <w:fldChar w:fldCharType="separate"/>
            </w:r>
          </w:del>
          <w:del w:id="319" w:author="小多 [2]" w:date="2020-09-23T09:46:46Z">
            <w:r>
              <w:rPr>
                <w:rFonts w:ascii="Times New Roman" w:hAnsi="Times New Roman" w:eastAsia="宋体" w:cs="Times New Roman"/>
                <w:color w:val="auto"/>
                <w:kern w:val="2"/>
                <w:szCs w:val="24"/>
                <w:rPrChange w:id="320" w:author="小多 [2]" w:date="2020-09-23T09:33:07Z">
                  <w:rPr>
                    <w:rFonts w:ascii="Times New Roman" w:hAnsi="Times New Roman" w:eastAsia="宋体" w:cs="Times New Roman"/>
                    <w:kern w:val="2"/>
                    <w:szCs w:val="24"/>
                  </w:rPr>
                </w:rPrChange>
              </w:rPr>
              <w:delText>5.2 预期使用环境</w:delText>
            </w:r>
          </w:del>
          <w:del w:id="321" w:author="小多 [2]" w:date="2020-09-23T09:46:46Z">
            <w:r>
              <w:rPr>
                <w:rFonts w:ascii="Times New Roman" w:hAnsi="Times New Roman" w:cs="Times New Roman"/>
                <w:color w:val="auto"/>
                <w:rPrChange w:id="322" w:author="小多 [2]" w:date="2020-09-23T09:33:07Z">
                  <w:rPr>
                    <w:rFonts w:ascii="Times New Roman" w:hAnsi="Times New Roman" w:cs="Times New Roman"/>
                  </w:rPr>
                </w:rPrChange>
              </w:rPr>
              <w:tab/>
            </w:r>
          </w:del>
          <w:del w:id="323" w:author="小多 [2]" w:date="2020-09-23T09:46:46Z">
            <w:r>
              <w:rPr>
                <w:rFonts w:ascii="Times New Roman" w:hAnsi="Times New Roman" w:cs="Times New Roman"/>
                <w:color w:val="auto"/>
                <w:rPrChange w:id="324" w:author="小多 [2]" w:date="2020-09-23T09:33:07Z">
                  <w:rPr>
                    <w:rFonts w:ascii="Times New Roman" w:hAnsi="Times New Roman" w:cs="Times New Roman"/>
                  </w:rPr>
                </w:rPrChange>
              </w:rPr>
              <w:fldChar w:fldCharType="begin"/>
            </w:r>
          </w:del>
          <w:del w:id="325" w:author="小多 [2]" w:date="2020-09-23T09:46:46Z">
            <w:r>
              <w:rPr>
                <w:rFonts w:ascii="Times New Roman" w:hAnsi="Times New Roman" w:cs="Times New Roman"/>
                <w:color w:val="auto"/>
                <w:rPrChange w:id="326" w:author="小多 [2]" w:date="2020-09-23T09:33:07Z">
                  <w:rPr>
                    <w:rFonts w:ascii="Times New Roman" w:hAnsi="Times New Roman" w:cs="Times New Roman"/>
                  </w:rPr>
                </w:rPrChange>
              </w:rPr>
              <w:delInstrText xml:space="preserve"> PAGEREF _Toc26642 </w:delInstrText>
            </w:r>
          </w:del>
          <w:del w:id="327" w:author="小多 [2]" w:date="2020-09-23T09:46:46Z">
            <w:r>
              <w:rPr>
                <w:rFonts w:ascii="Times New Roman" w:hAnsi="Times New Roman" w:cs="Times New Roman"/>
                <w:color w:val="auto"/>
                <w:rPrChange w:id="328" w:author="小多 [2]" w:date="2020-09-23T09:33:07Z">
                  <w:rPr>
                    <w:rFonts w:ascii="Times New Roman" w:hAnsi="Times New Roman" w:cs="Times New Roman"/>
                  </w:rPr>
                </w:rPrChange>
              </w:rPr>
              <w:fldChar w:fldCharType="separate"/>
            </w:r>
          </w:del>
          <w:del w:id="329" w:author="小多 [2]" w:date="2020-09-23T09:46:46Z">
            <w:r>
              <w:rPr>
                <w:rFonts w:ascii="Times New Roman" w:hAnsi="Times New Roman" w:cs="Times New Roman"/>
                <w:color w:val="auto"/>
                <w:rPrChange w:id="330" w:author="小多 [2]" w:date="2020-09-23T09:33:07Z">
                  <w:rPr>
                    <w:rFonts w:ascii="Times New Roman" w:hAnsi="Times New Roman" w:cs="Times New Roman"/>
                  </w:rPr>
                </w:rPrChange>
              </w:rPr>
              <w:delText>7</w:delText>
            </w:r>
          </w:del>
          <w:del w:id="331" w:author="小多 [2]" w:date="2020-09-23T09:46:46Z">
            <w:r>
              <w:rPr>
                <w:rFonts w:ascii="Times New Roman" w:hAnsi="Times New Roman" w:cs="Times New Roman"/>
                <w:color w:val="auto"/>
                <w:rPrChange w:id="332" w:author="小多 [2]" w:date="2020-09-23T09:33:07Z">
                  <w:rPr>
                    <w:rFonts w:ascii="Times New Roman" w:hAnsi="Times New Roman" w:cs="Times New Roman"/>
                  </w:rPr>
                </w:rPrChange>
              </w:rPr>
              <w:fldChar w:fldCharType="end"/>
            </w:r>
          </w:del>
          <w:del w:id="333" w:author="小多 [2]" w:date="2020-09-23T09:46:46Z">
            <w:r>
              <w:rPr>
                <w:rFonts w:ascii="Times New Roman" w:hAnsi="Times New Roman" w:cs="Times New Roman"/>
                <w:color w:val="auto"/>
                <w:rPrChange w:id="334" w:author="小多 [2]" w:date="2020-09-23T09:33:07Z">
                  <w:rPr>
                    <w:rFonts w:ascii="Times New Roman" w:hAnsi="Times New Roman" w:cs="Times New Roman"/>
                  </w:rPr>
                </w:rPrChange>
              </w:rPr>
              <w:fldChar w:fldCharType="end"/>
            </w:r>
          </w:del>
        </w:p>
        <w:p>
          <w:pPr>
            <w:pStyle w:val="12"/>
            <w:tabs>
              <w:tab w:val="right" w:leader="dot" w:pos="8306"/>
            </w:tabs>
            <w:ind w:left="440"/>
            <w:rPr>
              <w:del w:id="335" w:author="小多 [2]" w:date="2020-09-23T09:46:46Z"/>
              <w:rFonts w:ascii="Times New Roman" w:hAnsi="Times New Roman" w:cs="Times New Roman"/>
              <w:color w:val="auto"/>
              <w:rPrChange w:id="336" w:author="小多 [2]" w:date="2020-09-23T09:33:07Z">
                <w:rPr>
                  <w:del w:id="337" w:author="小多 [2]" w:date="2020-09-23T09:46:46Z"/>
                  <w:rFonts w:ascii="Times New Roman" w:hAnsi="Times New Roman" w:cs="Times New Roman"/>
                </w:rPr>
              </w:rPrChange>
            </w:rPr>
          </w:pPr>
          <w:del w:id="338" w:author="小多 [2]" w:date="2020-09-23T09:46:46Z">
            <w:r>
              <w:rPr>
                <w:color w:val="auto"/>
                <w:rPrChange w:id="339" w:author="小多 [2]" w:date="2020-09-23T09:33:07Z">
                  <w:rPr/>
                </w:rPrChange>
              </w:rPr>
              <w:fldChar w:fldCharType="begin"/>
            </w:r>
          </w:del>
          <w:del w:id="340" w:author="小多 [2]" w:date="2020-09-23T09:46:46Z">
            <w:r>
              <w:rPr>
                <w:color w:val="auto"/>
                <w:rPrChange w:id="341" w:author="小多 [2]" w:date="2020-09-23T09:33:07Z">
                  <w:rPr/>
                </w:rPrChange>
              </w:rPr>
              <w:delInstrText xml:space="preserve"> HYPERLINK \l "_Toc20407" </w:delInstrText>
            </w:r>
          </w:del>
          <w:del w:id="342" w:author="小多 [2]" w:date="2020-09-23T09:46:46Z">
            <w:r>
              <w:rPr>
                <w:color w:val="auto"/>
                <w:rPrChange w:id="343" w:author="小多 [2]" w:date="2020-09-23T09:33:07Z">
                  <w:rPr/>
                </w:rPrChange>
              </w:rPr>
              <w:fldChar w:fldCharType="separate"/>
            </w:r>
          </w:del>
          <w:del w:id="344" w:author="小多 [2]" w:date="2020-09-23T09:46:46Z">
            <w:r>
              <w:rPr>
                <w:rFonts w:ascii="Times New Roman" w:hAnsi="Times New Roman" w:eastAsia="宋体" w:cs="Times New Roman"/>
                <w:color w:val="auto"/>
                <w:kern w:val="2"/>
                <w:szCs w:val="24"/>
                <w:rPrChange w:id="345" w:author="小多 [2]" w:date="2020-09-23T09:33:07Z">
                  <w:rPr>
                    <w:rFonts w:ascii="Times New Roman" w:hAnsi="Times New Roman" w:eastAsia="宋体" w:cs="Times New Roman"/>
                    <w:kern w:val="2"/>
                    <w:szCs w:val="24"/>
                  </w:rPr>
                </w:rPrChange>
              </w:rPr>
              <w:delText>5.3 适用人群</w:delText>
            </w:r>
          </w:del>
          <w:del w:id="346" w:author="小多 [2]" w:date="2020-09-23T09:46:46Z">
            <w:r>
              <w:rPr>
                <w:rFonts w:ascii="Times New Roman" w:hAnsi="Times New Roman" w:cs="Times New Roman"/>
                <w:color w:val="auto"/>
                <w:rPrChange w:id="347" w:author="小多 [2]" w:date="2020-09-23T09:33:07Z">
                  <w:rPr>
                    <w:rFonts w:ascii="Times New Roman" w:hAnsi="Times New Roman" w:cs="Times New Roman"/>
                  </w:rPr>
                </w:rPrChange>
              </w:rPr>
              <w:tab/>
            </w:r>
          </w:del>
          <w:del w:id="348" w:author="小多 [2]" w:date="2020-09-23T09:46:46Z">
            <w:r>
              <w:rPr>
                <w:rFonts w:ascii="Times New Roman" w:hAnsi="Times New Roman" w:cs="Times New Roman"/>
                <w:color w:val="auto"/>
                <w:rPrChange w:id="349" w:author="小多 [2]" w:date="2020-09-23T09:33:07Z">
                  <w:rPr>
                    <w:rFonts w:ascii="Times New Roman" w:hAnsi="Times New Roman" w:cs="Times New Roman"/>
                  </w:rPr>
                </w:rPrChange>
              </w:rPr>
              <w:fldChar w:fldCharType="begin"/>
            </w:r>
          </w:del>
          <w:del w:id="350" w:author="小多 [2]" w:date="2020-09-23T09:46:46Z">
            <w:r>
              <w:rPr>
                <w:rFonts w:ascii="Times New Roman" w:hAnsi="Times New Roman" w:cs="Times New Roman"/>
                <w:color w:val="auto"/>
                <w:rPrChange w:id="351" w:author="小多 [2]" w:date="2020-09-23T09:33:07Z">
                  <w:rPr>
                    <w:rFonts w:ascii="Times New Roman" w:hAnsi="Times New Roman" w:cs="Times New Roman"/>
                  </w:rPr>
                </w:rPrChange>
              </w:rPr>
              <w:delInstrText xml:space="preserve"> PAGEREF _Toc20407 </w:delInstrText>
            </w:r>
          </w:del>
          <w:del w:id="352" w:author="小多 [2]" w:date="2020-09-23T09:46:46Z">
            <w:r>
              <w:rPr>
                <w:rFonts w:ascii="Times New Roman" w:hAnsi="Times New Roman" w:cs="Times New Roman"/>
                <w:color w:val="auto"/>
                <w:rPrChange w:id="353" w:author="小多 [2]" w:date="2020-09-23T09:33:07Z">
                  <w:rPr>
                    <w:rFonts w:ascii="Times New Roman" w:hAnsi="Times New Roman" w:cs="Times New Roman"/>
                  </w:rPr>
                </w:rPrChange>
              </w:rPr>
              <w:fldChar w:fldCharType="separate"/>
            </w:r>
          </w:del>
          <w:del w:id="354" w:author="小多 [2]" w:date="2020-09-23T09:46:46Z">
            <w:r>
              <w:rPr>
                <w:rFonts w:ascii="Times New Roman" w:hAnsi="Times New Roman" w:cs="Times New Roman"/>
                <w:color w:val="auto"/>
                <w:rPrChange w:id="355" w:author="小多 [2]" w:date="2020-09-23T09:33:07Z">
                  <w:rPr>
                    <w:rFonts w:ascii="Times New Roman" w:hAnsi="Times New Roman" w:cs="Times New Roman"/>
                  </w:rPr>
                </w:rPrChange>
              </w:rPr>
              <w:delText>8</w:delText>
            </w:r>
          </w:del>
          <w:del w:id="356" w:author="小多 [2]" w:date="2020-09-23T09:46:46Z">
            <w:r>
              <w:rPr>
                <w:rFonts w:ascii="Times New Roman" w:hAnsi="Times New Roman" w:cs="Times New Roman"/>
                <w:color w:val="auto"/>
                <w:rPrChange w:id="357" w:author="小多 [2]" w:date="2020-09-23T09:33:07Z">
                  <w:rPr>
                    <w:rFonts w:ascii="Times New Roman" w:hAnsi="Times New Roman" w:cs="Times New Roman"/>
                  </w:rPr>
                </w:rPrChange>
              </w:rPr>
              <w:fldChar w:fldCharType="end"/>
            </w:r>
          </w:del>
          <w:del w:id="358" w:author="小多 [2]" w:date="2020-09-23T09:46:46Z">
            <w:r>
              <w:rPr>
                <w:rFonts w:ascii="Times New Roman" w:hAnsi="Times New Roman" w:cs="Times New Roman"/>
                <w:color w:val="auto"/>
                <w:rPrChange w:id="359" w:author="小多 [2]" w:date="2020-09-23T09:33:07Z">
                  <w:rPr>
                    <w:rFonts w:ascii="Times New Roman" w:hAnsi="Times New Roman" w:cs="Times New Roman"/>
                  </w:rPr>
                </w:rPrChange>
              </w:rPr>
              <w:fldChar w:fldCharType="end"/>
            </w:r>
          </w:del>
        </w:p>
        <w:p>
          <w:pPr>
            <w:pStyle w:val="12"/>
            <w:tabs>
              <w:tab w:val="right" w:leader="dot" w:pos="8306"/>
            </w:tabs>
            <w:ind w:left="440"/>
            <w:rPr>
              <w:del w:id="360" w:author="小多 [2]" w:date="2020-09-23T09:46:46Z"/>
              <w:rFonts w:ascii="Times New Roman" w:hAnsi="Times New Roman" w:cs="Times New Roman"/>
              <w:color w:val="auto"/>
              <w:rPrChange w:id="361" w:author="小多 [2]" w:date="2020-09-23T09:33:07Z">
                <w:rPr>
                  <w:del w:id="362" w:author="小多 [2]" w:date="2020-09-23T09:46:46Z"/>
                  <w:rFonts w:ascii="Times New Roman" w:hAnsi="Times New Roman" w:cs="Times New Roman"/>
                </w:rPr>
              </w:rPrChange>
            </w:rPr>
          </w:pPr>
          <w:del w:id="363" w:author="小多 [2]" w:date="2020-09-23T09:46:46Z">
            <w:r>
              <w:rPr>
                <w:color w:val="auto"/>
                <w:rPrChange w:id="364" w:author="小多 [2]" w:date="2020-09-23T09:33:07Z">
                  <w:rPr/>
                </w:rPrChange>
              </w:rPr>
              <w:fldChar w:fldCharType="begin"/>
            </w:r>
          </w:del>
          <w:del w:id="365" w:author="小多 [2]" w:date="2020-09-23T09:46:46Z">
            <w:r>
              <w:rPr>
                <w:color w:val="auto"/>
                <w:rPrChange w:id="366" w:author="小多 [2]" w:date="2020-09-23T09:33:07Z">
                  <w:rPr/>
                </w:rPrChange>
              </w:rPr>
              <w:delInstrText xml:space="preserve"> HYPERLINK \l "_Toc18367" </w:delInstrText>
            </w:r>
          </w:del>
          <w:del w:id="367" w:author="小多 [2]" w:date="2020-09-23T09:46:46Z">
            <w:r>
              <w:rPr>
                <w:color w:val="auto"/>
                <w:rPrChange w:id="368" w:author="小多 [2]" w:date="2020-09-23T09:33:07Z">
                  <w:rPr/>
                </w:rPrChange>
              </w:rPr>
              <w:fldChar w:fldCharType="separate"/>
            </w:r>
          </w:del>
          <w:del w:id="369" w:author="小多 [2]" w:date="2020-09-23T09:46:46Z">
            <w:r>
              <w:rPr>
                <w:rFonts w:ascii="Times New Roman" w:hAnsi="Times New Roman" w:eastAsia="宋体" w:cs="Times New Roman"/>
                <w:color w:val="auto"/>
                <w:kern w:val="2"/>
                <w:szCs w:val="24"/>
                <w:rPrChange w:id="370" w:author="小多 [2]" w:date="2020-09-23T09:33:07Z">
                  <w:rPr>
                    <w:rFonts w:ascii="Times New Roman" w:hAnsi="Times New Roman" w:eastAsia="宋体" w:cs="Times New Roman"/>
                    <w:kern w:val="2"/>
                    <w:szCs w:val="24"/>
                  </w:rPr>
                </w:rPrChange>
              </w:rPr>
              <w:delText>5.4 禁忌症</w:delText>
            </w:r>
          </w:del>
          <w:del w:id="371" w:author="小多 [2]" w:date="2020-09-23T09:46:46Z">
            <w:r>
              <w:rPr>
                <w:rFonts w:ascii="Times New Roman" w:hAnsi="Times New Roman" w:cs="Times New Roman"/>
                <w:color w:val="auto"/>
                <w:rPrChange w:id="372" w:author="小多 [2]" w:date="2020-09-23T09:33:07Z">
                  <w:rPr>
                    <w:rFonts w:ascii="Times New Roman" w:hAnsi="Times New Roman" w:cs="Times New Roman"/>
                  </w:rPr>
                </w:rPrChange>
              </w:rPr>
              <w:tab/>
            </w:r>
          </w:del>
          <w:del w:id="373" w:author="小多 [2]" w:date="2020-09-23T09:46:46Z">
            <w:r>
              <w:rPr>
                <w:rFonts w:ascii="Times New Roman" w:hAnsi="Times New Roman" w:cs="Times New Roman"/>
                <w:color w:val="auto"/>
                <w:rPrChange w:id="374" w:author="小多 [2]" w:date="2020-09-23T09:33:07Z">
                  <w:rPr>
                    <w:rFonts w:ascii="Times New Roman" w:hAnsi="Times New Roman" w:cs="Times New Roman"/>
                  </w:rPr>
                </w:rPrChange>
              </w:rPr>
              <w:fldChar w:fldCharType="begin"/>
            </w:r>
          </w:del>
          <w:del w:id="375" w:author="小多 [2]" w:date="2020-09-23T09:46:46Z">
            <w:r>
              <w:rPr>
                <w:rFonts w:ascii="Times New Roman" w:hAnsi="Times New Roman" w:cs="Times New Roman"/>
                <w:color w:val="auto"/>
                <w:rPrChange w:id="376" w:author="小多 [2]" w:date="2020-09-23T09:33:07Z">
                  <w:rPr>
                    <w:rFonts w:ascii="Times New Roman" w:hAnsi="Times New Roman" w:cs="Times New Roman"/>
                  </w:rPr>
                </w:rPrChange>
              </w:rPr>
              <w:delInstrText xml:space="preserve"> PAGEREF _Toc18367 </w:delInstrText>
            </w:r>
          </w:del>
          <w:del w:id="377" w:author="小多 [2]" w:date="2020-09-23T09:46:46Z">
            <w:r>
              <w:rPr>
                <w:rFonts w:ascii="Times New Roman" w:hAnsi="Times New Roman" w:cs="Times New Roman"/>
                <w:color w:val="auto"/>
                <w:rPrChange w:id="378" w:author="小多 [2]" w:date="2020-09-23T09:33:07Z">
                  <w:rPr>
                    <w:rFonts w:ascii="Times New Roman" w:hAnsi="Times New Roman" w:cs="Times New Roman"/>
                  </w:rPr>
                </w:rPrChange>
              </w:rPr>
              <w:fldChar w:fldCharType="separate"/>
            </w:r>
          </w:del>
          <w:del w:id="379" w:author="小多 [2]" w:date="2020-09-23T09:46:46Z">
            <w:r>
              <w:rPr>
                <w:rFonts w:ascii="Times New Roman" w:hAnsi="Times New Roman" w:cs="Times New Roman"/>
                <w:color w:val="auto"/>
                <w:rPrChange w:id="380" w:author="小多 [2]" w:date="2020-09-23T09:33:07Z">
                  <w:rPr>
                    <w:rFonts w:ascii="Times New Roman" w:hAnsi="Times New Roman" w:cs="Times New Roman"/>
                  </w:rPr>
                </w:rPrChange>
              </w:rPr>
              <w:delText>8</w:delText>
            </w:r>
          </w:del>
          <w:del w:id="381" w:author="小多 [2]" w:date="2020-09-23T09:46:46Z">
            <w:r>
              <w:rPr>
                <w:rFonts w:ascii="Times New Roman" w:hAnsi="Times New Roman" w:cs="Times New Roman"/>
                <w:color w:val="auto"/>
                <w:rPrChange w:id="382" w:author="小多 [2]" w:date="2020-09-23T09:33:07Z">
                  <w:rPr>
                    <w:rFonts w:ascii="Times New Roman" w:hAnsi="Times New Roman" w:cs="Times New Roman"/>
                  </w:rPr>
                </w:rPrChange>
              </w:rPr>
              <w:fldChar w:fldCharType="end"/>
            </w:r>
          </w:del>
          <w:del w:id="383" w:author="小多 [2]" w:date="2020-09-23T09:46:46Z">
            <w:r>
              <w:rPr>
                <w:rFonts w:ascii="Times New Roman" w:hAnsi="Times New Roman" w:cs="Times New Roman"/>
                <w:color w:val="auto"/>
                <w:rPrChange w:id="384" w:author="小多 [2]" w:date="2020-09-23T09:33:07Z">
                  <w:rPr>
                    <w:rFonts w:ascii="Times New Roman" w:hAnsi="Times New Roman" w:cs="Times New Roman"/>
                  </w:rPr>
                </w:rPrChange>
              </w:rPr>
              <w:fldChar w:fldCharType="end"/>
            </w:r>
          </w:del>
        </w:p>
        <w:p>
          <w:pPr>
            <w:pStyle w:val="9"/>
            <w:tabs>
              <w:tab w:val="right" w:leader="dot" w:pos="8306"/>
            </w:tabs>
            <w:rPr>
              <w:del w:id="385" w:author="小多 [2]" w:date="2020-09-23T09:46:46Z"/>
              <w:rFonts w:ascii="Times New Roman" w:hAnsi="Times New Roman" w:cs="Times New Roman"/>
              <w:color w:val="auto"/>
              <w:rPrChange w:id="386" w:author="小多 [2]" w:date="2020-09-23T09:33:07Z">
                <w:rPr>
                  <w:del w:id="387" w:author="小多 [2]" w:date="2020-09-23T09:46:46Z"/>
                  <w:rFonts w:ascii="Times New Roman" w:hAnsi="Times New Roman" w:cs="Times New Roman"/>
                </w:rPr>
              </w:rPrChange>
            </w:rPr>
          </w:pPr>
          <w:del w:id="388" w:author="小多 [2]" w:date="2020-09-23T09:46:46Z">
            <w:r>
              <w:rPr>
                <w:color w:val="auto"/>
                <w:rPrChange w:id="389" w:author="小多 [2]" w:date="2020-09-23T09:33:07Z">
                  <w:rPr/>
                </w:rPrChange>
              </w:rPr>
              <w:fldChar w:fldCharType="begin"/>
            </w:r>
          </w:del>
          <w:del w:id="390" w:author="小多 [2]" w:date="2020-09-23T09:46:46Z">
            <w:r>
              <w:rPr>
                <w:color w:val="auto"/>
                <w:rPrChange w:id="391" w:author="小多 [2]" w:date="2020-09-23T09:33:07Z">
                  <w:rPr/>
                </w:rPrChange>
              </w:rPr>
              <w:delInstrText xml:space="preserve"> HYPERLINK \l "_Toc32370" </w:delInstrText>
            </w:r>
          </w:del>
          <w:del w:id="392" w:author="小多 [2]" w:date="2020-09-23T09:46:46Z">
            <w:r>
              <w:rPr>
                <w:color w:val="auto"/>
                <w:rPrChange w:id="393" w:author="小多 [2]" w:date="2020-09-23T09:33:07Z">
                  <w:rPr/>
                </w:rPrChange>
              </w:rPr>
              <w:fldChar w:fldCharType="separate"/>
            </w:r>
          </w:del>
          <w:del w:id="394" w:author="小多 [2]" w:date="2020-09-23T09:46:46Z">
            <w:r>
              <w:rPr>
                <w:rFonts w:ascii="Times New Roman" w:hAnsi="Times New Roman" w:eastAsia="黑体" w:cs="Times New Roman"/>
                <w:color w:val="auto"/>
                <w:kern w:val="2"/>
                <w:rPrChange w:id="395" w:author="小多 [2]" w:date="2020-09-23T09:33:07Z">
                  <w:rPr>
                    <w:rFonts w:ascii="Times New Roman" w:hAnsi="Times New Roman" w:eastAsia="黑体" w:cs="Times New Roman"/>
                    <w:kern w:val="2"/>
                  </w:rPr>
                </w:rPrChange>
              </w:rPr>
              <w:delText>6 参考的同类产品或前代产品的情况</w:delText>
            </w:r>
          </w:del>
          <w:del w:id="396" w:author="小多 [2]" w:date="2020-09-23T09:46:46Z">
            <w:r>
              <w:rPr>
                <w:rFonts w:ascii="Times New Roman" w:hAnsi="Times New Roman" w:cs="Times New Roman"/>
                <w:color w:val="auto"/>
                <w:rPrChange w:id="397" w:author="小多 [2]" w:date="2020-09-23T09:33:07Z">
                  <w:rPr>
                    <w:rFonts w:ascii="Times New Roman" w:hAnsi="Times New Roman" w:cs="Times New Roman"/>
                  </w:rPr>
                </w:rPrChange>
              </w:rPr>
              <w:tab/>
            </w:r>
          </w:del>
          <w:del w:id="398" w:author="小多 [2]" w:date="2020-09-23T09:46:46Z">
            <w:r>
              <w:rPr>
                <w:rFonts w:ascii="Times New Roman" w:hAnsi="Times New Roman" w:cs="Times New Roman"/>
                <w:color w:val="auto"/>
                <w:rPrChange w:id="399" w:author="小多 [2]" w:date="2020-09-23T09:33:07Z">
                  <w:rPr>
                    <w:rFonts w:ascii="Times New Roman" w:hAnsi="Times New Roman" w:cs="Times New Roman"/>
                  </w:rPr>
                </w:rPrChange>
              </w:rPr>
              <w:fldChar w:fldCharType="begin"/>
            </w:r>
          </w:del>
          <w:del w:id="400" w:author="小多 [2]" w:date="2020-09-23T09:46:46Z">
            <w:r>
              <w:rPr>
                <w:rFonts w:ascii="Times New Roman" w:hAnsi="Times New Roman" w:cs="Times New Roman"/>
                <w:color w:val="auto"/>
                <w:rPrChange w:id="401" w:author="小多 [2]" w:date="2020-09-23T09:33:07Z">
                  <w:rPr>
                    <w:rFonts w:ascii="Times New Roman" w:hAnsi="Times New Roman" w:cs="Times New Roman"/>
                  </w:rPr>
                </w:rPrChange>
              </w:rPr>
              <w:delInstrText xml:space="preserve"> PAGEREF _Toc32370 </w:delInstrText>
            </w:r>
          </w:del>
          <w:del w:id="402" w:author="小多 [2]" w:date="2020-09-23T09:46:46Z">
            <w:r>
              <w:rPr>
                <w:rFonts w:ascii="Times New Roman" w:hAnsi="Times New Roman" w:cs="Times New Roman"/>
                <w:color w:val="auto"/>
                <w:rPrChange w:id="403" w:author="小多 [2]" w:date="2020-09-23T09:33:07Z">
                  <w:rPr>
                    <w:rFonts w:ascii="Times New Roman" w:hAnsi="Times New Roman" w:cs="Times New Roman"/>
                  </w:rPr>
                </w:rPrChange>
              </w:rPr>
              <w:fldChar w:fldCharType="separate"/>
            </w:r>
          </w:del>
          <w:del w:id="404" w:author="小多 [2]" w:date="2020-09-23T09:46:46Z">
            <w:r>
              <w:rPr>
                <w:rFonts w:ascii="Times New Roman" w:hAnsi="Times New Roman" w:cs="Times New Roman"/>
                <w:color w:val="auto"/>
                <w:rPrChange w:id="405" w:author="小多 [2]" w:date="2020-09-23T09:33:07Z">
                  <w:rPr>
                    <w:rFonts w:ascii="Times New Roman" w:hAnsi="Times New Roman" w:cs="Times New Roman"/>
                  </w:rPr>
                </w:rPrChange>
              </w:rPr>
              <w:delText>9</w:delText>
            </w:r>
          </w:del>
          <w:del w:id="406" w:author="小多 [2]" w:date="2020-09-23T09:46:46Z">
            <w:r>
              <w:rPr>
                <w:rFonts w:ascii="Times New Roman" w:hAnsi="Times New Roman" w:cs="Times New Roman"/>
                <w:color w:val="auto"/>
                <w:rPrChange w:id="407" w:author="小多 [2]" w:date="2020-09-23T09:33:07Z">
                  <w:rPr>
                    <w:rFonts w:ascii="Times New Roman" w:hAnsi="Times New Roman" w:cs="Times New Roman"/>
                  </w:rPr>
                </w:rPrChange>
              </w:rPr>
              <w:fldChar w:fldCharType="end"/>
            </w:r>
          </w:del>
          <w:del w:id="408" w:author="小多 [2]" w:date="2020-09-23T09:46:46Z">
            <w:r>
              <w:rPr>
                <w:rFonts w:ascii="Times New Roman" w:hAnsi="Times New Roman" w:cs="Times New Roman"/>
                <w:color w:val="auto"/>
                <w:rPrChange w:id="409" w:author="小多 [2]" w:date="2020-09-23T09:33:07Z">
                  <w:rPr>
                    <w:rFonts w:ascii="Times New Roman" w:hAnsi="Times New Roman" w:cs="Times New Roman"/>
                  </w:rPr>
                </w:rPrChange>
              </w:rPr>
              <w:fldChar w:fldCharType="end"/>
            </w:r>
          </w:del>
        </w:p>
        <w:p>
          <w:pPr>
            <w:pStyle w:val="12"/>
            <w:tabs>
              <w:tab w:val="right" w:leader="dot" w:pos="8306"/>
            </w:tabs>
            <w:ind w:left="440"/>
            <w:rPr>
              <w:del w:id="410" w:author="小多 [2]" w:date="2020-09-23T09:46:46Z"/>
              <w:rFonts w:ascii="Times New Roman" w:hAnsi="Times New Roman" w:cs="Times New Roman"/>
              <w:color w:val="auto"/>
              <w:rPrChange w:id="411" w:author="小多 [2]" w:date="2020-09-23T09:33:07Z">
                <w:rPr>
                  <w:del w:id="412" w:author="小多 [2]" w:date="2020-09-23T09:46:46Z"/>
                  <w:rFonts w:ascii="Times New Roman" w:hAnsi="Times New Roman" w:cs="Times New Roman"/>
                </w:rPr>
              </w:rPrChange>
            </w:rPr>
          </w:pPr>
          <w:del w:id="413" w:author="小多 [2]" w:date="2020-09-23T09:46:46Z">
            <w:r>
              <w:rPr>
                <w:color w:val="auto"/>
                <w:rPrChange w:id="414" w:author="小多 [2]" w:date="2020-09-23T09:33:07Z">
                  <w:rPr/>
                </w:rPrChange>
              </w:rPr>
              <w:fldChar w:fldCharType="begin"/>
            </w:r>
          </w:del>
          <w:del w:id="415" w:author="小多 [2]" w:date="2020-09-23T09:46:46Z">
            <w:r>
              <w:rPr>
                <w:color w:val="auto"/>
                <w:rPrChange w:id="416" w:author="小多 [2]" w:date="2020-09-23T09:33:07Z">
                  <w:rPr/>
                </w:rPrChange>
              </w:rPr>
              <w:delInstrText xml:space="preserve"> HYPERLINK \l "_Toc15081" </w:delInstrText>
            </w:r>
          </w:del>
          <w:del w:id="417" w:author="小多 [2]" w:date="2020-09-23T09:46:46Z">
            <w:r>
              <w:rPr>
                <w:color w:val="auto"/>
                <w:rPrChange w:id="418" w:author="小多 [2]" w:date="2020-09-23T09:33:07Z">
                  <w:rPr/>
                </w:rPrChange>
              </w:rPr>
              <w:fldChar w:fldCharType="separate"/>
            </w:r>
          </w:del>
          <w:del w:id="419" w:author="小多 [2]" w:date="2020-09-23T09:46:46Z">
            <w:r>
              <w:rPr>
                <w:rFonts w:ascii="Times New Roman" w:hAnsi="Times New Roman" w:eastAsia="宋体" w:cs="Times New Roman"/>
                <w:color w:val="auto"/>
                <w:kern w:val="2"/>
                <w:szCs w:val="24"/>
                <w:rPrChange w:id="420" w:author="小多 [2]" w:date="2020-09-23T09:33:07Z">
                  <w:rPr>
                    <w:rFonts w:ascii="Times New Roman" w:hAnsi="Times New Roman" w:eastAsia="宋体" w:cs="Times New Roman"/>
                    <w:kern w:val="2"/>
                    <w:szCs w:val="24"/>
                  </w:rPr>
                </w:rPrChange>
              </w:rPr>
              <w:delText>6.1研发背景</w:delText>
            </w:r>
          </w:del>
          <w:del w:id="421" w:author="小多 [2]" w:date="2020-09-23T09:46:46Z">
            <w:r>
              <w:rPr>
                <w:rFonts w:ascii="Times New Roman" w:hAnsi="Times New Roman" w:cs="Times New Roman"/>
                <w:color w:val="auto"/>
                <w:rPrChange w:id="422" w:author="小多 [2]" w:date="2020-09-23T09:33:07Z">
                  <w:rPr>
                    <w:rFonts w:ascii="Times New Roman" w:hAnsi="Times New Roman" w:cs="Times New Roman"/>
                  </w:rPr>
                </w:rPrChange>
              </w:rPr>
              <w:tab/>
            </w:r>
          </w:del>
          <w:del w:id="423" w:author="小多 [2]" w:date="2020-09-23T09:46:46Z">
            <w:r>
              <w:rPr>
                <w:rFonts w:ascii="Times New Roman" w:hAnsi="Times New Roman" w:cs="Times New Roman"/>
                <w:color w:val="auto"/>
                <w:rPrChange w:id="424" w:author="小多 [2]" w:date="2020-09-23T09:33:07Z">
                  <w:rPr>
                    <w:rFonts w:ascii="Times New Roman" w:hAnsi="Times New Roman" w:cs="Times New Roman"/>
                  </w:rPr>
                </w:rPrChange>
              </w:rPr>
              <w:fldChar w:fldCharType="begin"/>
            </w:r>
          </w:del>
          <w:del w:id="425" w:author="小多 [2]" w:date="2020-09-23T09:46:46Z">
            <w:r>
              <w:rPr>
                <w:rFonts w:ascii="Times New Roman" w:hAnsi="Times New Roman" w:cs="Times New Roman"/>
                <w:color w:val="auto"/>
                <w:rPrChange w:id="426" w:author="小多 [2]" w:date="2020-09-23T09:33:07Z">
                  <w:rPr>
                    <w:rFonts w:ascii="Times New Roman" w:hAnsi="Times New Roman" w:cs="Times New Roman"/>
                  </w:rPr>
                </w:rPrChange>
              </w:rPr>
              <w:delInstrText xml:space="preserve"> PAGEREF _Toc15081 </w:delInstrText>
            </w:r>
          </w:del>
          <w:del w:id="427" w:author="小多 [2]" w:date="2020-09-23T09:46:46Z">
            <w:r>
              <w:rPr>
                <w:rFonts w:ascii="Times New Roman" w:hAnsi="Times New Roman" w:cs="Times New Roman"/>
                <w:color w:val="auto"/>
                <w:rPrChange w:id="428" w:author="小多 [2]" w:date="2020-09-23T09:33:07Z">
                  <w:rPr>
                    <w:rFonts w:ascii="Times New Roman" w:hAnsi="Times New Roman" w:cs="Times New Roman"/>
                  </w:rPr>
                </w:rPrChange>
              </w:rPr>
              <w:fldChar w:fldCharType="separate"/>
            </w:r>
          </w:del>
          <w:del w:id="429" w:author="小多 [2]" w:date="2020-09-23T09:46:46Z">
            <w:r>
              <w:rPr>
                <w:rFonts w:ascii="Times New Roman" w:hAnsi="Times New Roman" w:cs="Times New Roman"/>
                <w:color w:val="auto"/>
                <w:rPrChange w:id="430" w:author="小多 [2]" w:date="2020-09-23T09:33:07Z">
                  <w:rPr>
                    <w:rFonts w:ascii="Times New Roman" w:hAnsi="Times New Roman" w:cs="Times New Roman"/>
                  </w:rPr>
                </w:rPrChange>
              </w:rPr>
              <w:delText>9</w:delText>
            </w:r>
          </w:del>
          <w:del w:id="431" w:author="小多 [2]" w:date="2020-09-23T09:46:46Z">
            <w:r>
              <w:rPr>
                <w:rFonts w:ascii="Times New Roman" w:hAnsi="Times New Roman" w:cs="Times New Roman"/>
                <w:color w:val="auto"/>
                <w:rPrChange w:id="432" w:author="小多 [2]" w:date="2020-09-23T09:33:07Z">
                  <w:rPr>
                    <w:rFonts w:ascii="Times New Roman" w:hAnsi="Times New Roman" w:cs="Times New Roman"/>
                  </w:rPr>
                </w:rPrChange>
              </w:rPr>
              <w:fldChar w:fldCharType="end"/>
            </w:r>
          </w:del>
          <w:del w:id="433" w:author="小多 [2]" w:date="2020-09-23T09:46:46Z">
            <w:r>
              <w:rPr>
                <w:rFonts w:ascii="Times New Roman" w:hAnsi="Times New Roman" w:cs="Times New Roman"/>
                <w:color w:val="auto"/>
                <w:rPrChange w:id="434" w:author="小多 [2]" w:date="2020-09-23T09:33:07Z">
                  <w:rPr>
                    <w:rFonts w:ascii="Times New Roman" w:hAnsi="Times New Roman" w:cs="Times New Roman"/>
                  </w:rPr>
                </w:rPrChange>
              </w:rPr>
              <w:fldChar w:fldCharType="end"/>
            </w:r>
          </w:del>
        </w:p>
        <w:p>
          <w:pPr>
            <w:pStyle w:val="9"/>
            <w:tabs>
              <w:tab w:val="right" w:leader="dot" w:pos="8306"/>
            </w:tabs>
            <w:rPr>
              <w:del w:id="435" w:author="小多 [2]" w:date="2020-09-23T09:46:46Z"/>
              <w:rFonts w:ascii="Times New Roman" w:hAnsi="Times New Roman" w:cs="Times New Roman"/>
              <w:color w:val="auto"/>
              <w:rPrChange w:id="436" w:author="小多 [2]" w:date="2020-09-23T09:33:07Z">
                <w:rPr>
                  <w:del w:id="437" w:author="小多 [2]" w:date="2020-09-23T09:46:46Z"/>
                  <w:rFonts w:ascii="Times New Roman" w:hAnsi="Times New Roman" w:cs="Times New Roman"/>
                </w:rPr>
              </w:rPrChange>
            </w:rPr>
          </w:pPr>
          <w:del w:id="438" w:author="小多 [2]" w:date="2020-09-23T09:46:46Z">
            <w:r>
              <w:rPr>
                <w:color w:val="auto"/>
                <w:rPrChange w:id="439" w:author="小多 [2]" w:date="2020-09-23T09:33:07Z">
                  <w:rPr/>
                </w:rPrChange>
              </w:rPr>
              <w:fldChar w:fldCharType="begin"/>
            </w:r>
          </w:del>
          <w:del w:id="440" w:author="小多 [2]" w:date="2020-09-23T09:46:46Z">
            <w:r>
              <w:rPr>
                <w:color w:val="auto"/>
                <w:rPrChange w:id="441" w:author="小多 [2]" w:date="2020-09-23T09:33:07Z">
                  <w:rPr/>
                </w:rPrChange>
              </w:rPr>
              <w:delInstrText xml:space="preserve"> HYPERLINK \l "_Toc27905" </w:delInstrText>
            </w:r>
          </w:del>
          <w:del w:id="442" w:author="小多 [2]" w:date="2020-09-23T09:46:46Z">
            <w:r>
              <w:rPr>
                <w:color w:val="auto"/>
                <w:rPrChange w:id="443" w:author="小多 [2]" w:date="2020-09-23T09:33:07Z">
                  <w:rPr/>
                </w:rPrChange>
              </w:rPr>
              <w:fldChar w:fldCharType="separate"/>
            </w:r>
          </w:del>
          <w:del w:id="444" w:author="小多 [2]" w:date="2020-09-23T09:46:46Z">
            <w:r>
              <w:rPr>
                <w:rFonts w:ascii="Times New Roman" w:hAnsi="Times New Roman" w:eastAsia="黑体" w:cs="Times New Roman"/>
                <w:color w:val="auto"/>
                <w:kern w:val="2"/>
                <w:rPrChange w:id="445" w:author="小多 [2]" w:date="2020-09-23T09:33:07Z">
                  <w:rPr>
                    <w:rFonts w:ascii="Times New Roman" w:hAnsi="Times New Roman" w:eastAsia="黑体" w:cs="Times New Roman"/>
                    <w:kern w:val="2"/>
                  </w:rPr>
                </w:rPrChange>
              </w:rPr>
              <w:delText>7 其他需说明的内容</w:delText>
            </w:r>
          </w:del>
          <w:del w:id="446" w:author="小多 [2]" w:date="2020-09-23T09:46:46Z">
            <w:r>
              <w:rPr>
                <w:rFonts w:ascii="Times New Roman" w:hAnsi="Times New Roman" w:cs="Times New Roman"/>
                <w:color w:val="auto"/>
                <w:rPrChange w:id="447" w:author="小多 [2]" w:date="2020-09-23T09:33:07Z">
                  <w:rPr>
                    <w:rFonts w:ascii="Times New Roman" w:hAnsi="Times New Roman" w:cs="Times New Roman"/>
                  </w:rPr>
                </w:rPrChange>
              </w:rPr>
              <w:tab/>
            </w:r>
          </w:del>
          <w:del w:id="448" w:author="小多 [2]" w:date="2020-09-23T09:46:46Z">
            <w:r>
              <w:rPr>
                <w:rFonts w:ascii="Times New Roman" w:hAnsi="Times New Roman" w:cs="Times New Roman"/>
                <w:color w:val="auto"/>
                <w:rPrChange w:id="449" w:author="小多 [2]" w:date="2020-09-23T09:33:07Z">
                  <w:rPr>
                    <w:rFonts w:ascii="Times New Roman" w:hAnsi="Times New Roman" w:cs="Times New Roman"/>
                  </w:rPr>
                </w:rPrChange>
              </w:rPr>
              <w:fldChar w:fldCharType="begin"/>
            </w:r>
          </w:del>
          <w:del w:id="450" w:author="小多 [2]" w:date="2020-09-23T09:46:46Z">
            <w:r>
              <w:rPr>
                <w:rFonts w:ascii="Times New Roman" w:hAnsi="Times New Roman" w:cs="Times New Roman"/>
                <w:color w:val="auto"/>
                <w:rPrChange w:id="451" w:author="小多 [2]" w:date="2020-09-23T09:33:07Z">
                  <w:rPr>
                    <w:rFonts w:ascii="Times New Roman" w:hAnsi="Times New Roman" w:cs="Times New Roman"/>
                  </w:rPr>
                </w:rPrChange>
              </w:rPr>
              <w:delInstrText xml:space="preserve"> PAGEREF _Toc27905 </w:delInstrText>
            </w:r>
          </w:del>
          <w:del w:id="452" w:author="小多 [2]" w:date="2020-09-23T09:46:46Z">
            <w:r>
              <w:rPr>
                <w:rFonts w:ascii="Times New Roman" w:hAnsi="Times New Roman" w:cs="Times New Roman"/>
                <w:color w:val="auto"/>
                <w:rPrChange w:id="453" w:author="小多 [2]" w:date="2020-09-23T09:33:07Z">
                  <w:rPr>
                    <w:rFonts w:ascii="Times New Roman" w:hAnsi="Times New Roman" w:cs="Times New Roman"/>
                  </w:rPr>
                </w:rPrChange>
              </w:rPr>
              <w:fldChar w:fldCharType="separate"/>
            </w:r>
          </w:del>
          <w:del w:id="454" w:author="小多 [2]" w:date="2020-09-23T09:46:46Z">
            <w:r>
              <w:rPr>
                <w:rFonts w:ascii="Times New Roman" w:hAnsi="Times New Roman" w:cs="Times New Roman"/>
                <w:color w:val="auto"/>
                <w:rPrChange w:id="455" w:author="小多 [2]" w:date="2020-09-23T09:33:07Z">
                  <w:rPr>
                    <w:rFonts w:ascii="Times New Roman" w:hAnsi="Times New Roman" w:cs="Times New Roman"/>
                  </w:rPr>
                </w:rPrChange>
              </w:rPr>
              <w:delText>10</w:delText>
            </w:r>
          </w:del>
          <w:del w:id="456" w:author="小多 [2]" w:date="2020-09-23T09:46:46Z">
            <w:r>
              <w:rPr>
                <w:rFonts w:ascii="Times New Roman" w:hAnsi="Times New Roman" w:cs="Times New Roman"/>
                <w:color w:val="auto"/>
                <w:rPrChange w:id="457" w:author="小多 [2]" w:date="2020-09-23T09:33:07Z">
                  <w:rPr>
                    <w:rFonts w:ascii="Times New Roman" w:hAnsi="Times New Roman" w:cs="Times New Roman"/>
                  </w:rPr>
                </w:rPrChange>
              </w:rPr>
              <w:fldChar w:fldCharType="end"/>
            </w:r>
          </w:del>
          <w:del w:id="458" w:author="小多 [2]" w:date="2020-09-23T09:46:46Z">
            <w:r>
              <w:rPr>
                <w:rFonts w:ascii="Times New Roman" w:hAnsi="Times New Roman" w:cs="Times New Roman"/>
                <w:color w:val="auto"/>
                <w:rPrChange w:id="459" w:author="小多 [2]" w:date="2020-09-23T09:33:07Z">
                  <w:rPr>
                    <w:rFonts w:ascii="Times New Roman" w:hAnsi="Times New Roman" w:cs="Times New Roman"/>
                  </w:rPr>
                </w:rPrChange>
              </w:rPr>
              <w:fldChar w:fldCharType="end"/>
            </w:r>
          </w:del>
        </w:p>
        <w:p>
          <w:pPr>
            <w:pStyle w:val="12"/>
            <w:tabs>
              <w:tab w:val="right" w:leader="dot" w:pos="8306"/>
            </w:tabs>
            <w:ind w:left="440"/>
            <w:rPr>
              <w:del w:id="460" w:author="小多 [2]" w:date="2020-09-23T09:46:46Z"/>
              <w:rFonts w:ascii="Times New Roman" w:hAnsi="Times New Roman" w:cs="Times New Roman"/>
              <w:color w:val="auto"/>
              <w:rPrChange w:id="461" w:author="小多 [2]" w:date="2020-09-23T09:33:07Z">
                <w:rPr>
                  <w:del w:id="462" w:author="小多 [2]" w:date="2020-09-23T09:46:46Z"/>
                  <w:rFonts w:ascii="Times New Roman" w:hAnsi="Times New Roman" w:cs="Times New Roman"/>
                </w:rPr>
              </w:rPrChange>
            </w:rPr>
          </w:pPr>
          <w:del w:id="463" w:author="小多 [2]" w:date="2020-09-23T09:46:46Z">
            <w:r>
              <w:rPr>
                <w:color w:val="auto"/>
                <w:rPrChange w:id="464" w:author="小多 [2]" w:date="2020-09-23T09:33:07Z">
                  <w:rPr/>
                </w:rPrChange>
              </w:rPr>
              <w:fldChar w:fldCharType="begin"/>
            </w:r>
          </w:del>
          <w:del w:id="465" w:author="小多 [2]" w:date="2020-09-23T09:46:46Z">
            <w:r>
              <w:rPr>
                <w:color w:val="auto"/>
                <w:rPrChange w:id="466" w:author="小多 [2]" w:date="2020-09-23T09:33:07Z">
                  <w:rPr/>
                </w:rPrChange>
              </w:rPr>
              <w:delInstrText xml:space="preserve"> HYPERLINK \l "_Toc17584" </w:delInstrText>
            </w:r>
          </w:del>
          <w:del w:id="467" w:author="小多 [2]" w:date="2020-09-23T09:46:46Z">
            <w:r>
              <w:rPr>
                <w:color w:val="auto"/>
                <w:rPrChange w:id="468" w:author="小多 [2]" w:date="2020-09-23T09:33:07Z">
                  <w:rPr/>
                </w:rPrChange>
              </w:rPr>
              <w:fldChar w:fldCharType="separate"/>
            </w:r>
          </w:del>
          <w:del w:id="469" w:author="小多 [2]" w:date="2020-09-23T09:46:46Z">
            <w:r>
              <w:rPr>
                <w:rFonts w:ascii="Times New Roman" w:hAnsi="Times New Roman" w:eastAsia="宋体" w:cs="Times New Roman"/>
                <w:color w:val="auto"/>
                <w:kern w:val="2"/>
                <w:szCs w:val="24"/>
                <w:rPrChange w:id="470" w:author="小多 [2]" w:date="2020-09-23T09:33:07Z">
                  <w:rPr>
                    <w:rFonts w:ascii="Times New Roman" w:hAnsi="Times New Roman" w:eastAsia="宋体" w:cs="Times New Roman"/>
                    <w:kern w:val="2"/>
                    <w:szCs w:val="24"/>
                  </w:rPr>
                </w:rPrChange>
              </w:rPr>
              <w:delText>7.1已获得批准的附件</w:delText>
            </w:r>
          </w:del>
          <w:del w:id="471" w:author="小多 [2]" w:date="2020-09-23T09:46:46Z">
            <w:r>
              <w:rPr>
                <w:rFonts w:ascii="Times New Roman" w:hAnsi="Times New Roman" w:cs="Times New Roman"/>
                <w:color w:val="auto"/>
                <w:rPrChange w:id="472" w:author="小多 [2]" w:date="2020-09-23T09:33:07Z">
                  <w:rPr>
                    <w:rFonts w:ascii="Times New Roman" w:hAnsi="Times New Roman" w:cs="Times New Roman"/>
                  </w:rPr>
                </w:rPrChange>
              </w:rPr>
              <w:tab/>
            </w:r>
          </w:del>
          <w:del w:id="473" w:author="小多 [2]" w:date="2020-09-23T09:46:46Z">
            <w:r>
              <w:rPr>
                <w:rFonts w:ascii="Times New Roman" w:hAnsi="Times New Roman" w:cs="Times New Roman"/>
                <w:color w:val="auto"/>
                <w:rPrChange w:id="474" w:author="小多 [2]" w:date="2020-09-23T09:33:07Z">
                  <w:rPr>
                    <w:rFonts w:ascii="Times New Roman" w:hAnsi="Times New Roman" w:cs="Times New Roman"/>
                  </w:rPr>
                </w:rPrChange>
              </w:rPr>
              <w:fldChar w:fldCharType="begin"/>
            </w:r>
          </w:del>
          <w:del w:id="475" w:author="小多 [2]" w:date="2020-09-23T09:46:46Z">
            <w:r>
              <w:rPr>
                <w:rFonts w:ascii="Times New Roman" w:hAnsi="Times New Roman" w:cs="Times New Roman"/>
                <w:color w:val="auto"/>
                <w:rPrChange w:id="476" w:author="小多 [2]" w:date="2020-09-23T09:33:07Z">
                  <w:rPr>
                    <w:rFonts w:ascii="Times New Roman" w:hAnsi="Times New Roman" w:cs="Times New Roman"/>
                  </w:rPr>
                </w:rPrChange>
              </w:rPr>
              <w:delInstrText xml:space="preserve"> PAGEREF _Toc17584 </w:delInstrText>
            </w:r>
          </w:del>
          <w:del w:id="477" w:author="小多 [2]" w:date="2020-09-23T09:46:46Z">
            <w:r>
              <w:rPr>
                <w:rFonts w:ascii="Times New Roman" w:hAnsi="Times New Roman" w:cs="Times New Roman"/>
                <w:color w:val="auto"/>
                <w:rPrChange w:id="478" w:author="小多 [2]" w:date="2020-09-23T09:33:07Z">
                  <w:rPr>
                    <w:rFonts w:ascii="Times New Roman" w:hAnsi="Times New Roman" w:cs="Times New Roman"/>
                  </w:rPr>
                </w:rPrChange>
              </w:rPr>
              <w:fldChar w:fldCharType="separate"/>
            </w:r>
          </w:del>
          <w:del w:id="479" w:author="小多 [2]" w:date="2020-09-23T09:46:46Z">
            <w:r>
              <w:rPr>
                <w:rFonts w:ascii="Times New Roman" w:hAnsi="Times New Roman" w:cs="Times New Roman"/>
                <w:color w:val="auto"/>
                <w:rPrChange w:id="480" w:author="小多 [2]" w:date="2020-09-23T09:33:07Z">
                  <w:rPr>
                    <w:rFonts w:ascii="Times New Roman" w:hAnsi="Times New Roman" w:cs="Times New Roman"/>
                  </w:rPr>
                </w:rPrChange>
              </w:rPr>
              <w:delText>10</w:delText>
            </w:r>
          </w:del>
          <w:del w:id="481" w:author="小多 [2]" w:date="2020-09-23T09:46:46Z">
            <w:r>
              <w:rPr>
                <w:rFonts w:ascii="Times New Roman" w:hAnsi="Times New Roman" w:cs="Times New Roman"/>
                <w:color w:val="auto"/>
                <w:rPrChange w:id="482" w:author="小多 [2]" w:date="2020-09-23T09:33:07Z">
                  <w:rPr>
                    <w:rFonts w:ascii="Times New Roman" w:hAnsi="Times New Roman" w:cs="Times New Roman"/>
                  </w:rPr>
                </w:rPrChange>
              </w:rPr>
              <w:fldChar w:fldCharType="end"/>
            </w:r>
          </w:del>
          <w:del w:id="483" w:author="小多 [2]" w:date="2020-09-23T09:46:46Z">
            <w:r>
              <w:rPr>
                <w:rFonts w:ascii="Times New Roman" w:hAnsi="Times New Roman" w:cs="Times New Roman"/>
                <w:color w:val="auto"/>
                <w:rPrChange w:id="484" w:author="小多 [2]" w:date="2020-09-23T09:33:07Z">
                  <w:rPr>
                    <w:rFonts w:ascii="Times New Roman" w:hAnsi="Times New Roman" w:cs="Times New Roman"/>
                  </w:rPr>
                </w:rPrChange>
              </w:rPr>
              <w:fldChar w:fldCharType="end"/>
            </w:r>
          </w:del>
        </w:p>
        <w:p>
          <w:pPr>
            <w:pStyle w:val="12"/>
            <w:tabs>
              <w:tab w:val="right" w:leader="dot" w:pos="8306"/>
            </w:tabs>
            <w:ind w:left="440"/>
            <w:rPr>
              <w:del w:id="485" w:author="小多 [2]" w:date="2020-09-23T09:46:46Z"/>
              <w:rFonts w:ascii="Times New Roman" w:hAnsi="Times New Roman" w:cs="Times New Roman"/>
              <w:color w:val="auto"/>
              <w:rPrChange w:id="486" w:author="小多 [2]" w:date="2020-09-23T09:33:07Z">
                <w:rPr>
                  <w:del w:id="487" w:author="小多 [2]" w:date="2020-09-23T09:46:46Z"/>
                  <w:rFonts w:ascii="Times New Roman" w:hAnsi="Times New Roman" w:cs="Times New Roman"/>
                </w:rPr>
              </w:rPrChange>
            </w:rPr>
          </w:pPr>
          <w:del w:id="488" w:author="小多 [2]" w:date="2020-09-23T09:46:46Z">
            <w:r>
              <w:rPr>
                <w:color w:val="auto"/>
                <w:rPrChange w:id="489" w:author="小多 [2]" w:date="2020-09-23T09:33:07Z">
                  <w:rPr/>
                </w:rPrChange>
              </w:rPr>
              <w:fldChar w:fldCharType="begin"/>
            </w:r>
          </w:del>
          <w:del w:id="490" w:author="小多 [2]" w:date="2020-09-23T09:46:46Z">
            <w:r>
              <w:rPr>
                <w:color w:val="auto"/>
                <w:rPrChange w:id="491" w:author="小多 [2]" w:date="2020-09-23T09:33:07Z">
                  <w:rPr/>
                </w:rPrChange>
              </w:rPr>
              <w:delInstrText xml:space="preserve"> HYPERLINK \l "_Toc18035" </w:delInstrText>
            </w:r>
          </w:del>
          <w:del w:id="492" w:author="小多 [2]" w:date="2020-09-23T09:46:46Z">
            <w:r>
              <w:rPr>
                <w:color w:val="auto"/>
                <w:rPrChange w:id="493" w:author="小多 [2]" w:date="2020-09-23T09:33:07Z">
                  <w:rPr/>
                </w:rPrChange>
              </w:rPr>
              <w:fldChar w:fldCharType="separate"/>
            </w:r>
          </w:del>
          <w:del w:id="494" w:author="小多 [2]" w:date="2020-09-23T09:46:46Z">
            <w:r>
              <w:rPr>
                <w:rFonts w:ascii="Times New Roman" w:hAnsi="Times New Roman" w:eastAsia="宋体" w:cs="Times New Roman"/>
                <w:color w:val="auto"/>
                <w:kern w:val="2"/>
                <w:szCs w:val="24"/>
                <w:rPrChange w:id="495" w:author="小多 [2]" w:date="2020-09-23T09:33:07Z">
                  <w:rPr>
                    <w:rFonts w:ascii="Times New Roman" w:hAnsi="Times New Roman" w:eastAsia="宋体" w:cs="Times New Roman"/>
                    <w:kern w:val="2"/>
                    <w:szCs w:val="24"/>
                  </w:rPr>
                </w:rPrChange>
              </w:rPr>
              <w:delText>7.2 配合使用医疗器械</w:delText>
            </w:r>
          </w:del>
          <w:del w:id="496" w:author="小多 [2]" w:date="2020-09-23T09:46:46Z">
            <w:r>
              <w:rPr>
                <w:rFonts w:ascii="Times New Roman" w:hAnsi="Times New Roman" w:cs="Times New Roman"/>
                <w:color w:val="auto"/>
                <w:rPrChange w:id="497" w:author="小多 [2]" w:date="2020-09-23T09:33:07Z">
                  <w:rPr>
                    <w:rFonts w:ascii="Times New Roman" w:hAnsi="Times New Roman" w:cs="Times New Roman"/>
                  </w:rPr>
                </w:rPrChange>
              </w:rPr>
              <w:tab/>
            </w:r>
          </w:del>
          <w:del w:id="498" w:author="小多 [2]" w:date="2020-09-23T09:46:46Z">
            <w:r>
              <w:rPr>
                <w:rFonts w:ascii="Times New Roman" w:hAnsi="Times New Roman" w:cs="Times New Roman"/>
                <w:color w:val="auto"/>
                <w:rPrChange w:id="499" w:author="小多 [2]" w:date="2020-09-23T09:33:07Z">
                  <w:rPr>
                    <w:rFonts w:ascii="Times New Roman" w:hAnsi="Times New Roman" w:cs="Times New Roman"/>
                  </w:rPr>
                </w:rPrChange>
              </w:rPr>
              <w:fldChar w:fldCharType="begin"/>
            </w:r>
          </w:del>
          <w:del w:id="500" w:author="小多 [2]" w:date="2020-09-23T09:46:46Z">
            <w:r>
              <w:rPr>
                <w:rFonts w:ascii="Times New Roman" w:hAnsi="Times New Roman" w:cs="Times New Roman"/>
                <w:color w:val="auto"/>
                <w:rPrChange w:id="501" w:author="小多 [2]" w:date="2020-09-23T09:33:07Z">
                  <w:rPr>
                    <w:rFonts w:ascii="Times New Roman" w:hAnsi="Times New Roman" w:cs="Times New Roman"/>
                  </w:rPr>
                </w:rPrChange>
              </w:rPr>
              <w:delInstrText xml:space="preserve"> PAGEREF _Toc18035 </w:delInstrText>
            </w:r>
          </w:del>
          <w:del w:id="502" w:author="小多 [2]" w:date="2020-09-23T09:46:46Z">
            <w:r>
              <w:rPr>
                <w:rFonts w:ascii="Times New Roman" w:hAnsi="Times New Roman" w:cs="Times New Roman"/>
                <w:color w:val="auto"/>
                <w:rPrChange w:id="503" w:author="小多 [2]" w:date="2020-09-23T09:33:07Z">
                  <w:rPr>
                    <w:rFonts w:ascii="Times New Roman" w:hAnsi="Times New Roman" w:cs="Times New Roman"/>
                  </w:rPr>
                </w:rPrChange>
              </w:rPr>
              <w:fldChar w:fldCharType="separate"/>
            </w:r>
          </w:del>
          <w:del w:id="504" w:author="小多 [2]" w:date="2020-09-23T09:46:46Z">
            <w:r>
              <w:rPr>
                <w:rFonts w:ascii="Times New Roman" w:hAnsi="Times New Roman" w:cs="Times New Roman"/>
                <w:color w:val="auto"/>
                <w:rPrChange w:id="505" w:author="小多 [2]" w:date="2020-09-23T09:33:07Z">
                  <w:rPr>
                    <w:rFonts w:ascii="Times New Roman" w:hAnsi="Times New Roman" w:cs="Times New Roman"/>
                  </w:rPr>
                </w:rPrChange>
              </w:rPr>
              <w:delText>10</w:delText>
            </w:r>
          </w:del>
          <w:del w:id="506" w:author="小多 [2]" w:date="2020-09-23T09:46:46Z">
            <w:r>
              <w:rPr>
                <w:rFonts w:ascii="Times New Roman" w:hAnsi="Times New Roman" w:cs="Times New Roman"/>
                <w:color w:val="auto"/>
                <w:rPrChange w:id="507" w:author="小多 [2]" w:date="2020-09-23T09:33:07Z">
                  <w:rPr>
                    <w:rFonts w:ascii="Times New Roman" w:hAnsi="Times New Roman" w:cs="Times New Roman"/>
                  </w:rPr>
                </w:rPrChange>
              </w:rPr>
              <w:fldChar w:fldCharType="end"/>
            </w:r>
          </w:del>
          <w:del w:id="508" w:author="小多 [2]" w:date="2020-09-23T09:46:46Z">
            <w:r>
              <w:rPr>
                <w:rFonts w:ascii="Times New Roman" w:hAnsi="Times New Roman" w:cs="Times New Roman"/>
                <w:color w:val="auto"/>
                <w:rPrChange w:id="509" w:author="小多 [2]" w:date="2020-09-23T09:33:07Z">
                  <w:rPr>
                    <w:rFonts w:ascii="Times New Roman" w:hAnsi="Times New Roman" w:cs="Times New Roman"/>
                  </w:rPr>
                </w:rPrChange>
              </w:rPr>
              <w:fldChar w:fldCharType="end"/>
            </w:r>
          </w:del>
        </w:p>
        <w:p>
          <w:pPr>
            <w:pStyle w:val="9"/>
            <w:tabs>
              <w:tab w:val="right" w:leader="dot" w:pos="8306"/>
            </w:tabs>
            <w:rPr>
              <w:ins w:id="510" w:author="小多" w:date="2020-09-16T20:05:00Z"/>
              <w:del w:id="511" w:author="小多 [2]" w:date="2020-09-23T09:46:46Z"/>
              <w:color w:val="auto"/>
              <w:rPrChange w:id="512" w:author="小多 [2]" w:date="2020-09-23T09:33:07Z">
                <w:rPr>
                  <w:ins w:id="513" w:author="小多" w:date="2020-09-16T20:05:00Z"/>
                  <w:del w:id="514" w:author="小多 [2]" w:date="2020-09-23T09:46:46Z"/>
                </w:rPr>
              </w:rPrChange>
            </w:rPr>
          </w:pPr>
          <w:ins w:id="515" w:author="小多" w:date="2020-09-16T20:05:00Z">
            <w:del w:id="516" w:author="小多 [2]" w:date="2020-09-23T09:46:46Z">
              <w:r>
                <w:rPr>
                  <w:rFonts w:ascii="Times New Roman" w:hAnsi="Times New Roman" w:cs="Times New Roman"/>
                  <w:bCs/>
                  <w:color w:val="auto"/>
                  <w:lang w:val="zh-CN"/>
                  <w:rPrChange w:id="517" w:author="小多 [2]" w:date="2020-09-23T09:33:07Z">
                    <w:rPr>
                      <w:rFonts w:ascii="Times New Roman" w:hAnsi="Times New Roman" w:cs="Times New Roman"/>
                      <w:bCs/>
                      <w:lang w:val="zh-CN"/>
                    </w:rPr>
                  </w:rPrChange>
                </w:rPr>
                <w:fldChar w:fldCharType="begin"/>
              </w:r>
            </w:del>
          </w:ins>
          <w:ins w:id="518" w:author="小多" w:date="2020-09-16T20:05:00Z">
            <w:del w:id="519" w:author="小多 [2]" w:date="2020-09-23T09:46:46Z">
              <w:r>
                <w:rPr>
                  <w:rFonts w:ascii="Times New Roman" w:hAnsi="Times New Roman" w:cs="Times New Roman"/>
                  <w:bCs/>
                  <w:color w:val="auto"/>
                  <w:lang w:val="zh-CN"/>
                  <w:rPrChange w:id="520" w:author="小多 [2]" w:date="2020-09-23T09:33:07Z">
                    <w:rPr>
                      <w:rFonts w:ascii="Times New Roman" w:hAnsi="Times New Roman" w:cs="Times New Roman"/>
                      <w:bCs/>
                      <w:lang w:val="zh-CN"/>
                    </w:rPr>
                  </w:rPrChange>
                </w:rPr>
                <w:delInstrText xml:space="preserve"> HYPERLINK \l _Toc30273 </w:delInstrText>
              </w:r>
            </w:del>
          </w:ins>
          <w:ins w:id="521" w:author="小多" w:date="2020-09-16T20:05:00Z">
            <w:del w:id="522" w:author="小多 [2]" w:date="2020-09-23T09:46:46Z">
              <w:r>
                <w:rPr>
                  <w:rFonts w:ascii="Times New Roman" w:hAnsi="Times New Roman" w:cs="Times New Roman"/>
                  <w:bCs/>
                  <w:color w:val="auto"/>
                  <w:lang w:val="zh-CN"/>
                  <w:rPrChange w:id="523" w:author="小多 [2]" w:date="2020-09-23T09:33:07Z">
                    <w:rPr>
                      <w:rFonts w:ascii="Times New Roman" w:hAnsi="Times New Roman" w:cs="Times New Roman"/>
                      <w:bCs/>
                      <w:lang w:val="zh-CN"/>
                    </w:rPr>
                  </w:rPrChange>
                </w:rPr>
                <w:fldChar w:fldCharType="separate"/>
              </w:r>
            </w:del>
          </w:ins>
          <w:ins w:id="524" w:author="小多" w:date="2020-09-16T20:05:00Z">
            <w:del w:id="525" w:author="小多 [2]" w:date="2020-09-23T09:46:46Z">
              <w:r>
                <w:rPr>
                  <w:rFonts w:ascii="Times New Roman" w:hAnsi="Times New Roman" w:eastAsia="黑体" w:cs="Times New Roman"/>
                  <w:color w:val="auto"/>
                  <w:kern w:val="2"/>
                  <w:rPrChange w:id="526" w:author="小多 [2]" w:date="2020-09-23T09:33:07Z">
                    <w:rPr>
                      <w:rFonts w:ascii="Times New Roman" w:hAnsi="Times New Roman" w:eastAsia="黑体" w:cs="Times New Roman"/>
                      <w:kern w:val="2"/>
                    </w:rPr>
                  </w:rPrChange>
                </w:rPr>
                <w:delText>1 概述</w:delText>
              </w:r>
            </w:del>
          </w:ins>
          <w:ins w:id="527" w:author="小多" w:date="2020-09-16T20:05:00Z">
            <w:del w:id="528" w:author="小多 [2]" w:date="2020-09-23T09:46:46Z">
              <w:r>
                <w:rPr>
                  <w:color w:val="auto"/>
                  <w:rPrChange w:id="529" w:author="小多 [2]" w:date="2020-09-23T09:33:07Z">
                    <w:rPr/>
                  </w:rPrChange>
                </w:rPr>
                <w:tab/>
              </w:r>
            </w:del>
          </w:ins>
          <w:ins w:id="530" w:author="小多" w:date="2020-09-16T20:05:00Z">
            <w:del w:id="531" w:author="小多 [2]" w:date="2020-09-23T09:46:46Z">
              <w:r>
                <w:rPr>
                  <w:color w:val="auto"/>
                  <w:rPrChange w:id="532" w:author="小多 [2]" w:date="2020-09-23T09:33:07Z">
                    <w:rPr/>
                  </w:rPrChange>
                </w:rPr>
                <w:fldChar w:fldCharType="begin"/>
              </w:r>
            </w:del>
          </w:ins>
          <w:ins w:id="533" w:author="小多" w:date="2020-09-16T20:05:00Z">
            <w:del w:id="534" w:author="小多 [2]" w:date="2020-09-23T09:46:46Z">
              <w:r>
                <w:rPr>
                  <w:color w:val="auto"/>
                  <w:rPrChange w:id="535" w:author="小多 [2]" w:date="2020-09-23T09:33:07Z">
                    <w:rPr/>
                  </w:rPrChange>
                </w:rPr>
                <w:delInstrText xml:space="preserve"> PAGEREF _Toc30273 </w:delInstrText>
              </w:r>
            </w:del>
          </w:ins>
          <w:ins w:id="536" w:author="小多" w:date="2020-09-16T20:05:00Z">
            <w:del w:id="537" w:author="小多 [2]" w:date="2020-09-23T09:46:46Z">
              <w:r>
                <w:rPr>
                  <w:color w:val="auto"/>
                  <w:rPrChange w:id="538" w:author="小多 [2]" w:date="2020-09-23T09:33:07Z">
                    <w:rPr/>
                  </w:rPrChange>
                </w:rPr>
                <w:fldChar w:fldCharType="separate"/>
              </w:r>
            </w:del>
          </w:ins>
          <w:ins w:id="539" w:author="小多" w:date="2020-09-16T20:05:00Z">
            <w:del w:id="540" w:author="小多 [2]" w:date="2020-09-23T09:46:46Z">
              <w:r>
                <w:rPr>
                  <w:color w:val="auto"/>
                  <w:rPrChange w:id="541" w:author="小多 [2]" w:date="2020-09-23T09:33:07Z">
                    <w:rPr/>
                  </w:rPrChange>
                </w:rPr>
                <w:delText>1</w:delText>
              </w:r>
            </w:del>
          </w:ins>
          <w:ins w:id="542" w:author="小多" w:date="2020-09-16T20:05:00Z">
            <w:del w:id="543" w:author="小多 [2]" w:date="2020-09-23T09:46:46Z">
              <w:r>
                <w:rPr>
                  <w:color w:val="auto"/>
                  <w:rPrChange w:id="544" w:author="小多 [2]" w:date="2020-09-23T09:33:07Z">
                    <w:rPr/>
                  </w:rPrChange>
                </w:rPr>
                <w:fldChar w:fldCharType="end"/>
              </w:r>
            </w:del>
          </w:ins>
          <w:ins w:id="545" w:author="小多" w:date="2020-09-16T20:05:00Z">
            <w:del w:id="546" w:author="小多 [2]" w:date="2020-09-23T09:46:46Z">
              <w:r>
                <w:rPr>
                  <w:rFonts w:ascii="Times New Roman" w:hAnsi="Times New Roman" w:cs="Times New Roman"/>
                  <w:bCs/>
                  <w:color w:val="auto"/>
                  <w:lang w:val="zh-CN"/>
                  <w:rPrChange w:id="547" w:author="小多 [2]" w:date="2020-09-23T09:33:07Z">
                    <w:rPr>
                      <w:rFonts w:ascii="Times New Roman" w:hAnsi="Times New Roman" w:cs="Times New Roman"/>
                      <w:bCs/>
                      <w:lang w:val="zh-CN"/>
                    </w:rPr>
                  </w:rPrChange>
                </w:rPr>
                <w:fldChar w:fldCharType="end"/>
              </w:r>
            </w:del>
          </w:ins>
        </w:p>
        <w:p>
          <w:pPr>
            <w:pStyle w:val="9"/>
            <w:tabs>
              <w:tab w:val="right" w:leader="dot" w:pos="8306"/>
            </w:tabs>
            <w:rPr>
              <w:ins w:id="548" w:author="小多" w:date="2020-09-16T20:05:00Z"/>
              <w:del w:id="549" w:author="小多 [2]" w:date="2020-09-23T09:46:46Z"/>
              <w:color w:val="auto"/>
              <w:rPrChange w:id="550" w:author="小多 [2]" w:date="2020-09-23T09:33:07Z">
                <w:rPr>
                  <w:ins w:id="551" w:author="小多" w:date="2020-09-16T20:05:00Z"/>
                  <w:del w:id="552" w:author="小多 [2]" w:date="2020-09-23T09:46:46Z"/>
                </w:rPr>
              </w:rPrChange>
            </w:rPr>
          </w:pPr>
          <w:ins w:id="553" w:author="小多" w:date="2020-09-16T20:05:00Z">
            <w:del w:id="554" w:author="小多 [2]" w:date="2020-09-23T09:46:46Z">
              <w:r>
                <w:rPr>
                  <w:rFonts w:ascii="Times New Roman" w:hAnsi="Times New Roman" w:cs="Times New Roman"/>
                  <w:bCs/>
                  <w:color w:val="auto"/>
                  <w:lang w:val="zh-CN"/>
                  <w:rPrChange w:id="555" w:author="小多 [2]" w:date="2020-09-23T09:33:07Z">
                    <w:rPr>
                      <w:rFonts w:ascii="Times New Roman" w:hAnsi="Times New Roman" w:cs="Times New Roman"/>
                      <w:bCs/>
                      <w:lang w:val="zh-CN"/>
                    </w:rPr>
                  </w:rPrChange>
                </w:rPr>
                <w:fldChar w:fldCharType="begin"/>
              </w:r>
            </w:del>
          </w:ins>
          <w:ins w:id="556" w:author="小多" w:date="2020-09-16T20:05:00Z">
            <w:del w:id="557" w:author="小多 [2]" w:date="2020-09-23T09:46:46Z">
              <w:r>
                <w:rPr>
                  <w:rFonts w:ascii="Times New Roman" w:hAnsi="Times New Roman" w:cs="Times New Roman"/>
                  <w:bCs/>
                  <w:color w:val="auto"/>
                  <w:lang w:val="zh-CN"/>
                  <w:rPrChange w:id="558" w:author="小多 [2]" w:date="2020-09-23T09:33:07Z">
                    <w:rPr>
                      <w:rFonts w:ascii="Times New Roman" w:hAnsi="Times New Roman" w:cs="Times New Roman"/>
                      <w:bCs/>
                      <w:lang w:val="zh-CN"/>
                    </w:rPr>
                  </w:rPrChange>
                </w:rPr>
                <w:delInstrText xml:space="preserve"> HYPERLINK \l _Toc1733 </w:delInstrText>
              </w:r>
            </w:del>
          </w:ins>
          <w:ins w:id="559" w:author="小多" w:date="2020-09-16T20:05:00Z">
            <w:del w:id="560" w:author="小多 [2]" w:date="2020-09-23T09:46:46Z">
              <w:r>
                <w:rPr>
                  <w:rFonts w:ascii="Times New Roman" w:hAnsi="Times New Roman" w:cs="Times New Roman"/>
                  <w:bCs/>
                  <w:color w:val="auto"/>
                  <w:lang w:val="zh-CN"/>
                  <w:rPrChange w:id="561" w:author="小多 [2]" w:date="2020-09-23T09:33:07Z">
                    <w:rPr>
                      <w:rFonts w:ascii="Times New Roman" w:hAnsi="Times New Roman" w:cs="Times New Roman"/>
                      <w:bCs/>
                      <w:lang w:val="zh-CN"/>
                    </w:rPr>
                  </w:rPrChange>
                </w:rPr>
                <w:fldChar w:fldCharType="separate"/>
              </w:r>
            </w:del>
          </w:ins>
          <w:ins w:id="562" w:author="小多" w:date="2020-09-16T20:05:00Z">
            <w:del w:id="563" w:author="小多 [2]" w:date="2020-09-23T09:46:46Z">
              <w:r>
                <w:rPr>
                  <w:rFonts w:ascii="Times New Roman" w:hAnsi="Times New Roman" w:eastAsia="黑体" w:cs="Times New Roman"/>
                  <w:color w:val="auto"/>
                  <w:kern w:val="2"/>
                  <w:rPrChange w:id="564" w:author="小多 [2]" w:date="2020-09-23T09:33:07Z">
                    <w:rPr>
                      <w:rFonts w:ascii="Times New Roman" w:hAnsi="Times New Roman" w:eastAsia="黑体" w:cs="Times New Roman"/>
                      <w:kern w:val="2"/>
                    </w:rPr>
                  </w:rPrChange>
                </w:rPr>
                <w:delText>2 产品描述</w:delText>
              </w:r>
            </w:del>
          </w:ins>
          <w:ins w:id="565" w:author="小多" w:date="2020-09-16T20:05:00Z">
            <w:del w:id="566" w:author="小多 [2]" w:date="2020-09-23T09:46:46Z">
              <w:r>
                <w:rPr>
                  <w:color w:val="auto"/>
                  <w:rPrChange w:id="567" w:author="小多 [2]" w:date="2020-09-23T09:33:07Z">
                    <w:rPr/>
                  </w:rPrChange>
                </w:rPr>
                <w:tab/>
              </w:r>
            </w:del>
          </w:ins>
          <w:ins w:id="568" w:author="小多" w:date="2020-09-16T20:05:00Z">
            <w:del w:id="569" w:author="小多 [2]" w:date="2020-09-23T09:46:46Z">
              <w:r>
                <w:rPr>
                  <w:color w:val="auto"/>
                  <w:rPrChange w:id="570" w:author="小多 [2]" w:date="2020-09-23T09:33:07Z">
                    <w:rPr/>
                  </w:rPrChange>
                </w:rPr>
                <w:fldChar w:fldCharType="begin"/>
              </w:r>
            </w:del>
          </w:ins>
          <w:ins w:id="571" w:author="小多" w:date="2020-09-16T20:05:00Z">
            <w:del w:id="572" w:author="小多 [2]" w:date="2020-09-23T09:46:46Z">
              <w:r>
                <w:rPr>
                  <w:color w:val="auto"/>
                  <w:rPrChange w:id="573" w:author="小多 [2]" w:date="2020-09-23T09:33:07Z">
                    <w:rPr/>
                  </w:rPrChange>
                </w:rPr>
                <w:delInstrText xml:space="preserve"> PAGEREF _Toc1733 </w:delInstrText>
              </w:r>
            </w:del>
          </w:ins>
          <w:ins w:id="574" w:author="小多" w:date="2020-09-16T20:05:00Z">
            <w:del w:id="575" w:author="小多 [2]" w:date="2020-09-23T09:46:46Z">
              <w:r>
                <w:rPr>
                  <w:color w:val="auto"/>
                  <w:rPrChange w:id="576" w:author="小多 [2]" w:date="2020-09-23T09:33:07Z">
                    <w:rPr/>
                  </w:rPrChange>
                </w:rPr>
                <w:fldChar w:fldCharType="separate"/>
              </w:r>
            </w:del>
          </w:ins>
          <w:ins w:id="577" w:author="小多" w:date="2020-09-16T20:05:00Z">
            <w:del w:id="578" w:author="小多 [2]" w:date="2020-09-23T09:46:46Z">
              <w:r>
                <w:rPr>
                  <w:color w:val="auto"/>
                  <w:rPrChange w:id="579" w:author="小多 [2]" w:date="2020-09-23T09:33:07Z">
                    <w:rPr/>
                  </w:rPrChange>
                </w:rPr>
                <w:delText>2</w:delText>
              </w:r>
            </w:del>
          </w:ins>
          <w:ins w:id="580" w:author="小多" w:date="2020-09-16T20:05:00Z">
            <w:del w:id="581" w:author="小多 [2]" w:date="2020-09-23T09:46:46Z">
              <w:r>
                <w:rPr>
                  <w:color w:val="auto"/>
                  <w:rPrChange w:id="582" w:author="小多 [2]" w:date="2020-09-23T09:33:07Z">
                    <w:rPr/>
                  </w:rPrChange>
                </w:rPr>
                <w:fldChar w:fldCharType="end"/>
              </w:r>
            </w:del>
          </w:ins>
          <w:ins w:id="583" w:author="小多" w:date="2020-09-16T20:05:00Z">
            <w:del w:id="584" w:author="小多 [2]" w:date="2020-09-23T09:46:46Z">
              <w:r>
                <w:rPr>
                  <w:rFonts w:ascii="Times New Roman" w:hAnsi="Times New Roman" w:cs="Times New Roman"/>
                  <w:bCs/>
                  <w:color w:val="auto"/>
                  <w:lang w:val="zh-CN"/>
                  <w:rPrChange w:id="58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586" w:author="小多" w:date="2020-09-16T20:05:00Z"/>
              <w:del w:id="587" w:author="小多 [2]" w:date="2020-09-23T09:46:46Z"/>
              <w:color w:val="auto"/>
              <w:rPrChange w:id="588" w:author="小多 [2]" w:date="2020-09-23T09:33:07Z">
                <w:rPr>
                  <w:ins w:id="589" w:author="小多" w:date="2020-09-16T20:05:00Z"/>
                  <w:del w:id="590" w:author="小多 [2]" w:date="2020-09-23T09:46:46Z"/>
                </w:rPr>
              </w:rPrChange>
            </w:rPr>
          </w:pPr>
          <w:ins w:id="591" w:author="小多" w:date="2020-09-16T20:05:00Z">
            <w:del w:id="592" w:author="小多 [2]" w:date="2020-09-23T09:46:46Z">
              <w:r>
                <w:rPr>
                  <w:rFonts w:ascii="Times New Roman" w:hAnsi="Times New Roman" w:cs="Times New Roman"/>
                  <w:bCs/>
                  <w:color w:val="auto"/>
                  <w:lang w:val="zh-CN"/>
                  <w:rPrChange w:id="593" w:author="小多 [2]" w:date="2020-09-23T09:33:07Z">
                    <w:rPr>
                      <w:rFonts w:ascii="Times New Roman" w:hAnsi="Times New Roman" w:cs="Times New Roman"/>
                      <w:bCs/>
                      <w:lang w:val="zh-CN"/>
                    </w:rPr>
                  </w:rPrChange>
                </w:rPr>
                <w:fldChar w:fldCharType="begin"/>
              </w:r>
            </w:del>
          </w:ins>
          <w:ins w:id="594" w:author="小多" w:date="2020-09-16T20:05:00Z">
            <w:del w:id="595" w:author="小多 [2]" w:date="2020-09-23T09:46:46Z">
              <w:r>
                <w:rPr>
                  <w:rFonts w:ascii="Times New Roman" w:hAnsi="Times New Roman" w:cs="Times New Roman"/>
                  <w:bCs/>
                  <w:color w:val="auto"/>
                  <w:lang w:val="zh-CN"/>
                  <w:rPrChange w:id="596" w:author="小多 [2]" w:date="2020-09-23T09:33:07Z">
                    <w:rPr>
                      <w:rFonts w:ascii="Times New Roman" w:hAnsi="Times New Roman" w:cs="Times New Roman"/>
                      <w:bCs/>
                      <w:lang w:val="zh-CN"/>
                    </w:rPr>
                  </w:rPrChange>
                </w:rPr>
                <w:delInstrText xml:space="preserve"> HYPERLINK \l _Toc10718 </w:delInstrText>
              </w:r>
            </w:del>
          </w:ins>
          <w:ins w:id="597" w:author="小多" w:date="2020-09-16T20:05:00Z">
            <w:del w:id="598" w:author="小多 [2]" w:date="2020-09-23T09:46:46Z">
              <w:r>
                <w:rPr>
                  <w:rFonts w:ascii="Times New Roman" w:hAnsi="Times New Roman" w:cs="Times New Roman"/>
                  <w:bCs/>
                  <w:color w:val="auto"/>
                  <w:lang w:val="zh-CN"/>
                  <w:rPrChange w:id="599" w:author="小多 [2]" w:date="2020-09-23T09:33:07Z">
                    <w:rPr>
                      <w:rFonts w:ascii="Times New Roman" w:hAnsi="Times New Roman" w:cs="Times New Roman"/>
                      <w:bCs/>
                      <w:lang w:val="zh-CN"/>
                    </w:rPr>
                  </w:rPrChange>
                </w:rPr>
                <w:fldChar w:fldCharType="separate"/>
              </w:r>
            </w:del>
          </w:ins>
          <w:ins w:id="600" w:author="小多" w:date="2020-09-16T20:05:00Z">
            <w:del w:id="601" w:author="小多 [2]" w:date="2020-09-23T09:46:46Z">
              <w:r>
                <w:rPr>
                  <w:rFonts w:ascii="Times New Roman" w:hAnsi="Times New Roman" w:eastAsia="宋体" w:cs="Times New Roman"/>
                  <w:color w:val="auto"/>
                  <w:kern w:val="2"/>
                  <w:szCs w:val="24"/>
                  <w:rPrChange w:id="602" w:author="小多 [2]" w:date="2020-09-23T09:33:07Z">
                    <w:rPr>
                      <w:rFonts w:ascii="Times New Roman" w:hAnsi="Times New Roman" w:eastAsia="宋体" w:cs="Times New Roman"/>
                      <w:kern w:val="2"/>
                      <w:szCs w:val="24"/>
                    </w:rPr>
                  </w:rPrChange>
                </w:rPr>
                <w:delText>2.1工作原理</w:delText>
              </w:r>
            </w:del>
          </w:ins>
          <w:ins w:id="603" w:author="小多" w:date="2020-09-16T20:05:00Z">
            <w:del w:id="604" w:author="小多 [2]" w:date="2020-09-23T09:46:46Z">
              <w:r>
                <w:rPr>
                  <w:color w:val="auto"/>
                  <w:rPrChange w:id="605" w:author="小多 [2]" w:date="2020-09-23T09:33:07Z">
                    <w:rPr/>
                  </w:rPrChange>
                </w:rPr>
                <w:tab/>
              </w:r>
            </w:del>
          </w:ins>
          <w:ins w:id="606" w:author="小多" w:date="2020-09-16T20:05:00Z">
            <w:del w:id="607" w:author="小多 [2]" w:date="2020-09-23T09:46:46Z">
              <w:r>
                <w:rPr>
                  <w:color w:val="auto"/>
                  <w:rPrChange w:id="608" w:author="小多 [2]" w:date="2020-09-23T09:33:07Z">
                    <w:rPr/>
                  </w:rPrChange>
                </w:rPr>
                <w:fldChar w:fldCharType="begin"/>
              </w:r>
            </w:del>
          </w:ins>
          <w:ins w:id="609" w:author="小多" w:date="2020-09-16T20:05:00Z">
            <w:del w:id="610" w:author="小多 [2]" w:date="2020-09-23T09:46:46Z">
              <w:r>
                <w:rPr>
                  <w:color w:val="auto"/>
                  <w:rPrChange w:id="611" w:author="小多 [2]" w:date="2020-09-23T09:33:07Z">
                    <w:rPr/>
                  </w:rPrChange>
                </w:rPr>
                <w:delInstrText xml:space="preserve"> PAGEREF _Toc10718 </w:delInstrText>
              </w:r>
            </w:del>
          </w:ins>
          <w:ins w:id="612" w:author="小多" w:date="2020-09-16T20:05:00Z">
            <w:del w:id="613" w:author="小多 [2]" w:date="2020-09-23T09:46:46Z">
              <w:r>
                <w:rPr>
                  <w:color w:val="auto"/>
                  <w:rPrChange w:id="614" w:author="小多 [2]" w:date="2020-09-23T09:33:07Z">
                    <w:rPr/>
                  </w:rPrChange>
                </w:rPr>
                <w:fldChar w:fldCharType="separate"/>
              </w:r>
            </w:del>
          </w:ins>
          <w:ins w:id="615" w:author="小多" w:date="2020-09-16T20:05:00Z">
            <w:del w:id="616" w:author="小多 [2]" w:date="2020-09-23T09:46:46Z">
              <w:r>
                <w:rPr>
                  <w:color w:val="auto"/>
                  <w:rPrChange w:id="617" w:author="小多 [2]" w:date="2020-09-23T09:33:07Z">
                    <w:rPr/>
                  </w:rPrChange>
                </w:rPr>
                <w:delText>2</w:delText>
              </w:r>
            </w:del>
          </w:ins>
          <w:ins w:id="618" w:author="小多" w:date="2020-09-16T20:05:00Z">
            <w:del w:id="619" w:author="小多 [2]" w:date="2020-09-23T09:46:46Z">
              <w:r>
                <w:rPr>
                  <w:color w:val="auto"/>
                  <w:rPrChange w:id="620" w:author="小多 [2]" w:date="2020-09-23T09:33:07Z">
                    <w:rPr/>
                  </w:rPrChange>
                </w:rPr>
                <w:fldChar w:fldCharType="end"/>
              </w:r>
            </w:del>
          </w:ins>
          <w:ins w:id="621" w:author="小多" w:date="2020-09-16T20:05:00Z">
            <w:del w:id="622" w:author="小多 [2]" w:date="2020-09-23T09:46:46Z">
              <w:r>
                <w:rPr>
                  <w:rFonts w:ascii="Times New Roman" w:hAnsi="Times New Roman" w:cs="Times New Roman"/>
                  <w:bCs/>
                  <w:color w:val="auto"/>
                  <w:lang w:val="zh-CN"/>
                  <w:rPrChange w:id="623"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624" w:author="小多" w:date="2020-09-16T20:05:00Z"/>
              <w:del w:id="625" w:author="小多 [2]" w:date="2020-09-23T09:46:46Z"/>
              <w:color w:val="auto"/>
              <w:rPrChange w:id="626" w:author="小多 [2]" w:date="2020-09-23T09:33:07Z">
                <w:rPr>
                  <w:ins w:id="627" w:author="小多" w:date="2020-09-16T20:05:00Z"/>
                  <w:del w:id="628" w:author="小多 [2]" w:date="2020-09-23T09:46:46Z"/>
                </w:rPr>
              </w:rPrChange>
            </w:rPr>
          </w:pPr>
          <w:ins w:id="629" w:author="小多" w:date="2020-09-16T20:05:00Z">
            <w:del w:id="630" w:author="小多 [2]" w:date="2020-09-23T09:46:46Z">
              <w:r>
                <w:rPr>
                  <w:rFonts w:ascii="Times New Roman" w:hAnsi="Times New Roman" w:cs="Times New Roman"/>
                  <w:bCs/>
                  <w:color w:val="auto"/>
                  <w:lang w:val="zh-CN"/>
                  <w:rPrChange w:id="631" w:author="小多 [2]" w:date="2020-09-23T09:33:07Z">
                    <w:rPr>
                      <w:rFonts w:ascii="Times New Roman" w:hAnsi="Times New Roman" w:cs="Times New Roman"/>
                      <w:bCs/>
                      <w:lang w:val="zh-CN"/>
                    </w:rPr>
                  </w:rPrChange>
                </w:rPr>
                <w:fldChar w:fldCharType="begin"/>
              </w:r>
            </w:del>
          </w:ins>
          <w:ins w:id="632" w:author="小多" w:date="2020-09-16T20:05:00Z">
            <w:del w:id="633" w:author="小多 [2]" w:date="2020-09-23T09:46:46Z">
              <w:r>
                <w:rPr>
                  <w:rFonts w:ascii="Times New Roman" w:hAnsi="Times New Roman" w:cs="Times New Roman"/>
                  <w:bCs/>
                  <w:color w:val="auto"/>
                  <w:lang w:val="zh-CN"/>
                  <w:rPrChange w:id="634" w:author="小多 [2]" w:date="2020-09-23T09:33:07Z">
                    <w:rPr>
                      <w:rFonts w:ascii="Times New Roman" w:hAnsi="Times New Roman" w:cs="Times New Roman"/>
                      <w:bCs/>
                      <w:lang w:val="zh-CN"/>
                    </w:rPr>
                  </w:rPrChange>
                </w:rPr>
                <w:delInstrText xml:space="preserve"> HYPERLINK \l _Toc15827 </w:delInstrText>
              </w:r>
            </w:del>
          </w:ins>
          <w:ins w:id="635" w:author="小多" w:date="2020-09-16T20:05:00Z">
            <w:del w:id="636" w:author="小多 [2]" w:date="2020-09-23T09:46:46Z">
              <w:r>
                <w:rPr>
                  <w:rFonts w:ascii="Times New Roman" w:hAnsi="Times New Roman" w:cs="Times New Roman"/>
                  <w:bCs/>
                  <w:color w:val="auto"/>
                  <w:lang w:val="zh-CN"/>
                  <w:rPrChange w:id="637" w:author="小多 [2]" w:date="2020-09-23T09:33:07Z">
                    <w:rPr>
                      <w:rFonts w:ascii="Times New Roman" w:hAnsi="Times New Roman" w:cs="Times New Roman"/>
                      <w:bCs/>
                      <w:lang w:val="zh-CN"/>
                    </w:rPr>
                  </w:rPrChange>
                </w:rPr>
                <w:fldChar w:fldCharType="separate"/>
              </w:r>
            </w:del>
          </w:ins>
          <w:ins w:id="638" w:author="小多" w:date="2020-09-16T20:05:00Z">
            <w:del w:id="639" w:author="小多 [2]" w:date="2020-09-23T09:46:46Z">
              <w:r>
                <w:rPr>
                  <w:rFonts w:ascii="Times New Roman" w:hAnsi="Times New Roman" w:eastAsia="宋体" w:cs="Times New Roman"/>
                  <w:color w:val="auto"/>
                  <w:kern w:val="2"/>
                  <w:szCs w:val="24"/>
                  <w:rPrChange w:id="640" w:author="小多 [2]" w:date="2020-09-23T09:33:07Z">
                    <w:rPr>
                      <w:rFonts w:ascii="Times New Roman" w:hAnsi="Times New Roman" w:eastAsia="宋体" w:cs="Times New Roman"/>
                      <w:kern w:val="2"/>
                      <w:szCs w:val="24"/>
                    </w:rPr>
                  </w:rPrChange>
                </w:rPr>
                <w:delText>2.2结构组成</w:delText>
              </w:r>
            </w:del>
          </w:ins>
          <w:ins w:id="641" w:author="小多" w:date="2020-09-16T20:05:00Z">
            <w:del w:id="642" w:author="小多 [2]" w:date="2020-09-23T09:46:46Z">
              <w:r>
                <w:rPr>
                  <w:color w:val="auto"/>
                  <w:rPrChange w:id="643" w:author="小多 [2]" w:date="2020-09-23T09:33:07Z">
                    <w:rPr/>
                  </w:rPrChange>
                </w:rPr>
                <w:tab/>
              </w:r>
            </w:del>
          </w:ins>
          <w:ins w:id="644" w:author="小多" w:date="2020-09-16T20:05:00Z">
            <w:del w:id="645" w:author="小多 [2]" w:date="2020-09-23T09:46:46Z">
              <w:r>
                <w:rPr>
                  <w:color w:val="auto"/>
                  <w:rPrChange w:id="646" w:author="小多 [2]" w:date="2020-09-23T09:33:07Z">
                    <w:rPr/>
                  </w:rPrChange>
                </w:rPr>
                <w:fldChar w:fldCharType="begin"/>
              </w:r>
            </w:del>
          </w:ins>
          <w:ins w:id="647" w:author="小多" w:date="2020-09-16T20:05:00Z">
            <w:del w:id="648" w:author="小多 [2]" w:date="2020-09-23T09:46:46Z">
              <w:r>
                <w:rPr>
                  <w:color w:val="auto"/>
                  <w:rPrChange w:id="649" w:author="小多 [2]" w:date="2020-09-23T09:33:07Z">
                    <w:rPr/>
                  </w:rPrChange>
                </w:rPr>
                <w:delInstrText xml:space="preserve"> PAGEREF _Toc15827 </w:delInstrText>
              </w:r>
            </w:del>
          </w:ins>
          <w:ins w:id="650" w:author="小多" w:date="2020-09-16T20:05:00Z">
            <w:del w:id="651" w:author="小多 [2]" w:date="2020-09-23T09:46:46Z">
              <w:r>
                <w:rPr>
                  <w:color w:val="auto"/>
                  <w:rPrChange w:id="652" w:author="小多 [2]" w:date="2020-09-23T09:33:07Z">
                    <w:rPr/>
                  </w:rPrChange>
                </w:rPr>
                <w:fldChar w:fldCharType="separate"/>
              </w:r>
            </w:del>
          </w:ins>
          <w:ins w:id="653" w:author="小多" w:date="2020-09-16T20:05:00Z">
            <w:del w:id="654" w:author="小多 [2]" w:date="2020-09-23T09:46:46Z">
              <w:r>
                <w:rPr>
                  <w:color w:val="auto"/>
                  <w:rPrChange w:id="655" w:author="小多 [2]" w:date="2020-09-23T09:33:07Z">
                    <w:rPr/>
                  </w:rPrChange>
                </w:rPr>
                <w:delText>2</w:delText>
              </w:r>
            </w:del>
          </w:ins>
          <w:ins w:id="656" w:author="小多" w:date="2020-09-16T20:05:00Z">
            <w:del w:id="657" w:author="小多 [2]" w:date="2020-09-23T09:46:46Z">
              <w:r>
                <w:rPr>
                  <w:color w:val="auto"/>
                  <w:rPrChange w:id="658" w:author="小多 [2]" w:date="2020-09-23T09:33:07Z">
                    <w:rPr/>
                  </w:rPrChange>
                </w:rPr>
                <w:fldChar w:fldCharType="end"/>
              </w:r>
            </w:del>
          </w:ins>
          <w:ins w:id="659" w:author="小多" w:date="2020-09-16T20:05:00Z">
            <w:del w:id="660" w:author="小多 [2]" w:date="2020-09-23T09:46:46Z">
              <w:r>
                <w:rPr>
                  <w:rFonts w:ascii="Times New Roman" w:hAnsi="Times New Roman" w:cs="Times New Roman"/>
                  <w:bCs/>
                  <w:color w:val="auto"/>
                  <w:lang w:val="zh-CN"/>
                  <w:rPrChange w:id="661"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662" w:author="小多" w:date="2020-09-16T20:05:00Z"/>
              <w:del w:id="663" w:author="小多 [2]" w:date="2020-09-23T09:46:46Z"/>
              <w:color w:val="auto"/>
              <w:rPrChange w:id="664" w:author="小多 [2]" w:date="2020-09-23T09:33:07Z">
                <w:rPr>
                  <w:ins w:id="665" w:author="小多" w:date="2020-09-16T20:05:00Z"/>
                  <w:del w:id="666" w:author="小多 [2]" w:date="2020-09-23T09:46:46Z"/>
                </w:rPr>
              </w:rPrChange>
            </w:rPr>
          </w:pPr>
          <w:ins w:id="667" w:author="小多" w:date="2020-09-16T20:05:00Z">
            <w:del w:id="668" w:author="小多 [2]" w:date="2020-09-23T09:46:46Z">
              <w:r>
                <w:rPr>
                  <w:rFonts w:ascii="Times New Roman" w:hAnsi="Times New Roman" w:cs="Times New Roman"/>
                  <w:bCs/>
                  <w:color w:val="auto"/>
                  <w:lang w:val="zh-CN"/>
                  <w:rPrChange w:id="669" w:author="小多 [2]" w:date="2020-09-23T09:33:07Z">
                    <w:rPr>
                      <w:rFonts w:ascii="Times New Roman" w:hAnsi="Times New Roman" w:cs="Times New Roman"/>
                      <w:bCs/>
                      <w:lang w:val="zh-CN"/>
                    </w:rPr>
                  </w:rPrChange>
                </w:rPr>
                <w:fldChar w:fldCharType="begin"/>
              </w:r>
            </w:del>
          </w:ins>
          <w:ins w:id="670" w:author="小多" w:date="2020-09-16T20:05:00Z">
            <w:del w:id="671" w:author="小多 [2]" w:date="2020-09-23T09:46:46Z">
              <w:r>
                <w:rPr>
                  <w:rFonts w:ascii="Times New Roman" w:hAnsi="Times New Roman" w:cs="Times New Roman"/>
                  <w:bCs/>
                  <w:color w:val="auto"/>
                  <w:lang w:val="zh-CN"/>
                  <w:rPrChange w:id="672" w:author="小多 [2]" w:date="2020-09-23T09:33:07Z">
                    <w:rPr>
                      <w:rFonts w:ascii="Times New Roman" w:hAnsi="Times New Roman" w:cs="Times New Roman"/>
                      <w:bCs/>
                      <w:lang w:val="zh-CN"/>
                    </w:rPr>
                  </w:rPrChange>
                </w:rPr>
                <w:delInstrText xml:space="preserve"> HYPERLINK \l _Toc22690 </w:delInstrText>
              </w:r>
            </w:del>
          </w:ins>
          <w:ins w:id="673" w:author="小多" w:date="2020-09-16T20:05:00Z">
            <w:del w:id="674" w:author="小多 [2]" w:date="2020-09-23T09:46:46Z">
              <w:r>
                <w:rPr>
                  <w:rFonts w:ascii="Times New Roman" w:hAnsi="Times New Roman" w:cs="Times New Roman"/>
                  <w:bCs/>
                  <w:color w:val="auto"/>
                  <w:lang w:val="zh-CN"/>
                  <w:rPrChange w:id="675" w:author="小多 [2]" w:date="2020-09-23T09:33:07Z">
                    <w:rPr>
                      <w:rFonts w:ascii="Times New Roman" w:hAnsi="Times New Roman" w:cs="Times New Roman"/>
                      <w:bCs/>
                      <w:lang w:val="zh-CN"/>
                    </w:rPr>
                  </w:rPrChange>
                </w:rPr>
                <w:fldChar w:fldCharType="separate"/>
              </w:r>
            </w:del>
          </w:ins>
          <w:ins w:id="676" w:author="小多" w:date="2020-09-16T20:05:00Z">
            <w:del w:id="677" w:author="小多 [2]" w:date="2020-09-23T09:46:46Z">
              <w:r>
                <w:rPr>
                  <w:rFonts w:ascii="Times New Roman" w:hAnsi="Times New Roman" w:eastAsia="宋体" w:cs="Times New Roman"/>
                  <w:color w:val="auto"/>
                  <w:kern w:val="2"/>
                  <w:szCs w:val="24"/>
                  <w:rPrChange w:id="678" w:author="小多 [2]" w:date="2020-09-23T09:33:07Z">
                    <w:rPr>
                      <w:rFonts w:ascii="Times New Roman" w:hAnsi="Times New Roman" w:eastAsia="宋体" w:cs="Times New Roman"/>
                      <w:kern w:val="2"/>
                      <w:szCs w:val="24"/>
                    </w:rPr>
                  </w:rPrChange>
                </w:rPr>
                <w:delText>2.3 产品运行环境</w:delText>
              </w:r>
            </w:del>
          </w:ins>
          <w:ins w:id="679" w:author="小多" w:date="2020-09-16T20:05:00Z">
            <w:del w:id="680" w:author="小多 [2]" w:date="2020-09-23T09:46:46Z">
              <w:r>
                <w:rPr>
                  <w:color w:val="auto"/>
                  <w:rPrChange w:id="681" w:author="小多 [2]" w:date="2020-09-23T09:33:07Z">
                    <w:rPr/>
                  </w:rPrChange>
                </w:rPr>
                <w:tab/>
              </w:r>
            </w:del>
          </w:ins>
          <w:ins w:id="682" w:author="小多" w:date="2020-09-16T20:05:00Z">
            <w:del w:id="683" w:author="小多 [2]" w:date="2020-09-23T09:46:46Z">
              <w:r>
                <w:rPr>
                  <w:color w:val="auto"/>
                  <w:rPrChange w:id="684" w:author="小多 [2]" w:date="2020-09-23T09:33:07Z">
                    <w:rPr/>
                  </w:rPrChange>
                </w:rPr>
                <w:fldChar w:fldCharType="begin"/>
              </w:r>
            </w:del>
          </w:ins>
          <w:ins w:id="685" w:author="小多" w:date="2020-09-16T20:05:00Z">
            <w:del w:id="686" w:author="小多 [2]" w:date="2020-09-23T09:46:46Z">
              <w:r>
                <w:rPr>
                  <w:color w:val="auto"/>
                  <w:rPrChange w:id="687" w:author="小多 [2]" w:date="2020-09-23T09:33:07Z">
                    <w:rPr/>
                  </w:rPrChange>
                </w:rPr>
                <w:delInstrText xml:space="preserve"> PAGEREF _Toc22690 </w:delInstrText>
              </w:r>
            </w:del>
          </w:ins>
          <w:ins w:id="688" w:author="小多" w:date="2020-09-16T20:05:00Z">
            <w:del w:id="689" w:author="小多 [2]" w:date="2020-09-23T09:46:46Z">
              <w:r>
                <w:rPr>
                  <w:color w:val="auto"/>
                  <w:rPrChange w:id="690" w:author="小多 [2]" w:date="2020-09-23T09:33:07Z">
                    <w:rPr/>
                  </w:rPrChange>
                </w:rPr>
                <w:fldChar w:fldCharType="separate"/>
              </w:r>
            </w:del>
          </w:ins>
          <w:ins w:id="691" w:author="小多" w:date="2020-09-16T20:05:00Z">
            <w:del w:id="692" w:author="小多 [2]" w:date="2020-09-23T09:46:46Z">
              <w:r>
                <w:rPr>
                  <w:color w:val="auto"/>
                  <w:rPrChange w:id="693" w:author="小多 [2]" w:date="2020-09-23T09:33:07Z">
                    <w:rPr/>
                  </w:rPrChange>
                </w:rPr>
                <w:delText>3</w:delText>
              </w:r>
            </w:del>
          </w:ins>
          <w:ins w:id="694" w:author="小多" w:date="2020-09-16T20:05:00Z">
            <w:del w:id="695" w:author="小多 [2]" w:date="2020-09-23T09:46:46Z">
              <w:r>
                <w:rPr>
                  <w:color w:val="auto"/>
                  <w:rPrChange w:id="696" w:author="小多 [2]" w:date="2020-09-23T09:33:07Z">
                    <w:rPr/>
                  </w:rPrChange>
                </w:rPr>
                <w:fldChar w:fldCharType="end"/>
              </w:r>
            </w:del>
          </w:ins>
          <w:ins w:id="697" w:author="小多" w:date="2020-09-16T20:05:00Z">
            <w:del w:id="698" w:author="小多 [2]" w:date="2020-09-23T09:46:46Z">
              <w:r>
                <w:rPr>
                  <w:rFonts w:ascii="Times New Roman" w:hAnsi="Times New Roman" w:cs="Times New Roman"/>
                  <w:bCs/>
                  <w:color w:val="auto"/>
                  <w:lang w:val="zh-CN"/>
                  <w:rPrChange w:id="699"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700" w:author="小多" w:date="2020-09-16T20:05:00Z"/>
              <w:del w:id="701" w:author="小多 [2]" w:date="2020-09-23T09:46:46Z"/>
              <w:color w:val="auto"/>
              <w:rPrChange w:id="702" w:author="小多 [2]" w:date="2020-09-23T09:33:07Z">
                <w:rPr>
                  <w:ins w:id="703" w:author="小多" w:date="2020-09-16T20:05:00Z"/>
                  <w:del w:id="704" w:author="小多 [2]" w:date="2020-09-23T09:46:46Z"/>
                </w:rPr>
              </w:rPrChange>
            </w:rPr>
          </w:pPr>
          <w:ins w:id="705" w:author="小多" w:date="2020-09-16T20:05:00Z">
            <w:del w:id="706" w:author="小多 [2]" w:date="2020-09-23T09:46:46Z">
              <w:r>
                <w:rPr>
                  <w:rFonts w:ascii="Times New Roman" w:hAnsi="Times New Roman" w:cs="Times New Roman"/>
                  <w:bCs/>
                  <w:color w:val="auto"/>
                  <w:lang w:val="zh-CN"/>
                  <w:rPrChange w:id="707" w:author="小多 [2]" w:date="2020-09-23T09:33:07Z">
                    <w:rPr>
                      <w:rFonts w:ascii="Times New Roman" w:hAnsi="Times New Roman" w:cs="Times New Roman"/>
                      <w:bCs/>
                      <w:lang w:val="zh-CN"/>
                    </w:rPr>
                  </w:rPrChange>
                </w:rPr>
                <w:fldChar w:fldCharType="begin"/>
              </w:r>
            </w:del>
          </w:ins>
          <w:ins w:id="708" w:author="小多" w:date="2020-09-16T20:05:00Z">
            <w:del w:id="709" w:author="小多 [2]" w:date="2020-09-23T09:46:46Z">
              <w:r>
                <w:rPr>
                  <w:rFonts w:ascii="Times New Roman" w:hAnsi="Times New Roman" w:cs="Times New Roman"/>
                  <w:bCs/>
                  <w:color w:val="auto"/>
                  <w:lang w:val="zh-CN"/>
                  <w:rPrChange w:id="710" w:author="小多 [2]" w:date="2020-09-23T09:33:07Z">
                    <w:rPr>
                      <w:rFonts w:ascii="Times New Roman" w:hAnsi="Times New Roman" w:cs="Times New Roman"/>
                      <w:bCs/>
                      <w:lang w:val="zh-CN"/>
                    </w:rPr>
                  </w:rPrChange>
                </w:rPr>
                <w:delInstrText xml:space="preserve"> HYPERLINK \l _Toc22751 </w:delInstrText>
              </w:r>
            </w:del>
          </w:ins>
          <w:ins w:id="711" w:author="小多" w:date="2020-09-16T20:05:00Z">
            <w:del w:id="712" w:author="小多 [2]" w:date="2020-09-23T09:46:46Z">
              <w:r>
                <w:rPr>
                  <w:rFonts w:ascii="Times New Roman" w:hAnsi="Times New Roman" w:cs="Times New Roman"/>
                  <w:bCs/>
                  <w:color w:val="auto"/>
                  <w:lang w:val="zh-CN"/>
                  <w:rPrChange w:id="713" w:author="小多 [2]" w:date="2020-09-23T09:33:07Z">
                    <w:rPr>
                      <w:rFonts w:ascii="Times New Roman" w:hAnsi="Times New Roman" w:cs="Times New Roman"/>
                      <w:bCs/>
                      <w:lang w:val="zh-CN"/>
                    </w:rPr>
                  </w:rPrChange>
                </w:rPr>
                <w:fldChar w:fldCharType="separate"/>
              </w:r>
            </w:del>
          </w:ins>
          <w:ins w:id="714" w:author="小多" w:date="2020-09-16T20:05:00Z">
            <w:del w:id="715" w:author="小多 [2]" w:date="2020-09-23T09:46:46Z">
              <w:r>
                <w:rPr>
                  <w:rFonts w:ascii="Times New Roman" w:hAnsi="Times New Roman" w:eastAsia="宋体" w:cs="Times New Roman"/>
                  <w:color w:val="auto"/>
                  <w:kern w:val="2"/>
                  <w:szCs w:val="24"/>
                  <w:rPrChange w:id="716" w:author="小多 [2]" w:date="2020-09-23T09:33:07Z">
                    <w:rPr>
                      <w:rFonts w:ascii="Times New Roman" w:hAnsi="Times New Roman" w:eastAsia="宋体" w:cs="Times New Roman"/>
                      <w:kern w:val="2"/>
                      <w:szCs w:val="24"/>
                    </w:rPr>
                  </w:rPrChange>
                </w:rPr>
                <w:delText>2.4区别于其他同类产品的特征</w:delText>
              </w:r>
            </w:del>
          </w:ins>
          <w:ins w:id="717" w:author="小多" w:date="2020-09-16T20:05:00Z">
            <w:del w:id="718" w:author="小多 [2]" w:date="2020-09-23T09:46:46Z">
              <w:r>
                <w:rPr>
                  <w:color w:val="auto"/>
                  <w:rPrChange w:id="719" w:author="小多 [2]" w:date="2020-09-23T09:33:07Z">
                    <w:rPr/>
                  </w:rPrChange>
                </w:rPr>
                <w:tab/>
              </w:r>
            </w:del>
          </w:ins>
          <w:ins w:id="720" w:author="小多" w:date="2020-09-16T20:05:00Z">
            <w:del w:id="721" w:author="小多 [2]" w:date="2020-09-23T09:46:46Z">
              <w:r>
                <w:rPr>
                  <w:color w:val="auto"/>
                  <w:rPrChange w:id="722" w:author="小多 [2]" w:date="2020-09-23T09:33:07Z">
                    <w:rPr/>
                  </w:rPrChange>
                </w:rPr>
                <w:fldChar w:fldCharType="begin"/>
              </w:r>
            </w:del>
          </w:ins>
          <w:ins w:id="723" w:author="小多" w:date="2020-09-16T20:05:00Z">
            <w:del w:id="724" w:author="小多 [2]" w:date="2020-09-23T09:46:46Z">
              <w:r>
                <w:rPr>
                  <w:color w:val="auto"/>
                  <w:rPrChange w:id="725" w:author="小多 [2]" w:date="2020-09-23T09:33:07Z">
                    <w:rPr/>
                  </w:rPrChange>
                </w:rPr>
                <w:delInstrText xml:space="preserve"> PAGEREF _Toc22751 </w:delInstrText>
              </w:r>
            </w:del>
          </w:ins>
          <w:ins w:id="726" w:author="小多" w:date="2020-09-16T20:05:00Z">
            <w:del w:id="727" w:author="小多 [2]" w:date="2020-09-23T09:46:46Z">
              <w:r>
                <w:rPr>
                  <w:color w:val="auto"/>
                  <w:rPrChange w:id="728" w:author="小多 [2]" w:date="2020-09-23T09:33:07Z">
                    <w:rPr/>
                  </w:rPrChange>
                </w:rPr>
                <w:fldChar w:fldCharType="separate"/>
              </w:r>
            </w:del>
          </w:ins>
          <w:ins w:id="729" w:author="小多" w:date="2020-09-16T20:05:00Z">
            <w:del w:id="730" w:author="小多 [2]" w:date="2020-09-23T09:46:46Z">
              <w:r>
                <w:rPr>
                  <w:color w:val="auto"/>
                  <w:rPrChange w:id="731" w:author="小多 [2]" w:date="2020-09-23T09:33:07Z">
                    <w:rPr/>
                  </w:rPrChange>
                </w:rPr>
                <w:delText>3</w:delText>
              </w:r>
            </w:del>
          </w:ins>
          <w:ins w:id="732" w:author="小多" w:date="2020-09-16T20:05:00Z">
            <w:del w:id="733" w:author="小多 [2]" w:date="2020-09-23T09:46:46Z">
              <w:r>
                <w:rPr>
                  <w:color w:val="auto"/>
                  <w:rPrChange w:id="734" w:author="小多 [2]" w:date="2020-09-23T09:33:07Z">
                    <w:rPr/>
                  </w:rPrChange>
                </w:rPr>
                <w:fldChar w:fldCharType="end"/>
              </w:r>
            </w:del>
          </w:ins>
          <w:ins w:id="735" w:author="小多" w:date="2020-09-16T20:05:00Z">
            <w:del w:id="736" w:author="小多 [2]" w:date="2020-09-23T09:46:46Z">
              <w:r>
                <w:rPr>
                  <w:rFonts w:ascii="Times New Roman" w:hAnsi="Times New Roman" w:cs="Times New Roman"/>
                  <w:bCs/>
                  <w:color w:val="auto"/>
                  <w:lang w:val="zh-CN"/>
                  <w:rPrChange w:id="737" w:author="小多 [2]" w:date="2020-09-23T09:33:07Z">
                    <w:rPr>
                      <w:rFonts w:ascii="Times New Roman" w:hAnsi="Times New Roman" w:cs="Times New Roman"/>
                      <w:bCs/>
                      <w:lang w:val="zh-CN"/>
                    </w:rPr>
                  </w:rPrChange>
                </w:rPr>
                <w:fldChar w:fldCharType="end"/>
              </w:r>
            </w:del>
          </w:ins>
        </w:p>
        <w:p>
          <w:pPr>
            <w:pStyle w:val="9"/>
            <w:tabs>
              <w:tab w:val="right" w:leader="dot" w:pos="8306"/>
            </w:tabs>
            <w:rPr>
              <w:ins w:id="738" w:author="小多" w:date="2020-09-16T20:05:00Z"/>
              <w:del w:id="739" w:author="小多 [2]" w:date="2020-09-23T09:46:46Z"/>
              <w:color w:val="auto"/>
              <w:rPrChange w:id="740" w:author="小多 [2]" w:date="2020-09-23T09:33:07Z">
                <w:rPr>
                  <w:ins w:id="741" w:author="小多" w:date="2020-09-16T20:05:00Z"/>
                  <w:del w:id="742" w:author="小多 [2]" w:date="2020-09-23T09:46:46Z"/>
                </w:rPr>
              </w:rPrChange>
            </w:rPr>
          </w:pPr>
          <w:ins w:id="743" w:author="小多" w:date="2020-09-16T20:05:00Z">
            <w:del w:id="744" w:author="小多 [2]" w:date="2020-09-23T09:46:46Z">
              <w:r>
                <w:rPr>
                  <w:rFonts w:ascii="Times New Roman" w:hAnsi="Times New Roman" w:cs="Times New Roman"/>
                  <w:bCs/>
                  <w:color w:val="auto"/>
                  <w:lang w:val="zh-CN"/>
                  <w:rPrChange w:id="745" w:author="小多 [2]" w:date="2020-09-23T09:33:07Z">
                    <w:rPr>
                      <w:rFonts w:ascii="Times New Roman" w:hAnsi="Times New Roman" w:cs="Times New Roman"/>
                      <w:bCs/>
                      <w:lang w:val="zh-CN"/>
                    </w:rPr>
                  </w:rPrChange>
                </w:rPr>
                <w:fldChar w:fldCharType="begin"/>
              </w:r>
            </w:del>
          </w:ins>
          <w:ins w:id="746" w:author="小多" w:date="2020-09-16T20:05:00Z">
            <w:del w:id="747" w:author="小多 [2]" w:date="2020-09-23T09:46:46Z">
              <w:r>
                <w:rPr>
                  <w:rFonts w:ascii="Times New Roman" w:hAnsi="Times New Roman" w:cs="Times New Roman"/>
                  <w:bCs/>
                  <w:color w:val="auto"/>
                  <w:lang w:val="zh-CN"/>
                  <w:rPrChange w:id="748" w:author="小多 [2]" w:date="2020-09-23T09:33:07Z">
                    <w:rPr>
                      <w:rFonts w:ascii="Times New Roman" w:hAnsi="Times New Roman" w:cs="Times New Roman"/>
                      <w:bCs/>
                      <w:lang w:val="zh-CN"/>
                    </w:rPr>
                  </w:rPrChange>
                </w:rPr>
                <w:delInstrText xml:space="preserve"> HYPERLINK \l _Toc10272 </w:delInstrText>
              </w:r>
            </w:del>
          </w:ins>
          <w:ins w:id="749" w:author="小多" w:date="2020-09-16T20:05:00Z">
            <w:del w:id="750" w:author="小多 [2]" w:date="2020-09-23T09:46:46Z">
              <w:r>
                <w:rPr>
                  <w:rFonts w:ascii="Times New Roman" w:hAnsi="Times New Roman" w:cs="Times New Roman"/>
                  <w:bCs/>
                  <w:color w:val="auto"/>
                  <w:lang w:val="zh-CN"/>
                  <w:rPrChange w:id="751" w:author="小多 [2]" w:date="2020-09-23T09:33:07Z">
                    <w:rPr>
                      <w:rFonts w:ascii="Times New Roman" w:hAnsi="Times New Roman" w:cs="Times New Roman"/>
                      <w:bCs/>
                      <w:lang w:val="zh-CN"/>
                    </w:rPr>
                  </w:rPrChange>
                </w:rPr>
                <w:fldChar w:fldCharType="separate"/>
              </w:r>
            </w:del>
          </w:ins>
          <w:ins w:id="752" w:author="小多" w:date="2020-09-16T20:05:00Z">
            <w:del w:id="753" w:author="小多 [2]" w:date="2020-09-23T09:46:46Z">
              <w:r>
                <w:rPr>
                  <w:rFonts w:ascii="Times New Roman" w:hAnsi="Times New Roman" w:eastAsia="黑体" w:cs="Times New Roman"/>
                  <w:color w:val="auto"/>
                  <w:kern w:val="2"/>
                  <w:rPrChange w:id="754" w:author="小多 [2]" w:date="2020-09-23T09:33:07Z">
                    <w:rPr>
                      <w:rFonts w:ascii="Times New Roman" w:hAnsi="Times New Roman" w:eastAsia="黑体" w:cs="Times New Roman"/>
                      <w:kern w:val="2"/>
                    </w:rPr>
                  </w:rPrChange>
                </w:rPr>
                <w:delText>3 型号规格</w:delText>
              </w:r>
            </w:del>
          </w:ins>
          <w:ins w:id="755" w:author="小多" w:date="2020-09-16T20:05:00Z">
            <w:del w:id="756" w:author="小多 [2]" w:date="2020-09-23T09:46:46Z">
              <w:r>
                <w:rPr>
                  <w:color w:val="auto"/>
                  <w:rPrChange w:id="757" w:author="小多 [2]" w:date="2020-09-23T09:33:07Z">
                    <w:rPr/>
                  </w:rPrChange>
                </w:rPr>
                <w:tab/>
              </w:r>
            </w:del>
          </w:ins>
          <w:ins w:id="758" w:author="小多" w:date="2020-09-16T20:05:00Z">
            <w:del w:id="759" w:author="小多 [2]" w:date="2020-09-23T09:46:46Z">
              <w:r>
                <w:rPr>
                  <w:color w:val="auto"/>
                  <w:rPrChange w:id="760" w:author="小多 [2]" w:date="2020-09-23T09:33:07Z">
                    <w:rPr/>
                  </w:rPrChange>
                </w:rPr>
                <w:fldChar w:fldCharType="begin"/>
              </w:r>
            </w:del>
          </w:ins>
          <w:ins w:id="761" w:author="小多" w:date="2020-09-16T20:05:00Z">
            <w:del w:id="762" w:author="小多 [2]" w:date="2020-09-23T09:46:46Z">
              <w:r>
                <w:rPr>
                  <w:color w:val="auto"/>
                  <w:rPrChange w:id="763" w:author="小多 [2]" w:date="2020-09-23T09:33:07Z">
                    <w:rPr/>
                  </w:rPrChange>
                </w:rPr>
                <w:delInstrText xml:space="preserve"> PAGEREF _Toc10272 </w:delInstrText>
              </w:r>
            </w:del>
          </w:ins>
          <w:ins w:id="764" w:author="小多" w:date="2020-09-16T20:05:00Z">
            <w:del w:id="765" w:author="小多 [2]" w:date="2020-09-23T09:46:46Z">
              <w:r>
                <w:rPr>
                  <w:color w:val="auto"/>
                  <w:rPrChange w:id="766" w:author="小多 [2]" w:date="2020-09-23T09:33:07Z">
                    <w:rPr/>
                  </w:rPrChange>
                </w:rPr>
                <w:fldChar w:fldCharType="separate"/>
              </w:r>
            </w:del>
          </w:ins>
          <w:ins w:id="767" w:author="小多" w:date="2020-09-16T20:05:00Z">
            <w:del w:id="768" w:author="小多 [2]" w:date="2020-09-23T09:46:46Z">
              <w:r>
                <w:rPr>
                  <w:color w:val="auto"/>
                  <w:rPrChange w:id="769" w:author="小多 [2]" w:date="2020-09-23T09:33:07Z">
                    <w:rPr/>
                  </w:rPrChange>
                </w:rPr>
                <w:delText>20</w:delText>
              </w:r>
            </w:del>
          </w:ins>
          <w:ins w:id="770" w:author="小多" w:date="2020-09-16T20:05:00Z">
            <w:del w:id="771" w:author="小多 [2]" w:date="2020-09-23T09:46:46Z">
              <w:r>
                <w:rPr>
                  <w:color w:val="auto"/>
                  <w:rPrChange w:id="772" w:author="小多 [2]" w:date="2020-09-23T09:33:07Z">
                    <w:rPr/>
                  </w:rPrChange>
                </w:rPr>
                <w:fldChar w:fldCharType="end"/>
              </w:r>
            </w:del>
          </w:ins>
          <w:ins w:id="773" w:author="小多" w:date="2020-09-16T20:05:00Z">
            <w:del w:id="774" w:author="小多 [2]" w:date="2020-09-23T09:46:46Z">
              <w:r>
                <w:rPr>
                  <w:rFonts w:ascii="Times New Roman" w:hAnsi="Times New Roman" w:cs="Times New Roman"/>
                  <w:bCs/>
                  <w:color w:val="auto"/>
                  <w:lang w:val="zh-CN"/>
                  <w:rPrChange w:id="775" w:author="小多 [2]" w:date="2020-09-23T09:33:07Z">
                    <w:rPr>
                      <w:rFonts w:ascii="Times New Roman" w:hAnsi="Times New Roman" w:cs="Times New Roman"/>
                      <w:bCs/>
                      <w:lang w:val="zh-CN"/>
                    </w:rPr>
                  </w:rPrChange>
                </w:rPr>
                <w:fldChar w:fldCharType="end"/>
              </w:r>
            </w:del>
          </w:ins>
        </w:p>
        <w:p>
          <w:pPr>
            <w:pStyle w:val="9"/>
            <w:tabs>
              <w:tab w:val="right" w:leader="dot" w:pos="8306"/>
            </w:tabs>
            <w:rPr>
              <w:ins w:id="776" w:author="小多" w:date="2020-09-16T20:05:00Z"/>
              <w:del w:id="777" w:author="小多 [2]" w:date="2020-09-23T09:46:46Z"/>
              <w:color w:val="auto"/>
              <w:rPrChange w:id="778" w:author="小多 [2]" w:date="2020-09-23T09:33:07Z">
                <w:rPr>
                  <w:ins w:id="779" w:author="小多" w:date="2020-09-16T20:05:00Z"/>
                  <w:del w:id="780" w:author="小多 [2]" w:date="2020-09-23T09:46:46Z"/>
                </w:rPr>
              </w:rPrChange>
            </w:rPr>
          </w:pPr>
          <w:ins w:id="781" w:author="小多" w:date="2020-09-16T20:05:00Z">
            <w:del w:id="782" w:author="小多 [2]" w:date="2020-09-23T09:46:46Z">
              <w:r>
                <w:rPr>
                  <w:rFonts w:ascii="Times New Roman" w:hAnsi="Times New Roman" w:cs="Times New Roman"/>
                  <w:bCs/>
                  <w:color w:val="auto"/>
                  <w:lang w:val="zh-CN"/>
                  <w:rPrChange w:id="783" w:author="小多 [2]" w:date="2020-09-23T09:33:07Z">
                    <w:rPr>
                      <w:rFonts w:ascii="Times New Roman" w:hAnsi="Times New Roman" w:cs="Times New Roman"/>
                      <w:bCs/>
                      <w:lang w:val="zh-CN"/>
                    </w:rPr>
                  </w:rPrChange>
                </w:rPr>
                <w:fldChar w:fldCharType="begin"/>
              </w:r>
            </w:del>
          </w:ins>
          <w:ins w:id="784" w:author="小多" w:date="2020-09-16T20:05:00Z">
            <w:del w:id="785" w:author="小多 [2]" w:date="2020-09-23T09:46:46Z">
              <w:r>
                <w:rPr>
                  <w:rFonts w:ascii="Times New Roman" w:hAnsi="Times New Roman" w:cs="Times New Roman"/>
                  <w:bCs/>
                  <w:color w:val="auto"/>
                  <w:lang w:val="zh-CN"/>
                  <w:rPrChange w:id="786" w:author="小多 [2]" w:date="2020-09-23T09:33:07Z">
                    <w:rPr>
                      <w:rFonts w:ascii="Times New Roman" w:hAnsi="Times New Roman" w:cs="Times New Roman"/>
                      <w:bCs/>
                      <w:lang w:val="zh-CN"/>
                    </w:rPr>
                  </w:rPrChange>
                </w:rPr>
                <w:delInstrText xml:space="preserve"> HYPERLINK \l _Toc17570 </w:delInstrText>
              </w:r>
            </w:del>
          </w:ins>
          <w:ins w:id="787" w:author="小多" w:date="2020-09-16T20:05:00Z">
            <w:del w:id="788" w:author="小多 [2]" w:date="2020-09-23T09:46:46Z">
              <w:r>
                <w:rPr>
                  <w:rFonts w:ascii="Times New Roman" w:hAnsi="Times New Roman" w:cs="Times New Roman"/>
                  <w:bCs/>
                  <w:color w:val="auto"/>
                  <w:lang w:val="zh-CN"/>
                  <w:rPrChange w:id="789" w:author="小多 [2]" w:date="2020-09-23T09:33:07Z">
                    <w:rPr>
                      <w:rFonts w:ascii="Times New Roman" w:hAnsi="Times New Roman" w:cs="Times New Roman"/>
                      <w:bCs/>
                      <w:lang w:val="zh-CN"/>
                    </w:rPr>
                  </w:rPrChange>
                </w:rPr>
                <w:fldChar w:fldCharType="separate"/>
              </w:r>
            </w:del>
          </w:ins>
          <w:ins w:id="790" w:author="小多" w:date="2020-09-16T20:05:00Z">
            <w:del w:id="791" w:author="小多 [2]" w:date="2020-09-23T09:46:46Z">
              <w:r>
                <w:rPr>
                  <w:rFonts w:ascii="Times New Roman" w:hAnsi="Times New Roman" w:eastAsia="黑体" w:cs="Times New Roman"/>
                  <w:color w:val="auto"/>
                  <w:kern w:val="2"/>
                  <w:rPrChange w:id="792" w:author="小多 [2]" w:date="2020-09-23T09:33:07Z">
                    <w:rPr>
                      <w:rFonts w:ascii="Times New Roman" w:hAnsi="Times New Roman" w:eastAsia="黑体" w:cs="Times New Roman"/>
                      <w:kern w:val="2"/>
                    </w:rPr>
                  </w:rPrChange>
                </w:rPr>
                <w:delText>4 包装说明</w:delText>
              </w:r>
            </w:del>
          </w:ins>
          <w:ins w:id="793" w:author="小多" w:date="2020-09-16T20:05:00Z">
            <w:del w:id="794" w:author="小多 [2]" w:date="2020-09-23T09:46:46Z">
              <w:r>
                <w:rPr>
                  <w:color w:val="auto"/>
                  <w:rPrChange w:id="795" w:author="小多 [2]" w:date="2020-09-23T09:33:07Z">
                    <w:rPr/>
                  </w:rPrChange>
                </w:rPr>
                <w:tab/>
              </w:r>
            </w:del>
          </w:ins>
          <w:ins w:id="796" w:author="小多" w:date="2020-09-16T20:05:00Z">
            <w:del w:id="797" w:author="小多 [2]" w:date="2020-09-23T09:46:46Z">
              <w:r>
                <w:rPr>
                  <w:color w:val="auto"/>
                  <w:rPrChange w:id="798" w:author="小多 [2]" w:date="2020-09-23T09:33:07Z">
                    <w:rPr/>
                  </w:rPrChange>
                </w:rPr>
                <w:fldChar w:fldCharType="begin"/>
              </w:r>
            </w:del>
          </w:ins>
          <w:ins w:id="799" w:author="小多" w:date="2020-09-16T20:05:00Z">
            <w:del w:id="800" w:author="小多 [2]" w:date="2020-09-23T09:46:46Z">
              <w:r>
                <w:rPr>
                  <w:color w:val="auto"/>
                  <w:rPrChange w:id="801" w:author="小多 [2]" w:date="2020-09-23T09:33:07Z">
                    <w:rPr/>
                  </w:rPrChange>
                </w:rPr>
                <w:delInstrText xml:space="preserve"> PAGEREF _Toc17570 </w:delInstrText>
              </w:r>
            </w:del>
          </w:ins>
          <w:ins w:id="802" w:author="小多" w:date="2020-09-16T20:05:00Z">
            <w:del w:id="803" w:author="小多 [2]" w:date="2020-09-23T09:46:46Z">
              <w:r>
                <w:rPr>
                  <w:color w:val="auto"/>
                  <w:rPrChange w:id="804" w:author="小多 [2]" w:date="2020-09-23T09:33:07Z">
                    <w:rPr/>
                  </w:rPrChange>
                </w:rPr>
                <w:fldChar w:fldCharType="separate"/>
              </w:r>
            </w:del>
          </w:ins>
          <w:ins w:id="805" w:author="小多" w:date="2020-09-16T20:05:00Z">
            <w:del w:id="806" w:author="小多 [2]" w:date="2020-09-23T09:46:46Z">
              <w:r>
                <w:rPr>
                  <w:color w:val="auto"/>
                  <w:rPrChange w:id="807" w:author="小多 [2]" w:date="2020-09-23T09:33:07Z">
                    <w:rPr/>
                  </w:rPrChange>
                </w:rPr>
                <w:delText>21</w:delText>
              </w:r>
            </w:del>
          </w:ins>
          <w:ins w:id="808" w:author="小多" w:date="2020-09-16T20:05:00Z">
            <w:del w:id="809" w:author="小多 [2]" w:date="2020-09-23T09:46:46Z">
              <w:r>
                <w:rPr>
                  <w:color w:val="auto"/>
                  <w:rPrChange w:id="810" w:author="小多 [2]" w:date="2020-09-23T09:33:07Z">
                    <w:rPr/>
                  </w:rPrChange>
                </w:rPr>
                <w:fldChar w:fldCharType="end"/>
              </w:r>
            </w:del>
          </w:ins>
          <w:ins w:id="811" w:author="小多" w:date="2020-09-16T20:05:00Z">
            <w:del w:id="812" w:author="小多 [2]" w:date="2020-09-23T09:46:46Z">
              <w:r>
                <w:rPr>
                  <w:rFonts w:ascii="Times New Roman" w:hAnsi="Times New Roman" w:cs="Times New Roman"/>
                  <w:bCs/>
                  <w:color w:val="auto"/>
                  <w:lang w:val="zh-CN"/>
                  <w:rPrChange w:id="813"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814" w:author="小多" w:date="2020-09-16T20:05:00Z"/>
              <w:del w:id="815" w:author="小多 [2]" w:date="2020-09-23T09:46:46Z"/>
              <w:color w:val="auto"/>
              <w:rPrChange w:id="816" w:author="小多 [2]" w:date="2020-09-23T09:33:07Z">
                <w:rPr>
                  <w:ins w:id="817" w:author="小多" w:date="2020-09-16T20:05:00Z"/>
                  <w:del w:id="818" w:author="小多 [2]" w:date="2020-09-23T09:46:46Z"/>
                </w:rPr>
              </w:rPrChange>
            </w:rPr>
          </w:pPr>
          <w:ins w:id="819" w:author="小多" w:date="2020-09-16T20:05:00Z">
            <w:del w:id="820" w:author="小多 [2]" w:date="2020-09-23T09:46:46Z">
              <w:r>
                <w:rPr>
                  <w:rFonts w:ascii="Times New Roman" w:hAnsi="Times New Roman" w:cs="Times New Roman"/>
                  <w:bCs/>
                  <w:color w:val="auto"/>
                  <w:lang w:val="zh-CN"/>
                  <w:rPrChange w:id="821" w:author="小多 [2]" w:date="2020-09-23T09:33:07Z">
                    <w:rPr>
                      <w:rFonts w:ascii="Times New Roman" w:hAnsi="Times New Roman" w:cs="Times New Roman"/>
                      <w:bCs/>
                      <w:lang w:val="zh-CN"/>
                    </w:rPr>
                  </w:rPrChange>
                </w:rPr>
                <w:fldChar w:fldCharType="begin"/>
              </w:r>
            </w:del>
          </w:ins>
          <w:ins w:id="822" w:author="小多" w:date="2020-09-16T20:05:00Z">
            <w:del w:id="823" w:author="小多 [2]" w:date="2020-09-23T09:46:46Z">
              <w:r>
                <w:rPr>
                  <w:rFonts w:ascii="Times New Roman" w:hAnsi="Times New Roman" w:cs="Times New Roman"/>
                  <w:bCs/>
                  <w:color w:val="auto"/>
                  <w:lang w:val="zh-CN"/>
                  <w:rPrChange w:id="824" w:author="小多 [2]" w:date="2020-09-23T09:33:07Z">
                    <w:rPr>
                      <w:rFonts w:ascii="Times New Roman" w:hAnsi="Times New Roman" w:cs="Times New Roman"/>
                      <w:bCs/>
                      <w:lang w:val="zh-CN"/>
                    </w:rPr>
                  </w:rPrChange>
                </w:rPr>
                <w:delInstrText xml:space="preserve"> HYPERLINK \l _Toc8635 </w:delInstrText>
              </w:r>
            </w:del>
          </w:ins>
          <w:ins w:id="825" w:author="小多" w:date="2020-09-16T20:05:00Z">
            <w:del w:id="826" w:author="小多 [2]" w:date="2020-09-23T09:46:46Z">
              <w:r>
                <w:rPr>
                  <w:rFonts w:ascii="Times New Roman" w:hAnsi="Times New Roman" w:cs="Times New Roman"/>
                  <w:bCs/>
                  <w:color w:val="auto"/>
                  <w:lang w:val="zh-CN"/>
                  <w:rPrChange w:id="827" w:author="小多 [2]" w:date="2020-09-23T09:33:07Z">
                    <w:rPr>
                      <w:rFonts w:ascii="Times New Roman" w:hAnsi="Times New Roman" w:cs="Times New Roman"/>
                      <w:bCs/>
                      <w:lang w:val="zh-CN"/>
                    </w:rPr>
                  </w:rPrChange>
                </w:rPr>
                <w:fldChar w:fldCharType="separate"/>
              </w:r>
            </w:del>
          </w:ins>
          <w:ins w:id="828" w:author="小多" w:date="2020-09-16T20:05:00Z">
            <w:del w:id="829" w:author="小多 [2]" w:date="2020-09-23T09:46:46Z">
              <w:r>
                <w:rPr>
                  <w:rFonts w:ascii="Times New Roman" w:hAnsi="Times New Roman" w:eastAsia="宋体" w:cs="Times New Roman"/>
                  <w:color w:val="auto"/>
                  <w:kern w:val="2"/>
                  <w:szCs w:val="24"/>
                  <w:rPrChange w:id="830" w:author="小多 [2]" w:date="2020-09-23T09:33:07Z">
                    <w:rPr>
                      <w:rFonts w:ascii="Times New Roman" w:hAnsi="Times New Roman" w:eastAsia="宋体" w:cs="Times New Roman"/>
                      <w:kern w:val="2"/>
                      <w:szCs w:val="24"/>
                    </w:rPr>
                  </w:rPrChange>
                </w:rPr>
                <w:delText>4.1产品包装信息</w:delText>
              </w:r>
            </w:del>
          </w:ins>
          <w:ins w:id="831" w:author="小多" w:date="2020-09-16T20:05:00Z">
            <w:del w:id="832" w:author="小多 [2]" w:date="2020-09-23T09:46:46Z">
              <w:r>
                <w:rPr>
                  <w:color w:val="auto"/>
                  <w:rPrChange w:id="833" w:author="小多 [2]" w:date="2020-09-23T09:33:07Z">
                    <w:rPr/>
                  </w:rPrChange>
                </w:rPr>
                <w:tab/>
              </w:r>
            </w:del>
          </w:ins>
          <w:ins w:id="834" w:author="小多" w:date="2020-09-16T20:05:00Z">
            <w:del w:id="835" w:author="小多 [2]" w:date="2020-09-23T09:46:46Z">
              <w:r>
                <w:rPr>
                  <w:color w:val="auto"/>
                  <w:rPrChange w:id="836" w:author="小多 [2]" w:date="2020-09-23T09:33:07Z">
                    <w:rPr/>
                  </w:rPrChange>
                </w:rPr>
                <w:fldChar w:fldCharType="begin"/>
              </w:r>
            </w:del>
          </w:ins>
          <w:ins w:id="837" w:author="小多" w:date="2020-09-16T20:05:00Z">
            <w:del w:id="838" w:author="小多 [2]" w:date="2020-09-23T09:46:46Z">
              <w:r>
                <w:rPr>
                  <w:color w:val="auto"/>
                  <w:rPrChange w:id="839" w:author="小多 [2]" w:date="2020-09-23T09:33:07Z">
                    <w:rPr/>
                  </w:rPrChange>
                </w:rPr>
                <w:delInstrText xml:space="preserve"> PAGEREF _Toc8635 </w:delInstrText>
              </w:r>
            </w:del>
          </w:ins>
          <w:ins w:id="840" w:author="小多" w:date="2020-09-16T20:05:00Z">
            <w:del w:id="841" w:author="小多 [2]" w:date="2020-09-23T09:46:46Z">
              <w:r>
                <w:rPr>
                  <w:color w:val="auto"/>
                  <w:rPrChange w:id="842" w:author="小多 [2]" w:date="2020-09-23T09:33:07Z">
                    <w:rPr/>
                  </w:rPrChange>
                </w:rPr>
                <w:fldChar w:fldCharType="separate"/>
              </w:r>
            </w:del>
          </w:ins>
          <w:ins w:id="843" w:author="小多" w:date="2020-09-16T20:05:00Z">
            <w:del w:id="844" w:author="小多 [2]" w:date="2020-09-23T09:46:46Z">
              <w:r>
                <w:rPr>
                  <w:color w:val="auto"/>
                  <w:rPrChange w:id="845" w:author="小多 [2]" w:date="2020-09-23T09:33:07Z">
                    <w:rPr/>
                  </w:rPrChange>
                </w:rPr>
                <w:delText>21</w:delText>
              </w:r>
            </w:del>
          </w:ins>
          <w:ins w:id="846" w:author="小多" w:date="2020-09-16T20:05:00Z">
            <w:del w:id="847" w:author="小多 [2]" w:date="2020-09-23T09:46:46Z">
              <w:r>
                <w:rPr>
                  <w:color w:val="auto"/>
                  <w:rPrChange w:id="848" w:author="小多 [2]" w:date="2020-09-23T09:33:07Z">
                    <w:rPr/>
                  </w:rPrChange>
                </w:rPr>
                <w:fldChar w:fldCharType="end"/>
              </w:r>
            </w:del>
          </w:ins>
          <w:ins w:id="849" w:author="小多" w:date="2020-09-16T20:05:00Z">
            <w:del w:id="850" w:author="小多 [2]" w:date="2020-09-23T09:46:46Z">
              <w:r>
                <w:rPr>
                  <w:rFonts w:ascii="Times New Roman" w:hAnsi="Times New Roman" w:cs="Times New Roman"/>
                  <w:bCs/>
                  <w:color w:val="auto"/>
                  <w:lang w:val="zh-CN"/>
                  <w:rPrChange w:id="851" w:author="小多 [2]" w:date="2020-09-23T09:33:07Z">
                    <w:rPr>
                      <w:rFonts w:ascii="Times New Roman" w:hAnsi="Times New Roman" w:cs="Times New Roman"/>
                      <w:bCs/>
                      <w:lang w:val="zh-CN"/>
                    </w:rPr>
                  </w:rPrChange>
                </w:rPr>
                <w:fldChar w:fldCharType="end"/>
              </w:r>
            </w:del>
          </w:ins>
        </w:p>
        <w:p>
          <w:pPr>
            <w:pStyle w:val="9"/>
            <w:tabs>
              <w:tab w:val="right" w:leader="dot" w:pos="8306"/>
            </w:tabs>
            <w:rPr>
              <w:ins w:id="852" w:author="小多" w:date="2020-09-16T20:05:00Z"/>
              <w:del w:id="853" w:author="小多 [2]" w:date="2020-09-23T09:46:46Z"/>
              <w:color w:val="auto"/>
              <w:rPrChange w:id="854" w:author="小多 [2]" w:date="2020-09-23T09:33:07Z">
                <w:rPr>
                  <w:ins w:id="855" w:author="小多" w:date="2020-09-16T20:05:00Z"/>
                  <w:del w:id="856" w:author="小多 [2]" w:date="2020-09-23T09:46:46Z"/>
                </w:rPr>
              </w:rPrChange>
            </w:rPr>
          </w:pPr>
          <w:ins w:id="857" w:author="小多" w:date="2020-09-16T20:05:00Z">
            <w:del w:id="858" w:author="小多 [2]" w:date="2020-09-23T09:46:46Z">
              <w:r>
                <w:rPr>
                  <w:rFonts w:ascii="Times New Roman" w:hAnsi="Times New Roman" w:cs="Times New Roman"/>
                  <w:bCs/>
                  <w:color w:val="auto"/>
                  <w:lang w:val="zh-CN"/>
                  <w:rPrChange w:id="859" w:author="小多 [2]" w:date="2020-09-23T09:33:07Z">
                    <w:rPr>
                      <w:rFonts w:ascii="Times New Roman" w:hAnsi="Times New Roman" w:cs="Times New Roman"/>
                      <w:bCs/>
                      <w:lang w:val="zh-CN"/>
                    </w:rPr>
                  </w:rPrChange>
                </w:rPr>
                <w:fldChar w:fldCharType="begin"/>
              </w:r>
            </w:del>
          </w:ins>
          <w:ins w:id="860" w:author="小多" w:date="2020-09-16T20:05:00Z">
            <w:del w:id="861" w:author="小多 [2]" w:date="2020-09-23T09:46:46Z">
              <w:r>
                <w:rPr>
                  <w:rFonts w:ascii="Times New Roman" w:hAnsi="Times New Roman" w:cs="Times New Roman"/>
                  <w:bCs/>
                  <w:color w:val="auto"/>
                  <w:lang w:val="zh-CN"/>
                  <w:rPrChange w:id="862" w:author="小多 [2]" w:date="2020-09-23T09:33:07Z">
                    <w:rPr>
                      <w:rFonts w:ascii="Times New Roman" w:hAnsi="Times New Roman" w:cs="Times New Roman"/>
                      <w:bCs/>
                      <w:lang w:val="zh-CN"/>
                    </w:rPr>
                  </w:rPrChange>
                </w:rPr>
                <w:delInstrText xml:space="preserve"> HYPERLINK \l _Toc15937 </w:delInstrText>
              </w:r>
            </w:del>
          </w:ins>
          <w:ins w:id="863" w:author="小多" w:date="2020-09-16T20:05:00Z">
            <w:del w:id="864" w:author="小多 [2]" w:date="2020-09-23T09:46:46Z">
              <w:r>
                <w:rPr>
                  <w:rFonts w:ascii="Times New Roman" w:hAnsi="Times New Roman" w:cs="Times New Roman"/>
                  <w:bCs/>
                  <w:color w:val="auto"/>
                  <w:lang w:val="zh-CN"/>
                  <w:rPrChange w:id="865" w:author="小多 [2]" w:date="2020-09-23T09:33:07Z">
                    <w:rPr>
                      <w:rFonts w:ascii="Times New Roman" w:hAnsi="Times New Roman" w:cs="Times New Roman"/>
                      <w:bCs/>
                      <w:lang w:val="zh-CN"/>
                    </w:rPr>
                  </w:rPrChange>
                </w:rPr>
                <w:fldChar w:fldCharType="separate"/>
              </w:r>
            </w:del>
          </w:ins>
          <w:ins w:id="866" w:author="小多" w:date="2020-09-16T20:05:00Z">
            <w:del w:id="867" w:author="小多 [2]" w:date="2020-09-23T09:46:46Z">
              <w:r>
                <w:rPr>
                  <w:rFonts w:ascii="Times New Roman" w:hAnsi="Times New Roman" w:eastAsia="黑体" w:cs="Times New Roman"/>
                  <w:color w:val="auto"/>
                  <w:kern w:val="2"/>
                  <w:rPrChange w:id="868" w:author="小多 [2]" w:date="2020-09-23T09:33:07Z">
                    <w:rPr>
                      <w:rFonts w:ascii="Times New Roman" w:hAnsi="Times New Roman" w:eastAsia="黑体" w:cs="Times New Roman"/>
                      <w:kern w:val="2"/>
                    </w:rPr>
                  </w:rPrChange>
                </w:rPr>
                <w:delText>5 适用范围和禁忌症</w:delText>
              </w:r>
            </w:del>
          </w:ins>
          <w:ins w:id="869" w:author="小多" w:date="2020-09-16T20:05:00Z">
            <w:del w:id="870" w:author="小多 [2]" w:date="2020-09-23T09:46:46Z">
              <w:r>
                <w:rPr>
                  <w:color w:val="auto"/>
                  <w:rPrChange w:id="871" w:author="小多 [2]" w:date="2020-09-23T09:33:07Z">
                    <w:rPr/>
                  </w:rPrChange>
                </w:rPr>
                <w:tab/>
              </w:r>
            </w:del>
          </w:ins>
          <w:ins w:id="872" w:author="小多" w:date="2020-09-16T20:05:00Z">
            <w:del w:id="873" w:author="小多 [2]" w:date="2020-09-23T09:46:46Z">
              <w:r>
                <w:rPr>
                  <w:color w:val="auto"/>
                  <w:rPrChange w:id="874" w:author="小多 [2]" w:date="2020-09-23T09:33:07Z">
                    <w:rPr/>
                  </w:rPrChange>
                </w:rPr>
                <w:fldChar w:fldCharType="begin"/>
              </w:r>
            </w:del>
          </w:ins>
          <w:ins w:id="875" w:author="小多" w:date="2020-09-16T20:05:00Z">
            <w:del w:id="876" w:author="小多 [2]" w:date="2020-09-23T09:46:46Z">
              <w:r>
                <w:rPr>
                  <w:color w:val="auto"/>
                  <w:rPrChange w:id="877" w:author="小多 [2]" w:date="2020-09-23T09:33:07Z">
                    <w:rPr/>
                  </w:rPrChange>
                </w:rPr>
                <w:delInstrText xml:space="preserve"> PAGEREF _Toc15937 </w:delInstrText>
              </w:r>
            </w:del>
          </w:ins>
          <w:ins w:id="878" w:author="小多" w:date="2020-09-16T20:05:00Z">
            <w:del w:id="879" w:author="小多 [2]" w:date="2020-09-23T09:46:46Z">
              <w:r>
                <w:rPr>
                  <w:color w:val="auto"/>
                  <w:rPrChange w:id="880" w:author="小多 [2]" w:date="2020-09-23T09:33:07Z">
                    <w:rPr/>
                  </w:rPrChange>
                </w:rPr>
                <w:fldChar w:fldCharType="separate"/>
              </w:r>
            </w:del>
          </w:ins>
          <w:ins w:id="881" w:author="小多" w:date="2020-09-16T20:05:00Z">
            <w:del w:id="882" w:author="小多 [2]" w:date="2020-09-23T09:46:46Z">
              <w:r>
                <w:rPr>
                  <w:color w:val="auto"/>
                  <w:rPrChange w:id="883" w:author="小多 [2]" w:date="2020-09-23T09:33:07Z">
                    <w:rPr/>
                  </w:rPrChange>
                </w:rPr>
                <w:delText>22</w:delText>
              </w:r>
            </w:del>
          </w:ins>
          <w:ins w:id="884" w:author="小多" w:date="2020-09-16T20:05:00Z">
            <w:del w:id="885" w:author="小多 [2]" w:date="2020-09-23T09:46:46Z">
              <w:r>
                <w:rPr>
                  <w:color w:val="auto"/>
                  <w:rPrChange w:id="886" w:author="小多 [2]" w:date="2020-09-23T09:33:07Z">
                    <w:rPr/>
                  </w:rPrChange>
                </w:rPr>
                <w:fldChar w:fldCharType="end"/>
              </w:r>
            </w:del>
          </w:ins>
          <w:ins w:id="887" w:author="小多" w:date="2020-09-16T20:05:00Z">
            <w:del w:id="888" w:author="小多 [2]" w:date="2020-09-23T09:46:46Z">
              <w:r>
                <w:rPr>
                  <w:rFonts w:ascii="Times New Roman" w:hAnsi="Times New Roman" w:cs="Times New Roman"/>
                  <w:bCs/>
                  <w:color w:val="auto"/>
                  <w:lang w:val="zh-CN"/>
                  <w:rPrChange w:id="889"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890" w:author="小多" w:date="2020-09-16T20:05:00Z"/>
              <w:del w:id="891" w:author="小多 [2]" w:date="2020-09-23T09:46:46Z"/>
              <w:color w:val="auto"/>
              <w:rPrChange w:id="892" w:author="小多 [2]" w:date="2020-09-23T09:33:07Z">
                <w:rPr>
                  <w:ins w:id="893" w:author="小多" w:date="2020-09-16T20:05:00Z"/>
                  <w:del w:id="894" w:author="小多 [2]" w:date="2020-09-23T09:46:46Z"/>
                </w:rPr>
              </w:rPrChange>
            </w:rPr>
          </w:pPr>
          <w:ins w:id="895" w:author="小多" w:date="2020-09-16T20:05:00Z">
            <w:del w:id="896" w:author="小多 [2]" w:date="2020-09-23T09:46:46Z">
              <w:r>
                <w:rPr>
                  <w:rFonts w:ascii="Times New Roman" w:hAnsi="Times New Roman" w:cs="Times New Roman"/>
                  <w:bCs/>
                  <w:color w:val="auto"/>
                  <w:lang w:val="zh-CN"/>
                  <w:rPrChange w:id="897" w:author="小多 [2]" w:date="2020-09-23T09:33:07Z">
                    <w:rPr>
                      <w:rFonts w:ascii="Times New Roman" w:hAnsi="Times New Roman" w:cs="Times New Roman"/>
                      <w:bCs/>
                      <w:lang w:val="zh-CN"/>
                    </w:rPr>
                  </w:rPrChange>
                </w:rPr>
                <w:fldChar w:fldCharType="begin"/>
              </w:r>
            </w:del>
          </w:ins>
          <w:ins w:id="898" w:author="小多" w:date="2020-09-16T20:05:00Z">
            <w:del w:id="899" w:author="小多 [2]" w:date="2020-09-23T09:46:46Z">
              <w:r>
                <w:rPr>
                  <w:rFonts w:ascii="Times New Roman" w:hAnsi="Times New Roman" w:cs="Times New Roman"/>
                  <w:bCs/>
                  <w:color w:val="auto"/>
                  <w:lang w:val="zh-CN"/>
                  <w:rPrChange w:id="900" w:author="小多 [2]" w:date="2020-09-23T09:33:07Z">
                    <w:rPr>
                      <w:rFonts w:ascii="Times New Roman" w:hAnsi="Times New Roman" w:cs="Times New Roman"/>
                      <w:bCs/>
                      <w:lang w:val="zh-CN"/>
                    </w:rPr>
                  </w:rPrChange>
                </w:rPr>
                <w:delInstrText xml:space="preserve"> HYPERLINK \l _Toc10792 </w:delInstrText>
              </w:r>
            </w:del>
          </w:ins>
          <w:ins w:id="901" w:author="小多" w:date="2020-09-16T20:05:00Z">
            <w:del w:id="902" w:author="小多 [2]" w:date="2020-09-23T09:46:46Z">
              <w:r>
                <w:rPr>
                  <w:rFonts w:ascii="Times New Roman" w:hAnsi="Times New Roman" w:cs="Times New Roman"/>
                  <w:bCs/>
                  <w:color w:val="auto"/>
                  <w:lang w:val="zh-CN"/>
                  <w:rPrChange w:id="903" w:author="小多 [2]" w:date="2020-09-23T09:33:07Z">
                    <w:rPr>
                      <w:rFonts w:ascii="Times New Roman" w:hAnsi="Times New Roman" w:cs="Times New Roman"/>
                      <w:bCs/>
                      <w:lang w:val="zh-CN"/>
                    </w:rPr>
                  </w:rPrChange>
                </w:rPr>
                <w:fldChar w:fldCharType="separate"/>
              </w:r>
            </w:del>
          </w:ins>
          <w:ins w:id="904" w:author="小多" w:date="2020-09-16T20:05:00Z">
            <w:del w:id="905" w:author="小多 [2]" w:date="2020-09-23T09:46:46Z">
              <w:r>
                <w:rPr>
                  <w:rFonts w:ascii="Times New Roman" w:hAnsi="Times New Roman" w:eastAsia="宋体" w:cs="Times New Roman"/>
                  <w:color w:val="auto"/>
                  <w:kern w:val="2"/>
                  <w:szCs w:val="24"/>
                  <w:rPrChange w:id="906" w:author="小多 [2]" w:date="2020-09-23T09:33:07Z">
                    <w:rPr>
                      <w:rFonts w:ascii="Times New Roman" w:hAnsi="Times New Roman" w:eastAsia="宋体" w:cs="Times New Roman"/>
                      <w:kern w:val="2"/>
                      <w:szCs w:val="24"/>
                    </w:rPr>
                  </w:rPrChange>
                </w:rPr>
                <w:delText>5.1 适用范围</w:delText>
              </w:r>
            </w:del>
          </w:ins>
          <w:ins w:id="907" w:author="小多" w:date="2020-09-16T20:05:00Z">
            <w:del w:id="908" w:author="小多 [2]" w:date="2020-09-23T09:46:46Z">
              <w:r>
                <w:rPr>
                  <w:color w:val="auto"/>
                  <w:rPrChange w:id="909" w:author="小多 [2]" w:date="2020-09-23T09:33:07Z">
                    <w:rPr/>
                  </w:rPrChange>
                </w:rPr>
                <w:tab/>
              </w:r>
            </w:del>
          </w:ins>
          <w:ins w:id="910" w:author="小多" w:date="2020-09-16T20:05:00Z">
            <w:del w:id="911" w:author="小多 [2]" w:date="2020-09-23T09:46:46Z">
              <w:r>
                <w:rPr>
                  <w:color w:val="auto"/>
                  <w:rPrChange w:id="912" w:author="小多 [2]" w:date="2020-09-23T09:33:07Z">
                    <w:rPr/>
                  </w:rPrChange>
                </w:rPr>
                <w:fldChar w:fldCharType="begin"/>
              </w:r>
            </w:del>
          </w:ins>
          <w:ins w:id="913" w:author="小多" w:date="2020-09-16T20:05:00Z">
            <w:del w:id="914" w:author="小多 [2]" w:date="2020-09-23T09:46:46Z">
              <w:r>
                <w:rPr>
                  <w:color w:val="auto"/>
                  <w:rPrChange w:id="915" w:author="小多 [2]" w:date="2020-09-23T09:33:07Z">
                    <w:rPr/>
                  </w:rPrChange>
                </w:rPr>
                <w:delInstrText xml:space="preserve"> PAGEREF _Toc10792 </w:delInstrText>
              </w:r>
            </w:del>
          </w:ins>
          <w:ins w:id="916" w:author="小多" w:date="2020-09-16T20:05:00Z">
            <w:del w:id="917" w:author="小多 [2]" w:date="2020-09-23T09:46:46Z">
              <w:r>
                <w:rPr>
                  <w:color w:val="auto"/>
                  <w:rPrChange w:id="918" w:author="小多 [2]" w:date="2020-09-23T09:33:07Z">
                    <w:rPr/>
                  </w:rPrChange>
                </w:rPr>
                <w:fldChar w:fldCharType="separate"/>
              </w:r>
            </w:del>
          </w:ins>
          <w:ins w:id="919" w:author="小多" w:date="2020-09-16T20:05:00Z">
            <w:del w:id="920" w:author="小多 [2]" w:date="2020-09-23T09:46:46Z">
              <w:r>
                <w:rPr>
                  <w:color w:val="auto"/>
                  <w:rPrChange w:id="921" w:author="小多 [2]" w:date="2020-09-23T09:33:07Z">
                    <w:rPr/>
                  </w:rPrChange>
                </w:rPr>
                <w:delText>22</w:delText>
              </w:r>
            </w:del>
          </w:ins>
          <w:ins w:id="922" w:author="小多" w:date="2020-09-16T20:05:00Z">
            <w:del w:id="923" w:author="小多 [2]" w:date="2020-09-23T09:46:46Z">
              <w:r>
                <w:rPr>
                  <w:color w:val="auto"/>
                  <w:rPrChange w:id="924" w:author="小多 [2]" w:date="2020-09-23T09:33:07Z">
                    <w:rPr/>
                  </w:rPrChange>
                </w:rPr>
                <w:fldChar w:fldCharType="end"/>
              </w:r>
            </w:del>
          </w:ins>
          <w:ins w:id="925" w:author="小多" w:date="2020-09-16T20:05:00Z">
            <w:del w:id="926" w:author="小多 [2]" w:date="2020-09-23T09:46:46Z">
              <w:r>
                <w:rPr>
                  <w:rFonts w:ascii="Times New Roman" w:hAnsi="Times New Roman" w:cs="Times New Roman"/>
                  <w:bCs/>
                  <w:color w:val="auto"/>
                  <w:lang w:val="zh-CN"/>
                  <w:rPrChange w:id="927"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928" w:author="小多" w:date="2020-09-16T20:05:00Z"/>
              <w:del w:id="929" w:author="小多 [2]" w:date="2020-09-23T09:46:46Z"/>
              <w:color w:val="auto"/>
              <w:rPrChange w:id="930" w:author="小多 [2]" w:date="2020-09-23T09:33:07Z">
                <w:rPr>
                  <w:ins w:id="931" w:author="小多" w:date="2020-09-16T20:05:00Z"/>
                  <w:del w:id="932" w:author="小多 [2]" w:date="2020-09-23T09:46:46Z"/>
                </w:rPr>
              </w:rPrChange>
            </w:rPr>
          </w:pPr>
          <w:ins w:id="933" w:author="小多" w:date="2020-09-16T20:05:00Z">
            <w:del w:id="934" w:author="小多 [2]" w:date="2020-09-23T09:46:46Z">
              <w:r>
                <w:rPr>
                  <w:rFonts w:ascii="Times New Roman" w:hAnsi="Times New Roman" w:cs="Times New Roman"/>
                  <w:bCs/>
                  <w:color w:val="auto"/>
                  <w:lang w:val="zh-CN"/>
                  <w:rPrChange w:id="935" w:author="小多 [2]" w:date="2020-09-23T09:33:07Z">
                    <w:rPr>
                      <w:rFonts w:ascii="Times New Roman" w:hAnsi="Times New Roman" w:cs="Times New Roman"/>
                      <w:bCs/>
                      <w:lang w:val="zh-CN"/>
                    </w:rPr>
                  </w:rPrChange>
                </w:rPr>
                <w:fldChar w:fldCharType="begin"/>
              </w:r>
            </w:del>
          </w:ins>
          <w:ins w:id="936" w:author="小多" w:date="2020-09-16T20:05:00Z">
            <w:del w:id="937" w:author="小多 [2]" w:date="2020-09-23T09:46:46Z">
              <w:r>
                <w:rPr>
                  <w:rFonts w:ascii="Times New Roman" w:hAnsi="Times New Roman" w:cs="Times New Roman"/>
                  <w:bCs/>
                  <w:color w:val="auto"/>
                  <w:lang w:val="zh-CN"/>
                  <w:rPrChange w:id="938" w:author="小多 [2]" w:date="2020-09-23T09:33:07Z">
                    <w:rPr>
                      <w:rFonts w:ascii="Times New Roman" w:hAnsi="Times New Roman" w:cs="Times New Roman"/>
                      <w:bCs/>
                      <w:lang w:val="zh-CN"/>
                    </w:rPr>
                  </w:rPrChange>
                </w:rPr>
                <w:delInstrText xml:space="preserve"> HYPERLINK \l _Toc19259 </w:delInstrText>
              </w:r>
            </w:del>
          </w:ins>
          <w:ins w:id="939" w:author="小多" w:date="2020-09-16T20:05:00Z">
            <w:del w:id="940" w:author="小多 [2]" w:date="2020-09-23T09:46:46Z">
              <w:r>
                <w:rPr>
                  <w:rFonts w:ascii="Times New Roman" w:hAnsi="Times New Roman" w:cs="Times New Roman"/>
                  <w:bCs/>
                  <w:color w:val="auto"/>
                  <w:lang w:val="zh-CN"/>
                  <w:rPrChange w:id="941" w:author="小多 [2]" w:date="2020-09-23T09:33:07Z">
                    <w:rPr>
                      <w:rFonts w:ascii="Times New Roman" w:hAnsi="Times New Roman" w:cs="Times New Roman"/>
                      <w:bCs/>
                      <w:lang w:val="zh-CN"/>
                    </w:rPr>
                  </w:rPrChange>
                </w:rPr>
                <w:fldChar w:fldCharType="separate"/>
              </w:r>
            </w:del>
          </w:ins>
          <w:ins w:id="942" w:author="小多" w:date="2020-09-16T20:05:00Z">
            <w:del w:id="943" w:author="小多 [2]" w:date="2020-09-23T09:46:46Z">
              <w:r>
                <w:rPr>
                  <w:rFonts w:ascii="Times New Roman" w:hAnsi="Times New Roman" w:eastAsia="宋体" w:cs="Times New Roman"/>
                  <w:color w:val="auto"/>
                  <w:kern w:val="2"/>
                  <w:szCs w:val="24"/>
                  <w:rPrChange w:id="944" w:author="小多 [2]" w:date="2020-09-23T09:33:07Z">
                    <w:rPr>
                      <w:rFonts w:ascii="Times New Roman" w:hAnsi="Times New Roman" w:eastAsia="宋体" w:cs="Times New Roman"/>
                      <w:kern w:val="2"/>
                      <w:szCs w:val="24"/>
                    </w:rPr>
                  </w:rPrChange>
                </w:rPr>
                <w:delText>5.2 预期使用环境</w:delText>
              </w:r>
            </w:del>
          </w:ins>
          <w:ins w:id="945" w:author="小多" w:date="2020-09-16T20:05:00Z">
            <w:del w:id="946" w:author="小多 [2]" w:date="2020-09-23T09:46:46Z">
              <w:r>
                <w:rPr>
                  <w:color w:val="auto"/>
                  <w:rPrChange w:id="947" w:author="小多 [2]" w:date="2020-09-23T09:33:07Z">
                    <w:rPr/>
                  </w:rPrChange>
                </w:rPr>
                <w:tab/>
              </w:r>
            </w:del>
          </w:ins>
          <w:ins w:id="948" w:author="小多" w:date="2020-09-16T20:05:00Z">
            <w:del w:id="949" w:author="小多 [2]" w:date="2020-09-23T09:46:46Z">
              <w:r>
                <w:rPr>
                  <w:color w:val="auto"/>
                  <w:rPrChange w:id="950" w:author="小多 [2]" w:date="2020-09-23T09:33:07Z">
                    <w:rPr/>
                  </w:rPrChange>
                </w:rPr>
                <w:fldChar w:fldCharType="begin"/>
              </w:r>
            </w:del>
          </w:ins>
          <w:ins w:id="951" w:author="小多" w:date="2020-09-16T20:05:00Z">
            <w:del w:id="952" w:author="小多 [2]" w:date="2020-09-23T09:46:46Z">
              <w:r>
                <w:rPr>
                  <w:color w:val="auto"/>
                  <w:rPrChange w:id="953" w:author="小多 [2]" w:date="2020-09-23T09:33:07Z">
                    <w:rPr/>
                  </w:rPrChange>
                </w:rPr>
                <w:delInstrText xml:space="preserve"> PAGEREF _Toc19259 </w:delInstrText>
              </w:r>
            </w:del>
          </w:ins>
          <w:ins w:id="954" w:author="小多" w:date="2020-09-16T20:05:00Z">
            <w:del w:id="955" w:author="小多 [2]" w:date="2020-09-23T09:46:46Z">
              <w:r>
                <w:rPr>
                  <w:color w:val="auto"/>
                  <w:rPrChange w:id="956" w:author="小多 [2]" w:date="2020-09-23T09:33:07Z">
                    <w:rPr/>
                  </w:rPrChange>
                </w:rPr>
                <w:fldChar w:fldCharType="separate"/>
              </w:r>
            </w:del>
          </w:ins>
          <w:ins w:id="957" w:author="小多" w:date="2020-09-16T20:05:00Z">
            <w:del w:id="958" w:author="小多 [2]" w:date="2020-09-23T09:46:46Z">
              <w:r>
                <w:rPr>
                  <w:color w:val="auto"/>
                  <w:rPrChange w:id="959" w:author="小多 [2]" w:date="2020-09-23T09:33:07Z">
                    <w:rPr/>
                  </w:rPrChange>
                </w:rPr>
                <w:delText>22</w:delText>
              </w:r>
            </w:del>
          </w:ins>
          <w:ins w:id="960" w:author="小多" w:date="2020-09-16T20:05:00Z">
            <w:del w:id="961" w:author="小多 [2]" w:date="2020-09-23T09:46:46Z">
              <w:r>
                <w:rPr>
                  <w:color w:val="auto"/>
                  <w:rPrChange w:id="962" w:author="小多 [2]" w:date="2020-09-23T09:33:07Z">
                    <w:rPr/>
                  </w:rPrChange>
                </w:rPr>
                <w:fldChar w:fldCharType="end"/>
              </w:r>
            </w:del>
          </w:ins>
          <w:ins w:id="963" w:author="小多" w:date="2020-09-16T20:05:00Z">
            <w:del w:id="964" w:author="小多 [2]" w:date="2020-09-23T09:46:46Z">
              <w:r>
                <w:rPr>
                  <w:rFonts w:ascii="Times New Roman" w:hAnsi="Times New Roman" w:cs="Times New Roman"/>
                  <w:bCs/>
                  <w:color w:val="auto"/>
                  <w:lang w:val="zh-CN"/>
                  <w:rPrChange w:id="96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966" w:author="小多" w:date="2020-09-16T20:05:00Z"/>
              <w:del w:id="967" w:author="小多 [2]" w:date="2020-09-23T09:46:46Z"/>
              <w:color w:val="auto"/>
              <w:rPrChange w:id="968" w:author="小多 [2]" w:date="2020-09-23T09:33:07Z">
                <w:rPr>
                  <w:ins w:id="969" w:author="小多" w:date="2020-09-16T20:05:00Z"/>
                  <w:del w:id="970" w:author="小多 [2]" w:date="2020-09-23T09:46:46Z"/>
                </w:rPr>
              </w:rPrChange>
            </w:rPr>
          </w:pPr>
          <w:ins w:id="971" w:author="小多" w:date="2020-09-16T20:05:00Z">
            <w:del w:id="972" w:author="小多 [2]" w:date="2020-09-23T09:46:46Z">
              <w:r>
                <w:rPr>
                  <w:rFonts w:ascii="Times New Roman" w:hAnsi="Times New Roman" w:cs="Times New Roman"/>
                  <w:bCs/>
                  <w:color w:val="auto"/>
                  <w:lang w:val="zh-CN"/>
                  <w:rPrChange w:id="973" w:author="小多 [2]" w:date="2020-09-23T09:33:07Z">
                    <w:rPr>
                      <w:rFonts w:ascii="Times New Roman" w:hAnsi="Times New Roman" w:cs="Times New Roman"/>
                      <w:bCs/>
                      <w:lang w:val="zh-CN"/>
                    </w:rPr>
                  </w:rPrChange>
                </w:rPr>
                <w:fldChar w:fldCharType="begin"/>
              </w:r>
            </w:del>
          </w:ins>
          <w:ins w:id="974" w:author="小多" w:date="2020-09-16T20:05:00Z">
            <w:del w:id="975" w:author="小多 [2]" w:date="2020-09-23T09:46:46Z">
              <w:r>
                <w:rPr>
                  <w:rFonts w:ascii="Times New Roman" w:hAnsi="Times New Roman" w:cs="Times New Roman"/>
                  <w:bCs/>
                  <w:color w:val="auto"/>
                  <w:lang w:val="zh-CN"/>
                  <w:rPrChange w:id="976" w:author="小多 [2]" w:date="2020-09-23T09:33:07Z">
                    <w:rPr>
                      <w:rFonts w:ascii="Times New Roman" w:hAnsi="Times New Roman" w:cs="Times New Roman"/>
                      <w:bCs/>
                      <w:lang w:val="zh-CN"/>
                    </w:rPr>
                  </w:rPrChange>
                </w:rPr>
                <w:delInstrText xml:space="preserve"> HYPERLINK \l _Toc32286 </w:delInstrText>
              </w:r>
            </w:del>
          </w:ins>
          <w:ins w:id="977" w:author="小多" w:date="2020-09-16T20:05:00Z">
            <w:del w:id="978" w:author="小多 [2]" w:date="2020-09-23T09:46:46Z">
              <w:r>
                <w:rPr>
                  <w:rFonts w:ascii="Times New Roman" w:hAnsi="Times New Roman" w:cs="Times New Roman"/>
                  <w:bCs/>
                  <w:color w:val="auto"/>
                  <w:lang w:val="zh-CN"/>
                  <w:rPrChange w:id="979" w:author="小多 [2]" w:date="2020-09-23T09:33:07Z">
                    <w:rPr>
                      <w:rFonts w:ascii="Times New Roman" w:hAnsi="Times New Roman" w:cs="Times New Roman"/>
                      <w:bCs/>
                      <w:lang w:val="zh-CN"/>
                    </w:rPr>
                  </w:rPrChange>
                </w:rPr>
                <w:fldChar w:fldCharType="separate"/>
              </w:r>
            </w:del>
          </w:ins>
          <w:ins w:id="980" w:author="小多" w:date="2020-09-16T20:05:00Z">
            <w:del w:id="981" w:author="小多 [2]" w:date="2020-09-23T09:46:46Z">
              <w:r>
                <w:rPr>
                  <w:rFonts w:ascii="Times New Roman" w:hAnsi="Times New Roman" w:eastAsia="宋体" w:cs="Times New Roman"/>
                  <w:color w:val="auto"/>
                  <w:kern w:val="2"/>
                  <w:szCs w:val="24"/>
                  <w:rPrChange w:id="982" w:author="小多 [2]" w:date="2020-09-23T09:33:07Z">
                    <w:rPr>
                      <w:rFonts w:ascii="Times New Roman" w:hAnsi="Times New Roman" w:eastAsia="宋体" w:cs="Times New Roman"/>
                      <w:kern w:val="2"/>
                      <w:szCs w:val="24"/>
                    </w:rPr>
                  </w:rPrChange>
                </w:rPr>
                <w:delText>5.3 适用人群</w:delText>
              </w:r>
            </w:del>
          </w:ins>
          <w:ins w:id="983" w:author="小多" w:date="2020-09-16T20:05:00Z">
            <w:del w:id="984" w:author="小多 [2]" w:date="2020-09-23T09:46:46Z">
              <w:r>
                <w:rPr>
                  <w:color w:val="auto"/>
                  <w:rPrChange w:id="985" w:author="小多 [2]" w:date="2020-09-23T09:33:07Z">
                    <w:rPr/>
                  </w:rPrChange>
                </w:rPr>
                <w:tab/>
              </w:r>
            </w:del>
          </w:ins>
          <w:ins w:id="986" w:author="小多" w:date="2020-09-16T20:05:00Z">
            <w:del w:id="987" w:author="小多 [2]" w:date="2020-09-23T09:46:46Z">
              <w:r>
                <w:rPr>
                  <w:color w:val="auto"/>
                  <w:rPrChange w:id="988" w:author="小多 [2]" w:date="2020-09-23T09:33:07Z">
                    <w:rPr/>
                  </w:rPrChange>
                </w:rPr>
                <w:fldChar w:fldCharType="begin"/>
              </w:r>
            </w:del>
          </w:ins>
          <w:ins w:id="989" w:author="小多" w:date="2020-09-16T20:05:00Z">
            <w:del w:id="990" w:author="小多 [2]" w:date="2020-09-23T09:46:46Z">
              <w:r>
                <w:rPr>
                  <w:color w:val="auto"/>
                  <w:rPrChange w:id="991" w:author="小多 [2]" w:date="2020-09-23T09:33:07Z">
                    <w:rPr/>
                  </w:rPrChange>
                </w:rPr>
                <w:delInstrText xml:space="preserve"> PAGEREF _Toc32286 </w:delInstrText>
              </w:r>
            </w:del>
          </w:ins>
          <w:ins w:id="992" w:author="小多" w:date="2020-09-16T20:05:00Z">
            <w:del w:id="993" w:author="小多 [2]" w:date="2020-09-23T09:46:46Z">
              <w:r>
                <w:rPr>
                  <w:color w:val="auto"/>
                  <w:rPrChange w:id="994" w:author="小多 [2]" w:date="2020-09-23T09:33:07Z">
                    <w:rPr/>
                  </w:rPrChange>
                </w:rPr>
                <w:fldChar w:fldCharType="separate"/>
              </w:r>
            </w:del>
          </w:ins>
          <w:ins w:id="995" w:author="小多" w:date="2020-09-16T20:05:00Z">
            <w:del w:id="996" w:author="小多 [2]" w:date="2020-09-23T09:46:46Z">
              <w:r>
                <w:rPr>
                  <w:color w:val="auto"/>
                  <w:rPrChange w:id="997" w:author="小多 [2]" w:date="2020-09-23T09:33:07Z">
                    <w:rPr/>
                  </w:rPrChange>
                </w:rPr>
                <w:delText>23</w:delText>
              </w:r>
            </w:del>
          </w:ins>
          <w:ins w:id="998" w:author="小多" w:date="2020-09-16T20:05:00Z">
            <w:del w:id="999" w:author="小多 [2]" w:date="2020-09-23T09:46:46Z">
              <w:r>
                <w:rPr>
                  <w:color w:val="auto"/>
                  <w:rPrChange w:id="1000" w:author="小多 [2]" w:date="2020-09-23T09:33:07Z">
                    <w:rPr/>
                  </w:rPrChange>
                </w:rPr>
                <w:fldChar w:fldCharType="end"/>
              </w:r>
            </w:del>
          </w:ins>
          <w:ins w:id="1001" w:author="小多" w:date="2020-09-16T20:05:00Z">
            <w:del w:id="1002" w:author="小多 [2]" w:date="2020-09-23T09:46:46Z">
              <w:r>
                <w:rPr>
                  <w:rFonts w:ascii="Times New Roman" w:hAnsi="Times New Roman" w:cs="Times New Roman"/>
                  <w:bCs/>
                  <w:color w:val="auto"/>
                  <w:lang w:val="zh-CN"/>
                  <w:rPrChange w:id="1003"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004" w:author="小多" w:date="2020-09-16T20:05:00Z"/>
              <w:del w:id="1005" w:author="小多 [2]" w:date="2020-09-23T09:46:46Z"/>
              <w:color w:val="auto"/>
              <w:rPrChange w:id="1006" w:author="小多 [2]" w:date="2020-09-23T09:33:07Z">
                <w:rPr>
                  <w:ins w:id="1007" w:author="小多" w:date="2020-09-16T20:05:00Z"/>
                  <w:del w:id="1008" w:author="小多 [2]" w:date="2020-09-23T09:46:46Z"/>
                </w:rPr>
              </w:rPrChange>
            </w:rPr>
          </w:pPr>
          <w:ins w:id="1009" w:author="小多" w:date="2020-09-16T20:05:00Z">
            <w:del w:id="1010" w:author="小多 [2]" w:date="2020-09-23T09:46:46Z">
              <w:r>
                <w:rPr>
                  <w:rFonts w:ascii="Times New Roman" w:hAnsi="Times New Roman" w:cs="Times New Roman"/>
                  <w:bCs/>
                  <w:color w:val="auto"/>
                  <w:lang w:val="zh-CN"/>
                  <w:rPrChange w:id="1011" w:author="小多 [2]" w:date="2020-09-23T09:33:07Z">
                    <w:rPr>
                      <w:rFonts w:ascii="Times New Roman" w:hAnsi="Times New Roman" w:cs="Times New Roman"/>
                      <w:bCs/>
                      <w:lang w:val="zh-CN"/>
                    </w:rPr>
                  </w:rPrChange>
                </w:rPr>
                <w:fldChar w:fldCharType="begin"/>
              </w:r>
            </w:del>
          </w:ins>
          <w:ins w:id="1012" w:author="小多" w:date="2020-09-16T20:05:00Z">
            <w:del w:id="1013" w:author="小多 [2]" w:date="2020-09-23T09:46:46Z">
              <w:r>
                <w:rPr>
                  <w:rFonts w:ascii="Times New Roman" w:hAnsi="Times New Roman" w:cs="Times New Roman"/>
                  <w:bCs/>
                  <w:color w:val="auto"/>
                  <w:lang w:val="zh-CN"/>
                  <w:rPrChange w:id="1014" w:author="小多 [2]" w:date="2020-09-23T09:33:07Z">
                    <w:rPr>
                      <w:rFonts w:ascii="Times New Roman" w:hAnsi="Times New Roman" w:cs="Times New Roman"/>
                      <w:bCs/>
                      <w:lang w:val="zh-CN"/>
                    </w:rPr>
                  </w:rPrChange>
                </w:rPr>
                <w:delInstrText xml:space="preserve"> HYPERLINK \l _Toc5581 </w:delInstrText>
              </w:r>
            </w:del>
          </w:ins>
          <w:ins w:id="1015" w:author="小多" w:date="2020-09-16T20:05:00Z">
            <w:del w:id="1016" w:author="小多 [2]" w:date="2020-09-23T09:46:46Z">
              <w:r>
                <w:rPr>
                  <w:rFonts w:ascii="Times New Roman" w:hAnsi="Times New Roman" w:cs="Times New Roman"/>
                  <w:bCs/>
                  <w:color w:val="auto"/>
                  <w:lang w:val="zh-CN"/>
                  <w:rPrChange w:id="1017" w:author="小多 [2]" w:date="2020-09-23T09:33:07Z">
                    <w:rPr>
                      <w:rFonts w:ascii="Times New Roman" w:hAnsi="Times New Roman" w:cs="Times New Roman"/>
                      <w:bCs/>
                      <w:lang w:val="zh-CN"/>
                    </w:rPr>
                  </w:rPrChange>
                </w:rPr>
                <w:fldChar w:fldCharType="separate"/>
              </w:r>
            </w:del>
          </w:ins>
          <w:ins w:id="1018" w:author="小多" w:date="2020-09-16T20:05:00Z">
            <w:del w:id="1019" w:author="小多 [2]" w:date="2020-09-23T09:46:46Z">
              <w:r>
                <w:rPr>
                  <w:rFonts w:ascii="Times New Roman" w:hAnsi="Times New Roman" w:eastAsia="宋体" w:cs="Times New Roman"/>
                  <w:color w:val="auto"/>
                  <w:kern w:val="2"/>
                  <w:szCs w:val="24"/>
                  <w:rPrChange w:id="1020" w:author="小多 [2]" w:date="2020-09-23T09:33:07Z">
                    <w:rPr>
                      <w:rFonts w:ascii="Times New Roman" w:hAnsi="Times New Roman" w:eastAsia="宋体" w:cs="Times New Roman"/>
                      <w:kern w:val="2"/>
                      <w:szCs w:val="24"/>
                    </w:rPr>
                  </w:rPrChange>
                </w:rPr>
                <w:delText>5.4 禁忌症</w:delText>
              </w:r>
            </w:del>
          </w:ins>
          <w:ins w:id="1021" w:author="小多" w:date="2020-09-16T20:05:00Z">
            <w:del w:id="1022" w:author="小多 [2]" w:date="2020-09-23T09:46:46Z">
              <w:r>
                <w:rPr>
                  <w:color w:val="auto"/>
                  <w:rPrChange w:id="1023" w:author="小多 [2]" w:date="2020-09-23T09:33:07Z">
                    <w:rPr/>
                  </w:rPrChange>
                </w:rPr>
                <w:tab/>
              </w:r>
            </w:del>
          </w:ins>
          <w:ins w:id="1024" w:author="小多" w:date="2020-09-16T20:05:00Z">
            <w:del w:id="1025" w:author="小多 [2]" w:date="2020-09-23T09:46:46Z">
              <w:r>
                <w:rPr>
                  <w:color w:val="auto"/>
                  <w:rPrChange w:id="1026" w:author="小多 [2]" w:date="2020-09-23T09:33:07Z">
                    <w:rPr/>
                  </w:rPrChange>
                </w:rPr>
                <w:fldChar w:fldCharType="begin"/>
              </w:r>
            </w:del>
          </w:ins>
          <w:ins w:id="1027" w:author="小多" w:date="2020-09-16T20:05:00Z">
            <w:del w:id="1028" w:author="小多 [2]" w:date="2020-09-23T09:46:46Z">
              <w:r>
                <w:rPr>
                  <w:color w:val="auto"/>
                  <w:rPrChange w:id="1029" w:author="小多 [2]" w:date="2020-09-23T09:33:07Z">
                    <w:rPr/>
                  </w:rPrChange>
                </w:rPr>
                <w:delInstrText xml:space="preserve"> PAGEREF _Toc5581 </w:delInstrText>
              </w:r>
            </w:del>
          </w:ins>
          <w:ins w:id="1030" w:author="小多" w:date="2020-09-16T20:05:00Z">
            <w:del w:id="1031" w:author="小多 [2]" w:date="2020-09-23T09:46:46Z">
              <w:r>
                <w:rPr>
                  <w:color w:val="auto"/>
                  <w:rPrChange w:id="1032" w:author="小多 [2]" w:date="2020-09-23T09:33:07Z">
                    <w:rPr/>
                  </w:rPrChange>
                </w:rPr>
                <w:fldChar w:fldCharType="separate"/>
              </w:r>
            </w:del>
          </w:ins>
          <w:ins w:id="1033" w:author="小多" w:date="2020-09-16T20:05:00Z">
            <w:del w:id="1034" w:author="小多 [2]" w:date="2020-09-23T09:46:46Z">
              <w:r>
                <w:rPr>
                  <w:color w:val="auto"/>
                  <w:rPrChange w:id="1035" w:author="小多 [2]" w:date="2020-09-23T09:33:07Z">
                    <w:rPr/>
                  </w:rPrChange>
                </w:rPr>
                <w:delText>23</w:delText>
              </w:r>
            </w:del>
          </w:ins>
          <w:ins w:id="1036" w:author="小多" w:date="2020-09-16T20:05:00Z">
            <w:del w:id="1037" w:author="小多 [2]" w:date="2020-09-23T09:46:46Z">
              <w:r>
                <w:rPr>
                  <w:color w:val="auto"/>
                  <w:rPrChange w:id="1038" w:author="小多 [2]" w:date="2020-09-23T09:33:07Z">
                    <w:rPr/>
                  </w:rPrChange>
                </w:rPr>
                <w:fldChar w:fldCharType="end"/>
              </w:r>
            </w:del>
          </w:ins>
          <w:ins w:id="1039" w:author="小多" w:date="2020-09-16T20:05:00Z">
            <w:del w:id="1040" w:author="小多 [2]" w:date="2020-09-23T09:46:46Z">
              <w:r>
                <w:rPr>
                  <w:rFonts w:ascii="Times New Roman" w:hAnsi="Times New Roman" w:cs="Times New Roman"/>
                  <w:bCs/>
                  <w:color w:val="auto"/>
                  <w:lang w:val="zh-CN"/>
                  <w:rPrChange w:id="1041"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042" w:author="小多" w:date="2020-09-16T20:05:00Z"/>
              <w:del w:id="1043" w:author="小多 [2]" w:date="2020-09-23T09:46:46Z"/>
              <w:color w:val="auto"/>
              <w:rPrChange w:id="1044" w:author="小多 [2]" w:date="2020-09-23T09:33:07Z">
                <w:rPr>
                  <w:ins w:id="1045" w:author="小多" w:date="2020-09-16T20:05:00Z"/>
                  <w:del w:id="1046" w:author="小多 [2]" w:date="2020-09-23T09:46:46Z"/>
                </w:rPr>
              </w:rPrChange>
            </w:rPr>
          </w:pPr>
          <w:ins w:id="1047" w:author="小多" w:date="2020-09-16T20:05:00Z">
            <w:del w:id="1048" w:author="小多 [2]" w:date="2020-09-23T09:46:46Z">
              <w:r>
                <w:rPr>
                  <w:rFonts w:ascii="Times New Roman" w:hAnsi="Times New Roman" w:cs="Times New Roman"/>
                  <w:bCs/>
                  <w:color w:val="auto"/>
                  <w:lang w:val="zh-CN"/>
                  <w:rPrChange w:id="1049" w:author="小多 [2]" w:date="2020-09-23T09:33:07Z">
                    <w:rPr>
                      <w:rFonts w:ascii="Times New Roman" w:hAnsi="Times New Roman" w:cs="Times New Roman"/>
                      <w:bCs/>
                      <w:lang w:val="zh-CN"/>
                    </w:rPr>
                  </w:rPrChange>
                </w:rPr>
                <w:fldChar w:fldCharType="begin"/>
              </w:r>
            </w:del>
          </w:ins>
          <w:ins w:id="1050" w:author="小多" w:date="2020-09-16T20:05:00Z">
            <w:del w:id="1051" w:author="小多 [2]" w:date="2020-09-23T09:46:46Z">
              <w:r>
                <w:rPr>
                  <w:rFonts w:ascii="Times New Roman" w:hAnsi="Times New Roman" w:cs="Times New Roman"/>
                  <w:bCs/>
                  <w:color w:val="auto"/>
                  <w:lang w:val="zh-CN"/>
                  <w:rPrChange w:id="1052" w:author="小多 [2]" w:date="2020-09-23T09:33:07Z">
                    <w:rPr>
                      <w:rFonts w:ascii="Times New Roman" w:hAnsi="Times New Roman" w:cs="Times New Roman"/>
                      <w:bCs/>
                      <w:lang w:val="zh-CN"/>
                    </w:rPr>
                  </w:rPrChange>
                </w:rPr>
                <w:delInstrText xml:space="preserve"> HYPERLINK \l _Toc9637 </w:delInstrText>
              </w:r>
            </w:del>
          </w:ins>
          <w:ins w:id="1053" w:author="小多" w:date="2020-09-16T20:05:00Z">
            <w:del w:id="1054" w:author="小多 [2]" w:date="2020-09-23T09:46:46Z">
              <w:r>
                <w:rPr>
                  <w:rFonts w:ascii="Times New Roman" w:hAnsi="Times New Roman" w:cs="Times New Roman"/>
                  <w:bCs/>
                  <w:color w:val="auto"/>
                  <w:lang w:val="zh-CN"/>
                  <w:rPrChange w:id="1055" w:author="小多 [2]" w:date="2020-09-23T09:33:07Z">
                    <w:rPr>
                      <w:rFonts w:ascii="Times New Roman" w:hAnsi="Times New Roman" w:cs="Times New Roman"/>
                      <w:bCs/>
                      <w:lang w:val="zh-CN"/>
                    </w:rPr>
                  </w:rPrChange>
                </w:rPr>
                <w:fldChar w:fldCharType="separate"/>
              </w:r>
            </w:del>
          </w:ins>
          <w:ins w:id="1056" w:author="小多" w:date="2020-09-16T20:05:00Z">
            <w:del w:id="1057" w:author="小多 [2]" w:date="2020-09-23T09:46:46Z">
              <w:r>
                <w:rPr>
                  <w:rFonts w:ascii="Times New Roman" w:hAnsi="Times New Roman" w:eastAsia="黑体" w:cs="Times New Roman"/>
                  <w:color w:val="auto"/>
                  <w:kern w:val="2"/>
                  <w:rPrChange w:id="1058" w:author="小多 [2]" w:date="2020-09-23T09:33:07Z">
                    <w:rPr>
                      <w:rFonts w:ascii="Times New Roman" w:hAnsi="Times New Roman" w:eastAsia="黑体" w:cs="Times New Roman"/>
                      <w:kern w:val="2"/>
                    </w:rPr>
                  </w:rPrChange>
                </w:rPr>
                <w:delText>6 参考的同类产品或前代产品的情况</w:delText>
              </w:r>
            </w:del>
          </w:ins>
          <w:ins w:id="1059" w:author="小多" w:date="2020-09-16T20:05:00Z">
            <w:del w:id="1060" w:author="小多 [2]" w:date="2020-09-23T09:46:46Z">
              <w:r>
                <w:rPr>
                  <w:color w:val="auto"/>
                  <w:rPrChange w:id="1061" w:author="小多 [2]" w:date="2020-09-23T09:33:07Z">
                    <w:rPr/>
                  </w:rPrChange>
                </w:rPr>
                <w:tab/>
              </w:r>
            </w:del>
          </w:ins>
          <w:ins w:id="1062" w:author="小多" w:date="2020-09-16T20:05:00Z">
            <w:del w:id="1063" w:author="小多 [2]" w:date="2020-09-23T09:46:46Z">
              <w:r>
                <w:rPr>
                  <w:color w:val="auto"/>
                  <w:rPrChange w:id="1064" w:author="小多 [2]" w:date="2020-09-23T09:33:07Z">
                    <w:rPr/>
                  </w:rPrChange>
                </w:rPr>
                <w:fldChar w:fldCharType="begin"/>
              </w:r>
            </w:del>
          </w:ins>
          <w:ins w:id="1065" w:author="小多" w:date="2020-09-16T20:05:00Z">
            <w:del w:id="1066" w:author="小多 [2]" w:date="2020-09-23T09:46:46Z">
              <w:r>
                <w:rPr>
                  <w:color w:val="auto"/>
                  <w:rPrChange w:id="1067" w:author="小多 [2]" w:date="2020-09-23T09:33:07Z">
                    <w:rPr/>
                  </w:rPrChange>
                </w:rPr>
                <w:delInstrText xml:space="preserve"> PAGEREF _Toc9637 </w:delInstrText>
              </w:r>
            </w:del>
          </w:ins>
          <w:ins w:id="1068" w:author="小多" w:date="2020-09-16T20:05:00Z">
            <w:del w:id="1069" w:author="小多 [2]" w:date="2020-09-23T09:46:46Z">
              <w:r>
                <w:rPr>
                  <w:color w:val="auto"/>
                  <w:rPrChange w:id="1070" w:author="小多 [2]" w:date="2020-09-23T09:33:07Z">
                    <w:rPr/>
                  </w:rPrChange>
                </w:rPr>
                <w:fldChar w:fldCharType="separate"/>
              </w:r>
            </w:del>
          </w:ins>
          <w:ins w:id="1071" w:author="小多" w:date="2020-09-16T20:05:00Z">
            <w:del w:id="1072" w:author="小多 [2]" w:date="2020-09-23T09:46:46Z">
              <w:r>
                <w:rPr>
                  <w:color w:val="auto"/>
                  <w:rPrChange w:id="1073" w:author="小多 [2]" w:date="2020-09-23T09:33:07Z">
                    <w:rPr/>
                  </w:rPrChange>
                </w:rPr>
                <w:delText>24</w:delText>
              </w:r>
            </w:del>
          </w:ins>
          <w:ins w:id="1074" w:author="小多" w:date="2020-09-16T20:05:00Z">
            <w:del w:id="1075" w:author="小多 [2]" w:date="2020-09-23T09:46:46Z">
              <w:r>
                <w:rPr>
                  <w:color w:val="auto"/>
                  <w:rPrChange w:id="1076" w:author="小多 [2]" w:date="2020-09-23T09:33:07Z">
                    <w:rPr/>
                  </w:rPrChange>
                </w:rPr>
                <w:fldChar w:fldCharType="end"/>
              </w:r>
            </w:del>
          </w:ins>
          <w:ins w:id="1077" w:author="小多" w:date="2020-09-16T20:05:00Z">
            <w:del w:id="1078" w:author="小多 [2]" w:date="2020-09-23T09:46:46Z">
              <w:r>
                <w:rPr>
                  <w:rFonts w:ascii="Times New Roman" w:hAnsi="Times New Roman" w:cs="Times New Roman"/>
                  <w:bCs/>
                  <w:color w:val="auto"/>
                  <w:lang w:val="zh-CN"/>
                  <w:rPrChange w:id="1079"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080" w:author="小多" w:date="2020-09-16T20:05:00Z"/>
              <w:del w:id="1081" w:author="小多 [2]" w:date="2020-09-23T09:46:46Z"/>
              <w:color w:val="auto"/>
              <w:rPrChange w:id="1082" w:author="小多 [2]" w:date="2020-09-23T09:33:07Z">
                <w:rPr>
                  <w:ins w:id="1083" w:author="小多" w:date="2020-09-16T20:05:00Z"/>
                  <w:del w:id="1084" w:author="小多 [2]" w:date="2020-09-23T09:46:46Z"/>
                </w:rPr>
              </w:rPrChange>
            </w:rPr>
          </w:pPr>
          <w:ins w:id="1085" w:author="小多" w:date="2020-09-16T20:05:00Z">
            <w:del w:id="1086" w:author="小多 [2]" w:date="2020-09-23T09:46:46Z">
              <w:r>
                <w:rPr>
                  <w:rFonts w:ascii="Times New Roman" w:hAnsi="Times New Roman" w:cs="Times New Roman"/>
                  <w:bCs/>
                  <w:color w:val="auto"/>
                  <w:lang w:val="zh-CN"/>
                  <w:rPrChange w:id="1087" w:author="小多 [2]" w:date="2020-09-23T09:33:07Z">
                    <w:rPr>
                      <w:rFonts w:ascii="Times New Roman" w:hAnsi="Times New Roman" w:cs="Times New Roman"/>
                      <w:bCs/>
                      <w:lang w:val="zh-CN"/>
                    </w:rPr>
                  </w:rPrChange>
                </w:rPr>
                <w:fldChar w:fldCharType="begin"/>
              </w:r>
            </w:del>
          </w:ins>
          <w:ins w:id="1088" w:author="小多" w:date="2020-09-16T20:05:00Z">
            <w:del w:id="1089" w:author="小多 [2]" w:date="2020-09-23T09:46:46Z">
              <w:r>
                <w:rPr>
                  <w:rFonts w:ascii="Times New Roman" w:hAnsi="Times New Roman" w:cs="Times New Roman"/>
                  <w:bCs/>
                  <w:color w:val="auto"/>
                  <w:lang w:val="zh-CN"/>
                  <w:rPrChange w:id="1090" w:author="小多 [2]" w:date="2020-09-23T09:33:07Z">
                    <w:rPr>
                      <w:rFonts w:ascii="Times New Roman" w:hAnsi="Times New Roman" w:cs="Times New Roman"/>
                      <w:bCs/>
                      <w:lang w:val="zh-CN"/>
                    </w:rPr>
                  </w:rPrChange>
                </w:rPr>
                <w:delInstrText xml:space="preserve"> HYPERLINK \l _Toc31138 </w:delInstrText>
              </w:r>
            </w:del>
          </w:ins>
          <w:ins w:id="1091" w:author="小多" w:date="2020-09-16T20:05:00Z">
            <w:del w:id="1092" w:author="小多 [2]" w:date="2020-09-23T09:46:46Z">
              <w:r>
                <w:rPr>
                  <w:rFonts w:ascii="Times New Roman" w:hAnsi="Times New Roman" w:cs="Times New Roman"/>
                  <w:bCs/>
                  <w:color w:val="auto"/>
                  <w:lang w:val="zh-CN"/>
                  <w:rPrChange w:id="1093" w:author="小多 [2]" w:date="2020-09-23T09:33:07Z">
                    <w:rPr>
                      <w:rFonts w:ascii="Times New Roman" w:hAnsi="Times New Roman" w:cs="Times New Roman"/>
                      <w:bCs/>
                      <w:lang w:val="zh-CN"/>
                    </w:rPr>
                  </w:rPrChange>
                </w:rPr>
                <w:fldChar w:fldCharType="separate"/>
              </w:r>
            </w:del>
          </w:ins>
          <w:ins w:id="1094" w:author="小多" w:date="2020-09-16T20:05:00Z">
            <w:del w:id="1095" w:author="小多 [2]" w:date="2020-09-23T09:46:46Z">
              <w:r>
                <w:rPr>
                  <w:rFonts w:ascii="Times New Roman" w:hAnsi="Times New Roman" w:eastAsia="宋体" w:cs="Times New Roman"/>
                  <w:color w:val="auto"/>
                  <w:kern w:val="2"/>
                  <w:szCs w:val="24"/>
                  <w:rPrChange w:id="1096" w:author="小多 [2]" w:date="2020-09-23T09:33:07Z">
                    <w:rPr>
                      <w:rFonts w:ascii="Times New Roman" w:hAnsi="Times New Roman" w:eastAsia="宋体" w:cs="Times New Roman"/>
                      <w:kern w:val="2"/>
                      <w:szCs w:val="24"/>
                    </w:rPr>
                  </w:rPrChange>
                </w:rPr>
                <w:delText>6.1研发背景</w:delText>
              </w:r>
            </w:del>
          </w:ins>
          <w:ins w:id="1097" w:author="小多" w:date="2020-09-16T20:05:00Z">
            <w:del w:id="1098" w:author="小多 [2]" w:date="2020-09-23T09:46:46Z">
              <w:r>
                <w:rPr>
                  <w:color w:val="auto"/>
                  <w:rPrChange w:id="1099" w:author="小多 [2]" w:date="2020-09-23T09:33:07Z">
                    <w:rPr/>
                  </w:rPrChange>
                </w:rPr>
                <w:tab/>
              </w:r>
            </w:del>
          </w:ins>
          <w:ins w:id="1100" w:author="小多" w:date="2020-09-16T20:05:00Z">
            <w:del w:id="1101" w:author="小多 [2]" w:date="2020-09-23T09:46:46Z">
              <w:r>
                <w:rPr>
                  <w:color w:val="auto"/>
                  <w:rPrChange w:id="1102" w:author="小多 [2]" w:date="2020-09-23T09:33:07Z">
                    <w:rPr/>
                  </w:rPrChange>
                </w:rPr>
                <w:fldChar w:fldCharType="begin"/>
              </w:r>
            </w:del>
          </w:ins>
          <w:ins w:id="1103" w:author="小多" w:date="2020-09-16T20:05:00Z">
            <w:del w:id="1104" w:author="小多 [2]" w:date="2020-09-23T09:46:46Z">
              <w:r>
                <w:rPr>
                  <w:color w:val="auto"/>
                  <w:rPrChange w:id="1105" w:author="小多 [2]" w:date="2020-09-23T09:33:07Z">
                    <w:rPr/>
                  </w:rPrChange>
                </w:rPr>
                <w:delInstrText xml:space="preserve"> PAGEREF _Toc31138 </w:delInstrText>
              </w:r>
            </w:del>
          </w:ins>
          <w:ins w:id="1106" w:author="小多" w:date="2020-09-16T20:05:00Z">
            <w:del w:id="1107" w:author="小多 [2]" w:date="2020-09-23T09:46:46Z">
              <w:r>
                <w:rPr>
                  <w:color w:val="auto"/>
                  <w:rPrChange w:id="1108" w:author="小多 [2]" w:date="2020-09-23T09:33:07Z">
                    <w:rPr/>
                  </w:rPrChange>
                </w:rPr>
                <w:fldChar w:fldCharType="separate"/>
              </w:r>
            </w:del>
          </w:ins>
          <w:ins w:id="1109" w:author="小多" w:date="2020-09-16T20:05:00Z">
            <w:del w:id="1110" w:author="小多 [2]" w:date="2020-09-23T09:46:46Z">
              <w:r>
                <w:rPr>
                  <w:color w:val="auto"/>
                  <w:rPrChange w:id="1111" w:author="小多 [2]" w:date="2020-09-23T09:33:07Z">
                    <w:rPr/>
                  </w:rPrChange>
                </w:rPr>
                <w:delText>24</w:delText>
              </w:r>
            </w:del>
          </w:ins>
          <w:ins w:id="1112" w:author="小多" w:date="2020-09-16T20:05:00Z">
            <w:del w:id="1113" w:author="小多 [2]" w:date="2020-09-23T09:46:46Z">
              <w:r>
                <w:rPr>
                  <w:color w:val="auto"/>
                  <w:rPrChange w:id="1114" w:author="小多 [2]" w:date="2020-09-23T09:33:07Z">
                    <w:rPr/>
                  </w:rPrChange>
                </w:rPr>
                <w:fldChar w:fldCharType="end"/>
              </w:r>
            </w:del>
          </w:ins>
          <w:ins w:id="1115" w:author="小多" w:date="2020-09-16T20:05:00Z">
            <w:del w:id="1116" w:author="小多 [2]" w:date="2020-09-23T09:46:46Z">
              <w:r>
                <w:rPr>
                  <w:rFonts w:ascii="Times New Roman" w:hAnsi="Times New Roman" w:cs="Times New Roman"/>
                  <w:bCs/>
                  <w:color w:val="auto"/>
                  <w:lang w:val="zh-CN"/>
                  <w:rPrChange w:id="1117"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118" w:author="小多" w:date="2020-09-16T20:05:00Z"/>
              <w:del w:id="1119" w:author="小多 [2]" w:date="2020-09-23T09:46:46Z"/>
              <w:color w:val="auto"/>
              <w:rPrChange w:id="1120" w:author="小多 [2]" w:date="2020-09-23T09:33:07Z">
                <w:rPr>
                  <w:ins w:id="1121" w:author="小多" w:date="2020-09-16T20:05:00Z"/>
                  <w:del w:id="1122" w:author="小多 [2]" w:date="2020-09-23T09:46:46Z"/>
                </w:rPr>
              </w:rPrChange>
            </w:rPr>
          </w:pPr>
          <w:ins w:id="1123" w:author="小多" w:date="2020-09-16T20:05:00Z">
            <w:del w:id="1124" w:author="小多 [2]" w:date="2020-09-23T09:46:46Z">
              <w:r>
                <w:rPr>
                  <w:rFonts w:ascii="Times New Roman" w:hAnsi="Times New Roman" w:cs="Times New Roman"/>
                  <w:bCs/>
                  <w:color w:val="auto"/>
                  <w:lang w:val="zh-CN"/>
                  <w:rPrChange w:id="1125" w:author="小多 [2]" w:date="2020-09-23T09:33:07Z">
                    <w:rPr>
                      <w:rFonts w:ascii="Times New Roman" w:hAnsi="Times New Roman" w:cs="Times New Roman"/>
                      <w:bCs/>
                      <w:lang w:val="zh-CN"/>
                    </w:rPr>
                  </w:rPrChange>
                </w:rPr>
                <w:fldChar w:fldCharType="begin"/>
              </w:r>
            </w:del>
          </w:ins>
          <w:ins w:id="1126" w:author="小多" w:date="2020-09-16T20:05:00Z">
            <w:del w:id="1127" w:author="小多 [2]" w:date="2020-09-23T09:46:46Z">
              <w:r>
                <w:rPr>
                  <w:rFonts w:ascii="Times New Roman" w:hAnsi="Times New Roman" w:cs="Times New Roman"/>
                  <w:bCs/>
                  <w:color w:val="auto"/>
                  <w:lang w:val="zh-CN"/>
                  <w:rPrChange w:id="1128" w:author="小多 [2]" w:date="2020-09-23T09:33:07Z">
                    <w:rPr>
                      <w:rFonts w:ascii="Times New Roman" w:hAnsi="Times New Roman" w:cs="Times New Roman"/>
                      <w:bCs/>
                      <w:lang w:val="zh-CN"/>
                    </w:rPr>
                  </w:rPrChange>
                </w:rPr>
                <w:delInstrText xml:space="preserve"> HYPERLINK \l _Toc6802 </w:delInstrText>
              </w:r>
            </w:del>
          </w:ins>
          <w:ins w:id="1129" w:author="小多" w:date="2020-09-16T20:05:00Z">
            <w:del w:id="1130" w:author="小多 [2]" w:date="2020-09-23T09:46:46Z">
              <w:r>
                <w:rPr>
                  <w:rFonts w:ascii="Times New Roman" w:hAnsi="Times New Roman" w:cs="Times New Roman"/>
                  <w:bCs/>
                  <w:color w:val="auto"/>
                  <w:lang w:val="zh-CN"/>
                  <w:rPrChange w:id="1131" w:author="小多 [2]" w:date="2020-09-23T09:33:07Z">
                    <w:rPr>
                      <w:rFonts w:ascii="Times New Roman" w:hAnsi="Times New Roman" w:cs="Times New Roman"/>
                      <w:bCs/>
                      <w:lang w:val="zh-CN"/>
                    </w:rPr>
                  </w:rPrChange>
                </w:rPr>
                <w:fldChar w:fldCharType="separate"/>
              </w:r>
            </w:del>
          </w:ins>
          <w:ins w:id="1132" w:author="小多" w:date="2020-09-16T20:05:00Z">
            <w:del w:id="1133" w:author="小多 [2]" w:date="2020-09-23T09:46:46Z">
              <w:r>
                <w:rPr>
                  <w:rFonts w:ascii="Times New Roman" w:hAnsi="Times New Roman" w:eastAsia="黑体" w:cs="Times New Roman"/>
                  <w:color w:val="auto"/>
                  <w:kern w:val="2"/>
                  <w:rPrChange w:id="1134" w:author="小多 [2]" w:date="2020-09-23T09:33:07Z">
                    <w:rPr>
                      <w:rFonts w:ascii="Times New Roman" w:hAnsi="Times New Roman" w:eastAsia="黑体" w:cs="Times New Roman"/>
                      <w:kern w:val="2"/>
                    </w:rPr>
                  </w:rPrChange>
                </w:rPr>
                <w:delText>7 其他需说明的内容</w:delText>
              </w:r>
            </w:del>
          </w:ins>
          <w:ins w:id="1135" w:author="小多" w:date="2020-09-16T20:05:00Z">
            <w:del w:id="1136" w:author="小多 [2]" w:date="2020-09-23T09:46:46Z">
              <w:r>
                <w:rPr>
                  <w:color w:val="auto"/>
                  <w:rPrChange w:id="1137" w:author="小多 [2]" w:date="2020-09-23T09:33:07Z">
                    <w:rPr/>
                  </w:rPrChange>
                </w:rPr>
                <w:tab/>
              </w:r>
            </w:del>
          </w:ins>
          <w:ins w:id="1138" w:author="小多" w:date="2020-09-16T20:05:00Z">
            <w:del w:id="1139" w:author="小多 [2]" w:date="2020-09-23T09:46:46Z">
              <w:r>
                <w:rPr>
                  <w:color w:val="auto"/>
                  <w:rPrChange w:id="1140" w:author="小多 [2]" w:date="2020-09-23T09:33:07Z">
                    <w:rPr/>
                  </w:rPrChange>
                </w:rPr>
                <w:fldChar w:fldCharType="begin"/>
              </w:r>
            </w:del>
          </w:ins>
          <w:ins w:id="1141" w:author="小多" w:date="2020-09-16T20:05:00Z">
            <w:del w:id="1142" w:author="小多 [2]" w:date="2020-09-23T09:46:46Z">
              <w:r>
                <w:rPr>
                  <w:color w:val="auto"/>
                  <w:rPrChange w:id="1143" w:author="小多 [2]" w:date="2020-09-23T09:33:07Z">
                    <w:rPr/>
                  </w:rPrChange>
                </w:rPr>
                <w:delInstrText xml:space="preserve"> PAGEREF _Toc6802 </w:delInstrText>
              </w:r>
            </w:del>
          </w:ins>
          <w:ins w:id="1144" w:author="小多" w:date="2020-09-16T20:05:00Z">
            <w:del w:id="1145" w:author="小多 [2]" w:date="2020-09-23T09:46:46Z">
              <w:r>
                <w:rPr>
                  <w:color w:val="auto"/>
                  <w:rPrChange w:id="1146" w:author="小多 [2]" w:date="2020-09-23T09:33:07Z">
                    <w:rPr/>
                  </w:rPrChange>
                </w:rPr>
                <w:fldChar w:fldCharType="separate"/>
              </w:r>
            </w:del>
          </w:ins>
          <w:ins w:id="1147" w:author="小多" w:date="2020-09-16T20:05:00Z">
            <w:del w:id="1148" w:author="小多 [2]" w:date="2020-09-23T09:46:46Z">
              <w:r>
                <w:rPr>
                  <w:color w:val="auto"/>
                  <w:rPrChange w:id="1149" w:author="小多 [2]" w:date="2020-09-23T09:33:07Z">
                    <w:rPr/>
                  </w:rPrChange>
                </w:rPr>
                <w:delText>25</w:delText>
              </w:r>
            </w:del>
          </w:ins>
          <w:ins w:id="1150" w:author="小多" w:date="2020-09-16T20:05:00Z">
            <w:del w:id="1151" w:author="小多 [2]" w:date="2020-09-23T09:46:46Z">
              <w:r>
                <w:rPr>
                  <w:color w:val="auto"/>
                  <w:rPrChange w:id="1152" w:author="小多 [2]" w:date="2020-09-23T09:33:07Z">
                    <w:rPr/>
                  </w:rPrChange>
                </w:rPr>
                <w:fldChar w:fldCharType="end"/>
              </w:r>
            </w:del>
          </w:ins>
          <w:ins w:id="1153" w:author="小多" w:date="2020-09-16T20:05:00Z">
            <w:del w:id="1154" w:author="小多 [2]" w:date="2020-09-23T09:46:46Z">
              <w:r>
                <w:rPr>
                  <w:rFonts w:ascii="Times New Roman" w:hAnsi="Times New Roman" w:cs="Times New Roman"/>
                  <w:bCs/>
                  <w:color w:val="auto"/>
                  <w:lang w:val="zh-CN"/>
                  <w:rPrChange w:id="115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156" w:author="小多" w:date="2020-09-16T20:05:00Z"/>
              <w:del w:id="1157" w:author="小多 [2]" w:date="2020-09-23T09:46:46Z"/>
              <w:color w:val="auto"/>
              <w:rPrChange w:id="1158" w:author="小多 [2]" w:date="2020-09-23T09:33:07Z">
                <w:rPr>
                  <w:ins w:id="1159" w:author="小多" w:date="2020-09-16T20:05:00Z"/>
                  <w:del w:id="1160" w:author="小多 [2]" w:date="2020-09-23T09:46:46Z"/>
                </w:rPr>
              </w:rPrChange>
            </w:rPr>
          </w:pPr>
          <w:ins w:id="1161" w:author="小多" w:date="2020-09-16T20:05:00Z">
            <w:del w:id="1162" w:author="小多 [2]" w:date="2020-09-23T09:46:46Z">
              <w:r>
                <w:rPr>
                  <w:rFonts w:ascii="Times New Roman" w:hAnsi="Times New Roman" w:cs="Times New Roman"/>
                  <w:bCs/>
                  <w:color w:val="auto"/>
                  <w:lang w:val="zh-CN"/>
                  <w:rPrChange w:id="1163" w:author="小多 [2]" w:date="2020-09-23T09:33:07Z">
                    <w:rPr>
                      <w:rFonts w:ascii="Times New Roman" w:hAnsi="Times New Roman" w:cs="Times New Roman"/>
                      <w:bCs/>
                      <w:lang w:val="zh-CN"/>
                    </w:rPr>
                  </w:rPrChange>
                </w:rPr>
                <w:fldChar w:fldCharType="begin"/>
              </w:r>
            </w:del>
          </w:ins>
          <w:ins w:id="1164" w:author="小多" w:date="2020-09-16T20:05:00Z">
            <w:del w:id="1165" w:author="小多 [2]" w:date="2020-09-23T09:46:46Z">
              <w:r>
                <w:rPr>
                  <w:rFonts w:ascii="Times New Roman" w:hAnsi="Times New Roman" w:cs="Times New Roman"/>
                  <w:bCs/>
                  <w:color w:val="auto"/>
                  <w:lang w:val="zh-CN"/>
                  <w:rPrChange w:id="1166" w:author="小多 [2]" w:date="2020-09-23T09:33:07Z">
                    <w:rPr>
                      <w:rFonts w:ascii="Times New Roman" w:hAnsi="Times New Roman" w:cs="Times New Roman"/>
                      <w:bCs/>
                      <w:lang w:val="zh-CN"/>
                    </w:rPr>
                  </w:rPrChange>
                </w:rPr>
                <w:delInstrText xml:space="preserve"> HYPERLINK \l _Toc10941 </w:delInstrText>
              </w:r>
            </w:del>
          </w:ins>
          <w:ins w:id="1167" w:author="小多" w:date="2020-09-16T20:05:00Z">
            <w:del w:id="1168" w:author="小多 [2]" w:date="2020-09-23T09:46:46Z">
              <w:r>
                <w:rPr>
                  <w:rFonts w:ascii="Times New Roman" w:hAnsi="Times New Roman" w:cs="Times New Roman"/>
                  <w:bCs/>
                  <w:color w:val="auto"/>
                  <w:lang w:val="zh-CN"/>
                  <w:rPrChange w:id="1169" w:author="小多 [2]" w:date="2020-09-23T09:33:07Z">
                    <w:rPr>
                      <w:rFonts w:ascii="Times New Roman" w:hAnsi="Times New Roman" w:cs="Times New Roman"/>
                      <w:bCs/>
                      <w:lang w:val="zh-CN"/>
                    </w:rPr>
                  </w:rPrChange>
                </w:rPr>
                <w:fldChar w:fldCharType="separate"/>
              </w:r>
            </w:del>
          </w:ins>
          <w:ins w:id="1170" w:author="小多" w:date="2020-09-16T20:05:00Z">
            <w:del w:id="1171" w:author="小多 [2]" w:date="2020-09-23T09:46:46Z">
              <w:r>
                <w:rPr>
                  <w:rFonts w:ascii="Times New Roman" w:hAnsi="Times New Roman" w:eastAsia="宋体" w:cs="Times New Roman"/>
                  <w:color w:val="auto"/>
                  <w:kern w:val="2"/>
                  <w:szCs w:val="24"/>
                  <w:rPrChange w:id="1172" w:author="小多 [2]" w:date="2020-09-23T09:33:07Z">
                    <w:rPr>
                      <w:rFonts w:ascii="Times New Roman" w:hAnsi="Times New Roman" w:eastAsia="宋体" w:cs="Times New Roman"/>
                      <w:kern w:val="2"/>
                      <w:szCs w:val="24"/>
                    </w:rPr>
                  </w:rPrChange>
                </w:rPr>
                <w:delText>7.1已获得批准的附件</w:delText>
              </w:r>
            </w:del>
          </w:ins>
          <w:ins w:id="1173" w:author="小多" w:date="2020-09-16T20:05:00Z">
            <w:del w:id="1174" w:author="小多 [2]" w:date="2020-09-23T09:46:46Z">
              <w:r>
                <w:rPr>
                  <w:color w:val="auto"/>
                  <w:rPrChange w:id="1175" w:author="小多 [2]" w:date="2020-09-23T09:33:07Z">
                    <w:rPr/>
                  </w:rPrChange>
                </w:rPr>
                <w:tab/>
              </w:r>
            </w:del>
          </w:ins>
          <w:ins w:id="1176" w:author="小多" w:date="2020-09-16T20:05:00Z">
            <w:del w:id="1177" w:author="小多 [2]" w:date="2020-09-23T09:46:46Z">
              <w:r>
                <w:rPr>
                  <w:color w:val="auto"/>
                  <w:rPrChange w:id="1178" w:author="小多 [2]" w:date="2020-09-23T09:33:07Z">
                    <w:rPr/>
                  </w:rPrChange>
                </w:rPr>
                <w:fldChar w:fldCharType="begin"/>
              </w:r>
            </w:del>
          </w:ins>
          <w:ins w:id="1179" w:author="小多" w:date="2020-09-16T20:05:00Z">
            <w:del w:id="1180" w:author="小多 [2]" w:date="2020-09-23T09:46:46Z">
              <w:r>
                <w:rPr>
                  <w:color w:val="auto"/>
                  <w:rPrChange w:id="1181" w:author="小多 [2]" w:date="2020-09-23T09:33:07Z">
                    <w:rPr/>
                  </w:rPrChange>
                </w:rPr>
                <w:delInstrText xml:space="preserve"> PAGEREF _Toc10941 </w:delInstrText>
              </w:r>
            </w:del>
          </w:ins>
          <w:ins w:id="1182" w:author="小多" w:date="2020-09-16T20:05:00Z">
            <w:del w:id="1183" w:author="小多 [2]" w:date="2020-09-23T09:46:46Z">
              <w:r>
                <w:rPr>
                  <w:color w:val="auto"/>
                  <w:rPrChange w:id="1184" w:author="小多 [2]" w:date="2020-09-23T09:33:07Z">
                    <w:rPr/>
                  </w:rPrChange>
                </w:rPr>
                <w:fldChar w:fldCharType="separate"/>
              </w:r>
            </w:del>
          </w:ins>
          <w:ins w:id="1185" w:author="小多" w:date="2020-09-16T20:05:00Z">
            <w:del w:id="1186" w:author="小多 [2]" w:date="2020-09-23T09:46:46Z">
              <w:r>
                <w:rPr>
                  <w:color w:val="auto"/>
                  <w:rPrChange w:id="1187" w:author="小多 [2]" w:date="2020-09-23T09:33:07Z">
                    <w:rPr/>
                  </w:rPrChange>
                </w:rPr>
                <w:delText>25</w:delText>
              </w:r>
            </w:del>
          </w:ins>
          <w:ins w:id="1188" w:author="小多" w:date="2020-09-16T20:05:00Z">
            <w:del w:id="1189" w:author="小多 [2]" w:date="2020-09-23T09:46:46Z">
              <w:r>
                <w:rPr>
                  <w:color w:val="auto"/>
                  <w:rPrChange w:id="1190" w:author="小多 [2]" w:date="2020-09-23T09:33:07Z">
                    <w:rPr/>
                  </w:rPrChange>
                </w:rPr>
                <w:fldChar w:fldCharType="end"/>
              </w:r>
            </w:del>
          </w:ins>
          <w:ins w:id="1191" w:author="小多" w:date="2020-09-16T20:05:00Z">
            <w:del w:id="1192" w:author="小多 [2]" w:date="2020-09-23T09:46:46Z">
              <w:r>
                <w:rPr>
                  <w:rFonts w:ascii="Times New Roman" w:hAnsi="Times New Roman" w:cs="Times New Roman"/>
                  <w:bCs/>
                  <w:color w:val="auto"/>
                  <w:lang w:val="zh-CN"/>
                  <w:rPrChange w:id="1193"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194" w:author="小多" w:date="2020-09-16T20:05:00Z"/>
              <w:del w:id="1195" w:author="小多 [2]" w:date="2020-09-23T09:46:46Z"/>
              <w:color w:val="auto"/>
              <w:rPrChange w:id="1196" w:author="小多 [2]" w:date="2020-09-23T09:33:07Z">
                <w:rPr>
                  <w:ins w:id="1197" w:author="小多" w:date="2020-09-16T20:05:00Z"/>
                  <w:del w:id="1198" w:author="小多 [2]" w:date="2020-09-23T09:46:46Z"/>
                </w:rPr>
              </w:rPrChange>
            </w:rPr>
          </w:pPr>
          <w:ins w:id="1199" w:author="小多" w:date="2020-09-16T20:05:00Z">
            <w:del w:id="1200" w:author="小多 [2]" w:date="2020-09-23T09:46:46Z">
              <w:r>
                <w:rPr>
                  <w:rFonts w:ascii="Times New Roman" w:hAnsi="Times New Roman" w:cs="Times New Roman"/>
                  <w:bCs/>
                  <w:color w:val="auto"/>
                  <w:lang w:val="zh-CN"/>
                  <w:rPrChange w:id="1201" w:author="小多 [2]" w:date="2020-09-23T09:33:07Z">
                    <w:rPr>
                      <w:rFonts w:ascii="Times New Roman" w:hAnsi="Times New Roman" w:cs="Times New Roman"/>
                      <w:bCs/>
                      <w:lang w:val="zh-CN"/>
                    </w:rPr>
                  </w:rPrChange>
                </w:rPr>
                <w:fldChar w:fldCharType="begin"/>
              </w:r>
            </w:del>
          </w:ins>
          <w:ins w:id="1202" w:author="小多" w:date="2020-09-16T20:05:00Z">
            <w:del w:id="1203" w:author="小多 [2]" w:date="2020-09-23T09:46:46Z">
              <w:r>
                <w:rPr>
                  <w:rFonts w:ascii="Times New Roman" w:hAnsi="Times New Roman" w:cs="Times New Roman"/>
                  <w:bCs/>
                  <w:color w:val="auto"/>
                  <w:lang w:val="zh-CN"/>
                  <w:rPrChange w:id="1204" w:author="小多 [2]" w:date="2020-09-23T09:33:07Z">
                    <w:rPr>
                      <w:rFonts w:ascii="Times New Roman" w:hAnsi="Times New Roman" w:cs="Times New Roman"/>
                      <w:bCs/>
                      <w:lang w:val="zh-CN"/>
                    </w:rPr>
                  </w:rPrChange>
                </w:rPr>
                <w:delInstrText xml:space="preserve"> HYPERLINK \l _Toc1079 </w:delInstrText>
              </w:r>
            </w:del>
          </w:ins>
          <w:ins w:id="1205" w:author="小多" w:date="2020-09-16T20:05:00Z">
            <w:del w:id="1206" w:author="小多 [2]" w:date="2020-09-23T09:46:46Z">
              <w:r>
                <w:rPr>
                  <w:rFonts w:ascii="Times New Roman" w:hAnsi="Times New Roman" w:cs="Times New Roman"/>
                  <w:bCs/>
                  <w:color w:val="auto"/>
                  <w:lang w:val="zh-CN"/>
                  <w:rPrChange w:id="1207" w:author="小多 [2]" w:date="2020-09-23T09:33:07Z">
                    <w:rPr>
                      <w:rFonts w:ascii="Times New Roman" w:hAnsi="Times New Roman" w:cs="Times New Roman"/>
                      <w:bCs/>
                      <w:lang w:val="zh-CN"/>
                    </w:rPr>
                  </w:rPrChange>
                </w:rPr>
                <w:fldChar w:fldCharType="separate"/>
              </w:r>
            </w:del>
          </w:ins>
          <w:ins w:id="1208" w:author="小多" w:date="2020-09-16T20:05:00Z">
            <w:del w:id="1209" w:author="小多 [2]" w:date="2020-09-23T09:46:46Z">
              <w:r>
                <w:rPr>
                  <w:rFonts w:ascii="Times New Roman" w:hAnsi="Times New Roman" w:eastAsia="宋体" w:cs="Times New Roman"/>
                  <w:color w:val="auto"/>
                  <w:kern w:val="2"/>
                  <w:szCs w:val="24"/>
                  <w:rPrChange w:id="1210" w:author="小多 [2]" w:date="2020-09-23T09:33:07Z">
                    <w:rPr>
                      <w:rFonts w:ascii="Times New Roman" w:hAnsi="Times New Roman" w:eastAsia="宋体" w:cs="Times New Roman"/>
                      <w:kern w:val="2"/>
                      <w:szCs w:val="24"/>
                    </w:rPr>
                  </w:rPrChange>
                </w:rPr>
                <w:delText>7.2 配合使用医疗器械</w:delText>
              </w:r>
            </w:del>
          </w:ins>
          <w:ins w:id="1211" w:author="小多" w:date="2020-09-16T20:05:00Z">
            <w:del w:id="1212" w:author="小多 [2]" w:date="2020-09-23T09:46:46Z">
              <w:r>
                <w:rPr>
                  <w:color w:val="auto"/>
                  <w:rPrChange w:id="1213" w:author="小多 [2]" w:date="2020-09-23T09:33:07Z">
                    <w:rPr/>
                  </w:rPrChange>
                </w:rPr>
                <w:tab/>
              </w:r>
            </w:del>
          </w:ins>
          <w:ins w:id="1214" w:author="小多" w:date="2020-09-16T20:05:00Z">
            <w:del w:id="1215" w:author="小多 [2]" w:date="2020-09-23T09:46:46Z">
              <w:r>
                <w:rPr>
                  <w:color w:val="auto"/>
                  <w:rPrChange w:id="1216" w:author="小多 [2]" w:date="2020-09-23T09:33:07Z">
                    <w:rPr/>
                  </w:rPrChange>
                </w:rPr>
                <w:fldChar w:fldCharType="begin"/>
              </w:r>
            </w:del>
          </w:ins>
          <w:ins w:id="1217" w:author="小多" w:date="2020-09-16T20:05:00Z">
            <w:del w:id="1218" w:author="小多 [2]" w:date="2020-09-23T09:46:46Z">
              <w:r>
                <w:rPr>
                  <w:color w:val="auto"/>
                  <w:rPrChange w:id="1219" w:author="小多 [2]" w:date="2020-09-23T09:33:07Z">
                    <w:rPr/>
                  </w:rPrChange>
                </w:rPr>
                <w:delInstrText xml:space="preserve"> PAGEREF _Toc1079 </w:delInstrText>
              </w:r>
            </w:del>
          </w:ins>
          <w:ins w:id="1220" w:author="小多" w:date="2020-09-16T20:05:00Z">
            <w:del w:id="1221" w:author="小多 [2]" w:date="2020-09-23T09:46:46Z">
              <w:r>
                <w:rPr>
                  <w:color w:val="auto"/>
                  <w:rPrChange w:id="1222" w:author="小多 [2]" w:date="2020-09-23T09:33:07Z">
                    <w:rPr/>
                  </w:rPrChange>
                </w:rPr>
                <w:fldChar w:fldCharType="separate"/>
              </w:r>
            </w:del>
          </w:ins>
          <w:ins w:id="1223" w:author="小多" w:date="2020-09-16T20:05:00Z">
            <w:del w:id="1224" w:author="小多 [2]" w:date="2020-09-23T09:46:46Z">
              <w:r>
                <w:rPr>
                  <w:color w:val="auto"/>
                  <w:rPrChange w:id="1225" w:author="小多 [2]" w:date="2020-09-23T09:33:07Z">
                    <w:rPr/>
                  </w:rPrChange>
                </w:rPr>
                <w:delText>25</w:delText>
              </w:r>
            </w:del>
          </w:ins>
          <w:ins w:id="1226" w:author="小多" w:date="2020-09-16T20:05:00Z">
            <w:del w:id="1227" w:author="小多 [2]" w:date="2020-09-23T09:46:46Z">
              <w:r>
                <w:rPr>
                  <w:color w:val="auto"/>
                  <w:rPrChange w:id="1228" w:author="小多 [2]" w:date="2020-09-23T09:33:07Z">
                    <w:rPr/>
                  </w:rPrChange>
                </w:rPr>
                <w:fldChar w:fldCharType="end"/>
              </w:r>
            </w:del>
          </w:ins>
          <w:ins w:id="1229" w:author="小多" w:date="2020-09-16T20:05:00Z">
            <w:del w:id="1230" w:author="小多 [2]" w:date="2020-09-23T09:46:46Z">
              <w:r>
                <w:rPr>
                  <w:rFonts w:ascii="Times New Roman" w:hAnsi="Times New Roman" w:cs="Times New Roman"/>
                  <w:bCs/>
                  <w:color w:val="auto"/>
                  <w:lang w:val="zh-CN"/>
                  <w:rPrChange w:id="1231"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232" w:author="zhangting" w:date="2020-09-17T08:57:00Z"/>
              <w:del w:id="1233" w:author="小多 [2]" w:date="2020-09-23T09:46:46Z"/>
              <w:color w:val="auto"/>
              <w:rPrChange w:id="1234" w:author="小多 [2]" w:date="2020-09-23T09:33:07Z">
                <w:rPr>
                  <w:ins w:id="1235" w:author="zhangting" w:date="2020-09-17T08:57:00Z"/>
                  <w:del w:id="1236" w:author="小多 [2]" w:date="2020-09-23T09:46:46Z"/>
                </w:rPr>
              </w:rPrChange>
            </w:rPr>
          </w:pPr>
          <w:ins w:id="1237" w:author="zhangting" w:date="2020-09-17T08:57:00Z">
            <w:del w:id="1238" w:author="小多 [2]" w:date="2020-09-23T09:46:46Z">
              <w:r>
                <w:rPr>
                  <w:rFonts w:ascii="Times New Roman" w:hAnsi="Times New Roman" w:cs="Times New Roman"/>
                  <w:bCs/>
                  <w:color w:val="auto"/>
                  <w:lang w:val="zh-CN"/>
                  <w:rPrChange w:id="1239" w:author="小多 [2]" w:date="2020-09-23T09:33:07Z">
                    <w:rPr>
                      <w:rFonts w:ascii="Times New Roman" w:hAnsi="Times New Roman" w:cs="Times New Roman"/>
                      <w:bCs/>
                      <w:lang w:val="zh-CN"/>
                    </w:rPr>
                  </w:rPrChange>
                </w:rPr>
                <w:fldChar w:fldCharType="begin"/>
              </w:r>
            </w:del>
          </w:ins>
          <w:ins w:id="1240" w:author="zhangting" w:date="2020-09-17T08:57:00Z">
            <w:del w:id="1241" w:author="小多 [2]" w:date="2020-09-23T09:46:46Z">
              <w:r>
                <w:rPr>
                  <w:rFonts w:ascii="Times New Roman" w:hAnsi="Times New Roman" w:cs="Times New Roman"/>
                  <w:bCs/>
                  <w:color w:val="auto"/>
                  <w:lang w:val="zh-CN"/>
                  <w:rPrChange w:id="1242" w:author="小多 [2]" w:date="2020-09-23T09:33:07Z">
                    <w:rPr>
                      <w:rFonts w:ascii="Times New Roman" w:hAnsi="Times New Roman" w:cs="Times New Roman"/>
                      <w:bCs/>
                      <w:lang w:val="zh-CN"/>
                    </w:rPr>
                  </w:rPrChange>
                </w:rPr>
                <w:delInstrText xml:space="preserve"> HYPERLINK \l _Toc27117 </w:delInstrText>
              </w:r>
            </w:del>
          </w:ins>
          <w:ins w:id="1243" w:author="zhangting" w:date="2020-09-17T08:57:00Z">
            <w:del w:id="1244" w:author="小多 [2]" w:date="2020-09-23T09:46:46Z">
              <w:r>
                <w:rPr>
                  <w:rFonts w:ascii="Times New Roman" w:hAnsi="Times New Roman" w:cs="Times New Roman"/>
                  <w:bCs/>
                  <w:color w:val="auto"/>
                  <w:lang w:val="zh-CN"/>
                  <w:rPrChange w:id="1245" w:author="小多 [2]" w:date="2020-09-23T09:33:07Z">
                    <w:rPr>
                      <w:rFonts w:ascii="Times New Roman" w:hAnsi="Times New Roman" w:cs="Times New Roman"/>
                      <w:bCs/>
                      <w:lang w:val="zh-CN"/>
                    </w:rPr>
                  </w:rPrChange>
                </w:rPr>
                <w:fldChar w:fldCharType="separate"/>
              </w:r>
            </w:del>
          </w:ins>
          <w:ins w:id="1246" w:author="zhangting" w:date="2020-09-17T08:57:00Z">
            <w:del w:id="1247" w:author="小多 [2]" w:date="2020-09-23T09:46:46Z">
              <w:r>
                <w:rPr>
                  <w:rFonts w:ascii="Times New Roman" w:hAnsi="Times New Roman" w:eastAsia="黑体" w:cs="Times New Roman"/>
                  <w:color w:val="auto"/>
                  <w:kern w:val="2"/>
                  <w:rPrChange w:id="1248" w:author="小多 [2]" w:date="2020-09-23T09:33:07Z">
                    <w:rPr>
                      <w:rFonts w:ascii="Times New Roman" w:hAnsi="Times New Roman" w:eastAsia="黑体" w:cs="Times New Roman"/>
                      <w:kern w:val="2"/>
                    </w:rPr>
                  </w:rPrChange>
                </w:rPr>
                <w:delText>1 概述</w:delText>
              </w:r>
            </w:del>
          </w:ins>
          <w:ins w:id="1249" w:author="zhangting" w:date="2020-09-17T08:57:00Z">
            <w:del w:id="1250" w:author="小多 [2]" w:date="2020-09-23T09:46:46Z">
              <w:r>
                <w:rPr>
                  <w:color w:val="auto"/>
                  <w:rPrChange w:id="1251" w:author="小多 [2]" w:date="2020-09-23T09:33:07Z">
                    <w:rPr/>
                  </w:rPrChange>
                </w:rPr>
                <w:tab/>
              </w:r>
            </w:del>
          </w:ins>
          <w:ins w:id="1252" w:author="zhangting" w:date="2020-09-17T08:57:00Z">
            <w:del w:id="1253" w:author="小多 [2]" w:date="2020-09-23T09:46:46Z">
              <w:r>
                <w:rPr>
                  <w:color w:val="auto"/>
                  <w:rPrChange w:id="1254" w:author="小多 [2]" w:date="2020-09-23T09:33:07Z">
                    <w:rPr/>
                  </w:rPrChange>
                </w:rPr>
                <w:fldChar w:fldCharType="begin"/>
              </w:r>
            </w:del>
          </w:ins>
          <w:ins w:id="1255" w:author="zhangting" w:date="2020-09-17T08:57:00Z">
            <w:del w:id="1256" w:author="小多 [2]" w:date="2020-09-23T09:46:46Z">
              <w:r>
                <w:rPr>
                  <w:color w:val="auto"/>
                  <w:rPrChange w:id="1257" w:author="小多 [2]" w:date="2020-09-23T09:33:07Z">
                    <w:rPr/>
                  </w:rPrChange>
                </w:rPr>
                <w:delInstrText xml:space="preserve"> PAGEREF _Toc27117 </w:delInstrText>
              </w:r>
            </w:del>
          </w:ins>
          <w:ins w:id="1258" w:author="zhangting" w:date="2020-09-17T08:57:00Z">
            <w:del w:id="1259" w:author="小多 [2]" w:date="2020-09-23T09:46:46Z">
              <w:r>
                <w:rPr>
                  <w:color w:val="auto"/>
                  <w:rPrChange w:id="1260" w:author="小多 [2]" w:date="2020-09-23T09:33:07Z">
                    <w:rPr/>
                  </w:rPrChange>
                </w:rPr>
                <w:fldChar w:fldCharType="separate"/>
              </w:r>
            </w:del>
          </w:ins>
          <w:ins w:id="1261" w:author="zhangting" w:date="2020-09-17T08:57:00Z">
            <w:del w:id="1262" w:author="小多 [2]" w:date="2020-09-23T09:46:46Z">
              <w:r>
                <w:rPr>
                  <w:color w:val="auto"/>
                  <w:rPrChange w:id="1263" w:author="小多 [2]" w:date="2020-09-23T09:33:07Z">
                    <w:rPr/>
                  </w:rPrChange>
                </w:rPr>
                <w:delText>1</w:delText>
              </w:r>
            </w:del>
          </w:ins>
          <w:ins w:id="1264" w:author="zhangting" w:date="2020-09-17T08:57:00Z">
            <w:del w:id="1265" w:author="小多 [2]" w:date="2020-09-23T09:46:46Z">
              <w:r>
                <w:rPr>
                  <w:color w:val="auto"/>
                  <w:rPrChange w:id="1266" w:author="小多 [2]" w:date="2020-09-23T09:33:07Z">
                    <w:rPr/>
                  </w:rPrChange>
                </w:rPr>
                <w:fldChar w:fldCharType="end"/>
              </w:r>
            </w:del>
          </w:ins>
          <w:ins w:id="1267" w:author="zhangting" w:date="2020-09-17T08:57:00Z">
            <w:del w:id="1268" w:author="小多 [2]" w:date="2020-09-23T09:46:46Z">
              <w:r>
                <w:rPr>
                  <w:rFonts w:ascii="Times New Roman" w:hAnsi="Times New Roman" w:cs="Times New Roman"/>
                  <w:bCs/>
                  <w:color w:val="auto"/>
                  <w:lang w:val="zh-CN"/>
                  <w:rPrChange w:id="1269"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270" w:author="zhangting" w:date="2020-09-17T08:57:00Z"/>
              <w:del w:id="1271" w:author="小多 [2]" w:date="2020-09-23T09:46:46Z"/>
              <w:color w:val="auto"/>
              <w:rPrChange w:id="1272" w:author="小多 [2]" w:date="2020-09-23T09:33:07Z">
                <w:rPr>
                  <w:ins w:id="1273" w:author="zhangting" w:date="2020-09-17T08:57:00Z"/>
                  <w:del w:id="1274" w:author="小多 [2]" w:date="2020-09-23T09:46:46Z"/>
                </w:rPr>
              </w:rPrChange>
            </w:rPr>
          </w:pPr>
          <w:ins w:id="1275" w:author="zhangting" w:date="2020-09-17T08:57:00Z">
            <w:del w:id="1276" w:author="小多 [2]" w:date="2020-09-23T09:46:46Z">
              <w:r>
                <w:rPr>
                  <w:rFonts w:ascii="Times New Roman" w:hAnsi="Times New Roman" w:cs="Times New Roman"/>
                  <w:bCs/>
                  <w:color w:val="auto"/>
                  <w:lang w:val="zh-CN"/>
                  <w:rPrChange w:id="1277" w:author="小多 [2]" w:date="2020-09-23T09:33:07Z">
                    <w:rPr>
                      <w:rFonts w:ascii="Times New Roman" w:hAnsi="Times New Roman" w:cs="Times New Roman"/>
                      <w:bCs/>
                      <w:lang w:val="zh-CN"/>
                    </w:rPr>
                  </w:rPrChange>
                </w:rPr>
                <w:fldChar w:fldCharType="begin"/>
              </w:r>
            </w:del>
          </w:ins>
          <w:ins w:id="1278" w:author="zhangting" w:date="2020-09-17T08:57:00Z">
            <w:del w:id="1279" w:author="小多 [2]" w:date="2020-09-23T09:46:46Z">
              <w:r>
                <w:rPr>
                  <w:rFonts w:ascii="Times New Roman" w:hAnsi="Times New Roman" w:cs="Times New Roman"/>
                  <w:bCs/>
                  <w:color w:val="auto"/>
                  <w:lang w:val="zh-CN"/>
                  <w:rPrChange w:id="1280" w:author="小多 [2]" w:date="2020-09-23T09:33:07Z">
                    <w:rPr>
                      <w:rFonts w:ascii="Times New Roman" w:hAnsi="Times New Roman" w:cs="Times New Roman"/>
                      <w:bCs/>
                      <w:lang w:val="zh-CN"/>
                    </w:rPr>
                  </w:rPrChange>
                </w:rPr>
                <w:delInstrText xml:space="preserve"> HYPERLINK \l _Toc29148 </w:delInstrText>
              </w:r>
            </w:del>
          </w:ins>
          <w:ins w:id="1281" w:author="zhangting" w:date="2020-09-17T08:57:00Z">
            <w:del w:id="1282" w:author="小多 [2]" w:date="2020-09-23T09:46:46Z">
              <w:r>
                <w:rPr>
                  <w:rFonts w:ascii="Times New Roman" w:hAnsi="Times New Roman" w:cs="Times New Roman"/>
                  <w:bCs/>
                  <w:color w:val="auto"/>
                  <w:lang w:val="zh-CN"/>
                  <w:rPrChange w:id="1283" w:author="小多 [2]" w:date="2020-09-23T09:33:07Z">
                    <w:rPr>
                      <w:rFonts w:ascii="Times New Roman" w:hAnsi="Times New Roman" w:cs="Times New Roman"/>
                      <w:bCs/>
                      <w:lang w:val="zh-CN"/>
                    </w:rPr>
                  </w:rPrChange>
                </w:rPr>
                <w:fldChar w:fldCharType="separate"/>
              </w:r>
            </w:del>
          </w:ins>
          <w:ins w:id="1284" w:author="zhangting" w:date="2020-09-17T08:57:00Z">
            <w:del w:id="1285" w:author="小多 [2]" w:date="2020-09-23T09:46:46Z">
              <w:r>
                <w:rPr>
                  <w:rFonts w:ascii="Times New Roman" w:hAnsi="Times New Roman" w:eastAsia="黑体" w:cs="Times New Roman"/>
                  <w:color w:val="auto"/>
                  <w:kern w:val="2"/>
                  <w:rPrChange w:id="1286" w:author="小多 [2]" w:date="2020-09-23T09:33:07Z">
                    <w:rPr>
                      <w:rFonts w:ascii="Times New Roman" w:hAnsi="Times New Roman" w:eastAsia="黑体" w:cs="Times New Roman"/>
                      <w:kern w:val="2"/>
                    </w:rPr>
                  </w:rPrChange>
                </w:rPr>
                <w:delText>2 产品描述</w:delText>
              </w:r>
            </w:del>
          </w:ins>
          <w:ins w:id="1287" w:author="zhangting" w:date="2020-09-17T08:57:00Z">
            <w:del w:id="1288" w:author="小多 [2]" w:date="2020-09-23T09:46:46Z">
              <w:r>
                <w:rPr>
                  <w:color w:val="auto"/>
                  <w:rPrChange w:id="1289" w:author="小多 [2]" w:date="2020-09-23T09:33:07Z">
                    <w:rPr/>
                  </w:rPrChange>
                </w:rPr>
                <w:tab/>
              </w:r>
            </w:del>
          </w:ins>
          <w:ins w:id="1290" w:author="zhangting" w:date="2020-09-17T08:57:00Z">
            <w:del w:id="1291" w:author="小多 [2]" w:date="2020-09-23T09:46:46Z">
              <w:r>
                <w:rPr>
                  <w:color w:val="auto"/>
                  <w:rPrChange w:id="1292" w:author="小多 [2]" w:date="2020-09-23T09:33:07Z">
                    <w:rPr/>
                  </w:rPrChange>
                </w:rPr>
                <w:fldChar w:fldCharType="begin"/>
              </w:r>
            </w:del>
          </w:ins>
          <w:ins w:id="1293" w:author="zhangting" w:date="2020-09-17T08:57:00Z">
            <w:del w:id="1294" w:author="小多 [2]" w:date="2020-09-23T09:46:46Z">
              <w:r>
                <w:rPr>
                  <w:color w:val="auto"/>
                  <w:rPrChange w:id="1295" w:author="小多 [2]" w:date="2020-09-23T09:33:07Z">
                    <w:rPr/>
                  </w:rPrChange>
                </w:rPr>
                <w:delInstrText xml:space="preserve"> PAGEREF _Toc29148 </w:delInstrText>
              </w:r>
            </w:del>
          </w:ins>
          <w:ins w:id="1296" w:author="zhangting" w:date="2020-09-17T08:57:00Z">
            <w:del w:id="1297" w:author="小多 [2]" w:date="2020-09-23T09:46:46Z">
              <w:r>
                <w:rPr>
                  <w:color w:val="auto"/>
                  <w:rPrChange w:id="1298" w:author="小多 [2]" w:date="2020-09-23T09:33:07Z">
                    <w:rPr/>
                  </w:rPrChange>
                </w:rPr>
                <w:fldChar w:fldCharType="separate"/>
              </w:r>
            </w:del>
          </w:ins>
          <w:ins w:id="1299" w:author="zhangting" w:date="2020-09-17T08:57:00Z">
            <w:del w:id="1300" w:author="小多 [2]" w:date="2020-09-23T09:46:46Z">
              <w:r>
                <w:rPr>
                  <w:color w:val="auto"/>
                  <w:rPrChange w:id="1301" w:author="小多 [2]" w:date="2020-09-23T09:33:07Z">
                    <w:rPr/>
                  </w:rPrChange>
                </w:rPr>
                <w:delText>2</w:delText>
              </w:r>
            </w:del>
          </w:ins>
          <w:ins w:id="1302" w:author="zhangting" w:date="2020-09-17T08:57:00Z">
            <w:del w:id="1303" w:author="小多 [2]" w:date="2020-09-23T09:46:46Z">
              <w:r>
                <w:rPr>
                  <w:color w:val="auto"/>
                  <w:rPrChange w:id="1304" w:author="小多 [2]" w:date="2020-09-23T09:33:07Z">
                    <w:rPr/>
                  </w:rPrChange>
                </w:rPr>
                <w:fldChar w:fldCharType="end"/>
              </w:r>
            </w:del>
          </w:ins>
          <w:ins w:id="1305" w:author="zhangting" w:date="2020-09-17T08:57:00Z">
            <w:del w:id="1306" w:author="小多 [2]" w:date="2020-09-23T09:46:46Z">
              <w:r>
                <w:rPr>
                  <w:rFonts w:ascii="Times New Roman" w:hAnsi="Times New Roman" w:cs="Times New Roman"/>
                  <w:bCs/>
                  <w:color w:val="auto"/>
                  <w:lang w:val="zh-CN"/>
                  <w:rPrChange w:id="1307"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308" w:author="zhangting" w:date="2020-09-17T08:57:00Z"/>
              <w:del w:id="1309" w:author="小多 [2]" w:date="2020-09-23T09:46:46Z"/>
              <w:color w:val="auto"/>
              <w:rPrChange w:id="1310" w:author="小多 [2]" w:date="2020-09-23T09:33:07Z">
                <w:rPr>
                  <w:ins w:id="1311" w:author="zhangting" w:date="2020-09-17T08:57:00Z"/>
                  <w:del w:id="1312" w:author="小多 [2]" w:date="2020-09-23T09:46:46Z"/>
                </w:rPr>
              </w:rPrChange>
            </w:rPr>
          </w:pPr>
          <w:ins w:id="1313" w:author="zhangting" w:date="2020-09-17T08:57:00Z">
            <w:del w:id="1314" w:author="小多 [2]" w:date="2020-09-23T09:46:46Z">
              <w:r>
                <w:rPr>
                  <w:rFonts w:ascii="Times New Roman" w:hAnsi="Times New Roman" w:cs="Times New Roman"/>
                  <w:bCs/>
                  <w:color w:val="auto"/>
                  <w:lang w:val="zh-CN"/>
                  <w:rPrChange w:id="1315" w:author="小多 [2]" w:date="2020-09-23T09:33:07Z">
                    <w:rPr>
                      <w:rFonts w:ascii="Times New Roman" w:hAnsi="Times New Roman" w:cs="Times New Roman"/>
                      <w:bCs/>
                      <w:lang w:val="zh-CN"/>
                    </w:rPr>
                  </w:rPrChange>
                </w:rPr>
                <w:fldChar w:fldCharType="begin"/>
              </w:r>
            </w:del>
          </w:ins>
          <w:ins w:id="1316" w:author="zhangting" w:date="2020-09-17T08:57:00Z">
            <w:del w:id="1317" w:author="小多 [2]" w:date="2020-09-23T09:46:46Z">
              <w:r>
                <w:rPr>
                  <w:rFonts w:ascii="Times New Roman" w:hAnsi="Times New Roman" w:cs="Times New Roman"/>
                  <w:bCs/>
                  <w:color w:val="auto"/>
                  <w:lang w:val="zh-CN"/>
                  <w:rPrChange w:id="1318" w:author="小多 [2]" w:date="2020-09-23T09:33:07Z">
                    <w:rPr>
                      <w:rFonts w:ascii="Times New Roman" w:hAnsi="Times New Roman" w:cs="Times New Roman"/>
                      <w:bCs/>
                      <w:lang w:val="zh-CN"/>
                    </w:rPr>
                  </w:rPrChange>
                </w:rPr>
                <w:delInstrText xml:space="preserve"> HYPERLINK \l _Toc21655 </w:delInstrText>
              </w:r>
            </w:del>
          </w:ins>
          <w:ins w:id="1319" w:author="zhangting" w:date="2020-09-17T08:57:00Z">
            <w:del w:id="1320" w:author="小多 [2]" w:date="2020-09-23T09:46:46Z">
              <w:r>
                <w:rPr>
                  <w:rFonts w:ascii="Times New Roman" w:hAnsi="Times New Roman" w:cs="Times New Roman"/>
                  <w:bCs/>
                  <w:color w:val="auto"/>
                  <w:lang w:val="zh-CN"/>
                  <w:rPrChange w:id="1321" w:author="小多 [2]" w:date="2020-09-23T09:33:07Z">
                    <w:rPr>
                      <w:rFonts w:ascii="Times New Roman" w:hAnsi="Times New Roman" w:cs="Times New Roman"/>
                      <w:bCs/>
                      <w:lang w:val="zh-CN"/>
                    </w:rPr>
                  </w:rPrChange>
                </w:rPr>
                <w:fldChar w:fldCharType="separate"/>
              </w:r>
            </w:del>
          </w:ins>
          <w:ins w:id="1322" w:author="zhangting" w:date="2020-09-17T08:57:00Z">
            <w:del w:id="1323" w:author="小多 [2]" w:date="2020-09-23T09:46:46Z">
              <w:r>
                <w:rPr>
                  <w:rFonts w:ascii="Times New Roman" w:hAnsi="Times New Roman" w:eastAsia="宋体" w:cs="Times New Roman"/>
                  <w:color w:val="auto"/>
                  <w:kern w:val="2"/>
                  <w:szCs w:val="24"/>
                  <w:rPrChange w:id="1324" w:author="小多 [2]" w:date="2020-09-23T09:33:07Z">
                    <w:rPr>
                      <w:rFonts w:ascii="Times New Roman" w:hAnsi="Times New Roman" w:eastAsia="宋体" w:cs="Times New Roman"/>
                      <w:kern w:val="2"/>
                      <w:szCs w:val="24"/>
                    </w:rPr>
                  </w:rPrChange>
                </w:rPr>
                <w:delText>2.1工作原理</w:delText>
              </w:r>
            </w:del>
          </w:ins>
          <w:ins w:id="1325" w:author="zhangting" w:date="2020-09-17T08:57:00Z">
            <w:del w:id="1326" w:author="小多 [2]" w:date="2020-09-23T09:46:46Z">
              <w:r>
                <w:rPr>
                  <w:color w:val="auto"/>
                  <w:rPrChange w:id="1327" w:author="小多 [2]" w:date="2020-09-23T09:33:07Z">
                    <w:rPr/>
                  </w:rPrChange>
                </w:rPr>
                <w:tab/>
              </w:r>
            </w:del>
          </w:ins>
          <w:ins w:id="1328" w:author="zhangting" w:date="2020-09-17T08:57:00Z">
            <w:del w:id="1329" w:author="小多 [2]" w:date="2020-09-23T09:46:46Z">
              <w:r>
                <w:rPr>
                  <w:color w:val="auto"/>
                  <w:rPrChange w:id="1330" w:author="小多 [2]" w:date="2020-09-23T09:33:07Z">
                    <w:rPr/>
                  </w:rPrChange>
                </w:rPr>
                <w:fldChar w:fldCharType="begin"/>
              </w:r>
            </w:del>
          </w:ins>
          <w:ins w:id="1331" w:author="zhangting" w:date="2020-09-17T08:57:00Z">
            <w:del w:id="1332" w:author="小多 [2]" w:date="2020-09-23T09:46:46Z">
              <w:r>
                <w:rPr>
                  <w:color w:val="auto"/>
                  <w:rPrChange w:id="1333" w:author="小多 [2]" w:date="2020-09-23T09:33:07Z">
                    <w:rPr/>
                  </w:rPrChange>
                </w:rPr>
                <w:delInstrText xml:space="preserve"> PAGEREF _Toc21655 </w:delInstrText>
              </w:r>
            </w:del>
          </w:ins>
          <w:ins w:id="1334" w:author="zhangting" w:date="2020-09-17T08:57:00Z">
            <w:del w:id="1335" w:author="小多 [2]" w:date="2020-09-23T09:46:46Z">
              <w:r>
                <w:rPr>
                  <w:color w:val="auto"/>
                  <w:rPrChange w:id="1336" w:author="小多 [2]" w:date="2020-09-23T09:33:07Z">
                    <w:rPr/>
                  </w:rPrChange>
                </w:rPr>
                <w:fldChar w:fldCharType="separate"/>
              </w:r>
            </w:del>
          </w:ins>
          <w:ins w:id="1337" w:author="zhangting" w:date="2020-09-17T08:57:00Z">
            <w:del w:id="1338" w:author="小多 [2]" w:date="2020-09-23T09:46:46Z">
              <w:r>
                <w:rPr>
                  <w:color w:val="auto"/>
                  <w:rPrChange w:id="1339" w:author="小多 [2]" w:date="2020-09-23T09:33:07Z">
                    <w:rPr/>
                  </w:rPrChange>
                </w:rPr>
                <w:delText>2</w:delText>
              </w:r>
            </w:del>
          </w:ins>
          <w:ins w:id="1340" w:author="zhangting" w:date="2020-09-17T08:57:00Z">
            <w:del w:id="1341" w:author="小多 [2]" w:date="2020-09-23T09:46:46Z">
              <w:r>
                <w:rPr>
                  <w:color w:val="auto"/>
                  <w:rPrChange w:id="1342" w:author="小多 [2]" w:date="2020-09-23T09:33:07Z">
                    <w:rPr/>
                  </w:rPrChange>
                </w:rPr>
                <w:fldChar w:fldCharType="end"/>
              </w:r>
            </w:del>
          </w:ins>
          <w:ins w:id="1343" w:author="zhangting" w:date="2020-09-17T08:57:00Z">
            <w:del w:id="1344" w:author="小多 [2]" w:date="2020-09-23T09:46:46Z">
              <w:r>
                <w:rPr>
                  <w:rFonts w:ascii="Times New Roman" w:hAnsi="Times New Roman" w:cs="Times New Roman"/>
                  <w:bCs/>
                  <w:color w:val="auto"/>
                  <w:lang w:val="zh-CN"/>
                  <w:rPrChange w:id="134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346" w:author="zhangting" w:date="2020-09-17T08:57:00Z"/>
              <w:del w:id="1347" w:author="小多 [2]" w:date="2020-09-23T09:46:46Z"/>
              <w:color w:val="auto"/>
              <w:rPrChange w:id="1348" w:author="小多 [2]" w:date="2020-09-23T09:33:07Z">
                <w:rPr>
                  <w:ins w:id="1349" w:author="zhangting" w:date="2020-09-17T08:57:00Z"/>
                  <w:del w:id="1350" w:author="小多 [2]" w:date="2020-09-23T09:46:46Z"/>
                </w:rPr>
              </w:rPrChange>
            </w:rPr>
          </w:pPr>
          <w:ins w:id="1351" w:author="zhangting" w:date="2020-09-17T08:57:00Z">
            <w:del w:id="1352" w:author="小多 [2]" w:date="2020-09-23T09:46:46Z">
              <w:r>
                <w:rPr>
                  <w:rFonts w:ascii="Times New Roman" w:hAnsi="Times New Roman" w:cs="Times New Roman"/>
                  <w:bCs/>
                  <w:color w:val="auto"/>
                  <w:lang w:val="zh-CN"/>
                  <w:rPrChange w:id="1353" w:author="小多 [2]" w:date="2020-09-23T09:33:07Z">
                    <w:rPr>
                      <w:rFonts w:ascii="Times New Roman" w:hAnsi="Times New Roman" w:cs="Times New Roman"/>
                      <w:bCs/>
                      <w:lang w:val="zh-CN"/>
                    </w:rPr>
                  </w:rPrChange>
                </w:rPr>
                <w:fldChar w:fldCharType="begin"/>
              </w:r>
            </w:del>
          </w:ins>
          <w:ins w:id="1354" w:author="zhangting" w:date="2020-09-17T08:57:00Z">
            <w:del w:id="1355" w:author="小多 [2]" w:date="2020-09-23T09:46:46Z">
              <w:r>
                <w:rPr>
                  <w:rFonts w:ascii="Times New Roman" w:hAnsi="Times New Roman" w:cs="Times New Roman"/>
                  <w:bCs/>
                  <w:color w:val="auto"/>
                  <w:lang w:val="zh-CN"/>
                  <w:rPrChange w:id="1356" w:author="小多 [2]" w:date="2020-09-23T09:33:07Z">
                    <w:rPr>
                      <w:rFonts w:ascii="Times New Roman" w:hAnsi="Times New Roman" w:cs="Times New Roman"/>
                      <w:bCs/>
                      <w:lang w:val="zh-CN"/>
                    </w:rPr>
                  </w:rPrChange>
                </w:rPr>
                <w:delInstrText xml:space="preserve"> HYPERLINK \l _Toc32449 </w:delInstrText>
              </w:r>
            </w:del>
          </w:ins>
          <w:ins w:id="1357" w:author="zhangting" w:date="2020-09-17T08:57:00Z">
            <w:del w:id="1358" w:author="小多 [2]" w:date="2020-09-23T09:46:46Z">
              <w:r>
                <w:rPr>
                  <w:rFonts w:ascii="Times New Roman" w:hAnsi="Times New Roman" w:cs="Times New Roman"/>
                  <w:bCs/>
                  <w:color w:val="auto"/>
                  <w:lang w:val="zh-CN"/>
                  <w:rPrChange w:id="1359" w:author="小多 [2]" w:date="2020-09-23T09:33:07Z">
                    <w:rPr>
                      <w:rFonts w:ascii="Times New Roman" w:hAnsi="Times New Roman" w:cs="Times New Roman"/>
                      <w:bCs/>
                      <w:lang w:val="zh-CN"/>
                    </w:rPr>
                  </w:rPrChange>
                </w:rPr>
                <w:fldChar w:fldCharType="separate"/>
              </w:r>
            </w:del>
          </w:ins>
          <w:ins w:id="1360" w:author="zhangting" w:date="2020-09-17T08:57:00Z">
            <w:del w:id="1361" w:author="小多 [2]" w:date="2020-09-23T09:46:46Z">
              <w:r>
                <w:rPr>
                  <w:rFonts w:ascii="Times New Roman" w:hAnsi="Times New Roman" w:eastAsia="宋体" w:cs="Times New Roman"/>
                  <w:color w:val="auto"/>
                  <w:kern w:val="2"/>
                  <w:szCs w:val="24"/>
                  <w:rPrChange w:id="1362" w:author="小多 [2]" w:date="2020-09-23T09:33:07Z">
                    <w:rPr>
                      <w:rFonts w:ascii="Times New Roman" w:hAnsi="Times New Roman" w:eastAsia="宋体" w:cs="Times New Roman"/>
                      <w:kern w:val="2"/>
                      <w:szCs w:val="24"/>
                    </w:rPr>
                  </w:rPrChange>
                </w:rPr>
                <w:delText>2.2结构组成</w:delText>
              </w:r>
            </w:del>
          </w:ins>
          <w:ins w:id="1363" w:author="zhangting" w:date="2020-09-17T08:57:00Z">
            <w:del w:id="1364" w:author="小多 [2]" w:date="2020-09-23T09:46:46Z">
              <w:r>
                <w:rPr>
                  <w:color w:val="auto"/>
                  <w:rPrChange w:id="1365" w:author="小多 [2]" w:date="2020-09-23T09:33:07Z">
                    <w:rPr/>
                  </w:rPrChange>
                </w:rPr>
                <w:tab/>
              </w:r>
            </w:del>
          </w:ins>
          <w:ins w:id="1366" w:author="zhangting" w:date="2020-09-17T08:57:00Z">
            <w:del w:id="1367" w:author="小多 [2]" w:date="2020-09-23T09:46:46Z">
              <w:r>
                <w:rPr>
                  <w:color w:val="auto"/>
                  <w:rPrChange w:id="1368" w:author="小多 [2]" w:date="2020-09-23T09:33:07Z">
                    <w:rPr/>
                  </w:rPrChange>
                </w:rPr>
                <w:fldChar w:fldCharType="begin"/>
              </w:r>
            </w:del>
          </w:ins>
          <w:ins w:id="1369" w:author="zhangting" w:date="2020-09-17T08:57:00Z">
            <w:del w:id="1370" w:author="小多 [2]" w:date="2020-09-23T09:46:46Z">
              <w:r>
                <w:rPr>
                  <w:color w:val="auto"/>
                  <w:rPrChange w:id="1371" w:author="小多 [2]" w:date="2020-09-23T09:33:07Z">
                    <w:rPr/>
                  </w:rPrChange>
                </w:rPr>
                <w:delInstrText xml:space="preserve"> PAGEREF _Toc32449 </w:delInstrText>
              </w:r>
            </w:del>
          </w:ins>
          <w:ins w:id="1372" w:author="zhangting" w:date="2020-09-17T08:57:00Z">
            <w:del w:id="1373" w:author="小多 [2]" w:date="2020-09-23T09:46:46Z">
              <w:r>
                <w:rPr>
                  <w:color w:val="auto"/>
                  <w:rPrChange w:id="1374" w:author="小多 [2]" w:date="2020-09-23T09:33:07Z">
                    <w:rPr/>
                  </w:rPrChange>
                </w:rPr>
                <w:fldChar w:fldCharType="separate"/>
              </w:r>
            </w:del>
          </w:ins>
          <w:ins w:id="1375" w:author="zhangting" w:date="2020-09-17T08:57:00Z">
            <w:del w:id="1376" w:author="小多 [2]" w:date="2020-09-23T09:46:46Z">
              <w:r>
                <w:rPr>
                  <w:color w:val="auto"/>
                  <w:rPrChange w:id="1377" w:author="小多 [2]" w:date="2020-09-23T09:33:07Z">
                    <w:rPr/>
                  </w:rPrChange>
                </w:rPr>
                <w:delText>2</w:delText>
              </w:r>
            </w:del>
          </w:ins>
          <w:ins w:id="1378" w:author="zhangting" w:date="2020-09-17T08:57:00Z">
            <w:del w:id="1379" w:author="小多 [2]" w:date="2020-09-23T09:46:46Z">
              <w:r>
                <w:rPr>
                  <w:color w:val="auto"/>
                  <w:rPrChange w:id="1380" w:author="小多 [2]" w:date="2020-09-23T09:33:07Z">
                    <w:rPr/>
                  </w:rPrChange>
                </w:rPr>
                <w:fldChar w:fldCharType="end"/>
              </w:r>
            </w:del>
          </w:ins>
          <w:ins w:id="1381" w:author="zhangting" w:date="2020-09-17T08:57:00Z">
            <w:del w:id="1382" w:author="小多 [2]" w:date="2020-09-23T09:46:46Z">
              <w:r>
                <w:rPr>
                  <w:rFonts w:ascii="Times New Roman" w:hAnsi="Times New Roman" w:cs="Times New Roman"/>
                  <w:bCs/>
                  <w:color w:val="auto"/>
                  <w:lang w:val="zh-CN"/>
                  <w:rPrChange w:id="1383"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384" w:author="zhangting" w:date="2020-09-17T08:57:00Z"/>
              <w:del w:id="1385" w:author="小多 [2]" w:date="2020-09-23T09:46:46Z"/>
              <w:color w:val="auto"/>
              <w:rPrChange w:id="1386" w:author="小多 [2]" w:date="2020-09-23T09:33:07Z">
                <w:rPr>
                  <w:ins w:id="1387" w:author="zhangting" w:date="2020-09-17T08:57:00Z"/>
                  <w:del w:id="1388" w:author="小多 [2]" w:date="2020-09-23T09:46:46Z"/>
                </w:rPr>
              </w:rPrChange>
            </w:rPr>
          </w:pPr>
          <w:ins w:id="1389" w:author="zhangting" w:date="2020-09-17T08:57:00Z">
            <w:del w:id="1390" w:author="小多 [2]" w:date="2020-09-23T09:46:46Z">
              <w:r>
                <w:rPr>
                  <w:rFonts w:ascii="Times New Roman" w:hAnsi="Times New Roman" w:cs="Times New Roman"/>
                  <w:bCs/>
                  <w:color w:val="auto"/>
                  <w:lang w:val="zh-CN"/>
                  <w:rPrChange w:id="1391" w:author="小多 [2]" w:date="2020-09-23T09:33:07Z">
                    <w:rPr>
                      <w:rFonts w:ascii="Times New Roman" w:hAnsi="Times New Roman" w:cs="Times New Roman"/>
                      <w:bCs/>
                      <w:lang w:val="zh-CN"/>
                    </w:rPr>
                  </w:rPrChange>
                </w:rPr>
                <w:fldChar w:fldCharType="begin"/>
              </w:r>
            </w:del>
          </w:ins>
          <w:ins w:id="1392" w:author="zhangting" w:date="2020-09-17T08:57:00Z">
            <w:del w:id="1393" w:author="小多 [2]" w:date="2020-09-23T09:46:46Z">
              <w:r>
                <w:rPr>
                  <w:rFonts w:ascii="Times New Roman" w:hAnsi="Times New Roman" w:cs="Times New Roman"/>
                  <w:bCs/>
                  <w:color w:val="auto"/>
                  <w:lang w:val="zh-CN"/>
                  <w:rPrChange w:id="1394" w:author="小多 [2]" w:date="2020-09-23T09:33:07Z">
                    <w:rPr>
                      <w:rFonts w:ascii="Times New Roman" w:hAnsi="Times New Roman" w:cs="Times New Roman"/>
                      <w:bCs/>
                      <w:lang w:val="zh-CN"/>
                    </w:rPr>
                  </w:rPrChange>
                </w:rPr>
                <w:delInstrText xml:space="preserve"> HYPERLINK \l _Toc872 </w:delInstrText>
              </w:r>
            </w:del>
          </w:ins>
          <w:ins w:id="1395" w:author="zhangting" w:date="2020-09-17T08:57:00Z">
            <w:del w:id="1396" w:author="小多 [2]" w:date="2020-09-23T09:46:46Z">
              <w:r>
                <w:rPr>
                  <w:rFonts w:ascii="Times New Roman" w:hAnsi="Times New Roman" w:cs="Times New Roman"/>
                  <w:bCs/>
                  <w:color w:val="auto"/>
                  <w:lang w:val="zh-CN"/>
                  <w:rPrChange w:id="1397" w:author="小多 [2]" w:date="2020-09-23T09:33:07Z">
                    <w:rPr>
                      <w:rFonts w:ascii="Times New Roman" w:hAnsi="Times New Roman" w:cs="Times New Roman"/>
                      <w:bCs/>
                      <w:lang w:val="zh-CN"/>
                    </w:rPr>
                  </w:rPrChange>
                </w:rPr>
                <w:fldChar w:fldCharType="separate"/>
              </w:r>
            </w:del>
          </w:ins>
          <w:ins w:id="1398" w:author="zhangting" w:date="2020-09-17T08:57:00Z">
            <w:del w:id="1399" w:author="小多 [2]" w:date="2020-09-23T09:46:46Z">
              <w:r>
                <w:rPr>
                  <w:rFonts w:ascii="Times New Roman" w:hAnsi="Times New Roman" w:eastAsia="宋体" w:cs="Times New Roman"/>
                  <w:color w:val="auto"/>
                  <w:kern w:val="2"/>
                  <w:szCs w:val="24"/>
                  <w:rPrChange w:id="1400" w:author="小多 [2]" w:date="2020-09-23T09:33:07Z">
                    <w:rPr>
                      <w:rFonts w:ascii="Times New Roman" w:hAnsi="Times New Roman" w:eastAsia="宋体" w:cs="Times New Roman"/>
                      <w:kern w:val="2"/>
                      <w:szCs w:val="24"/>
                    </w:rPr>
                  </w:rPrChange>
                </w:rPr>
                <w:delText>2.3 产品运行环境</w:delText>
              </w:r>
            </w:del>
          </w:ins>
          <w:ins w:id="1401" w:author="zhangting" w:date="2020-09-17T08:57:00Z">
            <w:del w:id="1402" w:author="小多 [2]" w:date="2020-09-23T09:46:46Z">
              <w:r>
                <w:rPr>
                  <w:color w:val="auto"/>
                  <w:rPrChange w:id="1403" w:author="小多 [2]" w:date="2020-09-23T09:33:07Z">
                    <w:rPr/>
                  </w:rPrChange>
                </w:rPr>
                <w:tab/>
              </w:r>
            </w:del>
          </w:ins>
          <w:ins w:id="1404" w:author="zhangting" w:date="2020-09-17T08:57:00Z">
            <w:del w:id="1405" w:author="小多 [2]" w:date="2020-09-23T09:46:46Z">
              <w:r>
                <w:rPr>
                  <w:color w:val="auto"/>
                  <w:rPrChange w:id="1406" w:author="小多 [2]" w:date="2020-09-23T09:33:07Z">
                    <w:rPr/>
                  </w:rPrChange>
                </w:rPr>
                <w:fldChar w:fldCharType="begin"/>
              </w:r>
            </w:del>
          </w:ins>
          <w:ins w:id="1407" w:author="zhangting" w:date="2020-09-17T08:57:00Z">
            <w:del w:id="1408" w:author="小多 [2]" w:date="2020-09-23T09:46:46Z">
              <w:r>
                <w:rPr>
                  <w:color w:val="auto"/>
                  <w:rPrChange w:id="1409" w:author="小多 [2]" w:date="2020-09-23T09:33:07Z">
                    <w:rPr/>
                  </w:rPrChange>
                </w:rPr>
                <w:delInstrText xml:space="preserve"> PAGEREF _Toc872 </w:delInstrText>
              </w:r>
            </w:del>
          </w:ins>
          <w:ins w:id="1410" w:author="zhangting" w:date="2020-09-17T08:57:00Z">
            <w:del w:id="1411" w:author="小多 [2]" w:date="2020-09-23T09:46:46Z">
              <w:r>
                <w:rPr>
                  <w:color w:val="auto"/>
                  <w:rPrChange w:id="1412" w:author="小多 [2]" w:date="2020-09-23T09:33:07Z">
                    <w:rPr/>
                  </w:rPrChange>
                </w:rPr>
                <w:fldChar w:fldCharType="separate"/>
              </w:r>
            </w:del>
          </w:ins>
          <w:ins w:id="1413" w:author="zhangting" w:date="2020-09-17T08:57:00Z">
            <w:del w:id="1414" w:author="小多 [2]" w:date="2020-09-23T09:46:46Z">
              <w:r>
                <w:rPr>
                  <w:color w:val="auto"/>
                  <w:rPrChange w:id="1415" w:author="小多 [2]" w:date="2020-09-23T09:33:07Z">
                    <w:rPr/>
                  </w:rPrChange>
                </w:rPr>
                <w:delText>3</w:delText>
              </w:r>
            </w:del>
          </w:ins>
          <w:ins w:id="1416" w:author="zhangting" w:date="2020-09-17T08:57:00Z">
            <w:del w:id="1417" w:author="小多 [2]" w:date="2020-09-23T09:46:46Z">
              <w:r>
                <w:rPr>
                  <w:color w:val="auto"/>
                  <w:rPrChange w:id="1418" w:author="小多 [2]" w:date="2020-09-23T09:33:07Z">
                    <w:rPr/>
                  </w:rPrChange>
                </w:rPr>
                <w:fldChar w:fldCharType="end"/>
              </w:r>
            </w:del>
          </w:ins>
          <w:ins w:id="1419" w:author="zhangting" w:date="2020-09-17T08:57:00Z">
            <w:del w:id="1420" w:author="小多 [2]" w:date="2020-09-23T09:46:46Z">
              <w:r>
                <w:rPr>
                  <w:rFonts w:ascii="Times New Roman" w:hAnsi="Times New Roman" w:cs="Times New Roman"/>
                  <w:bCs/>
                  <w:color w:val="auto"/>
                  <w:lang w:val="zh-CN"/>
                  <w:rPrChange w:id="1421"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422" w:author="zhangting" w:date="2020-09-17T08:57:00Z"/>
              <w:del w:id="1423" w:author="小多 [2]" w:date="2020-09-23T09:46:46Z"/>
              <w:color w:val="auto"/>
              <w:rPrChange w:id="1424" w:author="小多 [2]" w:date="2020-09-23T09:33:07Z">
                <w:rPr>
                  <w:ins w:id="1425" w:author="zhangting" w:date="2020-09-17T08:57:00Z"/>
                  <w:del w:id="1426" w:author="小多 [2]" w:date="2020-09-23T09:46:46Z"/>
                </w:rPr>
              </w:rPrChange>
            </w:rPr>
          </w:pPr>
          <w:ins w:id="1427" w:author="zhangting" w:date="2020-09-17T08:57:00Z">
            <w:del w:id="1428" w:author="小多 [2]" w:date="2020-09-23T09:46:46Z">
              <w:r>
                <w:rPr>
                  <w:rFonts w:ascii="Times New Roman" w:hAnsi="Times New Roman" w:cs="Times New Roman"/>
                  <w:bCs/>
                  <w:color w:val="auto"/>
                  <w:lang w:val="zh-CN"/>
                  <w:rPrChange w:id="1429" w:author="小多 [2]" w:date="2020-09-23T09:33:07Z">
                    <w:rPr>
                      <w:rFonts w:ascii="Times New Roman" w:hAnsi="Times New Roman" w:cs="Times New Roman"/>
                      <w:bCs/>
                      <w:lang w:val="zh-CN"/>
                    </w:rPr>
                  </w:rPrChange>
                </w:rPr>
                <w:fldChar w:fldCharType="begin"/>
              </w:r>
            </w:del>
          </w:ins>
          <w:ins w:id="1430" w:author="zhangting" w:date="2020-09-17T08:57:00Z">
            <w:del w:id="1431" w:author="小多 [2]" w:date="2020-09-23T09:46:46Z">
              <w:r>
                <w:rPr>
                  <w:rFonts w:ascii="Times New Roman" w:hAnsi="Times New Roman" w:cs="Times New Roman"/>
                  <w:bCs/>
                  <w:color w:val="auto"/>
                  <w:lang w:val="zh-CN"/>
                  <w:rPrChange w:id="1432" w:author="小多 [2]" w:date="2020-09-23T09:33:07Z">
                    <w:rPr>
                      <w:rFonts w:ascii="Times New Roman" w:hAnsi="Times New Roman" w:cs="Times New Roman"/>
                      <w:bCs/>
                      <w:lang w:val="zh-CN"/>
                    </w:rPr>
                  </w:rPrChange>
                </w:rPr>
                <w:delInstrText xml:space="preserve"> HYPERLINK \l _Toc15728 </w:delInstrText>
              </w:r>
            </w:del>
          </w:ins>
          <w:ins w:id="1433" w:author="zhangting" w:date="2020-09-17T08:57:00Z">
            <w:del w:id="1434" w:author="小多 [2]" w:date="2020-09-23T09:46:46Z">
              <w:r>
                <w:rPr>
                  <w:rFonts w:ascii="Times New Roman" w:hAnsi="Times New Roman" w:cs="Times New Roman"/>
                  <w:bCs/>
                  <w:color w:val="auto"/>
                  <w:lang w:val="zh-CN"/>
                  <w:rPrChange w:id="1435" w:author="小多 [2]" w:date="2020-09-23T09:33:07Z">
                    <w:rPr>
                      <w:rFonts w:ascii="Times New Roman" w:hAnsi="Times New Roman" w:cs="Times New Roman"/>
                      <w:bCs/>
                      <w:lang w:val="zh-CN"/>
                    </w:rPr>
                  </w:rPrChange>
                </w:rPr>
                <w:fldChar w:fldCharType="separate"/>
              </w:r>
            </w:del>
          </w:ins>
          <w:ins w:id="1436" w:author="zhangting" w:date="2020-09-17T08:57:00Z">
            <w:del w:id="1437" w:author="小多 [2]" w:date="2020-09-23T09:46:46Z">
              <w:r>
                <w:rPr>
                  <w:rFonts w:ascii="Times New Roman" w:hAnsi="Times New Roman" w:eastAsia="宋体" w:cs="Times New Roman"/>
                  <w:color w:val="auto"/>
                  <w:kern w:val="2"/>
                  <w:szCs w:val="24"/>
                  <w:rPrChange w:id="1438" w:author="小多 [2]" w:date="2020-09-23T09:33:07Z">
                    <w:rPr>
                      <w:rFonts w:ascii="Times New Roman" w:hAnsi="Times New Roman" w:eastAsia="宋体" w:cs="Times New Roman"/>
                      <w:kern w:val="2"/>
                      <w:szCs w:val="24"/>
                    </w:rPr>
                  </w:rPrChange>
                </w:rPr>
                <w:delText>2.4区别于其他同类产品的特征</w:delText>
              </w:r>
            </w:del>
          </w:ins>
          <w:ins w:id="1439" w:author="zhangting" w:date="2020-09-17T08:57:00Z">
            <w:del w:id="1440" w:author="小多 [2]" w:date="2020-09-23T09:46:46Z">
              <w:r>
                <w:rPr>
                  <w:color w:val="auto"/>
                  <w:rPrChange w:id="1441" w:author="小多 [2]" w:date="2020-09-23T09:33:07Z">
                    <w:rPr/>
                  </w:rPrChange>
                </w:rPr>
                <w:tab/>
              </w:r>
            </w:del>
          </w:ins>
          <w:ins w:id="1442" w:author="zhangting" w:date="2020-09-17T08:57:00Z">
            <w:del w:id="1443" w:author="小多 [2]" w:date="2020-09-23T09:46:46Z">
              <w:r>
                <w:rPr>
                  <w:color w:val="auto"/>
                  <w:rPrChange w:id="1444" w:author="小多 [2]" w:date="2020-09-23T09:33:07Z">
                    <w:rPr/>
                  </w:rPrChange>
                </w:rPr>
                <w:fldChar w:fldCharType="begin"/>
              </w:r>
            </w:del>
          </w:ins>
          <w:ins w:id="1445" w:author="zhangting" w:date="2020-09-17T08:57:00Z">
            <w:del w:id="1446" w:author="小多 [2]" w:date="2020-09-23T09:46:46Z">
              <w:r>
                <w:rPr>
                  <w:color w:val="auto"/>
                  <w:rPrChange w:id="1447" w:author="小多 [2]" w:date="2020-09-23T09:33:07Z">
                    <w:rPr/>
                  </w:rPrChange>
                </w:rPr>
                <w:delInstrText xml:space="preserve"> PAGEREF _Toc15728 </w:delInstrText>
              </w:r>
            </w:del>
          </w:ins>
          <w:ins w:id="1448" w:author="zhangting" w:date="2020-09-17T08:57:00Z">
            <w:del w:id="1449" w:author="小多 [2]" w:date="2020-09-23T09:46:46Z">
              <w:r>
                <w:rPr>
                  <w:color w:val="auto"/>
                  <w:rPrChange w:id="1450" w:author="小多 [2]" w:date="2020-09-23T09:33:07Z">
                    <w:rPr/>
                  </w:rPrChange>
                </w:rPr>
                <w:fldChar w:fldCharType="separate"/>
              </w:r>
            </w:del>
          </w:ins>
          <w:ins w:id="1451" w:author="zhangting" w:date="2020-09-17T08:57:00Z">
            <w:del w:id="1452" w:author="小多 [2]" w:date="2020-09-23T09:46:46Z">
              <w:r>
                <w:rPr>
                  <w:color w:val="auto"/>
                  <w:rPrChange w:id="1453" w:author="小多 [2]" w:date="2020-09-23T09:33:07Z">
                    <w:rPr/>
                  </w:rPrChange>
                </w:rPr>
                <w:delText>3</w:delText>
              </w:r>
            </w:del>
          </w:ins>
          <w:ins w:id="1454" w:author="zhangting" w:date="2020-09-17T08:57:00Z">
            <w:del w:id="1455" w:author="小多 [2]" w:date="2020-09-23T09:46:46Z">
              <w:r>
                <w:rPr>
                  <w:color w:val="auto"/>
                  <w:rPrChange w:id="1456" w:author="小多 [2]" w:date="2020-09-23T09:33:07Z">
                    <w:rPr/>
                  </w:rPrChange>
                </w:rPr>
                <w:fldChar w:fldCharType="end"/>
              </w:r>
            </w:del>
          </w:ins>
          <w:ins w:id="1457" w:author="zhangting" w:date="2020-09-17T08:57:00Z">
            <w:del w:id="1458" w:author="小多 [2]" w:date="2020-09-23T09:46:46Z">
              <w:r>
                <w:rPr>
                  <w:rFonts w:ascii="Times New Roman" w:hAnsi="Times New Roman" w:cs="Times New Roman"/>
                  <w:bCs/>
                  <w:color w:val="auto"/>
                  <w:lang w:val="zh-CN"/>
                  <w:rPrChange w:id="1459"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460" w:author="zhangting" w:date="2020-09-17T08:57:00Z"/>
              <w:del w:id="1461" w:author="小多 [2]" w:date="2020-09-23T09:46:46Z"/>
              <w:color w:val="auto"/>
              <w:rPrChange w:id="1462" w:author="小多 [2]" w:date="2020-09-23T09:33:07Z">
                <w:rPr>
                  <w:ins w:id="1463" w:author="zhangting" w:date="2020-09-17T08:57:00Z"/>
                  <w:del w:id="1464" w:author="小多 [2]" w:date="2020-09-23T09:46:46Z"/>
                </w:rPr>
              </w:rPrChange>
            </w:rPr>
          </w:pPr>
          <w:ins w:id="1465" w:author="zhangting" w:date="2020-09-17T08:57:00Z">
            <w:del w:id="1466" w:author="小多 [2]" w:date="2020-09-23T09:46:46Z">
              <w:r>
                <w:rPr>
                  <w:rFonts w:ascii="Times New Roman" w:hAnsi="Times New Roman" w:cs="Times New Roman"/>
                  <w:bCs/>
                  <w:color w:val="auto"/>
                  <w:lang w:val="zh-CN"/>
                  <w:rPrChange w:id="1467" w:author="小多 [2]" w:date="2020-09-23T09:33:07Z">
                    <w:rPr>
                      <w:rFonts w:ascii="Times New Roman" w:hAnsi="Times New Roman" w:cs="Times New Roman"/>
                      <w:bCs/>
                      <w:lang w:val="zh-CN"/>
                    </w:rPr>
                  </w:rPrChange>
                </w:rPr>
                <w:fldChar w:fldCharType="begin"/>
              </w:r>
            </w:del>
          </w:ins>
          <w:ins w:id="1468" w:author="zhangting" w:date="2020-09-17T08:57:00Z">
            <w:del w:id="1469" w:author="小多 [2]" w:date="2020-09-23T09:46:46Z">
              <w:r>
                <w:rPr>
                  <w:rFonts w:ascii="Times New Roman" w:hAnsi="Times New Roman" w:cs="Times New Roman"/>
                  <w:bCs/>
                  <w:color w:val="auto"/>
                  <w:lang w:val="zh-CN"/>
                  <w:rPrChange w:id="1470" w:author="小多 [2]" w:date="2020-09-23T09:33:07Z">
                    <w:rPr>
                      <w:rFonts w:ascii="Times New Roman" w:hAnsi="Times New Roman" w:cs="Times New Roman"/>
                      <w:bCs/>
                      <w:lang w:val="zh-CN"/>
                    </w:rPr>
                  </w:rPrChange>
                </w:rPr>
                <w:delInstrText xml:space="preserve"> HYPERLINK \l _Toc779 </w:delInstrText>
              </w:r>
            </w:del>
          </w:ins>
          <w:ins w:id="1471" w:author="zhangting" w:date="2020-09-17T08:57:00Z">
            <w:del w:id="1472" w:author="小多 [2]" w:date="2020-09-23T09:46:46Z">
              <w:r>
                <w:rPr>
                  <w:rFonts w:ascii="Times New Roman" w:hAnsi="Times New Roman" w:cs="Times New Roman"/>
                  <w:bCs/>
                  <w:color w:val="auto"/>
                  <w:lang w:val="zh-CN"/>
                  <w:rPrChange w:id="1473" w:author="小多 [2]" w:date="2020-09-23T09:33:07Z">
                    <w:rPr>
                      <w:rFonts w:ascii="Times New Roman" w:hAnsi="Times New Roman" w:cs="Times New Roman"/>
                      <w:bCs/>
                      <w:lang w:val="zh-CN"/>
                    </w:rPr>
                  </w:rPrChange>
                </w:rPr>
                <w:fldChar w:fldCharType="separate"/>
              </w:r>
            </w:del>
          </w:ins>
          <w:ins w:id="1474" w:author="zhangting" w:date="2020-09-17T08:57:00Z">
            <w:del w:id="1475" w:author="小多 [2]" w:date="2020-09-23T09:46:46Z">
              <w:r>
                <w:rPr>
                  <w:rFonts w:ascii="Times New Roman" w:hAnsi="Times New Roman" w:eastAsia="黑体" w:cs="Times New Roman"/>
                  <w:color w:val="auto"/>
                  <w:kern w:val="2"/>
                  <w:rPrChange w:id="1476" w:author="小多 [2]" w:date="2020-09-23T09:33:07Z">
                    <w:rPr>
                      <w:rFonts w:ascii="Times New Roman" w:hAnsi="Times New Roman" w:eastAsia="黑体" w:cs="Times New Roman"/>
                      <w:kern w:val="2"/>
                    </w:rPr>
                  </w:rPrChange>
                </w:rPr>
                <w:delText>3 型号规格</w:delText>
              </w:r>
            </w:del>
          </w:ins>
          <w:ins w:id="1477" w:author="zhangting" w:date="2020-09-17T08:57:00Z">
            <w:del w:id="1478" w:author="小多 [2]" w:date="2020-09-23T09:46:46Z">
              <w:r>
                <w:rPr>
                  <w:color w:val="auto"/>
                  <w:rPrChange w:id="1479" w:author="小多 [2]" w:date="2020-09-23T09:33:07Z">
                    <w:rPr/>
                  </w:rPrChange>
                </w:rPr>
                <w:tab/>
              </w:r>
            </w:del>
          </w:ins>
          <w:ins w:id="1480" w:author="zhangting" w:date="2020-09-17T08:57:00Z">
            <w:del w:id="1481" w:author="小多 [2]" w:date="2020-09-23T09:46:46Z">
              <w:r>
                <w:rPr>
                  <w:color w:val="auto"/>
                  <w:rPrChange w:id="1482" w:author="小多 [2]" w:date="2020-09-23T09:33:07Z">
                    <w:rPr/>
                  </w:rPrChange>
                </w:rPr>
                <w:fldChar w:fldCharType="begin"/>
              </w:r>
            </w:del>
          </w:ins>
          <w:ins w:id="1483" w:author="zhangting" w:date="2020-09-17T08:57:00Z">
            <w:del w:id="1484" w:author="小多 [2]" w:date="2020-09-23T09:46:46Z">
              <w:r>
                <w:rPr>
                  <w:color w:val="auto"/>
                  <w:rPrChange w:id="1485" w:author="小多 [2]" w:date="2020-09-23T09:33:07Z">
                    <w:rPr/>
                  </w:rPrChange>
                </w:rPr>
                <w:delInstrText xml:space="preserve"> PAGEREF _Toc779 </w:delInstrText>
              </w:r>
            </w:del>
          </w:ins>
          <w:ins w:id="1486" w:author="zhangting" w:date="2020-09-17T08:57:00Z">
            <w:del w:id="1487" w:author="小多 [2]" w:date="2020-09-23T09:46:46Z">
              <w:r>
                <w:rPr>
                  <w:color w:val="auto"/>
                  <w:rPrChange w:id="1488" w:author="小多 [2]" w:date="2020-09-23T09:33:07Z">
                    <w:rPr/>
                  </w:rPrChange>
                </w:rPr>
                <w:fldChar w:fldCharType="separate"/>
              </w:r>
            </w:del>
          </w:ins>
          <w:ins w:id="1489" w:author="zhangting" w:date="2020-09-17T08:57:00Z">
            <w:del w:id="1490" w:author="小多 [2]" w:date="2020-09-23T09:46:46Z">
              <w:r>
                <w:rPr>
                  <w:color w:val="auto"/>
                  <w:rPrChange w:id="1491" w:author="小多 [2]" w:date="2020-09-23T09:33:07Z">
                    <w:rPr/>
                  </w:rPrChange>
                </w:rPr>
                <w:delText>20</w:delText>
              </w:r>
            </w:del>
          </w:ins>
          <w:ins w:id="1492" w:author="zhangting" w:date="2020-09-17T08:57:00Z">
            <w:del w:id="1493" w:author="小多 [2]" w:date="2020-09-23T09:46:46Z">
              <w:r>
                <w:rPr>
                  <w:color w:val="auto"/>
                  <w:rPrChange w:id="1494" w:author="小多 [2]" w:date="2020-09-23T09:33:07Z">
                    <w:rPr/>
                  </w:rPrChange>
                </w:rPr>
                <w:fldChar w:fldCharType="end"/>
              </w:r>
            </w:del>
          </w:ins>
          <w:ins w:id="1495" w:author="zhangting" w:date="2020-09-17T08:57:00Z">
            <w:del w:id="1496" w:author="小多 [2]" w:date="2020-09-23T09:46:46Z">
              <w:r>
                <w:rPr>
                  <w:rFonts w:ascii="Times New Roman" w:hAnsi="Times New Roman" w:cs="Times New Roman"/>
                  <w:bCs/>
                  <w:color w:val="auto"/>
                  <w:lang w:val="zh-CN"/>
                  <w:rPrChange w:id="1497"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498" w:author="zhangting" w:date="2020-09-17T08:57:00Z"/>
              <w:del w:id="1499" w:author="小多 [2]" w:date="2020-09-23T09:46:46Z"/>
              <w:color w:val="auto"/>
              <w:rPrChange w:id="1500" w:author="小多 [2]" w:date="2020-09-23T09:33:07Z">
                <w:rPr>
                  <w:ins w:id="1501" w:author="zhangting" w:date="2020-09-17T08:57:00Z"/>
                  <w:del w:id="1502" w:author="小多 [2]" w:date="2020-09-23T09:46:46Z"/>
                </w:rPr>
              </w:rPrChange>
            </w:rPr>
          </w:pPr>
          <w:ins w:id="1503" w:author="zhangting" w:date="2020-09-17T08:57:00Z">
            <w:del w:id="1504" w:author="小多 [2]" w:date="2020-09-23T09:46:46Z">
              <w:r>
                <w:rPr>
                  <w:rFonts w:ascii="Times New Roman" w:hAnsi="Times New Roman" w:cs="Times New Roman"/>
                  <w:bCs/>
                  <w:color w:val="auto"/>
                  <w:lang w:val="zh-CN"/>
                  <w:rPrChange w:id="1505" w:author="小多 [2]" w:date="2020-09-23T09:33:07Z">
                    <w:rPr>
                      <w:rFonts w:ascii="Times New Roman" w:hAnsi="Times New Roman" w:cs="Times New Roman"/>
                      <w:bCs/>
                      <w:lang w:val="zh-CN"/>
                    </w:rPr>
                  </w:rPrChange>
                </w:rPr>
                <w:fldChar w:fldCharType="begin"/>
              </w:r>
            </w:del>
          </w:ins>
          <w:ins w:id="1506" w:author="zhangting" w:date="2020-09-17T08:57:00Z">
            <w:del w:id="1507" w:author="小多 [2]" w:date="2020-09-23T09:46:46Z">
              <w:r>
                <w:rPr>
                  <w:rFonts w:ascii="Times New Roman" w:hAnsi="Times New Roman" w:cs="Times New Roman"/>
                  <w:bCs/>
                  <w:color w:val="auto"/>
                  <w:lang w:val="zh-CN"/>
                  <w:rPrChange w:id="1508" w:author="小多 [2]" w:date="2020-09-23T09:33:07Z">
                    <w:rPr>
                      <w:rFonts w:ascii="Times New Roman" w:hAnsi="Times New Roman" w:cs="Times New Roman"/>
                      <w:bCs/>
                      <w:lang w:val="zh-CN"/>
                    </w:rPr>
                  </w:rPrChange>
                </w:rPr>
                <w:delInstrText xml:space="preserve"> HYPERLINK \l _Toc13332 </w:delInstrText>
              </w:r>
            </w:del>
          </w:ins>
          <w:ins w:id="1509" w:author="zhangting" w:date="2020-09-17T08:57:00Z">
            <w:del w:id="1510" w:author="小多 [2]" w:date="2020-09-23T09:46:46Z">
              <w:r>
                <w:rPr>
                  <w:rFonts w:ascii="Times New Roman" w:hAnsi="Times New Roman" w:cs="Times New Roman"/>
                  <w:bCs/>
                  <w:color w:val="auto"/>
                  <w:lang w:val="zh-CN"/>
                  <w:rPrChange w:id="1511" w:author="小多 [2]" w:date="2020-09-23T09:33:07Z">
                    <w:rPr>
                      <w:rFonts w:ascii="Times New Roman" w:hAnsi="Times New Roman" w:cs="Times New Roman"/>
                      <w:bCs/>
                      <w:lang w:val="zh-CN"/>
                    </w:rPr>
                  </w:rPrChange>
                </w:rPr>
                <w:fldChar w:fldCharType="separate"/>
              </w:r>
            </w:del>
          </w:ins>
          <w:ins w:id="1512" w:author="zhangting" w:date="2020-09-17T08:57:00Z">
            <w:del w:id="1513" w:author="小多 [2]" w:date="2020-09-23T09:46:46Z">
              <w:r>
                <w:rPr>
                  <w:rFonts w:ascii="Times New Roman" w:hAnsi="Times New Roman" w:eastAsia="黑体" w:cs="Times New Roman"/>
                  <w:color w:val="auto"/>
                  <w:kern w:val="2"/>
                  <w:rPrChange w:id="1514" w:author="小多 [2]" w:date="2020-09-23T09:33:07Z">
                    <w:rPr>
                      <w:rFonts w:ascii="Times New Roman" w:hAnsi="Times New Roman" w:eastAsia="黑体" w:cs="Times New Roman"/>
                      <w:kern w:val="2"/>
                    </w:rPr>
                  </w:rPrChange>
                </w:rPr>
                <w:delText>4 包装说明</w:delText>
              </w:r>
            </w:del>
          </w:ins>
          <w:ins w:id="1515" w:author="zhangting" w:date="2020-09-17T08:57:00Z">
            <w:del w:id="1516" w:author="小多 [2]" w:date="2020-09-23T09:46:46Z">
              <w:r>
                <w:rPr>
                  <w:color w:val="auto"/>
                  <w:rPrChange w:id="1517" w:author="小多 [2]" w:date="2020-09-23T09:33:07Z">
                    <w:rPr/>
                  </w:rPrChange>
                </w:rPr>
                <w:tab/>
              </w:r>
            </w:del>
          </w:ins>
          <w:ins w:id="1518" w:author="zhangting" w:date="2020-09-17T08:57:00Z">
            <w:del w:id="1519" w:author="小多 [2]" w:date="2020-09-23T09:46:46Z">
              <w:r>
                <w:rPr>
                  <w:color w:val="auto"/>
                  <w:rPrChange w:id="1520" w:author="小多 [2]" w:date="2020-09-23T09:33:07Z">
                    <w:rPr/>
                  </w:rPrChange>
                </w:rPr>
                <w:fldChar w:fldCharType="begin"/>
              </w:r>
            </w:del>
          </w:ins>
          <w:ins w:id="1521" w:author="zhangting" w:date="2020-09-17T08:57:00Z">
            <w:del w:id="1522" w:author="小多 [2]" w:date="2020-09-23T09:46:46Z">
              <w:r>
                <w:rPr>
                  <w:color w:val="auto"/>
                  <w:rPrChange w:id="1523" w:author="小多 [2]" w:date="2020-09-23T09:33:07Z">
                    <w:rPr/>
                  </w:rPrChange>
                </w:rPr>
                <w:delInstrText xml:space="preserve"> PAGEREF _Toc13332 </w:delInstrText>
              </w:r>
            </w:del>
          </w:ins>
          <w:ins w:id="1524" w:author="zhangting" w:date="2020-09-17T08:57:00Z">
            <w:del w:id="1525" w:author="小多 [2]" w:date="2020-09-23T09:46:46Z">
              <w:r>
                <w:rPr>
                  <w:color w:val="auto"/>
                  <w:rPrChange w:id="1526" w:author="小多 [2]" w:date="2020-09-23T09:33:07Z">
                    <w:rPr/>
                  </w:rPrChange>
                </w:rPr>
                <w:fldChar w:fldCharType="separate"/>
              </w:r>
            </w:del>
          </w:ins>
          <w:ins w:id="1527" w:author="zhangting" w:date="2020-09-17T08:57:00Z">
            <w:del w:id="1528" w:author="小多 [2]" w:date="2020-09-23T09:46:46Z">
              <w:r>
                <w:rPr>
                  <w:color w:val="auto"/>
                  <w:rPrChange w:id="1529" w:author="小多 [2]" w:date="2020-09-23T09:33:07Z">
                    <w:rPr/>
                  </w:rPrChange>
                </w:rPr>
                <w:delText>21</w:delText>
              </w:r>
            </w:del>
          </w:ins>
          <w:ins w:id="1530" w:author="zhangting" w:date="2020-09-17T08:57:00Z">
            <w:del w:id="1531" w:author="小多 [2]" w:date="2020-09-23T09:46:46Z">
              <w:r>
                <w:rPr>
                  <w:color w:val="auto"/>
                  <w:rPrChange w:id="1532" w:author="小多 [2]" w:date="2020-09-23T09:33:07Z">
                    <w:rPr/>
                  </w:rPrChange>
                </w:rPr>
                <w:fldChar w:fldCharType="end"/>
              </w:r>
            </w:del>
          </w:ins>
          <w:ins w:id="1533" w:author="zhangting" w:date="2020-09-17T08:57:00Z">
            <w:del w:id="1534" w:author="小多 [2]" w:date="2020-09-23T09:46:46Z">
              <w:r>
                <w:rPr>
                  <w:rFonts w:ascii="Times New Roman" w:hAnsi="Times New Roman" w:cs="Times New Roman"/>
                  <w:bCs/>
                  <w:color w:val="auto"/>
                  <w:lang w:val="zh-CN"/>
                  <w:rPrChange w:id="153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536" w:author="zhangting" w:date="2020-09-17T08:57:00Z"/>
              <w:del w:id="1537" w:author="小多 [2]" w:date="2020-09-23T09:46:46Z"/>
              <w:color w:val="auto"/>
              <w:rPrChange w:id="1538" w:author="小多 [2]" w:date="2020-09-23T09:33:07Z">
                <w:rPr>
                  <w:ins w:id="1539" w:author="zhangting" w:date="2020-09-17T08:57:00Z"/>
                  <w:del w:id="1540" w:author="小多 [2]" w:date="2020-09-23T09:46:46Z"/>
                </w:rPr>
              </w:rPrChange>
            </w:rPr>
          </w:pPr>
          <w:ins w:id="1541" w:author="zhangting" w:date="2020-09-17T08:57:00Z">
            <w:del w:id="1542" w:author="小多 [2]" w:date="2020-09-23T09:46:46Z">
              <w:r>
                <w:rPr>
                  <w:rFonts w:ascii="Times New Roman" w:hAnsi="Times New Roman" w:cs="Times New Roman"/>
                  <w:bCs/>
                  <w:color w:val="auto"/>
                  <w:lang w:val="zh-CN"/>
                  <w:rPrChange w:id="1543" w:author="小多 [2]" w:date="2020-09-23T09:33:07Z">
                    <w:rPr>
                      <w:rFonts w:ascii="Times New Roman" w:hAnsi="Times New Roman" w:cs="Times New Roman"/>
                      <w:bCs/>
                      <w:lang w:val="zh-CN"/>
                    </w:rPr>
                  </w:rPrChange>
                </w:rPr>
                <w:fldChar w:fldCharType="begin"/>
              </w:r>
            </w:del>
          </w:ins>
          <w:ins w:id="1544" w:author="zhangting" w:date="2020-09-17T08:57:00Z">
            <w:del w:id="1545" w:author="小多 [2]" w:date="2020-09-23T09:46:46Z">
              <w:r>
                <w:rPr>
                  <w:rFonts w:ascii="Times New Roman" w:hAnsi="Times New Roman" w:cs="Times New Roman"/>
                  <w:bCs/>
                  <w:color w:val="auto"/>
                  <w:lang w:val="zh-CN"/>
                  <w:rPrChange w:id="1546" w:author="小多 [2]" w:date="2020-09-23T09:33:07Z">
                    <w:rPr>
                      <w:rFonts w:ascii="Times New Roman" w:hAnsi="Times New Roman" w:cs="Times New Roman"/>
                      <w:bCs/>
                      <w:lang w:val="zh-CN"/>
                    </w:rPr>
                  </w:rPrChange>
                </w:rPr>
                <w:delInstrText xml:space="preserve"> HYPERLINK \l _Toc17568 </w:delInstrText>
              </w:r>
            </w:del>
          </w:ins>
          <w:ins w:id="1547" w:author="zhangting" w:date="2020-09-17T08:57:00Z">
            <w:del w:id="1548" w:author="小多 [2]" w:date="2020-09-23T09:46:46Z">
              <w:r>
                <w:rPr>
                  <w:rFonts w:ascii="Times New Roman" w:hAnsi="Times New Roman" w:cs="Times New Roman"/>
                  <w:bCs/>
                  <w:color w:val="auto"/>
                  <w:lang w:val="zh-CN"/>
                  <w:rPrChange w:id="1549" w:author="小多 [2]" w:date="2020-09-23T09:33:07Z">
                    <w:rPr>
                      <w:rFonts w:ascii="Times New Roman" w:hAnsi="Times New Roman" w:cs="Times New Roman"/>
                      <w:bCs/>
                      <w:lang w:val="zh-CN"/>
                    </w:rPr>
                  </w:rPrChange>
                </w:rPr>
                <w:fldChar w:fldCharType="separate"/>
              </w:r>
            </w:del>
          </w:ins>
          <w:ins w:id="1550" w:author="zhangting" w:date="2020-09-17T08:57:00Z">
            <w:del w:id="1551" w:author="小多 [2]" w:date="2020-09-23T09:46:46Z">
              <w:r>
                <w:rPr>
                  <w:rFonts w:ascii="Times New Roman" w:hAnsi="Times New Roman" w:eastAsia="宋体" w:cs="Times New Roman"/>
                  <w:color w:val="auto"/>
                  <w:kern w:val="2"/>
                  <w:szCs w:val="24"/>
                  <w:rPrChange w:id="1552" w:author="小多 [2]" w:date="2020-09-23T09:33:07Z">
                    <w:rPr>
                      <w:rFonts w:ascii="Times New Roman" w:hAnsi="Times New Roman" w:eastAsia="宋体" w:cs="Times New Roman"/>
                      <w:kern w:val="2"/>
                      <w:szCs w:val="24"/>
                    </w:rPr>
                  </w:rPrChange>
                </w:rPr>
                <w:delText>4.1产品包装信息</w:delText>
              </w:r>
            </w:del>
          </w:ins>
          <w:ins w:id="1553" w:author="zhangting" w:date="2020-09-17T08:57:00Z">
            <w:del w:id="1554" w:author="小多 [2]" w:date="2020-09-23T09:46:46Z">
              <w:r>
                <w:rPr>
                  <w:color w:val="auto"/>
                  <w:rPrChange w:id="1555" w:author="小多 [2]" w:date="2020-09-23T09:33:07Z">
                    <w:rPr/>
                  </w:rPrChange>
                </w:rPr>
                <w:tab/>
              </w:r>
            </w:del>
          </w:ins>
          <w:ins w:id="1556" w:author="zhangting" w:date="2020-09-17T08:57:00Z">
            <w:del w:id="1557" w:author="小多 [2]" w:date="2020-09-23T09:46:46Z">
              <w:r>
                <w:rPr>
                  <w:color w:val="auto"/>
                  <w:rPrChange w:id="1558" w:author="小多 [2]" w:date="2020-09-23T09:33:07Z">
                    <w:rPr/>
                  </w:rPrChange>
                </w:rPr>
                <w:fldChar w:fldCharType="begin"/>
              </w:r>
            </w:del>
          </w:ins>
          <w:ins w:id="1559" w:author="zhangting" w:date="2020-09-17T08:57:00Z">
            <w:del w:id="1560" w:author="小多 [2]" w:date="2020-09-23T09:46:46Z">
              <w:r>
                <w:rPr>
                  <w:color w:val="auto"/>
                  <w:rPrChange w:id="1561" w:author="小多 [2]" w:date="2020-09-23T09:33:07Z">
                    <w:rPr/>
                  </w:rPrChange>
                </w:rPr>
                <w:delInstrText xml:space="preserve"> PAGEREF _Toc17568 </w:delInstrText>
              </w:r>
            </w:del>
          </w:ins>
          <w:ins w:id="1562" w:author="zhangting" w:date="2020-09-17T08:57:00Z">
            <w:del w:id="1563" w:author="小多 [2]" w:date="2020-09-23T09:46:46Z">
              <w:r>
                <w:rPr>
                  <w:color w:val="auto"/>
                  <w:rPrChange w:id="1564" w:author="小多 [2]" w:date="2020-09-23T09:33:07Z">
                    <w:rPr/>
                  </w:rPrChange>
                </w:rPr>
                <w:fldChar w:fldCharType="separate"/>
              </w:r>
            </w:del>
          </w:ins>
          <w:ins w:id="1565" w:author="zhangting" w:date="2020-09-17T08:57:00Z">
            <w:del w:id="1566" w:author="小多 [2]" w:date="2020-09-23T09:46:46Z">
              <w:r>
                <w:rPr>
                  <w:color w:val="auto"/>
                  <w:rPrChange w:id="1567" w:author="小多 [2]" w:date="2020-09-23T09:33:07Z">
                    <w:rPr/>
                  </w:rPrChange>
                </w:rPr>
                <w:delText>21</w:delText>
              </w:r>
            </w:del>
          </w:ins>
          <w:ins w:id="1568" w:author="zhangting" w:date="2020-09-17T08:57:00Z">
            <w:del w:id="1569" w:author="小多 [2]" w:date="2020-09-23T09:46:46Z">
              <w:r>
                <w:rPr>
                  <w:color w:val="auto"/>
                  <w:rPrChange w:id="1570" w:author="小多 [2]" w:date="2020-09-23T09:33:07Z">
                    <w:rPr/>
                  </w:rPrChange>
                </w:rPr>
                <w:fldChar w:fldCharType="end"/>
              </w:r>
            </w:del>
          </w:ins>
          <w:ins w:id="1571" w:author="zhangting" w:date="2020-09-17T08:57:00Z">
            <w:del w:id="1572" w:author="小多 [2]" w:date="2020-09-23T09:46:46Z">
              <w:r>
                <w:rPr>
                  <w:rFonts w:ascii="Times New Roman" w:hAnsi="Times New Roman" w:cs="Times New Roman"/>
                  <w:bCs/>
                  <w:color w:val="auto"/>
                  <w:lang w:val="zh-CN"/>
                  <w:rPrChange w:id="1573"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574" w:author="zhangting" w:date="2020-09-17T08:57:00Z"/>
              <w:del w:id="1575" w:author="小多 [2]" w:date="2020-09-23T09:46:46Z"/>
              <w:color w:val="auto"/>
              <w:rPrChange w:id="1576" w:author="小多 [2]" w:date="2020-09-23T09:33:07Z">
                <w:rPr>
                  <w:ins w:id="1577" w:author="zhangting" w:date="2020-09-17T08:57:00Z"/>
                  <w:del w:id="1578" w:author="小多 [2]" w:date="2020-09-23T09:46:46Z"/>
                </w:rPr>
              </w:rPrChange>
            </w:rPr>
          </w:pPr>
          <w:ins w:id="1579" w:author="zhangting" w:date="2020-09-17T08:57:00Z">
            <w:del w:id="1580" w:author="小多 [2]" w:date="2020-09-23T09:46:46Z">
              <w:r>
                <w:rPr>
                  <w:rFonts w:ascii="Times New Roman" w:hAnsi="Times New Roman" w:cs="Times New Roman"/>
                  <w:bCs/>
                  <w:color w:val="auto"/>
                  <w:lang w:val="zh-CN"/>
                  <w:rPrChange w:id="1581" w:author="小多 [2]" w:date="2020-09-23T09:33:07Z">
                    <w:rPr>
                      <w:rFonts w:ascii="Times New Roman" w:hAnsi="Times New Roman" w:cs="Times New Roman"/>
                      <w:bCs/>
                      <w:lang w:val="zh-CN"/>
                    </w:rPr>
                  </w:rPrChange>
                </w:rPr>
                <w:fldChar w:fldCharType="begin"/>
              </w:r>
            </w:del>
          </w:ins>
          <w:ins w:id="1582" w:author="zhangting" w:date="2020-09-17T08:57:00Z">
            <w:del w:id="1583" w:author="小多 [2]" w:date="2020-09-23T09:46:46Z">
              <w:r>
                <w:rPr>
                  <w:rFonts w:ascii="Times New Roman" w:hAnsi="Times New Roman" w:cs="Times New Roman"/>
                  <w:bCs/>
                  <w:color w:val="auto"/>
                  <w:lang w:val="zh-CN"/>
                  <w:rPrChange w:id="1584" w:author="小多 [2]" w:date="2020-09-23T09:33:07Z">
                    <w:rPr>
                      <w:rFonts w:ascii="Times New Roman" w:hAnsi="Times New Roman" w:cs="Times New Roman"/>
                      <w:bCs/>
                      <w:lang w:val="zh-CN"/>
                    </w:rPr>
                  </w:rPrChange>
                </w:rPr>
                <w:delInstrText xml:space="preserve"> HYPERLINK \l _Toc27767 </w:delInstrText>
              </w:r>
            </w:del>
          </w:ins>
          <w:ins w:id="1585" w:author="zhangting" w:date="2020-09-17T08:57:00Z">
            <w:del w:id="1586" w:author="小多 [2]" w:date="2020-09-23T09:46:46Z">
              <w:r>
                <w:rPr>
                  <w:rFonts w:ascii="Times New Roman" w:hAnsi="Times New Roman" w:cs="Times New Roman"/>
                  <w:bCs/>
                  <w:color w:val="auto"/>
                  <w:lang w:val="zh-CN"/>
                  <w:rPrChange w:id="1587" w:author="小多 [2]" w:date="2020-09-23T09:33:07Z">
                    <w:rPr>
                      <w:rFonts w:ascii="Times New Roman" w:hAnsi="Times New Roman" w:cs="Times New Roman"/>
                      <w:bCs/>
                      <w:lang w:val="zh-CN"/>
                    </w:rPr>
                  </w:rPrChange>
                </w:rPr>
                <w:fldChar w:fldCharType="separate"/>
              </w:r>
            </w:del>
          </w:ins>
          <w:ins w:id="1588" w:author="zhangting" w:date="2020-09-17T08:57:00Z">
            <w:del w:id="1589" w:author="小多 [2]" w:date="2020-09-23T09:46:46Z">
              <w:r>
                <w:rPr>
                  <w:rFonts w:ascii="Times New Roman" w:hAnsi="Times New Roman" w:eastAsia="黑体" w:cs="Times New Roman"/>
                  <w:color w:val="auto"/>
                  <w:kern w:val="2"/>
                  <w:rPrChange w:id="1590" w:author="小多 [2]" w:date="2020-09-23T09:33:07Z">
                    <w:rPr>
                      <w:rFonts w:ascii="Times New Roman" w:hAnsi="Times New Roman" w:eastAsia="黑体" w:cs="Times New Roman"/>
                      <w:kern w:val="2"/>
                    </w:rPr>
                  </w:rPrChange>
                </w:rPr>
                <w:delText>5 适用范围和禁忌症</w:delText>
              </w:r>
            </w:del>
          </w:ins>
          <w:ins w:id="1591" w:author="zhangting" w:date="2020-09-17T08:57:00Z">
            <w:del w:id="1592" w:author="小多 [2]" w:date="2020-09-23T09:46:46Z">
              <w:r>
                <w:rPr>
                  <w:color w:val="auto"/>
                  <w:rPrChange w:id="1593" w:author="小多 [2]" w:date="2020-09-23T09:33:07Z">
                    <w:rPr/>
                  </w:rPrChange>
                </w:rPr>
                <w:tab/>
              </w:r>
            </w:del>
          </w:ins>
          <w:ins w:id="1594" w:author="zhangting" w:date="2020-09-17T08:57:00Z">
            <w:del w:id="1595" w:author="小多 [2]" w:date="2020-09-23T09:46:46Z">
              <w:r>
                <w:rPr>
                  <w:color w:val="auto"/>
                  <w:rPrChange w:id="1596" w:author="小多 [2]" w:date="2020-09-23T09:33:07Z">
                    <w:rPr/>
                  </w:rPrChange>
                </w:rPr>
                <w:fldChar w:fldCharType="begin"/>
              </w:r>
            </w:del>
          </w:ins>
          <w:ins w:id="1597" w:author="zhangting" w:date="2020-09-17T08:57:00Z">
            <w:del w:id="1598" w:author="小多 [2]" w:date="2020-09-23T09:46:46Z">
              <w:r>
                <w:rPr>
                  <w:color w:val="auto"/>
                  <w:rPrChange w:id="1599" w:author="小多 [2]" w:date="2020-09-23T09:33:07Z">
                    <w:rPr/>
                  </w:rPrChange>
                </w:rPr>
                <w:delInstrText xml:space="preserve"> PAGEREF _Toc27767 </w:delInstrText>
              </w:r>
            </w:del>
          </w:ins>
          <w:ins w:id="1600" w:author="zhangting" w:date="2020-09-17T08:57:00Z">
            <w:del w:id="1601" w:author="小多 [2]" w:date="2020-09-23T09:46:46Z">
              <w:r>
                <w:rPr>
                  <w:color w:val="auto"/>
                  <w:rPrChange w:id="1602" w:author="小多 [2]" w:date="2020-09-23T09:33:07Z">
                    <w:rPr/>
                  </w:rPrChange>
                </w:rPr>
                <w:fldChar w:fldCharType="separate"/>
              </w:r>
            </w:del>
          </w:ins>
          <w:ins w:id="1603" w:author="zhangting" w:date="2020-09-17T08:57:00Z">
            <w:del w:id="1604" w:author="小多 [2]" w:date="2020-09-23T09:46:46Z">
              <w:r>
                <w:rPr>
                  <w:color w:val="auto"/>
                  <w:rPrChange w:id="1605" w:author="小多 [2]" w:date="2020-09-23T09:33:07Z">
                    <w:rPr/>
                  </w:rPrChange>
                </w:rPr>
                <w:delText>22</w:delText>
              </w:r>
            </w:del>
          </w:ins>
          <w:ins w:id="1606" w:author="zhangting" w:date="2020-09-17T08:57:00Z">
            <w:del w:id="1607" w:author="小多 [2]" w:date="2020-09-23T09:46:46Z">
              <w:r>
                <w:rPr>
                  <w:color w:val="auto"/>
                  <w:rPrChange w:id="1608" w:author="小多 [2]" w:date="2020-09-23T09:33:07Z">
                    <w:rPr/>
                  </w:rPrChange>
                </w:rPr>
                <w:fldChar w:fldCharType="end"/>
              </w:r>
            </w:del>
          </w:ins>
          <w:ins w:id="1609" w:author="zhangting" w:date="2020-09-17T08:57:00Z">
            <w:del w:id="1610" w:author="小多 [2]" w:date="2020-09-23T09:46:46Z">
              <w:r>
                <w:rPr>
                  <w:rFonts w:ascii="Times New Roman" w:hAnsi="Times New Roman" w:cs="Times New Roman"/>
                  <w:bCs/>
                  <w:color w:val="auto"/>
                  <w:lang w:val="zh-CN"/>
                  <w:rPrChange w:id="1611"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612" w:author="zhangting" w:date="2020-09-17T08:57:00Z"/>
              <w:del w:id="1613" w:author="小多 [2]" w:date="2020-09-23T09:46:46Z"/>
              <w:color w:val="auto"/>
              <w:rPrChange w:id="1614" w:author="小多 [2]" w:date="2020-09-23T09:33:07Z">
                <w:rPr>
                  <w:ins w:id="1615" w:author="zhangting" w:date="2020-09-17T08:57:00Z"/>
                  <w:del w:id="1616" w:author="小多 [2]" w:date="2020-09-23T09:46:46Z"/>
                </w:rPr>
              </w:rPrChange>
            </w:rPr>
          </w:pPr>
          <w:ins w:id="1617" w:author="zhangting" w:date="2020-09-17T08:57:00Z">
            <w:del w:id="1618" w:author="小多 [2]" w:date="2020-09-23T09:46:46Z">
              <w:r>
                <w:rPr>
                  <w:rFonts w:ascii="Times New Roman" w:hAnsi="Times New Roman" w:cs="Times New Roman"/>
                  <w:bCs/>
                  <w:color w:val="auto"/>
                  <w:lang w:val="zh-CN"/>
                  <w:rPrChange w:id="1619" w:author="小多 [2]" w:date="2020-09-23T09:33:07Z">
                    <w:rPr>
                      <w:rFonts w:ascii="Times New Roman" w:hAnsi="Times New Roman" w:cs="Times New Roman"/>
                      <w:bCs/>
                      <w:lang w:val="zh-CN"/>
                    </w:rPr>
                  </w:rPrChange>
                </w:rPr>
                <w:fldChar w:fldCharType="begin"/>
              </w:r>
            </w:del>
          </w:ins>
          <w:ins w:id="1620" w:author="zhangting" w:date="2020-09-17T08:57:00Z">
            <w:del w:id="1621" w:author="小多 [2]" w:date="2020-09-23T09:46:46Z">
              <w:r>
                <w:rPr>
                  <w:rFonts w:ascii="Times New Roman" w:hAnsi="Times New Roman" w:cs="Times New Roman"/>
                  <w:bCs/>
                  <w:color w:val="auto"/>
                  <w:lang w:val="zh-CN"/>
                  <w:rPrChange w:id="1622" w:author="小多 [2]" w:date="2020-09-23T09:33:07Z">
                    <w:rPr>
                      <w:rFonts w:ascii="Times New Roman" w:hAnsi="Times New Roman" w:cs="Times New Roman"/>
                      <w:bCs/>
                      <w:lang w:val="zh-CN"/>
                    </w:rPr>
                  </w:rPrChange>
                </w:rPr>
                <w:delInstrText xml:space="preserve"> HYPERLINK \l _Toc23338 </w:delInstrText>
              </w:r>
            </w:del>
          </w:ins>
          <w:ins w:id="1623" w:author="zhangting" w:date="2020-09-17T08:57:00Z">
            <w:del w:id="1624" w:author="小多 [2]" w:date="2020-09-23T09:46:46Z">
              <w:r>
                <w:rPr>
                  <w:rFonts w:ascii="Times New Roman" w:hAnsi="Times New Roman" w:cs="Times New Roman"/>
                  <w:bCs/>
                  <w:color w:val="auto"/>
                  <w:lang w:val="zh-CN"/>
                  <w:rPrChange w:id="1625" w:author="小多 [2]" w:date="2020-09-23T09:33:07Z">
                    <w:rPr>
                      <w:rFonts w:ascii="Times New Roman" w:hAnsi="Times New Roman" w:cs="Times New Roman"/>
                      <w:bCs/>
                      <w:lang w:val="zh-CN"/>
                    </w:rPr>
                  </w:rPrChange>
                </w:rPr>
                <w:fldChar w:fldCharType="separate"/>
              </w:r>
            </w:del>
          </w:ins>
          <w:ins w:id="1626" w:author="zhangting" w:date="2020-09-17T08:57:00Z">
            <w:del w:id="1627" w:author="小多 [2]" w:date="2020-09-23T09:46:46Z">
              <w:r>
                <w:rPr>
                  <w:rFonts w:ascii="Times New Roman" w:hAnsi="Times New Roman" w:eastAsia="宋体" w:cs="Times New Roman"/>
                  <w:color w:val="auto"/>
                  <w:kern w:val="2"/>
                  <w:szCs w:val="24"/>
                  <w:rPrChange w:id="1628" w:author="小多 [2]" w:date="2020-09-23T09:33:07Z">
                    <w:rPr>
                      <w:rFonts w:ascii="Times New Roman" w:hAnsi="Times New Roman" w:eastAsia="宋体" w:cs="Times New Roman"/>
                      <w:kern w:val="2"/>
                      <w:szCs w:val="24"/>
                    </w:rPr>
                  </w:rPrChange>
                </w:rPr>
                <w:delText>5.1 适用范围</w:delText>
              </w:r>
            </w:del>
          </w:ins>
          <w:ins w:id="1629" w:author="zhangting" w:date="2020-09-17T08:57:00Z">
            <w:del w:id="1630" w:author="小多 [2]" w:date="2020-09-23T09:46:46Z">
              <w:r>
                <w:rPr>
                  <w:color w:val="auto"/>
                  <w:rPrChange w:id="1631" w:author="小多 [2]" w:date="2020-09-23T09:33:07Z">
                    <w:rPr/>
                  </w:rPrChange>
                </w:rPr>
                <w:tab/>
              </w:r>
            </w:del>
          </w:ins>
          <w:ins w:id="1632" w:author="zhangting" w:date="2020-09-17T08:57:00Z">
            <w:del w:id="1633" w:author="小多 [2]" w:date="2020-09-23T09:46:46Z">
              <w:r>
                <w:rPr>
                  <w:color w:val="auto"/>
                  <w:rPrChange w:id="1634" w:author="小多 [2]" w:date="2020-09-23T09:33:07Z">
                    <w:rPr/>
                  </w:rPrChange>
                </w:rPr>
                <w:fldChar w:fldCharType="begin"/>
              </w:r>
            </w:del>
          </w:ins>
          <w:ins w:id="1635" w:author="zhangting" w:date="2020-09-17T08:57:00Z">
            <w:del w:id="1636" w:author="小多 [2]" w:date="2020-09-23T09:46:46Z">
              <w:r>
                <w:rPr>
                  <w:color w:val="auto"/>
                  <w:rPrChange w:id="1637" w:author="小多 [2]" w:date="2020-09-23T09:33:07Z">
                    <w:rPr/>
                  </w:rPrChange>
                </w:rPr>
                <w:delInstrText xml:space="preserve"> PAGEREF _Toc23338 </w:delInstrText>
              </w:r>
            </w:del>
          </w:ins>
          <w:ins w:id="1638" w:author="zhangting" w:date="2020-09-17T08:57:00Z">
            <w:del w:id="1639" w:author="小多 [2]" w:date="2020-09-23T09:46:46Z">
              <w:r>
                <w:rPr>
                  <w:color w:val="auto"/>
                  <w:rPrChange w:id="1640" w:author="小多 [2]" w:date="2020-09-23T09:33:07Z">
                    <w:rPr/>
                  </w:rPrChange>
                </w:rPr>
                <w:fldChar w:fldCharType="separate"/>
              </w:r>
            </w:del>
          </w:ins>
          <w:ins w:id="1641" w:author="zhangting" w:date="2020-09-17T08:57:00Z">
            <w:del w:id="1642" w:author="小多 [2]" w:date="2020-09-23T09:46:46Z">
              <w:r>
                <w:rPr>
                  <w:color w:val="auto"/>
                  <w:rPrChange w:id="1643" w:author="小多 [2]" w:date="2020-09-23T09:33:07Z">
                    <w:rPr/>
                  </w:rPrChange>
                </w:rPr>
                <w:delText>22</w:delText>
              </w:r>
            </w:del>
          </w:ins>
          <w:ins w:id="1644" w:author="zhangting" w:date="2020-09-17T08:57:00Z">
            <w:del w:id="1645" w:author="小多 [2]" w:date="2020-09-23T09:46:46Z">
              <w:r>
                <w:rPr>
                  <w:color w:val="auto"/>
                  <w:rPrChange w:id="1646" w:author="小多 [2]" w:date="2020-09-23T09:33:07Z">
                    <w:rPr/>
                  </w:rPrChange>
                </w:rPr>
                <w:fldChar w:fldCharType="end"/>
              </w:r>
            </w:del>
          </w:ins>
          <w:ins w:id="1647" w:author="zhangting" w:date="2020-09-17T08:57:00Z">
            <w:del w:id="1648" w:author="小多 [2]" w:date="2020-09-23T09:46:46Z">
              <w:r>
                <w:rPr>
                  <w:rFonts w:ascii="Times New Roman" w:hAnsi="Times New Roman" w:cs="Times New Roman"/>
                  <w:bCs/>
                  <w:color w:val="auto"/>
                  <w:lang w:val="zh-CN"/>
                  <w:rPrChange w:id="1649"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650" w:author="zhangting" w:date="2020-09-17T08:57:00Z"/>
              <w:del w:id="1651" w:author="小多 [2]" w:date="2020-09-23T09:46:46Z"/>
              <w:color w:val="auto"/>
              <w:rPrChange w:id="1652" w:author="小多 [2]" w:date="2020-09-23T09:33:07Z">
                <w:rPr>
                  <w:ins w:id="1653" w:author="zhangting" w:date="2020-09-17T08:57:00Z"/>
                  <w:del w:id="1654" w:author="小多 [2]" w:date="2020-09-23T09:46:46Z"/>
                </w:rPr>
              </w:rPrChange>
            </w:rPr>
          </w:pPr>
          <w:ins w:id="1655" w:author="zhangting" w:date="2020-09-17T08:57:00Z">
            <w:del w:id="1656" w:author="小多 [2]" w:date="2020-09-23T09:46:46Z">
              <w:r>
                <w:rPr>
                  <w:rFonts w:ascii="Times New Roman" w:hAnsi="Times New Roman" w:cs="Times New Roman"/>
                  <w:bCs/>
                  <w:color w:val="auto"/>
                  <w:lang w:val="zh-CN"/>
                  <w:rPrChange w:id="1657" w:author="小多 [2]" w:date="2020-09-23T09:33:07Z">
                    <w:rPr>
                      <w:rFonts w:ascii="Times New Roman" w:hAnsi="Times New Roman" w:cs="Times New Roman"/>
                      <w:bCs/>
                      <w:lang w:val="zh-CN"/>
                    </w:rPr>
                  </w:rPrChange>
                </w:rPr>
                <w:fldChar w:fldCharType="begin"/>
              </w:r>
            </w:del>
          </w:ins>
          <w:ins w:id="1658" w:author="zhangting" w:date="2020-09-17T08:57:00Z">
            <w:del w:id="1659" w:author="小多 [2]" w:date="2020-09-23T09:46:46Z">
              <w:r>
                <w:rPr>
                  <w:rFonts w:ascii="Times New Roman" w:hAnsi="Times New Roman" w:cs="Times New Roman"/>
                  <w:bCs/>
                  <w:color w:val="auto"/>
                  <w:lang w:val="zh-CN"/>
                  <w:rPrChange w:id="1660" w:author="小多 [2]" w:date="2020-09-23T09:33:07Z">
                    <w:rPr>
                      <w:rFonts w:ascii="Times New Roman" w:hAnsi="Times New Roman" w:cs="Times New Roman"/>
                      <w:bCs/>
                      <w:lang w:val="zh-CN"/>
                    </w:rPr>
                  </w:rPrChange>
                </w:rPr>
                <w:delInstrText xml:space="preserve"> HYPERLINK \l _Toc17494 </w:delInstrText>
              </w:r>
            </w:del>
          </w:ins>
          <w:ins w:id="1661" w:author="zhangting" w:date="2020-09-17T08:57:00Z">
            <w:del w:id="1662" w:author="小多 [2]" w:date="2020-09-23T09:46:46Z">
              <w:r>
                <w:rPr>
                  <w:rFonts w:ascii="Times New Roman" w:hAnsi="Times New Roman" w:cs="Times New Roman"/>
                  <w:bCs/>
                  <w:color w:val="auto"/>
                  <w:lang w:val="zh-CN"/>
                  <w:rPrChange w:id="1663" w:author="小多 [2]" w:date="2020-09-23T09:33:07Z">
                    <w:rPr>
                      <w:rFonts w:ascii="Times New Roman" w:hAnsi="Times New Roman" w:cs="Times New Roman"/>
                      <w:bCs/>
                      <w:lang w:val="zh-CN"/>
                    </w:rPr>
                  </w:rPrChange>
                </w:rPr>
                <w:fldChar w:fldCharType="separate"/>
              </w:r>
            </w:del>
          </w:ins>
          <w:ins w:id="1664" w:author="zhangting" w:date="2020-09-17T08:57:00Z">
            <w:del w:id="1665" w:author="小多 [2]" w:date="2020-09-23T09:46:46Z">
              <w:r>
                <w:rPr>
                  <w:rFonts w:ascii="Times New Roman" w:hAnsi="Times New Roman" w:eastAsia="宋体" w:cs="Times New Roman"/>
                  <w:color w:val="auto"/>
                  <w:kern w:val="2"/>
                  <w:szCs w:val="24"/>
                  <w:rPrChange w:id="1666" w:author="小多 [2]" w:date="2020-09-23T09:33:07Z">
                    <w:rPr>
                      <w:rFonts w:ascii="Times New Roman" w:hAnsi="Times New Roman" w:eastAsia="宋体" w:cs="Times New Roman"/>
                      <w:kern w:val="2"/>
                      <w:szCs w:val="24"/>
                    </w:rPr>
                  </w:rPrChange>
                </w:rPr>
                <w:delText>5.2 预期使用环境</w:delText>
              </w:r>
            </w:del>
          </w:ins>
          <w:ins w:id="1667" w:author="zhangting" w:date="2020-09-17T08:57:00Z">
            <w:del w:id="1668" w:author="小多 [2]" w:date="2020-09-23T09:46:46Z">
              <w:r>
                <w:rPr>
                  <w:color w:val="auto"/>
                  <w:rPrChange w:id="1669" w:author="小多 [2]" w:date="2020-09-23T09:33:07Z">
                    <w:rPr/>
                  </w:rPrChange>
                </w:rPr>
                <w:tab/>
              </w:r>
            </w:del>
          </w:ins>
          <w:ins w:id="1670" w:author="zhangting" w:date="2020-09-17T08:57:00Z">
            <w:del w:id="1671" w:author="小多 [2]" w:date="2020-09-23T09:46:46Z">
              <w:r>
                <w:rPr>
                  <w:color w:val="auto"/>
                  <w:rPrChange w:id="1672" w:author="小多 [2]" w:date="2020-09-23T09:33:07Z">
                    <w:rPr/>
                  </w:rPrChange>
                </w:rPr>
                <w:fldChar w:fldCharType="begin"/>
              </w:r>
            </w:del>
          </w:ins>
          <w:ins w:id="1673" w:author="zhangting" w:date="2020-09-17T08:57:00Z">
            <w:del w:id="1674" w:author="小多 [2]" w:date="2020-09-23T09:46:46Z">
              <w:r>
                <w:rPr>
                  <w:color w:val="auto"/>
                  <w:rPrChange w:id="1675" w:author="小多 [2]" w:date="2020-09-23T09:33:07Z">
                    <w:rPr/>
                  </w:rPrChange>
                </w:rPr>
                <w:delInstrText xml:space="preserve"> PAGEREF _Toc17494 </w:delInstrText>
              </w:r>
            </w:del>
          </w:ins>
          <w:ins w:id="1676" w:author="zhangting" w:date="2020-09-17T08:57:00Z">
            <w:del w:id="1677" w:author="小多 [2]" w:date="2020-09-23T09:46:46Z">
              <w:r>
                <w:rPr>
                  <w:color w:val="auto"/>
                  <w:rPrChange w:id="1678" w:author="小多 [2]" w:date="2020-09-23T09:33:07Z">
                    <w:rPr/>
                  </w:rPrChange>
                </w:rPr>
                <w:fldChar w:fldCharType="separate"/>
              </w:r>
            </w:del>
          </w:ins>
          <w:ins w:id="1679" w:author="zhangting" w:date="2020-09-17T08:57:00Z">
            <w:del w:id="1680" w:author="小多 [2]" w:date="2020-09-23T09:46:46Z">
              <w:r>
                <w:rPr>
                  <w:color w:val="auto"/>
                  <w:rPrChange w:id="1681" w:author="小多 [2]" w:date="2020-09-23T09:33:07Z">
                    <w:rPr/>
                  </w:rPrChange>
                </w:rPr>
                <w:delText>22</w:delText>
              </w:r>
            </w:del>
          </w:ins>
          <w:ins w:id="1682" w:author="zhangting" w:date="2020-09-17T08:57:00Z">
            <w:del w:id="1683" w:author="小多 [2]" w:date="2020-09-23T09:46:46Z">
              <w:r>
                <w:rPr>
                  <w:color w:val="auto"/>
                  <w:rPrChange w:id="1684" w:author="小多 [2]" w:date="2020-09-23T09:33:07Z">
                    <w:rPr/>
                  </w:rPrChange>
                </w:rPr>
                <w:fldChar w:fldCharType="end"/>
              </w:r>
            </w:del>
          </w:ins>
          <w:ins w:id="1685" w:author="zhangting" w:date="2020-09-17T08:57:00Z">
            <w:del w:id="1686" w:author="小多 [2]" w:date="2020-09-23T09:46:46Z">
              <w:r>
                <w:rPr>
                  <w:rFonts w:ascii="Times New Roman" w:hAnsi="Times New Roman" w:cs="Times New Roman"/>
                  <w:bCs/>
                  <w:color w:val="auto"/>
                  <w:lang w:val="zh-CN"/>
                  <w:rPrChange w:id="1687"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688" w:author="zhangting" w:date="2020-09-17T08:57:00Z"/>
              <w:del w:id="1689" w:author="小多 [2]" w:date="2020-09-23T09:46:46Z"/>
              <w:color w:val="auto"/>
              <w:rPrChange w:id="1690" w:author="小多 [2]" w:date="2020-09-23T09:33:07Z">
                <w:rPr>
                  <w:ins w:id="1691" w:author="zhangting" w:date="2020-09-17T08:57:00Z"/>
                  <w:del w:id="1692" w:author="小多 [2]" w:date="2020-09-23T09:46:46Z"/>
                </w:rPr>
              </w:rPrChange>
            </w:rPr>
          </w:pPr>
          <w:ins w:id="1693" w:author="zhangting" w:date="2020-09-17T08:57:00Z">
            <w:del w:id="1694" w:author="小多 [2]" w:date="2020-09-23T09:46:46Z">
              <w:r>
                <w:rPr>
                  <w:rFonts w:ascii="Times New Roman" w:hAnsi="Times New Roman" w:cs="Times New Roman"/>
                  <w:bCs/>
                  <w:color w:val="auto"/>
                  <w:lang w:val="zh-CN"/>
                  <w:rPrChange w:id="1695" w:author="小多 [2]" w:date="2020-09-23T09:33:07Z">
                    <w:rPr>
                      <w:rFonts w:ascii="Times New Roman" w:hAnsi="Times New Roman" w:cs="Times New Roman"/>
                      <w:bCs/>
                      <w:lang w:val="zh-CN"/>
                    </w:rPr>
                  </w:rPrChange>
                </w:rPr>
                <w:fldChar w:fldCharType="begin"/>
              </w:r>
            </w:del>
          </w:ins>
          <w:ins w:id="1696" w:author="zhangting" w:date="2020-09-17T08:57:00Z">
            <w:del w:id="1697" w:author="小多 [2]" w:date="2020-09-23T09:46:46Z">
              <w:r>
                <w:rPr>
                  <w:rFonts w:ascii="Times New Roman" w:hAnsi="Times New Roman" w:cs="Times New Roman"/>
                  <w:bCs/>
                  <w:color w:val="auto"/>
                  <w:lang w:val="zh-CN"/>
                  <w:rPrChange w:id="1698" w:author="小多 [2]" w:date="2020-09-23T09:33:07Z">
                    <w:rPr>
                      <w:rFonts w:ascii="Times New Roman" w:hAnsi="Times New Roman" w:cs="Times New Roman"/>
                      <w:bCs/>
                      <w:lang w:val="zh-CN"/>
                    </w:rPr>
                  </w:rPrChange>
                </w:rPr>
                <w:delInstrText xml:space="preserve"> HYPERLINK \l _Toc28983 </w:delInstrText>
              </w:r>
            </w:del>
          </w:ins>
          <w:ins w:id="1699" w:author="zhangting" w:date="2020-09-17T08:57:00Z">
            <w:del w:id="1700" w:author="小多 [2]" w:date="2020-09-23T09:46:46Z">
              <w:r>
                <w:rPr>
                  <w:rFonts w:ascii="Times New Roman" w:hAnsi="Times New Roman" w:cs="Times New Roman"/>
                  <w:bCs/>
                  <w:color w:val="auto"/>
                  <w:lang w:val="zh-CN"/>
                  <w:rPrChange w:id="1701" w:author="小多 [2]" w:date="2020-09-23T09:33:07Z">
                    <w:rPr>
                      <w:rFonts w:ascii="Times New Roman" w:hAnsi="Times New Roman" w:cs="Times New Roman"/>
                      <w:bCs/>
                      <w:lang w:val="zh-CN"/>
                    </w:rPr>
                  </w:rPrChange>
                </w:rPr>
                <w:fldChar w:fldCharType="separate"/>
              </w:r>
            </w:del>
          </w:ins>
          <w:ins w:id="1702" w:author="zhangting" w:date="2020-09-17T08:57:00Z">
            <w:del w:id="1703" w:author="小多 [2]" w:date="2020-09-23T09:46:46Z">
              <w:r>
                <w:rPr>
                  <w:rFonts w:ascii="Times New Roman" w:hAnsi="Times New Roman" w:eastAsia="宋体" w:cs="Times New Roman"/>
                  <w:color w:val="auto"/>
                  <w:kern w:val="2"/>
                  <w:szCs w:val="24"/>
                  <w:rPrChange w:id="1704" w:author="小多 [2]" w:date="2020-09-23T09:33:07Z">
                    <w:rPr>
                      <w:rFonts w:ascii="Times New Roman" w:hAnsi="Times New Roman" w:eastAsia="宋体" w:cs="Times New Roman"/>
                      <w:kern w:val="2"/>
                      <w:szCs w:val="24"/>
                    </w:rPr>
                  </w:rPrChange>
                </w:rPr>
                <w:delText>5.3 适用人群</w:delText>
              </w:r>
            </w:del>
          </w:ins>
          <w:ins w:id="1705" w:author="zhangting" w:date="2020-09-17T08:57:00Z">
            <w:del w:id="1706" w:author="小多 [2]" w:date="2020-09-23T09:46:46Z">
              <w:r>
                <w:rPr>
                  <w:color w:val="auto"/>
                  <w:rPrChange w:id="1707" w:author="小多 [2]" w:date="2020-09-23T09:33:07Z">
                    <w:rPr/>
                  </w:rPrChange>
                </w:rPr>
                <w:tab/>
              </w:r>
            </w:del>
          </w:ins>
          <w:ins w:id="1708" w:author="zhangting" w:date="2020-09-17T08:57:00Z">
            <w:del w:id="1709" w:author="小多 [2]" w:date="2020-09-23T09:46:46Z">
              <w:r>
                <w:rPr>
                  <w:color w:val="auto"/>
                  <w:rPrChange w:id="1710" w:author="小多 [2]" w:date="2020-09-23T09:33:07Z">
                    <w:rPr/>
                  </w:rPrChange>
                </w:rPr>
                <w:fldChar w:fldCharType="begin"/>
              </w:r>
            </w:del>
          </w:ins>
          <w:ins w:id="1711" w:author="zhangting" w:date="2020-09-17T08:57:00Z">
            <w:del w:id="1712" w:author="小多 [2]" w:date="2020-09-23T09:46:46Z">
              <w:r>
                <w:rPr>
                  <w:color w:val="auto"/>
                  <w:rPrChange w:id="1713" w:author="小多 [2]" w:date="2020-09-23T09:33:07Z">
                    <w:rPr/>
                  </w:rPrChange>
                </w:rPr>
                <w:delInstrText xml:space="preserve"> PAGEREF _Toc28983 </w:delInstrText>
              </w:r>
            </w:del>
          </w:ins>
          <w:ins w:id="1714" w:author="zhangting" w:date="2020-09-17T08:57:00Z">
            <w:del w:id="1715" w:author="小多 [2]" w:date="2020-09-23T09:46:46Z">
              <w:r>
                <w:rPr>
                  <w:color w:val="auto"/>
                  <w:rPrChange w:id="1716" w:author="小多 [2]" w:date="2020-09-23T09:33:07Z">
                    <w:rPr/>
                  </w:rPrChange>
                </w:rPr>
                <w:fldChar w:fldCharType="separate"/>
              </w:r>
            </w:del>
          </w:ins>
          <w:ins w:id="1717" w:author="zhangting" w:date="2020-09-17T08:57:00Z">
            <w:del w:id="1718" w:author="小多 [2]" w:date="2020-09-23T09:46:46Z">
              <w:r>
                <w:rPr>
                  <w:color w:val="auto"/>
                  <w:rPrChange w:id="1719" w:author="小多 [2]" w:date="2020-09-23T09:33:07Z">
                    <w:rPr/>
                  </w:rPrChange>
                </w:rPr>
                <w:delText>23</w:delText>
              </w:r>
            </w:del>
          </w:ins>
          <w:ins w:id="1720" w:author="zhangting" w:date="2020-09-17T08:57:00Z">
            <w:del w:id="1721" w:author="小多 [2]" w:date="2020-09-23T09:46:46Z">
              <w:r>
                <w:rPr>
                  <w:color w:val="auto"/>
                  <w:rPrChange w:id="1722" w:author="小多 [2]" w:date="2020-09-23T09:33:07Z">
                    <w:rPr/>
                  </w:rPrChange>
                </w:rPr>
                <w:fldChar w:fldCharType="end"/>
              </w:r>
            </w:del>
          </w:ins>
          <w:ins w:id="1723" w:author="zhangting" w:date="2020-09-17T08:57:00Z">
            <w:del w:id="1724" w:author="小多 [2]" w:date="2020-09-23T09:46:46Z">
              <w:r>
                <w:rPr>
                  <w:rFonts w:ascii="Times New Roman" w:hAnsi="Times New Roman" w:cs="Times New Roman"/>
                  <w:bCs/>
                  <w:color w:val="auto"/>
                  <w:lang w:val="zh-CN"/>
                  <w:rPrChange w:id="172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726" w:author="zhangting" w:date="2020-09-17T08:57:00Z"/>
              <w:del w:id="1727" w:author="小多 [2]" w:date="2020-09-23T09:46:46Z"/>
              <w:color w:val="auto"/>
              <w:rPrChange w:id="1728" w:author="小多 [2]" w:date="2020-09-23T09:33:07Z">
                <w:rPr>
                  <w:ins w:id="1729" w:author="zhangting" w:date="2020-09-17T08:57:00Z"/>
                  <w:del w:id="1730" w:author="小多 [2]" w:date="2020-09-23T09:46:46Z"/>
                </w:rPr>
              </w:rPrChange>
            </w:rPr>
          </w:pPr>
          <w:ins w:id="1731" w:author="zhangting" w:date="2020-09-17T08:57:00Z">
            <w:del w:id="1732" w:author="小多 [2]" w:date="2020-09-23T09:46:46Z">
              <w:r>
                <w:rPr>
                  <w:rFonts w:ascii="Times New Roman" w:hAnsi="Times New Roman" w:cs="Times New Roman"/>
                  <w:bCs/>
                  <w:color w:val="auto"/>
                  <w:lang w:val="zh-CN"/>
                  <w:rPrChange w:id="1733" w:author="小多 [2]" w:date="2020-09-23T09:33:07Z">
                    <w:rPr>
                      <w:rFonts w:ascii="Times New Roman" w:hAnsi="Times New Roman" w:cs="Times New Roman"/>
                      <w:bCs/>
                      <w:lang w:val="zh-CN"/>
                    </w:rPr>
                  </w:rPrChange>
                </w:rPr>
                <w:fldChar w:fldCharType="begin"/>
              </w:r>
            </w:del>
          </w:ins>
          <w:ins w:id="1734" w:author="zhangting" w:date="2020-09-17T08:57:00Z">
            <w:del w:id="1735" w:author="小多 [2]" w:date="2020-09-23T09:46:46Z">
              <w:r>
                <w:rPr>
                  <w:rFonts w:ascii="Times New Roman" w:hAnsi="Times New Roman" w:cs="Times New Roman"/>
                  <w:bCs/>
                  <w:color w:val="auto"/>
                  <w:lang w:val="zh-CN"/>
                  <w:rPrChange w:id="1736" w:author="小多 [2]" w:date="2020-09-23T09:33:07Z">
                    <w:rPr>
                      <w:rFonts w:ascii="Times New Roman" w:hAnsi="Times New Roman" w:cs="Times New Roman"/>
                      <w:bCs/>
                      <w:lang w:val="zh-CN"/>
                    </w:rPr>
                  </w:rPrChange>
                </w:rPr>
                <w:delInstrText xml:space="preserve"> HYPERLINK \l _Toc22745 </w:delInstrText>
              </w:r>
            </w:del>
          </w:ins>
          <w:ins w:id="1737" w:author="zhangting" w:date="2020-09-17T08:57:00Z">
            <w:del w:id="1738" w:author="小多 [2]" w:date="2020-09-23T09:46:46Z">
              <w:r>
                <w:rPr>
                  <w:rFonts w:ascii="Times New Roman" w:hAnsi="Times New Roman" w:cs="Times New Roman"/>
                  <w:bCs/>
                  <w:color w:val="auto"/>
                  <w:lang w:val="zh-CN"/>
                  <w:rPrChange w:id="1739" w:author="小多 [2]" w:date="2020-09-23T09:33:07Z">
                    <w:rPr>
                      <w:rFonts w:ascii="Times New Roman" w:hAnsi="Times New Roman" w:cs="Times New Roman"/>
                      <w:bCs/>
                      <w:lang w:val="zh-CN"/>
                    </w:rPr>
                  </w:rPrChange>
                </w:rPr>
                <w:fldChar w:fldCharType="separate"/>
              </w:r>
            </w:del>
          </w:ins>
          <w:ins w:id="1740" w:author="zhangting" w:date="2020-09-17T08:57:00Z">
            <w:del w:id="1741" w:author="小多 [2]" w:date="2020-09-23T09:46:46Z">
              <w:r>
                <w:rPr>
                  <w:rFonts w:ascii="Times New Roman" w:hAnsi="Times New Roman" w:eastAsia="宋体" w:cs="Times New Roman"/>
                  <w:color w:val="auto"/>
                  <w:kern w:val="2"/>
                  <w:szCs w:val="24"/>
                  <w:rPrChange w:id="1742" w:author="小多 [2]" w:date="2020-09-23T09:33:07Z">
                    <w:rPr>
                      <w:rFonts w:ascii="Times New Roman" w:hAnsi="Times New Roman" w:eastAsia="宋体" w:cs="Times New Roman"/>
                      <w:kern w:val="2"/>
                      <w:szCs w:val="24"/>
                    </w:rPr>
                  </w:rPrChange>
                </w:rPr>
                <w:delText>5.4 禁忌症</w:delText>
              </w:r>
            </w:del>
          </w:ins>
          <w:ins w:id="1743" w:author="zhangting" w:date="2020-09-17T08:57:00Z">
            <w:del w:id="1744" w:author="小多 [2]" w:date="2020-09-23T09:46:46Z">
              <w:r>
                <w:rPr>
                  <w:color w:val="auto"/>
                  <w:rPrChange w:id="1745" w:author="小多 [2]" w:date="2020-09-23T09:33:07Z">
                    <w:rPr/>
                  </w:rPrChange>
                </w:rPr>
                <w:tab/>
              </w:r>
            </w:del>
          </w:ins>
          <w:ins w:id="1746" w:author="zhangting" w:date="2020-09-17T08:57:00Z">
            <w:del w:id="1747" w:author="小多 [2]" w:date="2020-09-23T09:46:46Z">
              <w:r>
                <w:rPr>
                  <w:color w:val="auto"/>
                  <w:rPrChange w:id="1748" w:author="小多 [2]" w:date="2020-09-23T09:33:07Z">
                    <w:rPr/>
                  </w:rPrChange>
                </w:rPr>
                <w:fldChar w:fldCharType="begin"/>
              </w:r>
            </w:del>
          </w:ins>
          <w:ins w:id="1749" w:author="zhangting" w:date="2020-09-17T08:57:00Z">
            <w:del w:id="1750" w:author="小多 [2]" w:date="2020-09-23T09:46:46Z">
              <w:r>
                <w:rPr>
                  <w:color w:val="auto"/>
                  <w:rPrChange w:id="1751" w:author="小多 [2]" w:date="2020-09-23T09:33:07Z">
                    <w:rPr/>
                  </w:rPrChange>
                </w:rPr>
                <w:delInstrText xml:space="preserve"> PAGEREF _Toc22745 </w:delInstrText>
              </w:r>
            </w:del>
          </w:ins>
          <w:ins w:id="1752" w:author="zhangting" w:date="2020-09-17T08:57:00Z">
            <w:del w:id="1753" w:author="小多 [2]" w:date="2020-09-23T09:46:46Z">
              <w:r>
                <w:rPr>
                  <w:color w:val="auto"/>
                  <w:rPrChange w:id="1754" w:author="小多 [2]" w:date="2020-09-23T09:33:07Z">
                    <w:rPr/>
                  </w:rPrChange>
                </w:rPr>
                <w:fldChar w:fldCharType="separate"/>
              </w:r>
            </w:del>
          </w:ins>
          <w:ins w:id="1755" w:author="zhangting" w:date="2020-09-17T08:57:00Z">
            <w:del w:id="1756" w:author="小多 [2]" w:date="2020-09-23T09:46:46Z">
              <w:r>
                <w:rPr>
                  <w:color w:val="auto"/>
                  <w:rPrChange w:id="1757" w:author="小多 [2]" w:date="2020-09-23T09:33:07Z">
                    <w:rPr/>
                  </w:rPrChange>
                </w:rPr>
                <w:delText>23</w:delText>
              </w:r>
            </w:del>
          </w:ins>
          <w:ins w:id="1758" w:author="zhangting" w:date="2020-09-17T08:57:00Z">
            <w:del w:id="1759" w:author="小多 [2]" w:date="2020-09-23T09:46:46Z">
              <w:r>
                <w:rPr>
                  <w:color w:val="auto"/>
                  <w:rPrChange w:id="1760" w:author="小多 [2]" w:date="2020-09-23T09:33:07Z">
                    <w:rPr/>
                  </w:rPrChange>
                </w:rPr>
                <w:fldChar w:fldCharType="end"/>
              </w:r>
            </w:del>
          </w:ins>
          <w:ins w:id="1761" w:author="zhangting" w:date="2020-09-17T08:57:00Z">
            <w:del w:id="1762" w:author="小多 [2]" w:date="2020-09-23T09:46:46Z">
              <w:r>
                <w:rPr>
                  <w:rFonts w:ascii="Times New Roman" w:hAnsi="Times New Roman" w:cs="Times New Roman"/>
                  <w:bCs/>
                  <w:color w:val="auto"/>
                  <w:lang w:val="zh-CN"/>
                  <w:rPrChange w:id="1763"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764" w:author="zhangting" w:date="2020-09-17T08:57:00Z"/>
              <w:del w:id="1765" w:author="小多 [2]" w:date="2020-09-23T09:46:46Z"/>
              <w:color w:val="auto"/>
              <w:rPrChange w:id="1766" w:author="小多 [2]" w:date="2020-09-23T09:33:07Z">
                <w:rPr>
                  <w:ins w:id="1767" w:author="zhangting" w:date="2020-09-17T08:57:00Z"/>
                  <w:del w:id="1768" w:author="小多 [2]" w:date="2020-09-23T09:46:46Z"/>
                </w:rPr>
              </w:rPrChange>
            </w:rPr>
          </w:pPr>
          <w:ins w:id="1769" w:author="zhangting" w:date="2020-09-17T08:57:00Z">
            <w:del w:id="1770" w:author="小多 [2]" w:date="2020-09-23T09:46:46Z">
              <w:r>
                <w:rPr>
                  <w:rFonts w:ascii="Times New Roman" w:hAnsi="Times New Roman" w:cs="Times New Roman"/>
                  <w:bCs/>
                  <w:color w:val="auto"/>
                  <w:lang w:val="zh-CN"/>
                  <w:rPrChange w:id="1771" w:author="小多 [2]" w:date="2020-09-23T09:33:07Z">
                    <w:rPr>
                      <w:rFonts w:ascii="Times New Roman" w:hAnsi="Times New Roman" w:cs="Times New Roman"/>
                      <w:bCs/>
                      <w:lang w:val="zh-CN"/>
                    </w:rPr>
                  </w:rPrChange>
                </w:rPr>
                <w:fldChar w:fldCharType="begin"/>
              </w:r>
            </w:del>
          </w:ins>
          <w:ins w:id="1772" w:author="zhangting" w:date="2020-09-17T08:57:00Z">
            <w:del w:id="1773" w:author="小多 [2]" w:date="2020-09-23T09:46:46Z">
              <w:r>
                <w:rPr>
                  <w:rFonts w:ascii="Times New Roman" w:hAnsi="Times New Roman" w:cs="Times New Roman"/>
                  <w:bCs/>
                  <w:color w:val="auto"/>
                  <w:lang w:val="zh-CN"/>
                  <w:rPrChange w:id="1774" w:author="小多 [2]" w:date="2020-09-23T09:33:07Z">
                    <w:rPr>
                      <w:rFonts w:ascii="Times New Roman" w:hAnsi="Times New Roman" w:cs="Times New Roman"/>
                      <w:bCs/>
                      <w:lang w:val="zh-CN"/>
                    </w:rPr>
                  </w:rPrChange>
                </w:rPr>
                <w:delInstrText xml:space="preserve"> HYPERLINK \l _Toc8400 </w:delInstrText>
              </w:r>
            </w:del>
          </w:ins>
          <w:ins w:id="1775" w:author="zhangting" w:date="2020-09-17T08:57:00Z">
            <w:del w:id="1776" w:author="小多 [2]" w:date="2020-09-23T09:46:46Z">
              <w:r>
                <w:rPr>
                  <w:rFonts w:ascii="Times New Roman" w:hAnsi="Times New Roman" w:cs="Times New Roman"/>
                  <w:bCs/>
                  <w:color w:val="auto"/>
                  <w:lang w:val="zh-CN"/>
                  <w:rPrChange w:id="1777" w:author="小多 [2]" w:date="2020-09-23T09:33:07Z">
                    <w:rPr>
                      <w:rFonts w:ascii="Times New Roman" w:hAnsi="Times New Roman" w:cs="Times New Roman"/>
                      <w:bCs/>
                      <w:lang w:val="zh-CN"/>
                    </w:rPr>
                  </w:rPrChange>
                </w:rPr>
                <w:fldChar w:fldCharType="separate"/>
              </w:r>
            </w:del>
          </w:ins>
          <w:ins w:id="1778" w:author="zhangting" w:date="2020-09-17T08:57:00Z">
            <w:del w:id="1779" w:author="小多 [2]" w:date="2020-09-23T09:46:46Z">
              <w:r>
                <w:rPr>
                  <w:rFonts w:ascii="Times New Roman" w:hAnsi="Times New Roman" w:eastAsia="黑体" w:cs="Times New Roman"/>
                  <w:color w:val="auto"/>
                  <w:kern w:val="2"/>
                  <w:rPrChange w:id="1780" w:author="小多 [2]" w:date="2020-09-23T09:33:07Z">
                    <w:rPr>
                      <w:rFonts w:ascii="Times New Roman" w:hAnsi="Times New Roman" w:eastAsia="黑体" w:cs="Times New Roman"/>
                      <w:kern w:val="2"/>
                    </w:rPr>
                  </w:rPrChange>
                </w:rPr>
                <w:delText>6 参考的同类产品或前代产品的情况</w:delText>
              </w:r>
            </w:del>
          </w:ins>
          <w:ins w:id="1781" w:author="zhangting" w:date="2020-09-17T08:57:00Z">
            <w:del w:id="1782" w:author="小多 [2]" w:date="2020-09-23T09:46:46Z">
              <w:r>
                <w:rPr>
                  <w:color w:val="auto"/>
                  <w:rPrChange w:id="1783" w:author="小多 [2]" w:date="2020-09-23T09:33:07Z">
                    <w:rPr/>
                  </w:rPrChange>
                </w:rPr>
                <w:tab/>
              </w:r>
            </w:del>
          </w:ins>
          <w:ins w:id="1784" w:author="zhangting" w:date="2020-09-17T08:57:00Z">
            <w:del w:id="1785" w:author="小多 [2]" w:date="2020-09-23T09:46:46Z">
              <w:r>
                <w:rPr>
                  <w:color w:val="auto"/>
                  <w:rPrChange w:id="1786" w:author="小多 [2]" w:date="2020-09-23T09:33:07Z">
                    <w:rPr/>
                  </w:rPrChange>
                </w:rPr>
                <w:fldChar w:fldCharType="begin"/>
              </w:r>
            </w:del>
          </w:ins>
          <w:ins w:id="1787" w:author="zhangting" w:date="2020-09-17T08:57:00Z">
            <w:del w:id="1788" w:author="小多 [2]" w:date="2020-09-23T09:46:46Z">
              <w:r>
                <w:rPr>
                  <w:color w:val="auto"/>
                  <w:rPrChange w:id="1789" w:author="小多 [2]" w:date="2020-09-23T09:33:07Z">
                    <w:rPr/>
                  </w:rPrChange>
                </w:rPr>
                <w:delInstrText xml:space="preserve"> PAGEREF _Toc8400 </w:delInstrText>
              </w:r>
            </w:del>
          </w:ins>
          <w:ins w:id="1790" w:author="zhangting" w:date="2020-09-17T08:57:00Z">
            <w:del w:id="1791" w:author="小多 [2]" w:date="2020-09-23T09:46:46Z">
              <w:r>
                <w:rPr>
                  <w:color w:val="auto"/>
                  <w:rPrChange w:id="1792" w:author="小多 [2]" w:date="2020-09-23T09:33:07Z">
                    <w:rPr/>
                  </w:rPrChange>
                </w:rPr>
                <w:fldChar w:fldCharType="separate"/>
              </w:r>
            </w:del>
          </w:ins>
          <w:ins w:id="1793" w:author="zhangting" w:date="2020-09-17T08:57:00Z">
            <w:del w:id="1794" w:author="小多 [2]" w:date="2020-09-23T09:46:46Z">
              <w:r>
                <w:rPr>
                  <w:color w:val="auto"/>
                  <w:rPrChange w:id="1795" w:author="小多 [2]" w:date="2020-09-23T09:33:07Z">
                    <w:rPr/>
                  </w:rPrChange>
                </w:rPr>
                <w:delText>24</w:delText>
              </w:r>
            </w:del>
          </w:ins>
          <w:ins w:id="1796" w:author="zhangting" w:date="2020-09-17T08:57:00Z">
            <w:del w:id="1797" w:author="小多 [2]" w:date="2020-09-23T09:46:46Z">
              <w:r>
                <w:rPr>
                  <w:color w:val="auto"/>
                  <w:rPrChange w:id="1798" w:author="小多 [2]" w:date="2020-09-23T09:33:07Z">
                    <w:rPr/>
                  </w:rPrChange>
                </w:rPr>
                <w:fldChar w:fldCharType="end"/>
              </w:r>
            </w:del>
          </w:ins>
          <w:ins w:id="1799" w:author="zhangting" w:date="2020-09-17T08:57:00Z">
            <w:del w:id="1800" w:author="小多 [2]" w:date="2020-09-23T09:46:46Z">
              <w:r>
                <w:rPr>
                  <w:rFonts w:ascii="Times New Roman" w:hAnsi="Times New Roman" w:cs="Times New Roman"/>
                  <w:bCs/>
                  <w:color w:val="auto"/>
                  <w:lang w:val="zh-CN"/>
                  <w:rPrChange w:id="1801"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802" w:author="zhangting" w:date="2020-09-17T08:57:00Z"/>
              <w:del w:id="1803" w:author="小多 [2]" w:date="2020-09-23T09:46:46Z"/>
              <w:color w:val="auto"/>
              <w:rPrChange w:id="1804" w:author="小多 [2]" w:date="2020-09-23T09:33:07Z">
                <w:rPr>
                  <w:ins w:id="1805" w:author="zhangting" w:date="2020-09-17T08:57:00Z"/>
                  <w:del w:id="1806" w:author="小多 [2]" w:date="2020-09-23T09:46:46Z"/>
                </w:rPr>
              </w:rPrChange>
            </w:rPr>
          </w:pPr>
          <w:ins w:id="1807" w:author="zhangting" w:date="2020-09-17T08:57:00Z">
            <w:del w:id="1808" w:author="小多 [2]" w:date="2020-09-23T09:46:46Z">
              <w:r>
                <w:rPr>
                  <w:rFonts w:ascii="Times New Roman" w:hAnsi="Times New Roman" w:cs="Times New Roman"/>
                  <w:bCs/>
                  <w:color w:val="auto"/>
                  <w:lang w:val="zh-CN"/>
                  <w:rPrChange w:id="1809" w:author="小多 [2]" w:date="2020-09-23T09:33:07Z">
                    <w:rPr>
                      <w:rFonts w:ascii="Times New Roman" w:hAnsi="Times New Roman" w:cs="Times New Roman"/>
                      <w:bCs/>
                      <w:lang w:val="zh-CN"/>
                    </w:rPr>
                  </w:rPrChange>
                </w:rPr>
                <w:fldChar w:fldCharType="begin"/>
              </w:r>
            </w:del>
          </w:ins>
          <w:ins w:id="1810" w:author="zhangting" w:date="2020-09-17T08:57:00Z">
            <w:del w:id="1811" w:author="小多 [2]" w:date="2020-09-23T09:46:46Z">
              <w:r>
                <w:rPr>
                  <w:rFonts w:ascii="Times New Roman" w:hAnsi="Times New Roman" w:cs="Times New Roman"/>
                  <w:bCs/>
                  <w:color w:val="auto"/>
                  <w:lang w:val="zh-CN"/>
                  <w:rPrChange w:id="1812" w:author="小多 [2]" w:date="2020-09-23T09:33:07Z">
                    <w:rPr>
                      <w:rFonts w:ascii="Times New Roman" w:hAnsi="Times New Roman" w:cs="Times New Roman"/>
                      <w:bCs/>
                      <w:lang w:val="zh-CN"/>
                    </w:rPr>
                  </w:rPrChange>
                </w:rPr>
                <w:delInstrText xml:space="preserve"> HYPERLINK \l _Toc12103 </w:delInstrText>
              </w:r>
            </w:del>
          </w:ins>
          <w:ins w:id="1813" w:author="zhangting" w:date="2020-09-17T08:57:00Z">
            <w:del w:id="1814" w:author="小多 [2]" w:date="2020-09-23T09:46:46Z">
              <w:r>
                <w:rPr>
                  <w:rFonts w:ascii="Times New Roman" w:hAnsi="Times New Roman" w:cs="Times New Roman"/>
                  <w:bCs/>
                  <w:color w:val="auto"/>
                  <w:lang w:val="zh-CN"/>
                  <w:rPrChange w:id="1815" w:author="小多 [2]" w:date="2020-09-23T09:33:07Z">
                    <w:rPr>
                      <w:rFonts w:ascii="Times New Roman" w:hAnsi="Times New Roman" w:cs="Times New Roman"/>
                      <w:bCs/>
                      <w:lang w:val="zh-CN"/>
                    </w:rPr>
                  </w:rPrChange>
                </w:rPr>
                <w:fldChar w:fldCharType="separate"/>
              </w:r>
            </w:del>
          </w:ins>
          <w:ins w:id="1816" w:author="zhangting" w:date="2020-09-17T08:57:00Z">
            <w:del w:id="1817" w:author="小多 [2]" w:date="2020-09-23T09:46:46Z">
              <w:r>
                <w:rPr>
                  <w:rFonts w:ascii="Times New Roman" w:hAnsi="Times New Roman" w:eastAsia="宋体" w:cs="Times New Roman"/>
                  <w:color w:val="auto"/>
                  <w:kern w:val="2"/>
                  <w:szCs w:val="24"/>
                  <w:rPrChange w:id="1818" w:author="小多 [2]" w:date="2020-09-23T09:33:07Z">
                    <w:rPr>
                      <w:rFonts w:ascii="Times New Roman" w:hAnsi="Times New Roman" w:eastAsia="宋体" w:cs="Times New Roman"/>
                      <w:kern w:val="2"/>
                      <w:szCs w:val="24"/>
                    </w:rPr>
                  </w:rPrChange>
                </w:rPr>
                <w:delText>6.1研发背景</w:delText>
              </w:r>
            </w:del>
          </w:ins>
          <w:ins w:id="1819" w:author="zhangting" w:date="2020-09-17T08:57:00Z">
            <w:del w:id="1820" w:author="小多 [2]" w:date="2020-09-23T09:46:46Z">
              <w:r>
                <w:rPr>
                  <w:color w:val="auto"/>
                  <w:rPrChange w:id="1821" w:author="小多 [2]" w:date="2020-09-23T09:33:07Z">
                    <w:rPr/>
                  </w:rPrChange>
                </w:rPr>
                <w:tab/>
              </w:r>
            </w:del>
          </w:ins>
          <w:ins w:id="1822" w:author="zhangting" w:date="2020-09-17T08:57:00Z">
            <w:del w:id="1823" w:author="小多 [2]" w:date="2020-09-23T09:46:46Z">
              <w:r>
                <w:rPr>
                  <w:color w:val="auto"/>
                  <w:rPrChange w:id="1824" w:author="小多 [2]" w:date="2020-09-23T09:33:07Z">
                    <w:rPr/>
                  </w:rPrChange>
                </w:rPr>
                <w:fldChar w:fldCharType="begin"/>
              </w:r>
            </w:del>
          </w:ins>
          <w:ins w:id="1825" w:author="zhangting" w:date="2020-09-17T08:57:00Z">
            <w:del w:id="1826" w:author="小多 [2]" w:date="2020-09-23T09:46:46Z">
              <w:r>
                <w:rPr>
                  <w:color w:val="auto"/>
                  <w:rPrChange w:id="1827" w:author="小多 [2]" w:date="2020-09-23T09:33:07Z">
                    <w:rPr/>
                  </w:rPrChange>
                </w:rPr>
                <w:delInstrText xml:space="preserve"> PAGEREF _Toc12103 </w:delInstrText>
              </w:r>
            </w:del>
          </w:ins>
          <w:ins w:id="1828" w:author="zhangting" w:date="2020-09-17T08:57:00Z">
            <w:del w:id="1829" w:author="小多 [2]" w:date="2020-09-23T09:46:46Z">
              <w:r>
                <w:rPr>
                  <w:color w:val="auto"/>
                  <w:rPrChange w:id="1830" w:author="小多 [2]" w:date="2020-09-23T09:33:07Z">
                    <w:rPr/>
                  </w:rPrChange>
                </w:rPr>
                <w:fldChar w:fldCharType="separate"/>
              </w:r>
            </w:del>
          </w:ins>
          <w:ins w:id="1831" w:author="zhangting" w:date="2020-09-17T08:57:00Z">
            <w:del w:id="1832" w:author="小多 [2]" w:date="2020-09-23T09:46:46Z">
              <w:r>
                <w:rPr>
                  <w:color w:val="auto"/>
                  <w:rPrChange w:id="1833" w:author="小多 [2]" w:date="2020-09-23T09:33:07Z">
                    <w:rPr/>
                  </w:rPrChange>
                </w:rPr>
                <w:delText>24</w:delText>
              </w:r>
            </w:del>
          </w:ins>
          <w:ins w:id="1834" w:author="zhangting" w:date="2020-09-17T08:57:00Z">
            <w:del w:id="1835" w:author="小多 [2]" w:date="2020-09-23T09:46:46Z">
              <w:r>
                <w:rPr>
                  <w:color w:val="auto"/>
                  <w:rPrChange w:id="1836" w:author="小多 [2]" w:date="2020-09-23T09:33:07Z">
                    <w:rPr/>
                  </w:rPrChange>
                </w:rPr>
                <w:fldChar w:fldCharType="end"/>
              </w:r>
            </w:del>
          </w:ins>
          <w:ins w:id="1837" w:author="zhangting" w:date="2020-09-17T08:57:00Z">
            <w:del w:id="1838" w:author="小多 [2]" w:date="2020-09-23T09:46:46Z">
              <w:r>
                <w:rPr>
                  <w:rFonts w:ascii="Times New Roman" w:hAnsi="Times New Roman" w:cs="Times New Roman"/>
                  <w:bCs/>
                  <w:color w:val="auto"/>
                  <w:lang w:val="zh-CN"/>
                  <w:rPrChange w:id="1839"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840" w:author="zhangting" w:date="2020-09-17T08:57:00Z"/>
              <w:del w:id="1841" w:author="小多 [2]" w:date="2020-09-23T09:46:46Z"/>
              <w:color w:val="auto"/>
              <w:rPrChange w:id="1842" w:author="小多 [2]" w:date="2020-09-23T09:33:07Z">
                <w:rPr>
                  <w:ins w:id="1843" w:author="zhangting" w:date="2020-09-17T08:57:00Z"/>
                  <w:del w:id="1844" w:author="小多 [2]" w:date="2020-09-23T09:46:46Z"/>
                </w:rPr>
              </w:rPrChange>
            </w:rPr>
          </w:pPr>
          <w:ins w:id="1845" w:author="zhangting" w:date="2020-09-17T08:57:00Z">
            <w:del w:id="1846" w:author="小多 [2]" w:date="2020-09-23T09:46:46Z">
              <w:r>
                <w:rPr>
                  <w:rFonts w:ascii="Times New Roman" w:hAnsi="Times New Roman" w:cs="Times New Roman"/>
                  <w:bCs/>
                  <w:color w:val="auto"/>
                  <w:lang w:val="zh-CN"/>
                  <w:rPrChange w:id="1847" w:author="小多 [2]" w:date="2020-09-23T09:33:07Z">
                    <w:rPr>
                      <w:rFonts w:ascii="Times New Roman" w:hAnsi="Times New Roman" w:cs="Times New Roman"/>
                      <w:bCs/>
                      <w:lang w:val="zh-CN"/>
                    </w:rPr>
                  </w:rPrChange>
                </w:rPr>
                <w:fldChar w:fldCharType="begin"/>
              </w:r>
            </w:del>
          </w:ins>
          <w:ins w:id="1848" w:author="zhangting" w:date="2020-09-17T08:57:00Z">
            <w:del w:id="1849" w:author="小多 [2]" w:date="2020-09-23T09:46:46Z">
              <w:r>
                <w:rPr>
                  <w:rFonts w:ascii="Times New Roman" w:hAnsi="Times New Roman" w:cs="Times New Roman"/>
                  <w:bCs/>
                  <w:color w:val="auto"/>
                  <w:lang w:val="zh-CN"/>
                  <w:rPrChange w:id="1850" w:author="小多 [2]" w:date="2020-09-23T09:33:07Z">
                    <w:rPr>
                      <w:rFonts w:ascii="Times New Roman" w:hAnsi="Times New Roman" w:cs="Times New Roman"/>
                      <w:bCs/>
                      <w:lang w:val="zh-CN"/>
                    </w:rPr>
                  </w:rPrChange>
                </w:rPr>
                <w:delInstrText xml:space="preserve"> HYPERLINK \l _Toc26621 </w:delInstrText>
              </w:r>
            </w:del>
          </w:ins>
          <w:ins w:id="1851" w:author="zhangting" w:date="2020-09-17T08:57:00Z">
            <w:del w:id="1852" w:author="小多 [2]" w:date="2020-09-23T09:46:46Z">
              <w:r>
                <w:rPr>
                  <w:rFonts w:ascii="Times New Roman" w:hAnsi="Times New Roman" w:cs="Times New Roman"/>
                  <w:bCs/>
                  <w:color w:val="auto"/>
                  <w:lang w:val="zh-CN"/>
                  <w:rPrChange w:id="1853" w:author="小多 [2]" w:date="2020-09-23T09:33:07Z">
                    <w:rPr>
                      <w:rFonts w:ascii="Times New Roman" w:hAnsi="Times New Roman" w:cs="Times New Roman"/>
                      <w:bCs/>
                      <w:lang w:val="zh-CN"/>
                    </w:rPr>
                  </w:rPrChange>
                </w:rPr>
                <w:fldChar w:fldCharType="separate"/>
              </w:r>
            </w:del>
          </w:ins>
          <w:ins w:id="1854" w:author="zhangting" w:date="2020-09-17T08:57:00Z">
            <w:del w:id="1855" w:author="小多 [2]" w:date="2020-09-23T09:46:46Z">
              <w:r>
                <w:rPr>
                  <w:rFonts w:ascii="Times New Roman" w:hAnsi="Times New Roman" w:eastAsia="黑体" w:cs="Times New Roman"/>
                  <w:color w:val="auto"/>
                  <w:kern w:val="2"/>
                  <w:rPrChange w:id="1856" w:author="小多 [2]" w:date="2020-09-23T09:33:07Z">
                    <w:rPr>
                      <w:rFonts w:ascii="Times New Roman" w:hAnsi="Times New Roman" w:eastAsia="黑体" w:cs="Times New Roman"/>
                      <w:kern w:val="2"/>
                    </w:rPr>
                  </w:rPrChange>
                </w:rPr>
                <w:delText>7 其他需说明的内容</w:delText>
              </w:r>
            </w:del>
          </w:ins>
          <w:ins w:id="1857" w:author="zhangting" w:date="2020-09-17T08:57:00Z">
            <w:del w:id="1858" w:author="小多 [2]" w:date="2020-09-23T09:46:46Z">
              <w:r>
                <w:rPr>
                  <w:color w:val="auto"/>
                  <w:rPrChange w:id="1859" w:author="小多 [2]" w:date="2020-09-23T09:33:07Z">
                    <w:rPr/>
                  </w:rPrChange>
                </w:rPr>
                <w:tab/>
              </w:r>
            </w:del>
          </w:ins>
          <w:ins w:id="1860" w:author="zhangting" w:date="2020-09-17T08:57:00Z">
            <w:del w:id="1861" w:author="小多 [2]" w:date="2020-09-23T09:46:46Z">
              <w:r>
                <w:rPr>
                  <w:color w:val="auto"/>
                  <w:rPrChange w:id="1862" w:author="小多 [2]" w:date="2020-09-23T09:33:07Z">
                    <w:rPr/>
                  </w:rPrChange>
                </w:rPr>
                <w:fldChar w:fldCharType="begin"/>
              </w:r>
            </w:del>
          </w:ins>
          <w:ins w:id="1863" w:author="zhangting" w:date="2020-09-17T08:57:00Z">
            <w:del w:id="1864" w:author="小多 [2]" w:date="2020-09-23T09:46:46Z">
              <w:r>
                <w:rPr>
                  <w:color w:val="auto"/>
                  <w:rPrChange w:id="1865" w:author="小多 [2]" w:date="2020-09-23T09:33:07Z">
                    <w:rPr/>
                  </w:rPrChange>
                </w:rPr>
                <w:delInstrText xml:space="preserve"> PAGEREF _Toc26621 </w:delInstrText>
              </w:r>
            </w:del>
          </w:ins>
          <w:ins w:id="1866" w:author="zhangting" w:date="2020-09-17T08:57:00Z">
            <w:del w:id="1867" w:author="小多 [2]" w:date="2020-09-23T09:46:46Z">
              <w:r>
                <w:rPr>
                  <w:color w:val="auto"/>
                  <w:rPrChange w:id="1868" w:author="小多 [2]" w:date="2020-09-23T09:33:07Z">
                    <w:rPr/>
                  </w:rPrChange>
                </w:rPr>
                <w:fldChar w:fldCharType="separate"/>
              </w:r>
            </w:del>
          </w:ins>
          <w:ins w:id="1869" w:author="zhangting" w:date="2020-09-17T08:57:00Z">
            <w:del w:id="1870" w:author="小多 [2]" w:date="2020-09-23T09:46:46Z">
              <w:r>
                <w:rPr>
                  <w:color w:val="auto"/>
                  <w:rPrChange w:id="1871" w:author="小多 [2]" w:date="2020-09-23T09:33:07Z">
                    <w:rPr/>
                  </w:rPrChange>
                </w:rPr>
                <w:delText>25</w:delText>
              </w:r>
            </w:del>
          </w:ins>
          <w:ins w:id="1872" w:author="zhangting" w:date="2020-09-17T08:57:00Z">
            <w:del w:id="1873" w:author="小多 [2]" w:date="2020-09-23T09:46:46Z">
              <w:r>
                <w:rPr>
                  <w:color w:val="auto"/>
                  <w:rPrChange w:id="1874" w:author="小多 [2]" w:date="2020-09-23T09:33:07Z">
                    <w:rPr/>
                  </w:rPrChange>
                </w:rPr>
                <w:fldChar w:fldCharType="end"/>
              </w:r>
            </w:del>
          </w:ins>
          <w:ins w:id="1875" w:author="zhangting" w:date="2020-09-17T08:57:00Z">
            <w:del w:id="1876" w:author="小多 [2]" w:date="2020-09-23T09:46:46Z">
              <w:r>
                <w:rPr>
                  <w:rFonts w:ascii="Times New Roman" w:hAnsi="Times New Roman" w:cs="Times New Roman"/>
                  <w:bCs/>
                  <w:color w:val="auto"/>
                  <w:lang w:val="zh-CN"/>
                  <w:rPrChange w:id="1877"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878" w:author="zhangting" w:date="2020-09-17T08:57:00Z"/>
              <w:del w:id="1879" w:author="小多 [2]" w:date="2020-09-23T09:46:46Z"/>
              <w:color w:val="auto"/>
              <w:rPrChange w:id="1880" w:author="小多 [2]" w:date="2020-09-23T09:33:07Z">
                <w:rPr>
                  <w:ins w:id="1881" w:author="zhangting" w:date="2020-09-17T08:57:00Z"/>
                  <w:del w:id="1882" w:author="小多 [2]" w:date="2020-09-23T09:46:46Z"/>
                </w:rPr>
              </w:rPrChange>
            </w:rPr>
          </w:pPr>
          <w:ins w:id="1883" w:author="zhangting" w:date="2020-09-17T08:57:00Z">
            <w:del w:id="1884" w:author="小多 [2]" w:date="2020-09-23T09:46:46Z">
              <w:r>
                <w:rPr>
                  <w:rFonts w:ascii="Times New Roman" w:hAnsi="Times New Roman" w:cs="Times New Roman"/>
                  <w:bCs/>
                  <w:color w:val="auto"/>
                  <w:lang w:val="zh-CN"/>
                  <w:rPrChange w:id="1885" w:author="小多 [2]" w:date="2020-09-23T09:33:07Z">
                    <w:rPr>
                      <w:rFonts w:ascii="Times New Roman" w:hAnsi="Times New Roman" w:cs="Times New Roman"/>
                      <w:bCs/>
                      <w:lang w:val="zh-CN"/>
                    </w:rPr>
                  </w:rPrChange>
                </w:rPr>
                <w:fldChar w:fldCharType="begin"/>
              </w:r>
            </w:del>
          </w:ins>
          <w:ins w:id="1886" w:author="zhangting" w:date="2020-09-17T08:57:00Z">
            <w:del w:id="1887" w:author="小多 [2]" w:date="2020-09-23T09:46:46Z">
              <w:r>
                <w:rPr>
                  <w:rFonts w:ascii="Times New Roman" w:hAnsi="Times New Roman" w:cs="Times New Roman"/>
                  <w:bCs/>
                  <w:color w:val="auto"/>
                  <w:lang w:val="zh-CN"/>
                  <w:rPrChange w:id="1888" w:author="小多 [2]" w:date="2020-09-23T09:33:07Z">
                    <w:rPr>
                      <w:rFonts w:ascii="Times New Roman" w:hAnsi="Times New Roman" w:cs="Times New Roman"/>
                      <w:bCs/>
                      <w:lang w:val="zh-CN"/>
                    </w:rPr>
                  </w:rPrChange>
                </w:rPr>
                <w:delInstrText xml:space="preserve"> HYPERLINK \l _Toc3063 </w:delInstrText>
              </w:r>
            </w:del>
          </w:ins>
          <w:ins w:id="1889" w:author="zhangting" w:date="2020-09-17T08:57:00Z">
            <w:del w:id="1890" w:author="小多 [2]" w:date="2020-09-23T09:46:46Z">
              <w:r>
                <w:rPr>
                  <w:rFonts w:ascii="Times New Roman" w:hAnsi="Times New Roman" w:cs="Times New Roman"/>
                  <w:bCs/>
                  <w:color w:val="auto"/>
                  <w:lang w:val="zh-CN"/>
                  <w:rPrChange w:id="1891" w:author="小多 [2]" w:date="2020-09-23T09:33:07Z">
                    <w:rPr>
                      <w:rFonts w:ascii="Times New Roman" w:hAnsi="Times New Roman" w:cs="Times New Roman"/>
                      <w:bCs/>
                      <w:lang w:val="zh-CN"/>
                    </w:rPr>
                  </w:rPrChange>
                </w:rPr>
                <w:fldChar w:fldCharType="separate"/>
              </w:r>
            </w:del>
          </w:ins>
          <w:ins w:id="1892" w:author="zhangting" w:date="2020-09-17T08:57:00Z">
            <w:del w:id="1893" w:author="小多 [2]" w:date="2020-09-23T09:46:46Z">
              <w:r>
                <w:rPr>
                  <w:rFonts w:ascii="Times New Roman" w:hAnsi="Times New Roman" w:eastAsia="宋体" w:cs="Times New Roman"/>
                  <w:color w:val="auto"/>
                  <w:kern w:val="2"/>
                  <w:szCs w:val="24"/>
                  <w:rPrChange w:id="1894" w:author="小多 [2]" w:date="2020-09-23T09:33:07Z">
                    <w:rPr>
                      <w:rFonts w:ascii="Times New Roman" w:hAnsi="Times New Roman" w:eastAsia="宋体" w:cs="Times New Roman"/>
                      <w:kern w:val="2"/>
                      <w:szCs w:val="24"/>
                    </w:rPr>
                  </w:rPrChange>
                </w:rPr>
                <w:delText>7.1已获得批准的附件</w:delText>
              </w:r>
            </w:del>
          </w:ins>
          <w:ins w:id="1895" w:author="zhangting" w:date="2020-09-17T08:57:00Z">
            <w:del w:id="1896" w:author="小多 [2]" w:date="2020-09-23T09:46:46Z">
              <w:r>
                <w:rPr>
                  <w:color w:val="auto"/>
                  <w:rPrChange w:id="1897" w:author="小多 [2]" w:date="2020-09-23T09:33:07Z">
                    <w:rPr/>
                  </w:rPrChange>
                </w:rPr>
                <w:tab/>
              </w:r>
            </w:del>
          </w:ins>
          <w:ins w:id="1898" w:author="zhangting" w:date="2020-09-17T08:57:00Z">
            <w:del w:id="1899" w:author="小多 [2]" w:date="2020-09-23T09:46:46Z">
              <w:r>
                <w:rPr>
                  <w:color w:val="auto"/>
                  <w:rPrChange w:id="1900" w:author="小多 [2]" w:date="2020-09-23T09:33:07Z">
                    <w:rPr/>
                  </w:rPrChange>
                </w:rPr>
                <w:fldChar w:fldCharType="begin"/>
              </w:r>
            </w:del>
          </w:ins>
          <w:ins w:id="1901" w:author="zhangting" w:date="2020-09-17T08:57:00Z">
            <w:del w:id="1902" w:author="小多 [2]" w:date="2020-09-23T09:46:46Z">
              <w:r>
                <w:rPr>
                  <w:color w:val="auto"/>
                  <w:rPrChange w:id="1903" w:author="小多 [2]" w:date="2020-09-23T09:33:07Z">
                    <w:rPr/>
                  </w:rPrChange>
                </w:rPr>
                <w:delInstrText xml:space="preserve"> PAGEREF _Toc3063 </w:delInstrText>
              </w:r>
            </w:del>
          </w:ins>
          <w:ins w:id="1904" w:author="zhangting" w:date="2020-09-17T08:57:00Z">
            <w:del w:id="1905" w:author="小多 [2]" w:date="2020-09-23T09:46:46Z">
              <w:r>
                <w:rPr>
                  <w:color w:val="auto"/>
                  <w:rPrChange w:id="1906" w:author="小多 [2]" w:date="2020-09-23T09:33:07Z">
                    <w:rPr/>
                  </w:rPrChange>
                </w:rPr>
                <w:fldChar w:fldCharType="separate"/>
              </w:r>
            </w:del>
          </w:ins>
          <w:ins w:id="1907" w:author="zhangting" w:date="2020-09-17T08:57:00Z">
            <w:del w:id="1908" w:author="小多 [2]" w:date="2020-09-23T09:46:46Z">
              <w:r>
                <w:rPr>
                  <w:color w:val="auto"/>
                  <w:rPrChange w:id="1909" w:author="小多 [2]" w:date="2020-09-23T09:33:07Z">
                    <w:rPr/>
                  </w:rPrChange>
                </w:rPr>
                <w:delText>25</w:delText>
              </w:r>
            </w:del>
          </w:ins>
          <w:ins w:id="1910" w:author="zhangting" w:date="2020-09-17T08:57:00Z">
            <w:del w:id="1911" w:author="小多 [2]" w:date="2020-09-23T09:46:46Z">
              <w:r>
                <w:rPr>
                  <w:color w:val="auto"/>
                  <w:rPrChange w:id="1912" w:author="小多 [2]" w:date="2020-09-23T09:33:07Z">
                    <w:rPr/>
                  </w:rPrChange>
                </w:rPr>
                <w:fldChar w:fldCharType="end"/>
              </w:r>
            </w:del>
          </w:ins>
          <w:ins w:id="1913" w:author="zhangting" w:date="2020-09-17T08:57:00Z">
            <w:del w:id="1914" w:author="小多 [2]" w:date="2020-09-23T09:46:46Z">
              <w:r>
                <w:rPr>
                  <w:rFonts w:ascii="Times New Roman" w:hAnsi="Times New Roman" w:cs="Times New Roman"/>
                  <w:bCs/>
                  <w:color w:val="auto"/>
                  <w:lang w:val="zh-CN"/>
                  <w:rPrChange w:id="1915" w:author="小多 [2]" w:date="2020-09-23T09:33:07Z">
                    <w:rPr>
                      <w:rFonts w:ascii="Times New Roman" w:hAnsi="Times New Roman" w:cs="Times New Roman"/>
                      <w:bCs/>
                      <w:lang w:val="zh-CN"/>
                    </w:rPr>
                  </w:rPrChange>
                </w:rPr>
                <w:fldChar w:fldCharType="end"/>
              </w:r>
            </w:del>
          </w:ins>
        </w:p>
        <w:p>
          <w:pPr>
            <w:pStyle w:val="12"/>
            <w:tabs>
              <w:tab w:val="right" w:leader="dot" w:pos="8306"/>
            </w:tabs>
            <w:ind w:left="440"/>
            <w:rPr>
              <w:ins w:id="1916" w:author="zhangting" w:date="2020-09-17T08:57:00Z"/>
              <w:del w:id="1917" w:author="小多 [2]" w:date="2020-09-23T09:46:46Z"/>
              <w:color w:val="auto"/>
              <w:rPrChange w:id="1918" w:author="小多 [2]" w:date="2020-09-23T09:33:07Z">
                <w:rPr>
                  <w:ins w:id="1919" w:author="zhangting" w:date="2020-09-17T08:57:00Z"/>
                  <w:del w:id="1920" w:author="小多 [2]" w:date="2020-09-23T09:46:46Z"/>
                </w:rPr>
              </w:rPrChange>
            </w:rPr>
          </w:pPr>
          <w:ins w:id="1921" w:author="zhangting" w:date="2020-09-17T08:57:00Z">
            <w:del w:id="1922" w:author="小多 [2]" w:date="2020-09-23T09:46:46Z">
              <w:r>
                <w:rPr>
                  <w:rFonts w:ascii="Times New Roman" w:hAnsi="Times New Roman" w:cs="Times New Roman"/>
                  <w:bCs/>
                  <w:color w:val="auto"/>
                  <w:lang w:val="zh-CN"/>
                  <w:rPrChange w:id="1923" w:author="小多 [2]" w:date="2020-09-23T09:33:07Z">
                    <w:rPr>
                      <w:rFonts w:ascii="Times New Roman" w:hAnsi="Times New Roman" w:cs="Times New Roman"/>
                      <w:bCs/>
                      <w:lang w:val="zh-CN"/>
                    </w:rPr>
                  </w:rPrChange>
                </w:rPr>
                <w:fldChar w:fldCharType="begin"/>
              </w:r>
            </w:del>
          </w:ins>
          <w:ins w:id="1924" w:author="zhangting" w:date="2020-09-17T08:57:00Z">
            <w:del w:id="1925" w:author="小多 [2]" w:date="2020-09-23T09:46:46Z">
              <w:r>
                <w:rPr>
                  <w:rFonts w:ascii="Times New Roman" w:hAnsi="Times New Roman" w:cs="Times New Roman"/>
                  <w:bCs/>
                  <w:color w:val="auto"/>
                  <w:lang w:val="zh-CN"/>
                  <w:rPrChange w:id="1926" w:author="小多 [2]" w:date="2020-09-23T09:33:07Z">
                    <w:rPr>
                      <w:rFonts w:ascii="Times New Roman" w:hAnsi="Times New Roman" w:cs="Times New Roman"/>
                      <w:bCs/>
                      <w:lang w:val="zh-CN"/>
                    </w:rPr>
                  </w:rPrChange>
                </w:rPr>
                <w:delInstrText xml:space="preserve"> HYPERLINK \l _Toc1636 </w:delInstrText>
              </w:r>
            </w:del>
          </w:ins>
          <w:ins w:id="1927" w:author="zhangting" w:date="2020-09-17T08:57:00Z">
            <w:del w:id="1928" w:author="小多 [2]" w:date="2020-09-23T09:46:46Z">
              <w:r>
                <w:rPr>
                  <w:rFonts w:ascii="Times New Roman" w:hAnsi="Times New Roman" w:cs="Times New Roman"/>
                  <w:bCs/>
                  <w:color w:val="auto"/>
                  <w:lang w:val="zh-CN"/>
                  <w:rPrChange w:id="1929" w:author="小多 [2]" w:date="2020-09-23T09:33:07Z">
                    <w:rPr>
                      <w:rFonts w:ascii="Times New Roman" w:hAnsi="Times New Roman" w:cs="Times New Roman"/>
                      <w:bCs/>
                      <w:lang w:val="zh-CN"/>
                    </w:rPr>
                  </w:rPrChange>
                </w:rPr>
                <w:fldChar w:fldCharType="separate"/>
              </w:r>
            </w:del>
          </w:ins>
          <w:ins w:id="1930" w:author="zhangting" w:date="2020-09-17T08:57:00Z">
            <w:del w:id="1931" w:author="小多 [2]" w:date="2020-09-23T09:46:46Z">
              <w:r>
                <w:rPr>
                  <w:rFonts w:ascii="Times New Roman" w:hAnsi="Times New Roman" w:eastAsia="宋体" w:cs="Times New Roman"/>
                  <w:color w:val="auto"/>
                  <w:kern w:val="2"/>
                  <w:szCs w:val="24"/>
                  <w:rPrChange w:id="1932" w:author="小多 [2]" w:date="2020-09-23T09:33:07Z">
                    <w:rPr>
                      <w:rFonts w:ascii="Times New Roman" w:hAnsi="Times New Roman" w:eastAsia="宋体" w:cs="Times New Roman"/>
                      <w:kern w:val="2"/>
                      <w:szCs w:val="24"/>
                    </w:rPr>
                  </w:rPrChange>
                </w:rPr>
                <w:delText>7.2 配合使用医疗器械</w:delText>
              </w:r>
            </w:del>
          </w:ins>
          <w:ins w:id="1933" w:author="zhangting" w:date="2020-09-17T08:57:00Z">
            <w:del w:id="1934" w:author="小多 [2]" w:date="2020-09-23T09:46:46Z">
              <w:r>
                <w:rPr>
                  <w:color w:val="auto"/>
                  <w:rPrChange w:id="1935" w:author="小多 [2]" w:date="2020-09-23T09:33:07Z">
                    <w:rPr/>
                  </w:rPrChange>
                </w:rPr>
                <w:tab/>
              </w:r>
            </w:del>
          </w:ins>
          <w:ins w:id="1936" w:author="zhangting" w:date="2020-09-17T08:57:00Z">
            <w:del w:id="1937" w:author="小多 [2]" w:date="2020-09-23T09:46:46Z">
              <w:r>
                <w:rPr>
                  <w:color w:val="auto"/>
                  <w:rPrChange w:id="1938" w:author="小多 [2]" w:date="2020-09-23T09:33:07Z">
                    <w:rPr/>
                  </w:rPrChange>
                </w:rPr>
                <w:fldChar w:fldCharType="begin"/>
              </w:r>
            </w:del>
          </w:ins>
          <w:ins w:id="1939" w:author="zhangting" w:date="2020-09-17T08:57:00Z">
            <w:del w:id="1940" w:author="小多 [2]" w:date="2020-09-23T09:46:46Z">
              <w:r>
                <w:rPr>
                  <w:color w:val="auto"/>
                  <w:rPrChange w:id="1941" w:author="小多 [2]" w:date="2020-09-23T09:33:07Z">
                    <w:rPr/>
                  </w:rPrChange>
                </w:rPr>
                <w:delInstrText xml:space="preserve"> PAGEREF _Toc1636 </w:delInstrText>
              </w:r>
            </w:del>
          </w:ins>
          <w:ins w:id="1942" w:author="zhangting" w:date="2020-09-17T08:57:00Z">
            <w:del w:id="1943" w:author="小多 [2]" w:date="2020-09-23T09:46:46Z">
              <w:r>
                <w:rPr>
                  <w:color w:val="auto"/>
                  <w:rPrChange w:id="1944" w:author="小多 [2]" w:date="2020-09-23T09:33:07Z">
                    <w:rPr/>
                  </w:rPrChange>
                </w:rPr>
                <w:fldChar w:fldCharType="separate"/>
              </w:r>
            </w:del>
          </w:ins>
          <w:ins w:id="1945" w:author="zhangting" w:date="2020-09-17T08:57:00Z">
            <w:del w:id="1946" w:author="小多 [2]" w:date="2020-09-23T09:46:46Z">
              <w:r>
                <w:rPr>
                  <w:color w:val="auto"/>
                  <w:rPrChange w:id="1947" w:author="小多 [2]" w:date="2020-09-23T09:33:07Z">
                    <w:rPr/>
                  </w:rPrChange>
                </w:rPr>
                <w:delText>25</w:delText>
              </w:r>
            </w:del>
          </w:ins>
          <w:ins w:id="1948" w:author="zhangting" w:date="2020-09-17T08:57:00Z">
            <w:del w:id="1949" w:author="小多 [2]" w:date="2020-09-23T09:46:46Z">
              <w:r>
                <w:rPr>
                  <w:color w:val="auto"/>
                  <w:rPrChange w:id="1950" w:author="小多 [2]" w:date="2020-09-23T09:33:07Z">
                    <w:rPr/>
                  </w:rPrChange>
                </w:rPr>
                <w:fldChar w:fldCharType="end"/>
              </w:r>
            </w:del>
          </w:ins>
          <w:ins w:id="1951" w:author="zhangting" w:date="2020-09-17T08:57:00Z">
            <w:del w:id="1952" w:author="小多 [2]" w:date="2020-09-23T09:46:46Z">
              <w:r>
                <w:rPr>
                  <w:rFonts w:ascii="Times New Roman" w:hAnsi="Times New Roman" w:cs="Times New Roman"/>
                  <w:bCs/>
                  <w:color w:val="auto"/>
                  <w:lang w:val="zh-CN"/>
                  <w:rPrChange w:id="1953" w:author="小多 [2]" w:date="2020-09-23T09:33:07Z">
                    <w:rPr>
                      <w:rFonts w:ascii="Times New Roman" w:hAnsi="Times New Roman" w:cs="Times New Roman"/>
                      <w:bCs/>
                      <w:lang w:val="zh-CN"/>
                    </w:rPr>
                  </w:rPrChange>
                </w:rPr>
                <w:fldChar w:fldCharType="end"/>
              </w:r>
            </w:del>
          </w:ins>
        </w:p>
        <w:p>
          <w:pPr>
            <w:pStyle w:val="9"/>
            <w:tabs>
              <w:tab w:val="right" w:leader="dot" w:pos="8306"/>
            </w:tabs>
            <w:rPr>
              <w:ins w:id="1954" w:author="小多 [2]" w:date="2020-09-23T09:46:46Z"/>
              <w:color w:val="auto"/>
              <w:rPrChange w:id="1955" w:author="小多 [2]" w:date="2020-09-23T16:23:45Z">
                <w:rPr>
                  <w:ins w:id="1956" w:author="小多 [2]" w:date="2020-09-23T09:46:46Z"/>
                </w:rPr>
              </w:rPrChange>
            </w:rPr>
          </w:pPr>
          <w:ins w:id="1957" w:author="小多 [2]" w:date="2020-09-23T09:46:46Z">
            <w:r>
              <w:rPr>
                <w:rFonts w:ascii="Times New Roman" w:hAnsi="Times New Roman" w:cs="Times New Roman"/>
                <w:bCs/>
                <w:color w:val="auto"/>
                <w:lang w:val="zh-CN"/>
              </w:rPr>
              <w:fldChar w:fldCharType="begin"/>
            </w:r>
          </w:ins>
          <w:ins w:id="1958" w:author="小多 [2]" w:date="2020-09-23T09:46:46Z">
            <w:r>
              <w:rPr>
                <w:rFonts w:ascii="Times New Roman" w:hAnsi="Times New Roman" w:cs="Times New Roman"/>
                <w:bCs/>
                <w:color w:val="auto"/>
                <w:lang w:val="zh-CN"/>
                <w:rPrChange w:id="1959" w:author="小多 [2]" w:date="2020-09-23T16:23:45Z">
                  <w:rPr>
                    <w:rFonts w:ascii="Times New Roman" w:hAnsi="Times New Roman" w:cs="Times New Roman"/>
                    <w:bCs/>
                    <w:lang w:val="zh-CN"/>
                  </w:rPr>
                </w:rPrChange>
              </w:rPr>
              <w:instrText xml:space="preserve"> HYPERLINK \l _Toc32603 </w:instrText>
            </w:r>
          </w:ins>
          <w:ins w:id="1961" w:author="小多 [2]" w:date="2020-09-23T09:46:46Z">
            <w:r>
              <w:rPr>
                <w:rFonts w:ascii="Times New Roman" w:hAnsi="Times New Roman" w:cs="Times New Roman"/>
                <w:bCs/>
                <w:color w:val="auto"/>
                <w:lang w:val="zh-CN"/>
                <w:rPrChange w:id="1962" w:author="小多 [2]" w:date="2020-09-23T16:23:45Z">
                  <w:rPr>
                    <w:rFonts w:ascii="Times New Roman" w:hAnsi="Times New Roman" w:cs="Times New Roman"/>
                    <w:bCs/>
                    <w:lang w:val="zh-CN"/>
                  </w:rPr>
                </w:rPrChange>
              </w:rPr>
              <w:fldChar w:fldCharType="separate"/>
            </w:r>
          </w:ins>
          <w:ins w:id="1964" w:author="小多 [2]" w:date="2020-09-23T09:46:46Z">
            <w:r>
              <w:rPr>
                <w:rFonts w:ascii="Times New Roman" w:hAnsi="Times New Roman" w:eastAsia="黑体" w:cs="Times New Roman"/>
                <w:bCs w:val="0"/>
                <w:color w:val="auto"/>
                <w:kern w:val="2"/>
                <w:rPrChange w:id="1965" w:author="小多 [2]" w:date="2020-09-23T16:23:45Z">
                  <w:rPr>
                    <w:rFonts w:ascii="Times New Roman" w:hAnsi="Times New Roman" w:eastAsia="黑体" w:cs="Times New Roman"/>
                    <w:bCs w:val="0"/>
                    <w:kern w:val="2"/>
                  </w:rPr>
                </w:rPrChange>
              </w:rPr>
              <w:t>1 概述</w:t>
            </w:r>
          </w:ins>
          <w:ins w:id="1967" w:author="小多 [2]" w:date="2020-09-23T09:46:46Z">
            <w:r>
              <w:rPr>
                <w:color w:val="auto"/>
                <w:rPrChange w:id="1968" w:author="小多 [2]" w:date="2020-09-23T16:23:45Z">
                  <w:rPr/>
                </w:rPrChange>
              </w:rPr>
              <w:tab/>
            </w:r>
          </w:ins>
          <w:ins w:id="1970" w:author="小多 [2]" w:date="2020-09-23T09:46:46Z">
            <w:r>
              <w:rPr>
                <w:color w:val="auto"/>
                <w:rPrChange w:id="1971" w:author="小多 [2]" w:date="2020-09-23T16:23:45Z">
                  <w:rPr/>
                </w:rPrChange>
              </w:rPr>
              <w:fldChar w:fldCharType="begin"/>
            </w:r>
          </w:ins>
          <w:ins w:id="1973" w:author="小多 [2]" w:date="2020-09-23T09:46:46Z">
            <w:r>
              <w:rPr>
                <w:color w:val="auto"/>
                <w:rPrChange w:id="1974" w:author="小多 [2]" w:date="2020-09-23T16:23:45Z">
                  <w:rPr/>
                </w:rPrChange>
              </w:rPr>
              <w:instrText xml:space="preserve"> PAGEREF _Toc32603 </w:instrText>
            </w:r>
          </w:ins>
          <w:ins w:id="1976" w:author="小多 [2]" w:date="2020-09-23T09:46:46Z">
            <w:r>
              <w:rPr>
                <w:color w:val="auto"/>
                <w:rPrChange w:id="1977" w:author="小多 [2]" w:date="2020-09-23T16:23:45Z">
                  <w:rPr/>
                </w:rPrChange>
              </w:rPr>
              <w:fldChar w:fldCharType="separate"/>
            </w:r>
          </w:ins>
          <w:ins w:id="1979" w:author="小多 [2]" w:date="2020-09-23T09:46:46Z">
            <w:r>
              <w:rPr>
                <w:color w:val="auto"/>
                <w:rPrChange w:id="1980" w:author="小多 [2]" w:date="2020-09-23T16:23:45Z">
                  <w:rPr/>
                </w:rPrChange>
              </w:rPr>
              <w:t>1</w:t>
            </w:r>
          </w:ins>
          <w:ins w:id="1982" w:author="小多 [2]" w:date="2020-09-23T09:46:46Z">
            <w:r>
              <w:rPr>
                <w:color w:val="auto"/>
                <w:rPrChange w:id="1983" w:author="小多 [2]" w:date="2020-09-23T16:23:45Z">
                  <w:rPr/>
                </w:rPrChange>
              </w:rPr>
              <w:fldChar w:fldCharType="end"/>
            </w:r>
          </w:ins>
          <w:ins w:id="1985" w:author="小多 [2]" w:date="2020-09-23T09:46:46Z">
            <w:r>
              <w:rPr>
                <w:rFonts w:ascii="Times New Roman" w:hAnsi="Times New Roman" w:cs="Times New Roman"/>
                <w:bCs/>
                <w:color w:val="auto"/>
                <w:lang w:val="zh-CN"/>
              </w:rPr>
              <w:fldChar w:fldCharType="end"/>
            </w:r>
          </w:ins>
        </w:p>
        <w:p>
          <w:pPr>
            <w:pStyle w:val="9"/>
            <w:tabs>
              <w:tab w:val="right" w:leader="dot" w:pos="8306"/>
            </w:tabs>
            <w:rPr>
              <w:ins w:id="1986" w:author="小多 [2]" w:date="2020-09-23T09:46:46Z"/>
              <w:color w:val="auto"/>
              <w:rPrChange w:id="1987" w:author="小多 [2]" w:date="2020-09-23T16:23:45Z">
                <w:rPr>
                  <w:ins w:id="1988" w:author="小多 [2]" w:date="2020-09-23T09:46:46Z"/>
                </w:rPr>
              </w:rPrChange>
            </w:rPr>
          </w:pPr>
          <w:ins w:id="1989" w:author="小多 [2]" w:date="2020-09-23T09:46:46Z">
            <w:r>
              <w:rPr>
                <w:rFonts w:ascii="Times New Roman" w:hAnsi="Times New Roman" w:cs="Times New Roman"/>
                <w:bCs/>
                <w:color w:val="auto"/>
                <w:lang w:val="zh-CN"/>
              </w:rPr>
              <w:fldChar w:fldCharType="begin"/>
            </w:r>
          </w:ins>
          <w:ins w:id="1990" w:author="小多 [2]" w:date="2020-09-23T09:46:46Z">
            <w:r>
              <w:rPr>
                <w:rFonts w:ascii="Times New Roman" w:hAnsi="Times New Roman" w:cs="Times New Roman"/>
                <w:bCs/>
                <w:color w:val="auto"/>
                <w:lang w:val="zh-CN"/>
                <w:rPrChange w:id="1991" w:author="小多 [2]" w:date="2020-09-23T16:23:45Z">
                  <w:rPr>
                    <w:rFonts w:ascii="Times New Roman" w:hAnsi="Times New Roman" w:cs="Times New Roman"/>
                    <w:bCs/>
                    <w:lang w:val="zh-CN"/>
                  </w:rPr>
                </w:rPrChange>
              </w:rPr>
              <w:instrText xml:space="preserve"> HYPERLINK \l _Toc19433 </w:instrText>
            </w:r>
          </w:ins>
          <w:ins w:id="1993" w:author="小多 [2]" w:date="2020-09-23T09:46:46Z">
            <w:r>
              <w:rPr>
                <w:rFonts w:ascii="Times New Roman" w:hAnsi="Times New Roman" w:cs="Times New Roman"/>
                <w:bCs/>
                <w:color w:val="auto"/>
                <w:lang w:val="zh-CN"/>
                <w:rPrChange w:id="1994" w:author="小多 [2]" w:date="2020-09-23T16:23:45Z">
                  <w:rPr>
                    <w:rFonts w:ascii="Times New Roman" w:hAnsi="Times New Roman" w:cs="Times New Roman"/>
                    <w:bCs/>
                    <w:lang w:val="zh-CN"/>
                  </w:rPr>
                </w:rPrChange>
              </w:rPr>
              <w:fldChar w:fldCharType="separate"/>
            </w:r>
          </w:ins>
          <w:ins w:id="1996" w:author="小多 [2]" w:date="2020-09-23T09:46:46Z">
            <w:r>
              <w:rPr>
                <w:rFonts w:ascii="Times New Roman" w:hAnsi="Times New Roman" w:eastAsia="黑体" w:cs="Times New Roman"/>
                <w:bCs w:val="0"/>
                <w:color w:val="auto"/>
                <w:kern w:val="2"/>
                <w:rPrChange w:id="1997" w:author="小多 [2]" w:date="2020-09-23T16:23:45Z">
                  <w:rPr>
                    <w:rFonts w:ascii="Times New Roman" w:hAnsi="Times New Roman" w:eastAsia="黑体" w:cs="Times New Roman"/>
                    <w:bCs w:val="0"/>
                    <w:kern w:val="2"/>
                  </w:rPr>
                </w:rPrChange>
              </w:rPr>
              <w:t>2 产品描述</w:t>
            </w:r>
          </w:ins>
          <w:ins w:id="1999" w:author="小多 [2]" w:date="2020-09-23T09:46:46Z">
            <w:r>
              <w:rPr>
                <w:color w:val="auto"/>
                <w:rPrChange w:id="2000" w:author="小多 [2]" w:date="2020-09-23T16:23:45Z">
                  <w:rPr/>
                </w:rPrChange>
              </w:rPr>
              <w:tab/>
            </w:r>
          </w:ins>
          <w:ins w:id="2002" w:author="小多 [2]" w:date="2020-09-23T09:46:46Z">
            <w:r>
              <w:rPr>
                <w:color w:val="auto"/>
                <w:rPrChange w:id="2003" w:author="小多 [2]" w:date="2020-09-23T16:23:45Z">
                  <w:rPr/>
                </w:rPrChange>
              </w:rPr>
              <w:fldChar w:fldCharType="begin"/>
            </w:r>
          </w:ins>
          <w:ins w:id="2005" w:author="小多 [2]" w:date="2020-09-23T09:46:46Z">
            <w:r>
              <w:rPr>
                <w:color w:val="auto"/>
                <w:rPrChange w:id="2006" w:author="小多 [2]" w:date="2020-09-23T16:23:45Z">
                  <w:rPr/>
                </w:rPrChange>
              </w:rPr>
              <w:instrText xml:space="preserve"> PAGEREF _Toc19433 </w:instrText>
            </w:r>
          </w:ins>
          <w:ins w:id="2008" w:author="小多 [2]" w:date="2020-09-23T09:46:46Z">
            <w:r>
              <w:rPr>
                <w:color w:val="auto"/>
                <w:rPrChange w:id="2009" w:author="小多 [2]" w:date="2020-09-23T16:23:45Z">
                  <w:rPr/>
                </w:rPrChange>
              </w:rPr>
              <w:fldChar w:fldCharType="separate"/>
            </w:r>
          </w:ins>
          <w:ins w:id="2011" w:author="小多 [2]" w:date="2020-09-23T09:46:46Z">
            <w:r>
              <w:rPr>
                <w:color w:val="auto"/>
                <w:rPrChange w:id="2012" w:author="小多 [2]" w:date="2020-09-23T16:23:45Z">
                  <w:rPr/>
                </w:rPrChange>
              </w:rPr>
              <w:t>2</w:t>
            </w:r>
          </w:ins>
          <w:ins w:id="2014" w:author="小多 [2]" w:date="2020-09-23T09:46:46Z">
            <w:r>
              <w:rPr>
                <w:color w:val="auto"/>
                <w:rPrChange w:id="2015" w:author="小多 [2]" w:date="2020-09-23T16:23:45Z">
                  <w:rPr/>
                </w:rPrChange>
              </w:rPr>
              <w:fldChar w:fldCharType="end"/>
            </w:r>
          </w:ins>
          <w:ins w:id="2017" w:author="小多 [2]" w:date="2020-09-23T09:46:46Z">
            <w:r>
              <w:rPr>
                <w:rFonts w:ascii="Times New Roman" w:hAnsi="Times New Roman" w:cs="Times New Roman"/>
                <w:bCs/>
                <w:color w:val="auto"/>
                <w:lang w:val="zh-CN"/>
              </w:rPr>
              <w:fldChar w:fldCharType="end"/>
            </w:r>
          </w:ins>
        </w:p>
        <w:p>
          <w:pPr>
            <w:pStyle w:val="12"/>
            <w:tabs>
              <w:tab w:val="right" w:leader="dot" w:pos="8306"/>
            </w:tabs>
            <w:rPr>
              <w:ins w:id="2018" w:author="小多 [2]" w:date="2020-09-23T09:46:46Z"/>
              <w:color w:val="auto"/>
              <w:rPrChange w:id="2019" w:author="小多 [2]" w:date="2020-09-23T16:23:45Z">
                <w:rPr>
                  <w:ins w:id="2020" w:author="小多 [2]" w:date="2020-09-23T09:46:46Z"/>
                </w:rPr>
              </w:rPrChange>
            </w:rPr>
          </w:pPr>
          <w:ins w:id="2021" w:author="小多 [2]" w:date="2020-09-23T09:46:46Z">
            <w:r>
              <w:rPr>
                <w:rFonts w:ascii="Times New Roman" w:hAnsi="Times New Roman" w:cs="Times New Roman"/>
                <w:bCs/>
                <w:color w:val="auto"/>
                <w:lang w:val="zh-CN"/>
              </w:rPr>
              <w:fldChar w:fldCharType="begin"/>
            </w:r>
          </w:ins>
          <w:ins w:id="2022" w:author="小多 [2]" w:date="2020-09-23T09:46:46Z">
            <w:r>
              <w:rPr>
                <w:rFonts w:ascii="Times New Roman" w:hAnsi="Times New Roman" w:cs="Times New Roman"/>
                <w:bCs/>
                <w:color w:val="auto"/>
                <w:lang w:val="zh-CN"/>
                <w:rPrChange w:id="2023" w:author="小多 [2]" w:date="2020-09-23T16:23:45Z">
                  <w:rPr>
                    <w:rFonts w:ascii="Times New Roman" w:hAnsi="Times New Roman" w:cs="Times New Roman"/>
                    <w:bCs/>
                    <w:lang w:val="zh-CN"/>
                  </w:rPr>
                </w:rPrChange>
              </w:rPr>
              <w:instrText xml:space="preserve"> HYPERLINK \l _Toc6973 </w:instrText>
            </w:r>
          </w:ins>
          <w:ins w:id="2025" w:author="小多 [2]" w:date="2020-09-23T09:46:46Z">
            <w:r>
              <w:rPr>
                <w:rFonts w:ascii="Times New Roman" w:hAnsi="Times New Roman" w:cs="Times New Roman"/>
                <w:bCs/>
                <w:color w:val="auto"/>
                <w:lang w:val="zh-CN"/>
                <w:rPrChange w:id="2026" w:author="小多 [2]" w:date="2020-09-23T16:23:45Z">
                  <w:rPr>
                    <w:rFonts w:ascii="Times New Roman" w:hAnsi="Times New Roman" w:cs="Times New Roman"/>
                    <w:bCs/>
                    <w:lang w:val="zh-CN"/>
                  </w:rPr>
                </w:rPrChange>
              </w:rPr>
              <w:fldChar w:fldCharType="separate"/>
            </w:r>
          </w:ins>
          <w:ins w:id="2028" w:author="小多 [2]" w:date="2020-09-23T09:46:46Z">
            <w:r>
              <w:rPr>
                <w:rFonts w:ascii="Times New Roman" w:hAnsi="Times New Roman" w:eastAsia="宋体" w:cs="Times New Roman"/>
                <w:bCs w:val="0"/>
                <w:color w:val="auto"/>
                <w:kern w:val="2"/>
                <w:szCs w:val="24"/>
                <w:rPrChange w:id="2029" w:author="小多 [2]" w:date="2020-09-23T16:23:45Z">
                  <w:rPr>
                    <w:rFonts w:ascii="Times New Roman" w:hAnsi="Times New Roman" w:eastAsia="宋体" w:cs="Times New Roman"/>
                    <w:bCs w:val="0"/>
                    <w:kern w:val="2"/>
                    <w:szCs w:val="24"/>
                  </w:rPr>
                </w:rPrChange>
              </w:rPr>
              <w:t>2.1工作原理</w:t>
            </w:r>
          </w:ins>
          <w:ins w:id="2031" w:author="小多 [2]" w:date="2020-09-23T09:46:46Z">
            <w:r>
              <w:rPr>
                <w:color w:val="auto"/>
                <w:rPrChange w:id="2032" w:author="小多 [2]" w:date="2020-09-23T16:23:45Z">
                  <w:rPr/>
                </w:rPrChange>
              </w:rPr>
              <w:tab/>
            </w:r>
          </w:ins>
          <w:ins w:id="2034" w:author="小多 [2]" w:date="2020-09-23T09:46:46Z">
            <w:r>
              <w:rPr>
                <w:color w:val="auto"/>
                <w:rPrChange w:id="2035" w:author="小多 [2]" w:date="2020-09-23T16:23:45Z">
                  <w:rPr/>
                </w:rPrChange>
              </w:rPr>
              <w:fldChar w:fldCharType="begin"/>
            </w:r>
          </w:ins>
          <w:ins w:id="2037" w:author="小多 [2]" w:date="2020-09-23T09:46:46Z">
            <w:r>
              <w:rPr>
                <w:color w:val="auto"/>
                <w:rPrChange w:id="2038" w:author="小多 [2]" w:date="2020-09-23T16:23:45Z">
                  <w:rPr/>
                </w:rPrChange>
              </w:rPr>
              <w:instrText xml:space="preserve"> PAGEREF _Toc6973 </w:instrText>
            </w:r>
          </w:ins>
          <w:ins w:id="2040" w:author="小多 [2]" w:date="2020-09-23T09:46:46Z">
            <w:r>
              <w:rPr>
                <w:color w:val="auto"/>
                <w:rPrChange w:id="2041" w:author="小多 [2]" w:date="2020-09-23T16:23:45Z">
                  <w:rPr/>
                </w:rPrChange>
              </w:rPr>
              <w:fldChar w:fldCharType="separate"/>
            </w:r>
          </w:ins>
          <w:ins w:id="2043" w:author="小多 [2]" w:date="2020-09-23T09:46:46Z">
            <w:r>
              <w:rPr>
                <w:color w:val="auto"/>
                <w:rPrChange w:id="2044" w:author="小多 [2]" w:date="2020-09-23T16:23:45Z">
                  <w:rPr/>
                </w:rPrChange>
              </w:rPr>
              <w:t>2</w:t>
            </w:r>
          </w:ins>
          <w:ins w:id="2046" w:author="小多 [2]" w:date="2020-09-23T09:46:46Z">
            <w:r>
              <w:rPr>
                <w:color w:val="auto"/>
                <w:rPrChange w:id="2047" w:author="小多 [2]" w:date="2020-09-23T16:23:45Z">
                  <w:rPr/>
                </w:rPrChange>
              </w:rPr>
              <w:fldChar w:fldCharType="end"/>
            </w:r>
          </w:ins>
          <w:ins w:id="2049" w:author="小多 [2]" w:date="2020-09-23T09:46:46Z">
            <w:r>
              <w:rPr>
                <w:rFonts w:ascii="Times New Roman" w:hAnsi="Times New Roman" w:cs="Times New Roman"/>
                <w:bCs/>
                <w:color w:val="auto"/>
                <w:lang w:val="zh-CN"/>
              </w:rPr>
              <w:fldChar w:fldCharType="end"/>
            </w:r>
          </w:ins>
        </w:p>
        <w:p>
          <w:pPr>
            <w:pStyle w:val="12"/>
            <w:tabs>
              <w:tab w:val="right" w:leader="dot" w:pos="8306"/>
            </w:tabs>
            <w:rPr>
              <w:ins w:id="2050" w:author="小多 [2]" w:date="2020-09-23T09:46:46Z"/>
              <w:color w:val="auto"/>
              <w:rPrChange w:id="2051" w:author="小多 [2]" w:date="2020-09-23T16:23:45Z">
                <w:rPr>
                  <w:ins w:id="2052" w:author="小多 [2]" w:date="2020-09-23T09:46:46Z"/>
                </w:rPr>
              </w:rPrChange>
            </w:rPr>
          </w:pPr>
          <w:ins w:id="2053" w:author="小多 [2]" w:date="2020-09-23T09:46:46Z">
            <w:r>
              <w:rPr>
                <w:rFonts w:ascii="Times New Roman" w:hAnsi="Times New Roman" w:cs="Times New Roman"/>
                <w:bCs/>
                <w:color w:val="auto"/>
                <w:lang w:val="zh-CN"/>
              </w:rPr>
              <w:fldChar w:fldCharType="begin"/>
            </w:r>
          </w:ins>
          <w:ins w:id="2054" w:author="小多 [2]" w:date="2020-09-23T09:46:46Z">
            <w:r>
              <w:rPr>
                <w:rFonts w:ascii="Times New Roman" w:hAnsi="Times New Roman" w:cs="Times New Roman"/>
                <w:bCs/>
                <w:color w:val="auto"/>
                <w:lang w:val="zh-CN"/>
                <w:rPrChange w:id="2055" w:author="小多 [2]" w:date="2020-09-23T16:23:45Z">
                  <w:rPr>
                    <w:rFonts w:ascii="Times New Roman" w:hAnsi="Times New Roman" w:cs="Times New Roman"/>
                    <w:bCs/>
                    <w:lang w:val="zh-CN"/>
                  </w:rPr>
                </w:rPrChange>
              </w:rPr>
              <w:instrText xml:space="preserve"> HYPERLINK \l _Toc248 </w:instrText>
            </w:r>
          </w:ins>
          <w:ins w:id="2057" w:author="小多 [2]" w:date="2020-09-23T09:46:46Z">
            <w:r>
              <w:rPr>
                <w:rFonts w:ascii="Times New Roman" w:hAnsi="Times New Roman" w:cs="Times New Roman"/>
                <w:bCs/>
                <w:color w:val="auto"/>
                <w:lang w:val="zh-CN"/>
                <w:rPrChange w:id="2058" w:author="小多 [2]" w:date="2020-09-23T16:23:45Z">
                  <w:rPr>
                    <w:rFonts w:ascii="Times New Roman" w:hAnsi="Times New Roman" w:cs="Times New Roman"/>
                    <w:bCs/>
                    <w:lang w:val="zh-CN"/>
                  </w:rPr>
                </w:rPrChange>
              </w:rPr>
              <w:fldChar w:fldCharType="separate"/>
            </w:r>
          </w:ins>
          <w:ins w:id="2060" w:author="小多 [2]" w:date="2020-09-23T09:46:46Z">
            <w:r>
              <w:rPr>
                <w:rFonts w:ascii="Times New Roman" w:hAnsi="Times New Roman" w:eastAsia="宋体" w:cs="Times New Roman"/>
                <w:bCs w:val="0"/>
                <w:color w:val="auto"/>
                <w:kern w:val="2"/>
                <w:szCs w:val="24"/>
                <w:rPrChange w:id="2061" w:author="小多 [2]" w:date="2020-09-23T16:23:45Z">
                  <w:rPr>
                    <w:rFonts w:ascii="Times New Roman" w:hAnsi="Times New Roman" w:eastAsia="宋体" w:cs="Times New Roman"/>
                    <w:bCs w:val="0"/>
                    <w:kern w:val="2"/>
                    <w:szCs w:val="24"/>
                  </w:rPr>
                </w:rPrChange>
              </w:rPr>
              <w:t>2.2结构组成</w:t>
            </w:r>
          </w:ins>
          <w:ins w:id="2063" w:author="小多 [2]" w:date="2020-09-23T09:46:46Z">
            <w:r>
              <w:rPr>
                <w:color w:val="auto"/>
                <w:rPrChange w:id="2064" w:author="小多 [2]" w:date="2020-09-23T16:23:45Z">
                  <w:rPr/>
                </w:rPrChange>
              </w:rPr>
              <w:tab/>
            </w:r>
          </w:ins>
          <w:ins w:id="2066" w:author="小多 [2]" w:date="2020-09-23T09:46:46Z">
            <w:r>
              <w:rPr>
                <w:color w:val="auto"/>
                <w:rPrChange w:id="2067" w:author="小多 [2]" w:date="2020-09-23T16:23:45Z">
                  <w:rPr/>
                </w:rPrChange>
              </w:rPr>
              <w:fldChar w:fldCharType="begin"/>
            </w:r>
          </w:ins>
          <w:ins w:id="2069" w:author="小多 [2]" w:date="2020-09-23T09:46:46Z">
            <w:r>
              <w:rPr>
                <w:color w:val="auto"/>
                <w:rPrChange w:id="2070" w:author="小多 [2]" w:date="2020-09-23T16:23:45Z">
                  <w:rPr/>
                </w:rPrChange>
              </w:rPr>
              <w:instrText xml:space="preserve"> PAGEREF _Toc248 </w:instrText>
            </w:r>
          </w:ins>
          <w:ins w:id="2072" w:author="小多 [2]" w:date="2020-09-23T09:46:46Z">
            <w:r>
              <w:rPr>
                <w:color w:val="auto"/>
                <w:rPrChange w:id="2073" w:author="小多 [2]" w:date="2020-09-23T16:23:45Z">
                  <w:rPr/>
                </w:rPrChange>
              </w:rPr>
              <w:fldChar w:fldCharType="separate"/>
            </w:r>
          </w:ins>
          <w:ins w:id="2075" w:author="小多 [2]" w:date="2020-09-23T09:46:46Z">
            <w:r>
              <w:rPr>
                <w:color w:val="auto"/>
                <w:rPrChange w:id="2076" w:author="小多 [2]" w:date="2020-09-23T16:23:45Z">
                  <w:rPr/>
                </w:rPrChange>
              </w:rPr>
              <w:t>2</w:t>
            </w:r>
          </w:ins>
          <w:ins w:id="2078" w:author="小多 [2]" w:date="2020-09-23T09:46:46Z">
            <w:r>
              <w:rPr>
                <w:color w:val="auto"/>
                <w:rPrChange w:id="2079" w:author="小多 [2]" w:date="2020-09-23T16:23:45Z">
                  <w:rPr/>
                </w:rPrChange>
              </w:rPr>
              <w:fldChar w:fldCharType="end"/>
            </w:r>
          </w:ins>
          <w:ins w:id="2081" w:author="小多 [2]" w:date="2020-09-23T09:46:46Z">
            <w:r>
              <w:rPr>
                <w:rFonts w:ascii="Times New Roman" w:hAnsi="Times New Roman" w:cs="Times New Roman"/>
                <w:bCs/>
                <w:color w:val="auto"/>
                <w:lang w:val="zh-CN"/>
              </w:rPr>
              <w:fldChar w:fldCharType="end"/>
            </w:r>
          </w:ins>
        </w:p>
        <w:p>
          <w:pPr>
            <w:pStyle w:val="12"/>
            <w:tabs>
              <w:tab w:val="right" w:leader="dot" w:pos="8306"/>
            </w:tabs>
            <w:rPr>
              <w:ins w:id="2082" w:author="小多 [2]" w:date="2020-09-23T09:46:46Z"/>
              <w:color w:val="auto"/>
              <w:rPrChange w:id="2083" w:author="小多 [2]" w:date="2020-09-23T16:23:45Z">
                <w:rPr>
                  <w:ins w:id="2084" w:author="小多 [2]" w:date="2020-09-23T09:46:46Z"/>
                </w:rPr>
              </w:rPrChange>
            </w:rPr>
          </w:pPr>
          <w:ins w:id="2085" w:author="小多 [2]" w:date="2020-09-23T09:46:46Z">
            <w:r>
              <w:rPr>
                <w:rFonts w:ascii="Times New Roman" w:hAnsi="Times New Roman" w:cs="Times New Roman"/>
                <w:bCs/>
                <w:color w:val="auto"/>
                <w:lang w:val="zh-CN"/>
              </w:rPr>
              <w:fldChar w:fldCharType="begin"/>
            </w:r>
          </w:ins>
          <w:ins w:id="2086" w:author="小多 [2]" w:date="2020-09-23T09:46:46Z">
            <w:r>
              <w:rPr>
                <w:rFonts w:ascii="Times New Roman" w:hAnsi="Times New Roman" w:cs="Times New Roman"/>
                <w:bCs/>
                <w:color w:val="auto"/>
                <w:lang w:val="zh-CN"/>
                <w:rPrChange w:id="2087" w:author="小多 [2]" w:date="2020-09-23T16:23:45Z">
                  <w:rPr>
                    <w:rFonts w:ascii="Times New Roman" w:hAnsi="Times New Roman" w:cs="Times New Roman"/>
                    <w:bCs/>
                    <w:lang w:val="zh-CN"/>
                  </w:rPr>
                </w:rPrChange>
              </w:rPr>
              <w:instrText xml:space="preserve"> HYPERLINK \l _Toc15500 </w:instrText>
            </w:r>
          </w:ins>
          <w:ins w:id="2089" w:author="小多 [2]" w:date="2020-09-23T09:46:46Z">
            <w:r>
              <w:rPr>
                <w:rFonts w:ascii="Times New Roman" w:hAnsi="Times New Roman" w:cs="Times New Roman"/>
                <w:bCs/>
                <w:color w:val="auto"/>
                <w:lang w:val="zh-CN"/>
                <w:rPrChange w:id="2090" w:author="小多 [2]" w:date="2020-09-23T16:23:45Z">
                  <w:rPr>
                    <w:rFonts w:ascii="Times New Roman" w:hAnsi="Times New Roman" w:cs="Times New Roman"/>
                    <w:bCs/>
                    <w:lang w:val="zh-CN"/>
                  </w:rPr>
                </w:rPrChange>
              </w:rPr>
              <w:fldChar w:fldCharType="separate"/>
            </w:r>
          </w:ins>
          <w:ins w:id="2092" w:author="小多 [2]" w:date="2020-09-23T09:46:46Z">
            <w:r>
              <w:rPr>
                <w:rFonts w:ascii="Times New Roman" w:hAnsi="Times New Roman" w:eastAsia="宋体" w:cs="Times New Roman"/>
                <w:bCs w:val="0"/>
                <w:color w:val="auto"/>
                <w:kern w:val="2"/>
                <w:szCs w:val="24"/>
                <w:rPrChange w:id="2093" w:author="小多 [2]" w:date="2020-09-23T16:23:45Z">
                  <w:rPr>
                    <w:rFonts w:ascii="Times New Roman" w:hAnsi="Times New Roman" w:eastAsia="宋体" w:cs="Times New Roman"/>
                    <w:bCs w:val="0"/>
                    <w:kern w:val="2"/>
                    <w:szCs w:val="24"/>
                  </w:rPr>
                </w:rPrChange>
              </w:rPr>
              <w:t>2.3 产品运行环境</w:t>
            </w:r>
          </w:ins>
          <w:ins w:id="2095" w:author="小多 [2]" w:date="2020-09-23T09:46:46Z">
            <w:r>
              <w:rPr>
                <w:color w:val="auto"/>
                <w:rPrChange w:id="2096" w:author="小多 [2]" w:date="2020-09-23T16:23:45Z">
                  <w:rPr/>
                </w:rPrChange>
              </w:rPr>
              <w:tab/>
            </w:r>
          </w:ins>
          <w:ins w:id="2098" w:author="小多 [2]" w:date="2020-09-23T09:46:46Z">
            <w:r>
              <w:rPr>
                <w:color w:val="auto"/>
                <w:rPrChange w:id="2099" w:author="小多 [2]" w:date="2020-09-23T16:23:45Z">
                  <w:rPr/>
                </w:rPrChange>
              </w:rPr>
              <w:fldChar w:fldCharType="begin"/>
            </w:r>
          </w:ins>
          <w:ins w:id="2101" w:author="小多 [2]" w:date="2020-09-23T09:46:46Z">
            <w:r>
              <w:rPr>
                <w:color w:val="auto"/>
                <w:rPrChange w:id="2102" w:author="小多 [2]" w:date="2020-09-23T16:23:45Z">
                  <w:rPr/>
                </w:rPrChange>
              </w:rPr>
              <w:instrText xml:space="preserve"> PAGEREF _Toc15500 </w:instrText>
            </w:r>
          </w:ins>
          <w:ins w:id="2104" w:author="小多 [2]" w:date="2020-09-23T09:46:46Z">
            <w:r>
              <w:rPr>
                <w:color w:val="auto"/>
                <w:rPrChange w:id="2105" w:author="小多 [2]" w:date="2020-09-23T16:23:45Z">
                  <w:rPr/>
                </w:rPrChange>
              </w:rPr>
              <w:fldChar w:fldCharType="separate"/>
            </w:r>
          </w:ins>
          <w:ins w:id="2107" w:author="小多 [2]" w:date="2020-09-23T09:46:46Z">
            <w:r>
              <w:rPr>
                <w:color w:val="auto"/>
                <w:rPrChange w:id="2108" w:author="小多 [2]" w:date="2020-09-23T16:23:45Z">
                  <w:rPr/>
                </w:rPrChange>
              </w:rPr>
              <w:t>3</w:t>
            </w:r>
          </w:ins>
          <w:ins w:id="2110" w:author="小多 [2]" w:date="2020-09-23T09:46:46Z">
            <w:r>
              <w:rPr>
                <w:color w:val="auto"/>
                <w:rPrChange w:id="2111" w:author="小多 [2]" w:date="2020-09-23T16:23:45Z">
                  <w:rPr/>
                </w:rPrChange>
              </w:rPr>
              <w:fldChar w:fldCharType="end"/>
            </w:r>
          </w:ins>
          <w:ins w:id="2113" w:author="小多 [2]" w:date="2020-09-23T09:46:46Z">
            <w:r>
              <w:rPr>
                <w:rFonts w:ascii="Times New Roman" w:hAnsi="Times New Roman" w:cs="Times New Roman"/>
                <w:bCs/>
                <w:color w:val="auto"/>
                <w:lang w:val="zh-CN"/>
              </w:rPr>
              <w:fldChar w:fldCharType="end"/>
            </w:r>
          </w:ins>
        </w:p>
        <w:p>
          <w:pPr>
            <w:pStyle w:val="12"/>
            <w:tabs>
              <w:tab w:val="right" w:leader="dot" w:pos="8306"/>
            </w:tabs>
            <w:rPr>
              <w:ins w:id="2114" w:author="小多 [2]" w:date="2020-09-23T09:46:46Z"/>
              <w:color w:val="auto"/>
              <w:rPrChange w:id="2115" w:author="小多 [2]" w:date="2020-09-23T16:23:45Z">
                <w:rPr>
                  <w:ins w:id="2116" w:author="小多 [2]" w:date="2020-09-23T09:46:46Z"/>
                </w:rPr>
              </w:rPrChange>
            </w:rPr>
          </w:pPr>
          <w:ins w:id="2117" w:author="小多 [2]" w:date="2020-09-23T09:46:46Z">
            <w:r>
              <w:rPr>
                <w:rFonts w:ascii="Times New Roman" w:hAnsi="Times New Roman" w:cs="Times New Roman"/>
                <w:bCs/>
                <w:color w:val="auto"/>
                <w:lang w:val="zh-CN"/>
              </w:rPr>
              <w:fldChar w:fldCharType="begin"/>
            </w:r>
          </w:ins>
          <w:ins w:id="2118" w:author="小多 [2]" w:date="2020-09-23T09:46:46Z">
            <w:r>
              <w:rPr>
                <w:rFonts w:ascii="Times New Roman" w:hAnsi="Times New Roman" w:cs="Times New Roman"/>
                <w:bCs/>
                <w:color w:val="auto"/>
                <w:lang w:val="zh-CN"/>
                <w:rPrChange w:id="2119" w:author="小多 [2]" w:date="2020-09-23T16:23:45Z">
                  <w:rPr>
                    <w:rFonts w:ascii="Times New Roman" w:hAnsi="Times New Roman" w:cs="Times New Roman"/>
                    <w:bCs/>
                    <w:lang w:val="zh-CN"/>
                  </w:rPr>
                </w:rPrChange>
              </w:rPr>
              <w:instrText xml:space="preserve"> HYPERLINK \l _Toc19380 </w:instrText>
            </w:r>
          </w:ins>
          <w:ins w:id="2121" w:author="小多 [2]" w:date="2020-09-23T09:46:46Z">
            <w:r>
              <w:rPr>
                <w:rFonts w:ascii="Times New Roman" w:hAnsi="Times New Roman" w:cs="Times New Roman"/>
                <w:bCs/>
                <w:color w:val="auto"/>
                <w:lang w:val="zh-CN"/>
                <w:rPrChange w:id="2122" w:author="小多 [2]" w:date="2020-09-23T16:23:45Z">
                  <w:rPr>
                    <w:rFonts w:ascii="Times New Roman" w:hAnsi="Times New Roman" w:cs="Times New Roman"/>
                    <w:bCs/>
                    <w:lang w:val="zh-CN"/>
                  </w:rPr>
                </w:rPrChange>
              </w:rPr>
              <w:fldChar w:fldCharType="separate"/>
            </w:r>
          </w:ins>
          <w:ins w:id="2124" w:author="小多 [2]" w:date="2020-09-23T09:46:46Z">
            <w:r>
              <w:rPr>
                <w:rFonts w:ascii="Times New Roman" w:hAnsi="Times New Roman" w:eastAsia="宋体" w:cs="Times New Roman"/>
                <w:bCs w:val="0"/>
                <w:color w:val="auto"/>
                <w:kern w:val="2"/>
                <w:szCs w:val="24"/>
                <w:rPrChange w:id="2125" w:author="小多 [2]" w:date="2020-09-23T16:23:45Z">
                  <w:rPr>
                    <w:rFonts w:ascii="Times New Roman" w:hAnsi="Times New Roman" w:eastAsia="宋体" w:cs="Times New Roman"/>
                    <w:bCs w:val="0"/>
                    <w:kern w:val="2"/>
                    <w:szCs w:val="24"/>
                  </w:rPr>
                </w:rPrChange>
              </w:rPr>
              <w:t>2.4区别于其他同类产品的特征</w:t>
            </w:r>
          </w:ins>
          <w:ins w:id="2127" w:author="小多 [2]" w:date="2020-09-23T09:46:46Z">
            <w:r>
              <w:rPr>
                <w:color w:val="auto"/>
                <w:rPrChange w:id="2128" w:author="小多 [2]" w:date="2020-09-23T16:23:45Z">
                  <w:rPr/>
                </w:rPrChange>
              </w:rPr>
              <w:tab/>
            </w:r>
          </w:ins>
          <w:ins w:id="2130" w:author="小多 [2]" w:date="2020-09-23T09:46:46Z">
            <w:r>
              <w:rPr>
                <w:color w:val="auto"/>
                <w:rPrChange w:id="2131" w:author="小多 [2]" w:date="2020-09-23T16:23:45Z">
                  <w:rPr/>
                </w:rPrChange>
              </w:rPr>
              <w:fldChar w:fldCharType="begin"/>
            </w:r>
          </w:ins>
          <w:ins w:id="2133" w:author="小多 [2]" w:date="2020-09-23T09:46:46Z">
            <w:r>
              <w:rPr>
                <w:color w:val="auto"/>
                <w:rPrChange w:id="2134" w:author="小多 [2]" w:date="2020-09-23T16:23:45Z">
                  <w:rPr/>
                </w:rPrChange>
              </w:rPr>
              <w:instrText xml:space="preserve"> PAGEREF _Toc19380 </w:instrText>
            </w:r>
          </w:ins>
          <w:ins w:id="2136" w:author="小多 [2]" w:date="2020-09-23T09:46:46Z">
            <w:r>
              <w:rPr>
                <w:color w:val="auto"/>
                <w:rPrChange w:id="2137" w:author="小多 [2]" w:date="2020-09-23T16:23:45Z">
                  <w:rPr/>
                </w:rPrChange>
              </w:rPr>
              <w:fldChar w:fldCharType="separate"/>
            </w:r>
          </w:ins>
          <w:ins w:id="2139" w:author="小多 [2]" w:date="2020-09-23T09:46:46Z">
            <w:r>
              <w:rPr>
                <w:color w:val="auto"/>
                <w:rPrChange w:id="2140" w:author="小多 [2]" w:date="2020-09-23T16:23:45Z">
                  <w:rPr/>
                </w:rPrChange>
              </w:rPr>
              <w:t>3</w:t>
            </w:r>
          </w:ins>
          <w:ins w:id="2142" w:author="小多 [2]" w:date="2020-09-23T09:46:46Z">
            <w:r>
              <w:rPr>
                <w:color w:val="auto"/>
                <w:rPrChange w:id="2143" w:author="小多 [2]" w:date="2020-09-23T16:23:45Z">
                  <w:rPr/>
                </w:rPrChange>
              </w:rPr>
              <w:fldChar w:fldCharType="end"/>
            </w:r>
          </w:ins>
          <w:ins w:id="2145" w:author="小多 [2]" w:date="2020-09-23T09:46:46Z">
            <w:r>
              <w:rPr>
                <w:rFonts w:ascii="Times New Roman" w:hAnsi="Times New Roman" w:cs="Times New Roman"/>
                <w:bCs/>
                <w:color w:val="auto"/>
                <w:lang w:val="zh-CN"/>
              </w:rPr>
              <w:fldChar w:fldCharType="end"/>
            </w:r>
          </w:ins>
        </w:p>
        <w:p>
          <w:pPr>
            <w:pStyle w:val="9"/>
            <w:tabs>
              <w:tab w:val="right" w:leader="dot" w:pos="8306"/>
            </w:tabs>
            <w:rPr>
              <w:ins w:id="2146" w:author="小多 [2]" w:date="2020-09-23T09:46:46Z"/>
              <w:color w:val="auto"/>
              <w:rPrChange w:id="2147" w:author="小多 [2]" w:date="2020-09-23T16:23:45Z">
                <w:rPr>
                  <w:ins w:id="2148" w:author="小多 [2]" w:date="2020-09-23T09:46:46Z"/>
                </w:rPr>
              </w:rPrChange>
            </w:rPr>
          </w:pPr>
          <w:ins w:id="2149" w:author="小多 [2]" w:date="2020-09-23T09:46:46Z">
            <w:r>
              <w:rPr>
                <w:rFonts w:ascii="Times New Roman" w:hAnsi="Times New Roman" w:cs="Times New Roman"/>
                <w:bCs/>
                <w:color w:val="auto"/>
                <w:lang w:val="zh-CN"/>
              </w:rPr>
              <w:fldChar w:fldCharType="begin"/>
            </w:r>
          </w:ins>
          <w:ins w:id="2150" w:author="小多 [2]" w:date="2020-09-23T09:46:46Z">
            <w:r>
              <w:rPr>
                <w:rFonts w:ascii="Times New Roman" w:hAnsi="Times New Roman" w:cs="Times New Roman"/>
                <w:bCs/>
                <w:color w:val="auto"/>
                <w:lang w:val="zh-CN"/>
                <w:rPrChange w:id="2151" w:author="小多 [2]" w:date="2020-09-23T16:23:45Z">
                  <w:rPr>
                    <w:rFonts w:ascii="Times New Roman" w:hAnsi="Times New Roman" w:cs="Times New Roman"/>
                    <w:bCs/>
                    <w:lang w:val="zh-CN"/>
                  </w:rPr>
                </w:rPrChange>
              </w:rPr>
              <w:instrText xml:space="preserve"> HYPERLINK \l _Toc1 </w:instrText>
            </w:r>
          </w:ins>
          <w:ins w:id="2153" w:author="小多 [2]" w:date="2020-09-23T09:46:46Z">
            <w:r>
              <w:rPr>
                <w:rFonts w:ascii="Times New Roman" w:hAnsi="Times New Roman" w:cs="Times New Roman"/>
                <w:bCs/>
                <w:color w:val="auto"/>
                <w:lang w:val="zh-CN"/>
                <w:rPrChange w:id="2154" w:author="小多 [2]" w:date="2020-09-23T16:23:45Z">
                  <w:rPr>
                    <w:rFonts w:ascii="Times New Roman" w:hAnsi="Times New Roman" w:cs="Times New Roman"/>
                    <w:bCs/>
                    <w:lang w:val="zh-CN"/>
                  </w:rPr>
                </w:rPrChange>
              </w:rPr>
              <w:fldChar w:fldCharType="separate"/>
            </w:r>
          </w:ins>
          <w:ins w:id="2156" w:author="小多 [2]" w:date="2020-09-23T09:46:46Z">
            <w:r>
              <w:rPr>
                <w:rFonts w:ascii="Times New Roman" w:hAnsi="Times New Roman" w:eastAsia="黑体" w:cs="Times New Roman"/>
                <w:bCs w:val="0"/>
                <w:color w:val="auto"/>
                <w:kern w:val="2"/>
                <w:rPrChange w:id="2157" w:author="小多 [2]" w:date="2020-09-23T16:23:45Z">
                  <w:rPr>
                    <w:rFonts w:ascii="Times New Roman" w:hAnsi="Times New Roman" w:eastAsia="黑体" w:cs="Times New Roman"/>
                    <w:bCs w:val="0"/>
                    <w:kern w:val="2"/>
                  </w:rPr>
                </w:rPrChange>
              </w:rPr>
              <w:t>3 型号规格</w:t>
            </w:r>
          </w:ins>
          <w:ins w:id="2159" w:author="小多 [2]" w:date="2020-09-23T09:46:46Z">
            <w:r>
              <w:rPr>
                <w:color w:val="auto"/>
                <w:rPrChange w:id="2160" w:author="小多 [2]" w:date="2020-09-23T16:23:45Z">
                  <w:rPr/>
                </w:rPrChange>
              </w:rPr>
              <w:tab/>
            </w:r>
          </w:ins>
          <w:ins w:id="2162" w:author="小多 [2]" w:date="2020-09-23T09:46:46Z">
            <w:r>
              <w:rPr>
                <w:color w:val="auto"/>
                <w:rPrChange w:id="2163" w:author="小多 [2]" w:date="2020-09-23T16:23:45Z">
                  <w:rPr/>
                </w:rPrChange>
              </w:rPr>
              <w:fldChar w:fldCharType="begin"/>
            </w:r>
          </w:ins>
          <w:ins w:id="2165" w:author="小多 [2]" w:date="2020-09-23T09:46:46Z">
            <w:r>
              <w:rPr>
                <w:color w:val="auto"/>
                <w:rPrChange w:id="2166" w:author="小多 [2]" w:date="2020-09-23T16:23:45Z">
                  <w:rPr/>
                </w:rPrChange>
              </w:rPr>
              <w:instrText xml:space="preserve"> PAGEREF _Toc1 </w:instrText>
            </w:r>
          </w:ins>
          <w:ins w:id="2168" w:author="小多 [2]" w:date="2020-09-23T09:46:46Z">
            <w:r>
              <w:rPr>
                <w:color w:val="auto"/>
                <w:rPrChange w:id="2169" w:author="小多 [2]" w:date="2020-09-23T16:23:45Z">
                  <w:rPr/>
                </w:rPrChange>
              </w:rPr>
              <w:fldChar w:fldCharType="separate"/>
            </w:r>
          </w:ins>
          <w:ins w:id="2171" w:author="小多 [2]" w:date="2020-09-23T09:46:46Z">
            <w:r>
              <w:rPr>
                <w:color w:val="auto"/>
                <w:rPrChange w:id="2172" w:author="小多 [2]" w:date="2020-09-23T16:23:45Z">
                  <w:rPr/>
                </w:rPrChange>
              </w:rPr>
              <w:t>19</w:t>
            </w:r>
          </w:ins>
          <w:ins w:id="2174" w:author="小多 [2]" w:date="2020-09-23T09:46:46Z">
            <w:r>
              <w:rPr>
                <w:color w:val="auto"/>
                <w:rPrChange w:id="2175" w:author="小多 [2]" w:date="2020-09-23T16:23:45Z">
                  <w:rPr/>
                </w:rPrChange>
              </w:rPr>
              <w:fldChar w:fldCharType="end"/>
            </w:r>
          </w:ins>
          <w:ins w:id="2177" w:author="小多 [2]" w:date="2020-09-23T09:46:46Z">
            <w:r>
              <w:rPr>
                <w:rFonts w:ascii="Times New Roman" w:hAnsi="Times New Roman" w:cs="Times New Roman"/>
                <w:bCs/>
                <w:color w:val="auto"/>
                <w:lang w:val="zh-CN"/>
              </w:rPr>
              <w:fldChar w:fldCharType="end"/>
            </w:r>
          </w:ins>
        </w:p>
        <w:p>
          <w:pPr>
            <w:pStyle w:val="9"/>
            <w:tabs>
              <w:tab w:val="right" w:leader="dot" w:pos="8306"/>
            </w:tabs>
            <w:rPr>
              <w:ins w:id="2178" w:author="小多 [2]" w:date="2020-09-23T09:46:46Z"/>
              <w:color w:val="auto"/>
              <w:rPrChange w:id="2179" w:author="小多 [2]" w:date="2020-09-23T16:23:45Z">
                <w:rPr>
                  <w:ins w:id="2180" w:author="小多 [2]" w:date="2020-09-23T09:46:46Z"/>
                </w:rPr>
              </w:rPrChange>
            </w:rPr>
          </w:pPr>
          <w:ins w:id="2181" w:author="小多 [2]" w:date="2020-09-23T09:46:46Z">
            <w:r>
              <w:rPr>
                <w:rFonts w:ascii="Times New Roman" w:hAnsi="Times New Roman" w:cs="Times New Roman"/>
                <w:bCs/>
                <w:color w:val="auto"/>
                <w:lang w:val="zh-CN"/>
              </w:rPr>
              <w:fldChar w:fldCharType="begin"/>
            </w:r>
          </w:ins>
          <w:ins w:id="2182" w:author="小多 [2]" w:date="2020-09-23T09:46:46Z">
            <w:r>
              <w:rPr>
                <w:rFonts w:ascii="Times New Roman" w:hAnsi="Times New Roman" w:cs="Times New Roman"/>
                <w:bCs/>
                <w:color w:val="auto"/>
                <w:lang w:val="zh-CN"/>
                <w:rPrChange w:id="2183" w:author="小多 [2]" w:date="2020-09-23T16:23:45Z">
                  <w:rPr>
                    <w:rFonts w:ascii="Times New Roman" w:hAnsi="Times New Roman" w:cs="Times New Roman"/>
                    <w:bCs/>
                    <w:lang w:val="zh-CN"/>
                  </w:rPr>
                </w:rPrChange>
              </w:rPr>
              <w:instrText xml:space="preserve"> HYPERLINK \l _Toc1910 </w:instrText>
            </w:r>
          </w:ins>
          <w:ins w:id="2185" w:author="小多 [2]" w:date="2020-09-23T09:46:46Z">
            <w:r>
              <w:rPr>
                <w:rFonts w:ascii="Times New Roman" w:hAnsi="Times New Roman" w:cs="Times New Roman"/>
                <w:bCs/>
                <w:color w:val="auto"/>
                <w:lang w:val="zh-CN"/>
                <w:rPrChange w:id="2186" w:author="小多 [2]" w:date="2020-09-23T16:23:45Z">
                  <w:rPr>
                    <w:rFonts w:ascii="Times New Roman" w:hAnsi="Times New Roman" w:cs="Times New Roman"/>
                    <w:bCs/>
                    <w:lang w:val="zh-CN"/>
                  </w:rPr>
                </w:rPrChange>
              </w:rPr>
              <w:fldChar w:fldCharType="separate"/>
            </w:r>
          </w:ins>
          <w:ins w:id="2188" w:author="小多 [2]" w:date="2020-09-23T09:46:46Z">
            <w:r>
              <w:rPr>
                <w:rFonts w:ascii="Times New Roman" w:hAnsi="Times New Roman" w:eastAsia="黑体" w:cs="Times New Roman"/>
                <w:bCs w:val="0"/>
                <w:color w:val="auto"/>
                <w:kern w:val="2"/>
                <w:rPrChange w:id="2189" w:author="小多 [2]" w:date="2020-09-23T16:23:45Z">
                  <w:rPr>
                    <w:rFonts w:ascii="Times New Roman" w:hAnsi="Times New Roman" w:eastAsia="黑体" w:cs="Times New Roman"/>
                    <w:bCs w:val="0"/>
                    <w:kern w:val="2"/>
                  </w:rPr>
                </w:rPrChange>
              </w:rPr>
              <w:t>4 包装说明</w:t>
            </w:r>
          </w:ins>
          <w:ins w:id="2191" w:author="小多 [2]" w:date="2020-09-23T09:46:46Z">
            <w:r>
              <w:rPr>
                <w:color w:val="auto"/>
                <w:rPrChange w:id="2192" w:author="小多 [2]" w:date="2020-09-23T16:23:45Z">
                  <w:rPr/>
                </w:rPrChange>
              </w:rPr>
              <w:tab/>
            </w:r>
          </w:ins>
          <w:ins w:id="2194" w:author="小多 [2]" w:date="2020-09-23T09:46:46Z">
            <w:r>
              <w:rPr>
                <w:color w:val="auto"/>
                <w:rPrChange w:id="2195" w:author="小多 [2]" w:date="2020-09-23T16:23:45Z">
                  <w:rPr/>
                </w:rPrChange>
              </w:rPr>
              <w:fldChar w:fldCharType="begin"/>
            </w:r>
          </w:ins>
          <w:ins w:id="2197" w:author="小多 [2]" w:date="2020-09-23T09:46:46Z">
            <w:r>
              <w:rPr>
                <w:color w:val="auto"/>
                <w:rPrChange w:id="2198" w:author="小多 [2]" w:date="2020-09-23T16:23:45Z">
                  <w:rPr/>
                </w:rPrChange>
              </w:rPr>
              <w:instrText xml:space="preserve"> PAGEREF _Toc1910 </w:instrText>
            </w:r>
          </w:ins>
          <w:ins w:id="2200" w:author="小多 [2]" w:date="2020-09-23T09:46:46Z">
            <w:r>
              <w:rPr>
                <w:color w:val="auto"/>
                <w:rPrChange w:id="2201" w:author="小多 [2]" w:date="2020-09-23T16:23:45Z">
                  <w:rPr/>
                </w:rPrChange>
              </w:rPr>
              <w:fldChar w:fldCharType="separate"/>
            </w:r>
          </w:ins>
          <w:ins w:id="2203" w:author="小多 [2]" w:date="2020-09-23T09:46:46Z">
            <w:r>
              <w:rPr>
                <w:color w:val="auto"/>
                <w:rPrChange w:id="2204" w:author="小多 [2]" w:date="2020-09-23T16:23:45Z">
                  <w:rPr/>
                </w:rPrChange>
              </w:rPr>
              <w:t>20</w:t>
            </w:r>
          </w:ins>
          <w:ins w:id="2206" w:author="小多 [2]" w:date="2020-09-23T09:46:46Z">
            <w:r>
              <w:rPr>
                <w:color w:val="auto"/>
                <w:rPrChange w:id="2207" w:author="小多 [2]" w:date="2020-09-23T16:23:45Z">
                  <w:rPr/>
                </w:rPrChange>
              </w:rPr>
              <w:fldChar w:fldCharType="end"/>
            </w:r>
          </w:ins>
          <w:ins w:id="2209" w:author="小多 [2]" w:date="2020-09-23T09:46:46Z">
            <w:r>
              <w:rPr>
                <w:rFonts w:ascii="Times New Roman" w:hAnsi="Times New Roman" w:cs="Times New Roman"/>
                <w:bCs/>
                <w:color w:val="auto"/>
                <w:lang w:val="zh-CN"/>
              </w:rPr>
              <w:fldChar w:fldCharType="end"/>
            </w:r>
          </w:ins>
        </w:p>
        <w:p>
          <w:pPr>
            <w:pStyle w:val="12"/>
            <w:tabs>
              <w:tab w:val="right" w:leader="dot" w:pos="8306"/>
            </w:tabs>
            <w:rPr>
              <w:ins w:id="2210" w:author="小多 [2]" w:date="2020-09-23T09:46:46Z"/>
              <w:color w:val="auto"/>
              <w:rPrChange w:id="2211" w:author="小多 [2]" w:date="2020-09-23T16:23:45Z">
                <w:rPr>
                  <w:ins w:id="2212" w:author="小多 [2]" w:date="2020-09-23T09:46:46Z"/>
                </w:rPr>
              </w:rPrChange>
            </w:rPr>
          </w:pPr>
          <w:ins w:id="2213" w:author="小多 [2]" w:date="2020-09-23T09:46:46Z">
            <w:r>
              <w:rPr>
                <w:rFonts w:ascii="Times New Roman" w:hAnsi="Times New Roman" w:cs="Times New Roman"/>
                <w:bCs/>
                <w:color w:val="auto"/>
                <w:lang w:val="zh-CN"/>
              </w:rPr>
              <w:fldChar w:fldCharType="begin"/>
            </w:r>
          </w:ins>
          <w:ins w:id="2214" w:author="小多 [2]" w:date="2020-09-23T09:46:46Z">
            <w:r>
              <w:rPr>
                <w:rFonts w:ascii="Times New Roman" w:hAnsi="Times New Roman" w:cs="Times New Roman"/>
                <w:bCs/>
                <w:color w:val="auto"/>
                <w:lang w:val="zh-CN"/>
                <w:rPrChange w:id="2215" w:author="小多 [2]" w:date="2020-09-23T16:23:45Z">
                  <w:rPr>
                    <w:rFonts w:ascii="Times New Roman" w:hAnsi="Times New Roman" w:cs="Times New Roman"/>
                    <w:bCs/>
                    <w:lang w:val="zh-CN"/>
                  </w:rPr>
                </w:rPrChange>
              </w:rPr>
              <w:instrText xml:space="preserve"> HYPERLINK \l _Toc26356 </w:instrText>
            </w:r>
          </w:ins>
          <w:ins w:id="2217" w:author="小多 [2]" w:date="2020-09-23T09:46:46Z">
            <w:r>
              <w:rPr>
                <w:rFonts w:ascii="Times New Roman" w:hAnsi="Times New Roman" w:cs="Times New Roman"/>
                <w:bCs/>
                <w:color w:val="auto"/>
                <w:lang w:val="zh-CN"/>
                <w:rPrChange w:id="2218" w:author="小多 [2]" w:date="2020-09-23T16:23:45Z">
                  <w:rPr>
                    <w:rFonts w:ascii="Times New Roman" w:hAnsi="Times New Roman" w:cs="Times New Roman"/>
                    <w:bCs/>
                    <w:lang w:val="zh-CN"/>
                  </w:rPr>
                </w:rPrChange>
              </w:rPr>
              <w:fldChar w:fldCharType="separate"/>
            </w:r>
          </w:ins>
          <w:ins w:id="2220" w:author="小多 [2]" w:date="2020-09-23T09:46:46Z">
            <w:r>
              <w:rPr>
                <w:rFonts w:ascii="Times New Roman" w:hAnsi="Times New Roman" w:eastAsia="宋体" w:cs="Times New Roman"/>
                <w:bCs w:val="0"/>
                <w:color w:val="auto"/>
                <w:kern w:val="2"/>
                <w:szCs w:val="24"/>
                <w:rPrChange w:id="2221" w:author="小多 [2]" w:date="2020-09-23T16:23:45Z">
                  <w:rPr>
                    <w:rFonts w:ascii="Times New Roman" w:hAnsi="Times New Roman" w:eastAsia="宋体" w:cs="Times New Roman"/>
                    <w:bCs w:val="0"/>
                    <w:kern w:val="2"/>
                    <w:szCs w:val="24"/>
                  </w:rPr>
                </w:rPrChange>
              </w:rPr>
              <w:t>4.1产品包装信息</w:t>
            </w:r>
          </w:ins>
          <w:ins w:id="2223" w:author="小多 [2]" w:date="2020-09-23T09:46:46Z">
            <w:r>
              <w:rPr>
                <w:color w:val="auto"/>
                <w:rPrChange w:id="2224" w:author="小多 [2]" w:date="2020-09-23T16:23:45Z">
                  <w:rPr/>
                </w:rPrChange>
              </w:rPr>
              <w:tab/>
            </w:r>
          </w:ins>
          <w:ins w:id="2226" w:author="小多 [2]" w:date="2020-09-23T09:46:46Z">
            <w:r>
              <w:rPr>
                <w:color w:val="auto"/>
                <w:rPrChange w:id="2227" w:author="小多 [2]" w:date="2020-09-23T16:23:45Z">
                  <w:rPr/>
                </w:rPrChange>
              </w:rPr>
              <w:fldChar w:fldCharType="begin"/>
            </w:r>
          </w:ins>
          <w:ins w:id="2229" w:author="小多 [2]" w:date="2020-09-23T09:46:46Z">
            <w:r>
              <w:rPr>
                <w:color w:val="auto"/>
                <w:rPrChange w:id="2230" w:author="小多 [2]" w:date="2020-09-23T16:23:45Z">
                  <w:rPr/>
                </w:rPrChange>
              </w:rPr>
              <w:instrText xml:space="preserve"> PAGEREF _Toc26356 </w:instrText>
            </w:r>
          </w:ins>
          <w:ins w:id="2232" w:author="小多 [2]" w:date="2020-09-23T09:46:46Z">
            <w:r>
              <w:rPr>
                <w:color w:val="auto"/>
                <w:rPrChange w:id="2233" w:author="小多 [2]" w:date="2020-09-23T16:23:45Z">
                  <w:rPr/>
                </w:rPrChange>
              </w:rPr>
              <w:fldChar w:fldCharType="separate"/>
            </w:r>
          </w:ins>
          <w:ins w:id="2235" w:author="小多 [2]" w:date="2020-09-23T09:46:46Z">
            <w:r>
              <w:rPr>
                <w:color w:val="auto"/>
                <w:rPrChange w:id="2236" w:author="小多 [2]" w:date="2020-09-23T16:23:45Z">
                  <w:rPr/>
                </w:rPrChange>
              </w:rPr>
              <w:t>20</w:t>
            </w:r>
          </w:ins>
          <w:ins w:id="2238" w:author="小多 [2]" w:date="2020-09-23T09:46:46Z">
            <w:r>
              <w:rPr>
                <w:color w:val="auto"/>
                <w:rPrChange w:id="2239" w:author="小多 [2]" w:date="2020-09-23T16:23:45Z">
                  <w:rPr/>
                </w:rPrChange>
              </w:rPr>
              <w:fldChar w:fldCharType="end"/>
            </w:r>
          </w:ins>
          <w:ins w:id="2241" w:author="小多 [2]" w:date="2020-09-23T09:46:46Z">
            <w:r>
              <w:rPr>
                <w:rFonts w:ascii="Times New Roman" w:hAnsi="Times New Roman" w:cs="Times New Roman"/>
                <w:bCs/>
                <w:color w:val="auto"/>
                <w:lang w:val="zh-CN"/>
              </w:rPr>
              <w:fldChar w:fldCharType="end"/>
            </w:r>
          </w:ins>
        </w:p>
        <w:p>
          <w:pPr>
            <w:pStyle w:val="9"/>
            <w:tabs>
              <w:tab w:val="right" w:leader="dot" w:pos="8306"/>
            </w:tabs>
            <w:rPr>
              <w:ins w:id="2242" w:author="小多 [2]" w:date="2020-09-23T09:46:46Z"/>
              <w:color w:val="auto"/>
              <w:rPrChange w:id="2243" w:author="小多 [2]" w:date="2020-09-23T16:23:45Z">
                <w:rPr>
                  <w:ins w:id="2244" w:author="小多 [2]" w:date="2020-09-23T09:46:46Z"/>
                </w:rPr>
              </w:rPrChange>
            </w:rPr>
          </w:pPr>
          <w:ins w:id="2245" w:author="小多 [2]" w:date="2020-09-23T09:46:46Z">
            <w:r>
              <w:rPr>
                <w:rFonts w:ascii="Times New Roman" w:hAnsi="Times New Roman" w:cs="Times New Roman"/>
                <w:bCs/>
                <w:color w:val="auto"/>
                <w:lang w:val="zh-CN"/>
              </w:rPr>
              <w:fldChar w:fldCharType="begin"/>
            </w:r>
          </w:ins>
          <w:ins w:id="2246" w:author="小多 [2]" w:date="2020-09-23T09:46:46Z">
            <w:r>
              <w:rPr>
                <w:rFonts w:ascii="Times New Roman" w:hAnsi="Times New Roman" w:cs="Times New Roman"/>
                <w:bCs/>
                <w:color w:val="auto"/>
                <w:lang w:val="zh-CN"/>
                <w:rPrChange w:id="2247" w:author="小多 [2]" w:date="2020-09-23T16:23:45Z">
                  <w:rPr>
                    <w:rFonts w:ascii="Times New Roman" w:hAnsi="Times New Roman" w:cs="Times New Roman"/>
                    <w:bCs/>
                    <w:lang w:val="zh-CN"/>
                  </w:rPr>
                </w:rPrChange>
              </w:rPr>
              <w:instrText xml:space="preserve"> HYPERLINK \l _Toc32279 </w:instrText>
            </w:r>
          </w:ins>
          <w:ins w:id="2249" w:author="小多 [2]" w:date="2020-09-23T09:46:46Z">
            <w:r>
              <w:rPr>
                <w:rFonts w:ascii="Times New Roman" w:hAnsi="Times New Roman" w:cs="Times New Roman"/>
                <w:bCs/>
                <w:color w:val="auto"/>
                <w:lang w:val="zh-CN"/>
                <w:rPrChange w:id="2250" w:author="小多 [2]" w:date="2020-09-23T16:23:45Z">
                  <w:rPr>
                    <w:rFonts w:ascii="Times New Roman" w:hAnsi="Times New Roman" w:cs="Times New Roman"/>
                    <w:bCs/>
                    <w:lang w:val="zh-CN"/>
                  </w:rPr>
                </w:rPrChange>
              </w:rPr>
              <w:fldChar w:fldCharType="separate"/>
            </w:r>
          </w:ins>
          <w:ins w:id="2252" w:author="小多 [2]" w:date="2020-09-23T09:46:46Z">
            <w:r>
              <w:rPr>
                <w:rFonts w:ascii="Times New Roman" w:hAnsi="Times New Roman" w:eastAsia="黑体" w:cs="Times New Roman"/>
                <w:bCs w:val="0"/>
                <w:color w:val="auto"/>
                <w:kern w:val="2"/>
                <w:rPrChange w:id="2253" w:author="小多 [2]" w:date="2020-09-23T16:23:45Z">
                  <w:rPr>
                    <w:rFonts w:ascii="Times New Roman" w:hAnsi="Times New Roman" w:eastAsia="黑体" w:cs="Times New Roman"/>
                    <w:bCs w:val="0"/>
                    <w:kern w:val="2"/>
                  </w:rPr>
                </w:rPrChange>
              </w:rPr>
              <w:t>5 适用范围和禁忌症</w:t>
            </w:r>
          </w:ins>
          <w:ins w:id="2255" w:author="小多 [2]" w:date="2020-09-23T09:46:46Z">
            <w:r>
              <w:rPr>
                <w:color w:val="auto"/>
                <w:rPrChange w:id="2256" w:author="小多 [2]" w:date="2020-09-23T16:23:45Z">
                  <w:rPr/>
                </w:rPrChange>
              </w:rPr>
              <w:tab/>
            </w:r>
          </w:ins>
          <w:ins w:id="2258" w:author="小多 [2]" w:date="2020-09-23T09:46:46Z">
            <w:r>
              <w:rPr>
                <w:color w:val="auto"/>
                <w:rPrChange w:id="2259" w:author="小多 [2]" w:date="2020-09-23T16:23:45Z">
                  <w:rPr/>
                </w:rPrChange>
              </w:rPr>
              <w:fldChar w:fldCharType="begin"/>
            </w:r>
          </w:ins>
          <w:ins w:id="2261" w:author="小多 [2]" w:date="2020-09-23T09:46:46Z">
            <w:r>
              <w:rPr>
                <w:color w:val="auto"/>
                <w:rPrChange w:id="2262" w:author="小多 [2]" w:date="2020-09-23T16:23:45Z">
                  <w:rPr/>
                </w:rPrChange>
              </w:rPr>
              <w:instrText xml:space="preserve"> PAGEREF _Toc32279 </w:instrText>
            </w:r>
          </w:ins>
          <w:ins w:id="2264" w:author="小多 [2]" w:date="2020-09-23T09:46:46Z">
            <w:r>
              <w:rPr>
                <w:color w:val="auto"/>
                <w:rPrChange w:id="2265" w:author="小多 [2]" w:date="2020-09-23T16:23:45Z">
                  <w:rPr/>
                </w:rPrChange>
              </w:rPr>
              <w:fldChar w:fldCharType="separate"/>
            </w:r>
          </w:ins>
          <w:ins w:id="2267" w:author="小多 [2]" w:date="2020-09-23T09:46:46Z">
            <w:r>
              <w:rPr>
                <w:color w:val="auto"/>
                <w:rPrChange w:id="2268" w:author="小多 [2]" w:date="2020-09-23T16:23:45Z">
                  <w:rPr/>
                </w:rPrChange>
              </w:rPr>
              <w:t>21</w:t>
            </w:r>
          </w:ins>
          <w:ins w:id="2270" w:author="小多 [2]" w:date="2020-09-23T09:46:46Z">
            <w:r>
              <w:rPr>
                <w:color w:val="auto"/>
                <w:rPrChange w:id="2271" w:author="小多 [2]" w:date="2020-09-23T16:23:45Z">
                  <w:rPr/>
                </w:rPrChange>
              </w:rPr>
              <w:fldChar w:fldCharType="end"/>
            </w:r>
          </w:ins>
          <w:ins w:id="2273" w:author="小多 [2]" w:date="2020-09-23T09:46:46Z">
            <w:r>
              <w:rPr>
                <w:rFonts w:ascii="Times New Roman" w:hAnsi="Times New Roman" w:cs="Times New Roman"/>
                <w:bCs/>
                <w:color w:val="auto"/>
                <w:lang w:val="zh-CN"/>
              </w:rPr>
              <w:fldChar w:fldCharType="end"/>
            </w:r>
          </w:ins>
        </w:p>
        <w:p>
          <w:pPr>
            <w:pStyle w:val="12"/>
            <w:tabs>
              <w:tab w:val="right" w:leader="dot" w:pos="8306"/>
            </w:tabs>
            <w:rPr>
              <w:ins w:id="2274" w:author="小多 [2]" w:date="2020-09-23T09:46:46Z"/>
              <w:color w:val="auto"/>
              <w:rPrChange w:id="2275" w:author="小多 [2]" w:date="2020-09-23T16:23:45Z">
                <w:rPr>
                  <w:ins w:id="2276" w:author="小多 [2]" w:date="2020-09-23T09:46:46Z"/>
                </w:rPr>
              </w:rPrChange>
            </w:rPr>
          </w:pPr>
          <w:ins w:id="2277" w:author="小多 [2]" w:date="2020-09-23T09:46:46Z">
            <w:r>
              <w:rPr>
                <w:rFonts w:ascii="Times New Roman" w:hAnsi="Times New Roman" w:cs="Times New Roman"/>
                <w:bCs/>
                <w:color w:val="auto"/>
                <w:lang w:val="zh-CN"/>
              </w:rPr>
              <w:fldChar w:fldCharType="begin"/>
            </w:r>
          </w:ins>
          <w:ins w:id="2278" w:author="小多 [2]" w:date="2020-09-23T09:46:46Z">
            <w:r>
              <w:rPr>
                <w:rFonts w:ascii="Times New Roman" w:hAnsi="Times New Roman" w:cs="Times New Roman"/>
                <w:bCs/>
                <w:color w:val="auto"/>
                <w:lang w:val="zh-CN"/>
                <w:rPrChange w:id="2279" w:author="小多 [2]" w:date="2020-09-23T16:23:45Z">
                  <w:rPr>
                    <w:rFonts w:ascii="Times New Roman" w:hAnsi="Times New Roman" w:cs="Times New Roman"/>
                    <w:bCs/>
                    <w:lang w:val="zh-CN"/>
                  </w:rPr>
                </w:rPrChange>
              </w:rPr>
              <w:instrText xml:space="preserve"> HYPERLINK \l _Toc4682 </w:instrText>
            </w:r>
          </w:ins>
          <w:ins w:id="2281" w:author="小多 [2]" w:date="2020-09-23T09:46:46Z">
            <w:r>
              <w:rPr>
                <w:rFonts w:ascii="Times New Roman" w:hAnsi="Times New Roman" w:cs="Times New Roman"/>
                <w:bCs/>
                <w:color w:val="auto"/>
                <w:lang w:val="zh-CN"/>
                <w:rPrChange w:id="2282" w:author="小多 [2]" w:date="2020-09-23T16:23:45Z">
                  <w:rPr>
                    <w:rFonts w:ascii="Times New Roman" w:hAnsi="Times New Roman" w:cs="Times New Roman"/>
                    <w:bCs/>
                    <w:lang w:val="zh-CN"/>
                  </w:rPr>
                </w:rPrChange>
              </w:rPr>
              <w:fldChar w:fldCharType="separate"/>
            </w:r>
          </w:ins>
          <w:ins w:id="2284" w:author="小多 [2]" w:date="2020-09-23T09:46:46Z">
            <w:r>
              <w:rPr>
                <w:rFonts w:ascii="Times New Roman" w:hAnsi="Times New Roman" w:eastAsia="宋体" w:cs="Times New Roman"/>
                <w:bCs w:val="0"/>
                <w:color w:val="auto"/>
                <w:kern w:val="2"/>
                <w:szCs w:val="24"/>
                <w:rPrChange w:id="2285" w:author="小多 [2]" w:date="2020-09-23T16:23:45Z">
                  <w:rPr>
                    <w:rFonts w:ascii="Times New Roman" w:hAnsi="Times New Roman" w:eastAsia="宋体" w:cs="Times New Roman"/>
                    <w:bCs w:val="0"/>
                    <w:kern w:val="2"/>
                    <w:szCs w:val="24"/>
                  </w:rPr>
                </w:rPrChange>
              </w:rPr>
              <w:t>5.1 适用范围</w:t>
            </w:r>
          </w:ins>
          <w:ins w:id="2287" w:author="小多 [2]" w:date="2020-09-23T09:46:46Z">
            <w:r>
              <w:rPr>
                <w:color w:val="auto"/>
                <w:rPrChange w:id="2288" w:author="小多 [2]" w:date="2020-09-23T16:23:45Z">
                  <w:rPr/>
                </w:rPrChange>
              </w:rPr>
              <w:tab/>
            </w:r>
          </w:ins>
          <w:ins w:id="2290" w:author="小多 [2]" w:date="2020-09-23T09:46:46Z">
            <w:r>
              <w:rPr>
                <w:color w:val="auto"/>
                <w:rPrChange w:id="2291" w:author="小多 [2]" w:date="2020-09-23T16:23:45Z">
                  <w:rPr/>
                </w:rPrChange>
              </w:rPr>
              <w:fldChar w:fldCharType="begin"/>
            </w:r>
          </w:ins>
          <w:ins w:id="2293" w:author="小多 [2]" w:date="2020-09-23T09:46:46Z">
            <w:r>
              <w:rPr>
                <w:color w:val="auto"/>
                <w:rPrChange w:id="2294" w:author="小多 [2]" w:date="2020-09-23T16:23:45Z">
                  <w:rPr/>
                </w:rPrChange>
              </w:rPr>
              <w:instrText xml:space="preserve"> PAGEREF _Toc4682 </w:instrText>
            </w:r>
          </w:ins>
          <w:ins w:id="2296" w:author="小多 [2]" w:date="2020-09-23T09:46:46Z">
            <w:r>
              <w:rPr>
                <w:color w:val="auto"/>
                <w:rPrChange w:id="2297" w:author="小多 [2]" w:date="2020-09-23T16:23:45Z">
                  <w:rPr/>
                </w:rPrChange>
              </w:rPr>
              <w:fldChar w:fldCharType="separate"/>
            </w:r>
          </w:ins>
          <w:ins w:id="2299" w:author="小多 [2]" w:date="2020-09-23T09:46:46Z">
            <w:r>
              <w:rPr>
                <w:color w:val="auto"/>
                <w:rPrChange w:id="2300" w:author="小多 [2]" w:date="2020-09-23T16:23:45Z">
                  <w:rPr/>
                </w:rPrChange>
              </w:rPr>
              <w:t>21</w:t>
            </w:r>
          </w:ins>
          <w:ins w:id="2302" w:author="小多 [2]" w:date="2020-09-23T09:46:46Z">
            <w:r>
              <w:rPr>
                <w:color w:val="auto"/>
                <w:rPrChange w:id="2303" w:author="小多 [2]" w:date="2020-09-23T16:23:45Z">
                  <w:rPr/>
                </w:rPrChange>
              </w:rPr>
              <w:fldChar w:fldCharType="end"/>
            </w:r>
          </w:ins>
          <w:ins w:id="2305" w:author="小多 [2]" w:date="2020-09-23T09:46:46Z">
            <w:r>
              <w:rPr>
                <w:rFonts w:ascii="Times New Roman" w:hAnsi="Times New Roman" w:cs="Times New Roman"/>
                <w:bCs/>
                <w:color w:val="auto"/>
                <w:lang w:val="zh-CN"/>
              </w:rPr>
              <w:fldChar w:fldCharType="end"/>
            </w:r>
          </w:ins>
        </w:p>
        <w:p>
          <w:pPr>
            <w:pStyle w:val="12"/>
            <w:tabs>
              <w:tab w:val="right" w:leader="dot" w:pos="8306"/>
            </w:tabs>
            <w:rPr>
              <w:ins w:id="2306" w:author="小多 [2]" w:date="2020-09-23T09:46:46Z"/>
              <w:color w:val="auto"/>
              <w:rPrChange w:id="2307" w:author="小多 [2]" w:date="2020-09-23T16:23:45Z">
                <w:rPr>
                  <w:ins w:id="2308" w:author="小多 [2]" w:date="2020-09-23T09:46:46Z"/>
                </w:rPr>
              </w:rPrChange>
            </w:rPr>
          </w:pPr>
          <w:ins w:id="2309" w:author="小多 [2]" w:date="2020-09-23T09:46:46Z">
            <w:r>
              <w:rPr>
                <w:rFonts w:ascii="Times New Roman" w:hAnsi="Times New Roman" w:cs="Times New Roman"/>
                <w:bCs/>
                <w:color w:val="auto"/>
                <w:lang w:val="zh-CN"/>
              </w:rPr>
              <w:fldChar w:fldCharType="begin"/>
            </w:r>
          </w:ins>
          <w:ins w:id="2310" w:author="小多 [2]" w:date="2020-09-23T09:46:46Z">
            <w:r>
              <w:rPr>
                <w:rFonts w:ascii="Times New Roman" w:hAnsi="Times New Roman" w:cs="Times New Roman"/>
                <w:bCs/>
                <w:color w:val="auto"/>
                <w:lang w:val="zh-CN"/>
                <w:rPrChange w:id="2311" w:author="小多 [2]" w:date="2020-09-23T16:23:45Z">
                  <w:rPr>
                    <w:rFonts w:ascii="Times New Roman" w:hAnsi="Times New Roman" w:cs="Times New Roman"/>
                    <w:bCs/>
                    <w:lang w:val="zh-CN"/>
                  </w:rPr>
                </w:rPrChange>
              </w:rPr>
              <w:instrText xml:space="preserve"> HYPERLINK \l _Toc6539 </w:instrText>
            </w:r>
          </w:ins>
          <w:ins w:id="2313" w:author="小多 [2]" w:date="2020-09-23T09:46:46Z">
            <w:r>
              <w:rPr>
                <w:rFonts w:ascii="Times New Roman" w:hAnsi="Times New Roman" w:cs="Times New Roman"/>
                <w:bCs/>
                <w:color w:val="auto"/>
                <w:lang w:val="zh-CN"/>
                <w:rPrChange w:id="2314" w:author="小多 [2]" w:date="2020-09-23T16:23:45Z">
                  <w:rPr>
                    <w:rFonts w:ascii="Times New Roman" w:hAnsi="Times New Roman" w:cs="Times New Roman"/>
                    <w:bCs/>
                    <w:lang w:val="zh-CN"/>
                  </w:rPr>
                </w:rPrChange>
              </w:rPr>
              <w:fldChar w:fldCharType="separate"/>
            </w:r>
          </w:ins>
          <w:ins w:id="2316" w:author="小多 [2]" w:date="2020-09-23T09:46:46Z">
            <w:r>
              <w:rPr>
                <w:rFonts w:ascii="Times New Roman" w:hAnsi="Times New Roman" w:eastAsia="宋体" w:cs="Times New Roman"/>
                <w:bCs w:val="0"/>
                <w:color w:val="auto"/>
                <w:kern w:val="2"/>
                <w:szCs w:val="24"/>
                <w:rPrChange w:id="2317" w:author="小多 [2]" w:date="2020-09-23T16:23:45Z">
                  <w:rPr>
                    <w:rFonts w:ascii="Times New Roman" w:hAnsi="Times New Roman" w:eastAsia="宋体" w:cs="Times New Roman"/>
                    <w:bCs w:val="0"/>
                    <w:kern w:val="2"/>
                    <w:szCs w:val="24"/>
                  </w:rPr>
                </w:rPrChange>
              </w:rPr>
              <w:t>5.2 预期使用环境</w:t>
            </w:r>
          </w:ins>
          <w:ins w:id="2319" w:author="小多 [2]" w:date="2020-09-23T09:46:46Z">
            <w:r>
              <w:rPr>
                <w:color w:val="auto"/>
                <w:rPrChange w:id="2320" w:author="小多 [2]" w:date="2020-09-23T16:23:45Z">
                  <w:rPr/>
                </w:rPrChange>
              </w:rPr>
              <w:tab/>
            </w:r>
          </w:ins>
          <w:ins w:id="2322" w:author="小多 [2]" w:date="2020-09-23T09:46:46Z">
            <w:r>
              <w:rPr>
                <w:color w:val="auto"/>
                <w:rPrChange w:id="2323" w:author="小多 [2]" w:date="2020-09-23T16:23:45Z">
                  <w:rPr/>
                </w:rPrChange>
              </w:rPr>
              <w:fldChar w:fldCharType="begin"/>
            </w:r>
          </w:ins>
          <w:ins w:id="2325" w:author="小多 [2]" w:date="2020-09-23T09:46:46Z">
            <w:r>
              <w:rPr>
                <w:color w:val="auto"/>
                <w:rPrChange w:id="2326" w:author="小多 [2]" w:date="2020-09-23T16:23:45Z">
                  <w:rPr/>
                </w:rPrChange>
              </w:rPr>
              <w:instrText xml:space="preserve"> PAGEREF _Toc6539 </w:instrText>
            </w:r>
          </w:ins>
          <w:ins w:id="2328" w:author="小多 [2]" w:date="2020-09-23T09:46:46Z">
            <w:r>
              <w:rPr>
                <w:color w:val="auto"/>
                <w:rPrChange w:id="2329" w:author="小多 [2]" w:date="2020-09-23T16:23:45Z">
                  <w:rPr/>
                </w:rPrChange>
              </w:rPr>
              <w:fldChar w:fldCharType="separate"/>
            </w:r>
          </w:ins>
          <w:ins w:id="2331" w:author="小多 [2]" w:date="2020-09-23T09:46:46Z">
            <w:r>
              <w:rPr>
                <w:color w:val="auto"/>
                <w:rPrChange w:id="2332" w:author="小多 [2]" w:date="2020-09-23T16:23:45Z">
                  <w:rPr/>
                </w:rPrChange>
              </w:rPr>
              <w:t>21</w:t>
            </w:r>
          </w:ins>
          <w:ins w:id="2334" w:author="小多 [2]" w:date="2020-09-23T09:46:46Z">
            <w:r>
              <w:rPr>
                <w:color w:val="auto"/>
                <w:rPrChange w:id="2335" w:author="小多 [2]" w:date="2020-09-23T16:23:45Z">
                  <w:rPr/>
                </w:rPrChange>
              </w:rPr>
              <w:fldChar w:fldCharType="end"/>
            </w:r>
          </w:ins>
          <w:ins w:id="2337" w:author="小多 [2]" w:date="2020-09-23T09:46:46Z">
            <w:r>
              <w:rPr>
                <w:rFonts w:ascii="Times New Roman" w:hAnsi="Times New Roman" w:cs="Times New Roman"/>
                <w:bCs/>
                <w:color w:val="auto"/>
                <w:lang w:val="zh-CN"/>
              </w:rPr>
              <w:fldChar w:fldCharType="end"/>
            </w:r>
          </w:ins>
        </w:p>
        <w:p>
          <w:pPr>
            <w:pStyle w:val="12"/>
            <w:tabs>
              <w:tab w:val="right" w:leader="dot" w:pos="8306"/>
            </w:tabs>
            <w:rPr>
              <w:ins w:id="2338" w:author="小多 [2]" w:date="2020-09-23T09:46:46Z"/>
              <w:color w:val="auto"/>
              <w:rPrChange w:id="2339" w:author="小多 [2]" w:date="2020-09-23T16:23:45Z">
                <w:rPr>
                  <w:ins w:id="2340" w:author="小多 [2]" w:date="2020-09-23T09:46:46Z"/>
                </w:rPr>
              </w:rPrChange>
            </w:rPr>
          </w:pPr>
          <w:ins w:id="2341" w:author="小多 [2]" w:date="2020-09-23T09:46:46Z">
            <w:r>
              <w:rPr>
                <w:rFonts w:ascii="Times New Roman" w:hAnsi="Times New Roman" w:cs="Times New Roman"/>
                <w:bCs/>
                <w:color w:val="auto"/>
                <w:lang w:val="zh-CN"/>
              </w:rPr>
              <w:fldChar w:fldCharType="begin"/>
            </w:r>
          </w:ins>
          <w:ins w:id="2342" w:author="小多 [2]" w:date="2020-09-23T09:46:46Z">
            <w:r>
              <w:rPr>
                <w:rFonts w:ascii="Times New Roman" w:hAnsi="Times New Roman" w:cs="Times New Roman"/>
                <w:bCs/>
                <w:color w:val="auto"/>
                <w:lang w:val="zh-CN"/>
                <w:rPrChange w:id="2343" w:author="小多 [2]" w:date="2020-09-23T16:23:45Z">
                  <w:rPr>
                    <w:rFonts w:ascii="Times New Roman" w:hAnsi="Times New Roman" w:cs="Times New Roman"/>
                    <w:bCs/>
                    <w:lang w:val="zh-CN"/>
                  </w:rPr>
                </w:rPrChange>
              </w:rPr>
              <w:instrText xml:space="preserve"> HYPERLINK \l _Toc1577 </w:instrText>
            </w:r>
          </w:ins>
          <w:ins w:id="2345" w:author="小多 [2]" w:date="2020-09-23T09:46:46Z">
            <w:r>
              <w:rPr>
                <w:rFonts w:ascii="Times New Roman" w:hAnsi="Times New Roman" w:cs="Times New Roman"/>
                <w:bCs/>
                <w:color w:val="auto"/>
                <w:lang w:val="zh-CN"/>
                <w:rPrChange w:id="2346" w:author="小多 [2]" w:date="2020-09-23T16:23:45Z">
                  <w:rPr>
                    <w:rFonts w:ascii="Times New Roman" w:hAnsi="Times New Roman" w:cs="Times New Roman"/>
                    <w:bCs/>
                    <w:lang w:val="zh-CN"/>
                  </w:rPr>
                </w:rPrChange>
              </w:rPr>
              <w:fldChar w:fldCharType="separate"/>
            </w:r>
          </w:ins>
          <w:ins w:id="2348" w:author="小多 [2]" w:date="2020-09-23T09:46:46Z">
            <w:r>
              <w:rPr>
                <w:rFonts w:ascii="Times New Roman" w:hAnsi="Times New Roman" w:eastAsia="宋体" w:cs="Times New Roman"/>
                <w:bCs w:val="0"/>
                <w:color w:val="auto"/>
                <w:kern w:val="2"/>
                <w:szCs w:val="24"/>
                <w:rPrChange w:id="2349" w:author="小多 [2]" w:date="2020-09-23T16:23:45Z">
                  <w:rPr>
                    <w:rFonts w:ascii="Times New Roman" w:hAnsi="Times New Roman" w:eastAsia="宋体" w:cs="Times New Roman"/>
                    <w:bCs w:val="0"/>
                    <w:kern w:val="2"/>
                    <w:szCs w:val="24"/>
                  </w:rPr>
                </w:rPrChange>
              </w:rPr>
              <w:t>5.3 适用人群</w:t>
            </w:r>
          </w:ins>
          <w:ins w:id="2351" w:author="小多 [2]" w:date="2020-09-23T09:46:46Z">
            <w:r>
              <w:rPr>
                <w:color w:val="auto"/>
                <w:rPrChange w:id="2352" w:author="小多 [2]" w:date="2020-09-23T16:23:45Z">
                  <w:rPr/>
                </w:rPrChange>
              </w:rPr>
              <w:tab/>
            </w:r>
          </w:ins>
          <w:ins w:id="2354" w:author="小多 [2]" w:date="2020-09-23T09:46:46Z">
            <w:r>
              <w:rPr>
                <w:color w:val="auto"/>
                <w:rPrChange w:id="2355" w:author="小多 [2]" w:date="2020-09-23T16:23:45Z">
                  <w:rPr/>
                </w:rPrChange>
              </w:rPr>
              <w:fldChar w:fldCharType="begin"/>
            </w:r>
          </w:ins>
          <w:ins w:id="2357" w:author="小多 [2]" w:date="2020-09-23T09:46:46Z">
            <w:r>
              <w:rPr>
                <w:color w:val="auto"/>
                <w:rPrChange w:id="2358" w:author="小多 [2]" w:date="2020-09-23T16:23:45Z">
                  <w:rPr/>
                </w:rPrChange>
              </w:rPr>
              <w:instrText xml:space="preserve"> PAGEREF _Toc1577 </w:instrText>
            </w:r>
          </w:ins>
          <w:ins w:id="2360" w:author="小多 [2]" w:date="2020-09-23T09:46:46Z">
            <w:r>
              <w:rPr>
                <w:color w:val="auto"/>
                <w:rPrChange w:id="2361" w:author="小多 [2]" w:date="2020-09-23T16:23:45Z">
                  <w:rPr/>
                </w:rPrChange>
              </w:rPr>
              <w:fldChar w:fldCharType="separate"/>
            </w:r>
          </w:ins>
          <w:ins w:id="2363" w:author="小多 [2]" w:date="2020-09-23T09:46:46Z">
            <w:r>
              <w:rPr>
                <w:color w:val="auto"/>
                <w:rPrChange w:id="2364" w:author="小多 [2]" w:date="2020-09-23T16:23:45Z">
                  <w:rPr/>
                </w:rPrChange>
              </w:rPr>
              <w:t>22</w:t>
            </w:r>
          </w:ins>
          <w:ins w:id="2366" w:author="小多 [2]" w:date="2020-09-23T09:46:46Z">
            <w:r>
              <w:rPr>
                <w:color w:val="auto"/>
                <w:rPrChange w:id="2367" w:author="小多 [2]" w:date="2020-09-23T16:23:45Z">
                  <w:rPr/>
                </w:rPrChange>
              </w:rPr>
              <w:fldChar w:fldCharType="end"/>
            </w:r>
          </w:ins>
          <w:ins w:id="2369" w:author="小多 [2]" w:date="2020-09-23T09:46:46Z">
            <w:r>
              <w:rPr>
                <w:rFonts w:ascii="Times New Roman" w:hAnsi="Times New Roman" w:cs="Times New Roman"/>
                <w:bCs/>
                <w:color w:val="auto"/>
                <w:lang w:val="zh-CN"/>
              </w:rPr>
              <w:fldChar w:fldCharType="end"/>
            </w:r>
          </w:ins>
        </w:p>
        <w:p>
          <w:pPr>
            <w:pStyle w:val="12"/>
            <w:tabs>
              <w:tab w:val="right" w:leader="dot" w:pos="8306"/>
            </w:tabs>
            <w:rPr>
              <w:ins w:id="2370" w:author="小多 [2]" w:date="2020-09-23T09:46:46Z"/>
              <w:color w:val="auto"/>
              <w:rPrChange w:id="2371" w:author="小多 [2]" w:date="2020-09-23T16:23:45Z">
                <w:rPr>
                  <w:ins w:id="2372" w:author="小多 [2]" w:date="2020-09-23T09:46:46Z"/>
                </w:rPr>
              </w:rPrChange>
            </w:rPr>
          </w:pPr>
          <w:ins w:id="2373" w:author="小多 [2]" w:date="2020-09-23T09:46:46Z">
            <w:r>
              <w:rPr>
                <w:rFonts w:ascii="Times New Roman" w:hAnsi="Times New Roman" w:cs="Times New Roman"/>
                <w:bCs/>
                <w:color w:val="auto"/>
                <w:lang w:val="zh-CN"/>
              </w:rPr>
              <w:fldChar w:fldCharType="begin"/>
            </w:r>
          </w:ins>
          <w:ins w:id="2374" w:author="小多 [2]" w:date="2020-09-23T09:46:46Z">
            <w:r>
              <w:rPr>
                <w:rFonts w:ascii="Times New Roman" w:hAnsi="Times New Roman" w:cs="Times New Roman"/>
                <w:bCs/>
                <w:color w:val="auto"/>
                <w:lang w:val="zh-CN"/>
                <w:rPrChange w:id="2375" w:author="小多 [2]" w:date="2020-09-23T16:23:45Z">
                  <w:rPr>
                    <w:rFonts w:ascii="Times New Roman" w:hAnsi="Times New Roman" w:cs="Times New Roman"/>
                    <w:bCs/>
                    <w:lang w:val="zh-CN"/>
                  </w:rPr>
                </w:rPrChange>
              </w:rPr>
              <w:instrText xml:space="preserve"> HYPERLINK \l _Toc3936 </w:instrText>
            </w:r>
          </w:ins>
          <w:ins w:id="2377" w:author="小多 [2]" w:date="2020-09-23T09:46:46Z">
            <w:r>
              <w:rPr>
                <w:rFonts w:ascii="Times New Roman" w:hAnsi="Times New Roman" w:cs="Times New Roman"/>
                <w:bCs/>
                <w:color w:val="auto"/>
                <w:lang w:val="zh-CN"/>
                <w:rPrChange w:id="2378" w:author="小多 [2]" w:date="2020-09-23T16:23:45Z">
                  <w:rPr>
                    <w:rFonts w:ascii="Times New Roman" w:hAnsi="Times New Roman" w:cs="Times New Roman"/>
                    <w:bCs/>
                    <w:lang w:val="zh-CN"/>
                  </w:rPr>
                </w:rPrChange>
              </w:rPr>
              <w:fldChar w:fldCharType="separate"/>
            </w:r>
          </w:ins>
          <w:ins w:id="2380" w:author="小多 [2]" w:date="2020-09-23T09:46:46Z">
            <w:r>
              <w:rPr>
                <w:rFonts w:ascii="Times New Roman" w:hAnsi="Times New Roman" w:eastAsia="宋体" w:cs="Times New Roman"/>
                <w:bCs w:val="0"/>
                <w:color w:val="auto"/>
                <w:kern w:val="2"/>
                <w:szCs w:val="24"/>
                <w:rPrChange w:id="2381" w:author="小多 [2]" w:date="2020-09-23T16:23:45Z">
                  <w:rPr>
                    <w:rFonts w:ascii="Times New Roman" w:hAnsi="Times New Roman" w:eastAsia="宋体" w:cs="Times New Roman"/>
                    <w:bCs w:val="0"/>
                    <w:kern w:val="2"/>
                    <w:szCs w:val="24"/>
                  </w:rPr>
                </w:rPrChange>
              </w:rPr>
              <w:t>5.4 禁忌症</w:t>
            </w:r>
          </w:ins>
          <w:ins w:id="2383" w:author="小多 [2]" w:date="2020-09-23T09:46:46Z">
            <w:r>
              <w:rPr>
                <w:color w:val="auto"/>
                <w:rPrChange w:id="2384" w:author="小多 [2]" w:date="2020-09-23T16:23:45Z">
                  <w:rPr/>
                </w:rPrChange>
              </w:rPr>
              <w:tab/>
            </w:r>
          </w:ins>
          <w:ins w:id="2386" w:author="小多 [2]" w:date="2020-09-23T09:46:46Z">
            <w:r>
              <w:rPr>
                <w:color w:val="auto"/>
                <w:rPrChange w:id="2387" w:author="小多 [2]" w:date="2020-09-23T16:23:45Z">
                  <w:rPr/>
                </w:rPrChange>
              </w:rPr>
              <w:fldChar w:fldCharType="begin"/>
            </w:r>
          </w:ins>
          <w:ins w:id="2389" w:author="小多 [2]" w:date="2020-09-23T09:46:46Z">
            <w:r>
              <w:rPr>
                <w:color w:val="auto"/>
                <w:rPrChange w:id="2390" w:author="小多 [2]" w:date="2020-09-23T16:23:45Z">
                  <w:rPr/>
                </w:rPrChange>
              </w:rPr>
              <w:instrText xml:space="preserve"> PAGEREF _Toc3936 </w:instrText>
            </w:r>
          </w:ins>
          <w:ins w:id="2392" w:author="小多 [2]" w:date="2020-09-23T09:46:46Z">
            <w:r>
              <w:rPr>
                <w:color w:val="auto"/>
                <w:rPrChange w:id="2393" w:author="小多 [2]" w:date="2020-09-23T16:23:45Z">
                  <w:rPr/>
                </w:rPrChange>
              </w:rPr>
              <w:fldChar w:fldCharType="separate"/>
            </w:r>
          </w:ins>
          <w:ins w:id="2395" w:author="小多 [2]" w:date="2020-09-23T09:46:46Z">
            <w:r>
              <w:rPr>
                <w:color w:val="auto"/>
                <w:rPrChange w:id="2396" w:author="小多 [2]" w:date="2020-09-23T16:23:45Z">
                  <w:rPr/>
                </w:rPrChange>
              </w:rPr>
              <w:t>22</w:t>
            </w:r>
          </w:ins>
          <w:ins w:id="2398" w:author="小多 [2]" w:date="2020-09-23T09:46:46Z">
            <w:r>
              <w:rPr>
                <w:color w:val="auto"/>
                <w:rPrChange w:id="2399" w:author="小多 [2]" w:date="2020-09-23T16:23:45Z">
                  <w:rPr/>
                </w:rPrChange>
              </w:rPr>
              <w:fldChar w:fldCharType="end"/>
            </w:r>
          </w:ins>
          <w:ins w:id="2401" w:author="小多 [2]" w:date="2020-09-23T09:46:46Z">
            <w:r>
              <w:rPr>
                <w:rFonts w:ascii="Times New Roman" w:hAnsi="Times New Roman" w:cs="Times New Roman"/>
                <w:bCs/>
                <w:color w:val="auto"/>
                <w:lang w:val="zh-CN"/>
              </w:rPr>
              <w:fldChar w:fldCharType="end"/>
            </w:r>
          </w:ins>
        </w:p>
        <w:p>
          <w:pPr>
            <w:pStyle w:val="9"/>
            <w:tabs>
              <w:tab w:val="right" w:leader="dot" w:pos="8306"/>
            </w:tabs>
            <w:rPr>
              <w:ins w:id="2402" w:author="小多 [2]" w:date="2020-09-23T09:46:46Z"/>
              <w:color w:val="auto"/>
              <w:rPrChange w:id="2403" w:author="小多 [2]" w:date="2020-09-23T16:23:45Z">
                <w:rPr>
                  <w:ins w:id="2404" w:author="小多 [2]" w:date="2020-09-23T09:46:46Z"/>
                </w:rPr>
              </w:rPrChange>
            </w:rPr>
          </w:pPr>
          <w:ins w:id="2405" w:author="小多 [2]" w:date="2020-09-23T09:46:46Z">
            <w:r>
              <w:rPr>
                <w:rFonts w:ascii="Times New Roman" w:hAnsi="Times New Roman" w:cs="Times New Roman"/>
                <w:bCs/>
                <w:color w:val="auto"/>
                <w:lang w:val="zh-CN"/>
              </w:rPr>
              <w:fldChar w:fldCharType="begin"/>
            </w:r>
          </w:ins>
          <w:ins w:id="2406" w:author="小多 [2]" w:date="2020-09-23T09:46:46Z">
            <w:r>
              <w:rPr>
                <w:rFonts w:ascii="Times New Roman" w:hAnsi="Times New Roman" w:cs="Times New Roman"/>
                <w:bCs/>
                <w:color w:val="auto"/>
                <w:lang w:val="zh-CN"/>
                <w:rPrChange w:id="2407" w:author="小多 [2]" w:date="2020-09-23T16:23:45Z">
                  <w:rPr>
                    <w:rFonts w:ascii="Times New Roman" w:hAnsi="Times New Roman" w:cs="Times New Roman"/>
                    <w:bCs/>
                    <w:lang w:val="zh-CN"/>
                  </w:rPr>
                </w:rPrChange>
              </w:rPr>
              <w:instrText xml:space="preserve"> HYPERLINK \l _Toc17402 </w:instrText>
            </w:r>
          </w:ins>
          <w:ins w:id="2409" w:author="小多 [2]" w:date="2020-09-23T09:46:46Z">
            <w:r>
              <w:rPr>
                <w:rFonts w:ascii="Times New Roman" w:hAnsi="Times New Roman" w:cs="Times New Roman"/>
                <w:bCs/>
                <w:color w:val="auto"/>
                <w:lang w:val="zh-CN"/>
                <w:rPrChange w:id="2410" w:author="小多 [2]" w:date="2020-09-23T16:23:45Z">
                  <w:rPr>
                    <w:rFonts w:ascii="Times New Roman" w:hAnsi="Times New Roman" w:cs="Times New Roman"/>
                    <w:bCs/>
                    <w:lang w:val="zh-CN"/>
                  </w:rPr>
                </w:rPrChange>
              </w:rPr>
              <w:fldChar w:fldCharType="separate"/>
            </w:r>
          </w:ins>
          <w:ins w:id="2412" w:author="小多 [2]" w:date="2020-09-23T09:46:46Z">
            <w:r>
              <w:rPr>
                <w:rFonts w:ascii="Times New Roman" w:hAnsi="Times New Roman" w:eastAsia="黑体" w:cs="Times New Roman"/>
                <w:bCs w:val="0"/>
                <w:color w:val="auto"/>
                <w:kern w:val="2"/>
                <w:rPrChange w:id="2413" w:author="小多 [2]" w:date="2020-09-23T16:23:45Z">
                  <w:rPr>
                    <w:rFonts w:ascii="Times New Roman" w:hAnsi="Times New Roman" w:eastAsia="黑体" w:cs="Times New Roman"/>
                    <w:bCs w:val="0"/>
                    <w:kern w:val="2"/>
                  </w:rPr>
                </w:rPrChange>
              </w:rPr>
              <w:t>6 参考的同类产品或前代产品的情况</w:t>
            </w:r>
          </w:ins>
          <w:ins w:id="2415" w:author="小多 [2]" w:date="2020-09-23T09:46:46Z">
            <w:r>
              <w:rPr>
                <w:color w:val="auto"/>
                <w:rPrChange w:id="2416" w:author="小多 [2]" w:date="2020-09-23T16:23:45Z">
                  <w:rPr/>
                </w:rPrChange>
              </w:rPr>
              <w:tab/>
            </w:r>
          </w:ins>
          <w:ins w:id="2418" w:author="小多 [2]" w:date="2020-09-23T09:46:46Z">
            <w:r>
              <w:rPr>
                <w:color w:val="auto"/>
                <w:rPrChange w:id="2419" w:author="小多 [2]" w:date="2020-09-23T16:23:45Z">
                  <w:rPr/>
                </w:rPrChange>
              </w:rPr>
              <w:fldChar w:fldCharType="begin"/>
            </w:r>
          </w:ins>
          <w:ins w:id="2421" w:author="小多 [2]" w:date="2020-09-23T09:46:46Z">
            <w:r>
              <w:rPr>
                <w:color w:val="auto"/>
                <w:rPrChange w:id="2422" w:author="小多 [2]" w:date="2020-09-23T16:23:45Z">
                  <w:rPr/>
                </w:rPrChange>
              </w:rPr>
              <w:instrText xml:space="preserve"> PAGEREF _Toc17402 </w:instrText>
            </w:r>
          </w:ins>
          <w:ins w:id="2424" w:author="小多 [2]" w:date="2020-09-23T09:46:46Z">
            <w:r>
              <w:rPr>
                <w:color w:val="auto"/>
                <w:rPrChange w:id="2425" w:author="小多 [2]" w:date="2020-09-23T16:23:45Z">
                  <w:rPr/>
                </w:rPrChange>
              </w:rPr>
              <w:fldChar w:fldCharType="separate"/>
            </w:r>
          </w:ins>
          <w:ins w:id="2427" w:author="小多 [2]" w:date="2020-09-23T09:46:46Z">
            <w:r>
              <w:rPr>
                <w:color w:val="auto"/>
                <w:rPrChange w:id="2428" w:author="小多 [2]" w:date="2020-09-23T16:23:45Z">
                  <w:rPr/>
                </w:rPrChange>
              </w:rPr>
              <w:t>23</w:t>
            </w:r>
          </w:ins>
          <w:ins w:id="2430" w:author="小多 [2]" w:date="2020-09-23T09:46:46Z">
            <w:r>
              <w:rPr>
                <w:color w:val="auto"/>
                <w:rPrChange w:id="2431" w:author="小多 [2]" w:date="2020-09-23T16:23:45Z">
                  <w:rPr/>
                </w:rPrChange>
              </w:rPr>
              <w:fldChar w:fldCharType="end"/>
            </w:r>
          </w:ins>
          <w:ins w:id="2433" w:author="小多 [2]" w:date="2020-09-23T09:46:46Z">
            <w:r>
              <w:rPr>
                <w:rFonts w:ascii="Times New Roman" w:hAnsi="Times New Roman" w:cs="Times New Roman"/>
                <w:bCs/>
                <w:color w:val="auto"/>
                <w:lang w:val="zh-CN"/>
              </w:rPr>
              <w:fldChar w:fldCharType="end"/>
            </w:r>
          </w:ins>
        </w:p>
        <w:p>
          <w:pPr>
            <w:pStyle w:val="12"/>
            <w:tabs>
              <w:tab w:val="right" w:leader="dot" w:pos="8306"/>
            </w:tabs>
            <w:rPr>
              <w:ins w:id="2434" w:author="小多 [2]" w:date="2020-09-23T09:46:46Z"/>
              <w:color w:val="auto"/>
              <w:rPrChange w:id="2435" w:author="小多 [2]" w:date="2020-09-23T16:23:45Z">
                <w:rPr>
                  <w:ins w:id="2436" w:author="小多 [2]" w:date="2020-09-23T09:46:46Z"/>
                </w:rPr>
              </w:rPrChange>
            </w:rPr>
          </w:pPr>
          <w:ins w:id="2437" w:author="小多 [2]" w:date="2020-09-23T09:46:46Z">
            <w:r>
              <w:rPr>
                <w:rFonts w:ascii="Times New Roman" w:hAnsi="Times New Roman" w:cs="Times New Roman"/>
                <w:bCs/>
                <w:color w:val="auto"/>
                <w:lang w:val="zh-CN"/>
              </w:rPr>
              <w:fldChar w:fldCharType="begin"/>
            </w:r>
          </w:ins>
          <w:ins w:id="2438" w:author="小多 [2]" w:date="2020-09-23T09:46:46Z">
            <w:r>
              <w:rPr>
                <w:rFonts w:ascii="Times New Roman" w:hAnsi="Times New Roman" w:cs="Times New Roman"/>
                <w:bCs/>
                <w:color w:val="auto"/>
                <w:lang w:val="zh-CN"/>
                <w:rPrChange w:id="2439" w:author="小多 [2]" w:date="2020-09-23T16:23:45Z">
                  <w:rPr>
                    <w:rFonts w:ascii="Times New Roman" w:hAnsi="Times New Roman" w:cs="Times New Roman"/>
                    <w:bCs/>
                    <w:lang w:val="zh-CN"/>
                  </w:rPr>
                </w:rPrChange>
              </w:rPr>
              <w:instrText xml:space="preserve"> HYPERLINK \l _Toc15649 </w:instrText>
            </w:r>
          </w:ins>
          <w:ins w:id="2441" w:author="小多 [2]" w:date="2020-09-23T09:46:46Z">
            <w:r>
              <w:rPr>
                <w:rFonts w:ascii="Times New Roman" w:hAnsi="Times New Roman" w:cs="Times New Roman"/>
                <w:bCs/>
                <w:color w:val="auto"/>
                <w:lang w:val="zh-CN"/>
                <w:rPrChange w:id="2442" w:author="小多 [2]" w:date="2020-09-23T16:23:45Z">
                  <w:rPr>
                    <w:rFonts w:ascii="Times New Roman" w:hAnsi="Times New Roman" w:cs="Times New Roman"/>
                    <w:bCs/>
                    <w:lang w:val="zh-CN"/>
                  </w:rPr>
                </w:rPrChange>
              </w:rPr>
              <w:fldChar w:fldCharType="separate"/>
            </w:r>
          </w:ins>
          <w:ins w:id="2444" w:author="小多 [2]" w:date="2020-09-23T09:46:46Z">
            <w:r>
              <w:rPr>
                <w:rFonts w:ascii="Times New Roman" w:hAnsi="Times New Roman" w:eastAsia="宋体" w:cs="Times New Roman"/>
                <w:bCs w:val="0"/>
                <w:color w:val="auto"/>
                <w:kern w:val="2"/>
                <w:szCs w:val="24"/>
                <w:rPrChange w:id="2445" w:author="小多 [2]" w:date="2020-09-23T16:23:45Z">
                  <w:rPr>
                    <w:rFonts w:ascii="Times New Roman" w:hAnsi="Times New Roman" w:eastAsia="宋体" w:cs="Times New Roman"/>
                    <w:bCs w:val="0"/>
                    <w:kern w:val="2"/>
                    <w:szCs w:val="24"/>
                  </w:rPr>
                </w:rPrChange>
              </w:rPr>
              <w:t>6.1研发背景</w:t>
            </w:r>
          </w:ins>
          <w:ins w:id="2447" w:author="小多 [2]" w:date="2020-09-23T09:46:46Z">
            <w:r>
              <w:rPr>
                <w:color w:val="auto"/>
                <w:rPrChange w:id="2448" w:author="小多 [2]" w:date="2020-09-23T16:23:45Z">
                  <w:rPr/>
                </w:rPrChange>
              </w:rPr>
              <w:tab/>
            </w:r>
          </w:ins>
          <w:ins w:id="2450" w:author="小多 [2]" w:date="2020-09-23T09:46:46Z">
            <w:r>
              <w:rPr>
                <w:color w:val="auto"/>
                <w:rPrChange w:id="2451" w:author="小多 [2]" w:date="2020-09-23T16:23:45Z">
                  <w:rPr/>
                </w:rPrChange>
              </w:rPr>
              <w:fldChar w:fldCharType="begin"/>
            </w:r>
          </w:ins>
          <w:ins w:id="2453" w:author="小多 [2]" w:date="2020-09-23T09:46:46Z">
            <w:r>
              <w:rPr>
                <w:color w:val="auto"/>
                <w:rPrChange w:id="2454" w:author="小多 [2]" w:date="2020-09-23T16:23:45Z">
                  <w:rPr/>
                </w:rPrChange>
              </w:rPr>
              <w:instrText xml:space="preserve"> PAGEREF _Toc15649 </w:instrText>
            </w:r>
          </w:ins>
          <w:ins w:id="2456" w:author="小多 [2]" w:date="2020-09-23T09:46:46Z">
            <w:r>
              <w:rPr>
                <w:color w:val="auto"/>
                <w:rPrChange w:id="2457" w:author="小多 [2]" w:date="2020-09-23T16:23:45Z">
                  <w:rPr/>
                </w:rPrChange>
              </w:rPr>
              <w:fldChar w:fldCharType="separate"/>
            </w:r>
          </w:ins>
          <w:ins w:id="2459" w:author="小多 [2]" w:date="2020-09-23T09:46:46Z">
            <w:r>
              <w:rPr>
                <w:color w:val="auto"/>
                <w:rPrChange w:id="2460" w:author="小多 [2]" w:date="2020-09-23T16:23:45Z">
                  <w:rPr/>
                </w:rPrChange>
              </w:rPr>
              <w:t>23</w:t>
            </w:r>
          </w:ins>
          <w:ins w:id="2462" w:author="小多 [2]" w:date="2020-09-23T09:46:46Z">
            <w:r>
              <w:rPr>
                <w:color w:val="auto"/>
                <w:rPrChange w:id="2463" w:author="小多 [2]" w:date="2020-09-23T16:23:45Z">
                  <w:rPr/>
                </w:rPrChange>
              </w:rPr>
              <w:fldChar w:fldCharType="end"/>
            </w:r>
          </w:ins>
          <w:ins w:id="2465" w:author="小多 [2]" w:date="2020-09-23T09:46:46Z">
            <w:r>
              <w:rPr>
                <w:rFonts w:ascii="Times New Roman" w:hAnsi="Times New Roman" w:cs="Times New Roman"/>
                <w:bCs/>
                <w:color w:val="auto"/>
                <w:lang w:val="zh-CN"/>
              </w:rPr>
              <w:fldChar w:fldCharType="end"/>
            </w:r>
          </w:ins>
        </w:p>
        <w:p>
          <w:pPr>
            <w:pStyle w:val="9"/>
            <w:tabs>
              <w:tab w:val="right" w:leader="dot" w:pos="8306"/>
            </w:tabs>
            <w:rPr>
              <w:ins w:id="2466" w:author="小多 [2]" w:date="2020-09-23T09:46:46Z"/>
              <w:color w:val="auto"/>
              <w:rPrChange w:id="2467" w:author="小多 [2]" w:date="2020-09-23T16:23:45Z">
                <w:rPr>
                  <w:ins w:id="2468" w:author="小多 [2]" w:date="2020-09-23T09:46:46Z"/>
                </w:rPr>
              </w:rPrChange>
            </w:rPr>
          </w:pPr>
          <w:ins w:id="2469" w:author="小多 [2]" w:date="2020-09-23T09:46:46Z">
            <w:r>
              <w:rPr>
                <w:rFonts w:ascii="Times New Roman" w:hAnsi="Times New Roman" w:cs="Times New Roman"/>
                <w:bCs/>
                <w:color w:val="auto"/>
                <w:lang w:val="zh-CN"/>
              </w:rPr>
              <w:fldChar w:fldCharType="begin"/>
            </w:r>
          </w:ins>
          <w:ins w:id="2470" w:author="小多 [2]" w:date="2020-09-23T09:46:46Z">
            <w:r>
              <w:rPr>
                <w:rFonts w:ascii="Times New Roman" w:hAnsi="Times New Roman" w:cs="Times New Roman"/>
                <w:bCs/>
                <w:color w:val="auto"/>
                <w:lang w:val="zh-CN"/>
                <w:rPrChange w:id="2471" w:author="小多 [2]" w:date="2020-09-23T16:23:45Z">
                  <w:rPr>
                    <w:rFonts w:ascii="Times New Roman" w:hAnsi="Times New Roman" w:cs="Times New Roman"/>
                    <w:bCs/>
                    <w:lang w:val="zh-CN"/>
                  </w:rPr>
                </w:rPrChange>
              </w:rPr>
              <w:instrText xml:space="preserve"> HYPERLINK \l _Toc13754 </w:instrText>
            </w:r>
          </w:ins>
          <w:ins w:id="2473" w:author="小多 [2]" w:date="2020-09-23T09:46:46Z">
            <w:r>
              <w:rPr>
                <w:rFonts w:ascii="Times New Roman" w:hAnsi="Times New Roman" w:cs="Times New Roman"/>
                <w:bCs/>
                <w:color w:val="auto"/>
                <w:lang w:val="zh-CN"/>
                <w:rPrChange w:id="2474" w:author="小多 [2]" w:date="2020-09-23T16:23:45Z">
                  <w:rPr>
                    <w:rFonts w:ascii="Times New Roman" w:hAnsi="Times New Roman" w:cs="Times New Roman"/>
                    <w:bCs/>
                    <w:lang w:val="zh-CN"/>
                  </w:rPr>
                </w:rPrChange>
              </w:rPr>
              <w:fldChar w:fldCharType="separate"/>
            </w:r>
          </w:ins>
          <w:ins w:id="2476" w:author="小多 [2]" w:date="2020-09-23T09:46:46Z">
            <w:r>
              <w:rPr>
                <w:rFonts w:ascii="Times New Roman" w:hAnsi="Times New Roman" w:eastAsia="黑体" w:cs="Times New Roman"/>
                <w:bCs w:val="0"/>
                <w:color w:val="auto"/>
                <w:kern w:val="2"/>
                <w:rPrChange w:id="2477" w:author="小多 [2]" w:date="2020-09-23T16:23:45Z">
                  <w:rPr>
                    <w:rFonts w:ascii="Times New Roman" w:hAnsi="Times New Roman" w:eastAsia="黑体" w:cs="Times New Roman"/>
                    <w:bCs w:val="0"/>
                    <w:kern w:val="2"/>
                  </w:rPr>
                </w:rPrChange>
              </w:rPr>
              <w:t>7 其他需说明的内容</w:t>
            </w:r>
          </w:ins>
          <w:ins w:id="2479" w:author="小多 [2]" w:date="2020-09-23T09:46:46Z">
            <w:r>
              <w:rPr>
                <w:color w:val="auto"/>
                <w:rPrChange w:id="2480" w:author="小多 [2]" w:date="2020-09-23T16:23:45Z">
                  <w:rPr/>
                </w:rPrChange>
              </w:rPr>
              <w:tab/>
            </w:r>
          </w:ins>
          <w:ins w:id="2482" w:author="小多 [2]" w:date="2020-09-23T09:46:46Z">
            <w:r>
              <w:rPr>
                <w:color w:val="auto"/>
                <w:rPrChange w:id="2483" w:author="小多 [2]" w:date="2020-09-23T16:23:45Z">
                  <w:rPr/>
                </w:rPrChange>
              </w:rPr>
              <w:fldChar w:fldCharType="begin"/>
            </w:r>
          </w:ins>
          <w:ins w:id="2485" w:author="小多 [2]" w:date="2020-09-23T09:46:46Z">
            <w:r>
              <w:rPr>
                <w:color w:val="auto"/>
                <w:rPrChange w:id="2486" w:author="小多 [2]" w:date="2020-09-23T16:23:45Z">
                  <w:rPr/>
                </w:rPrChange>
              </w:rPr>
              <w:instrText xml:space="preserve"> PAGEREF _Toc13754 </w:instrText>
            </w:r>
          </w:ins>
          <w:ins w:id="2488" w:author="小多 [2]" w:date="2020-09-23T09:46:46Z">
            <w:r>
              <w:rPr>
                <w:color w:val="auto"/>
                <w:rPrChange w:id="2489" w:author="小多 [2]" w:date="2020-09-23T16:23:45Z">
                  <w:rPr/>
                </w:rPrChange>
              </w:rPr>
              <w:fldChar w:fldCharType="separate"/>
            </w:r>
          </w:ins>
          <w:ins w:id="2491" w:author="小多 [2]" w:date="2020-09-23T09:46:46Z">
            <w:r>
              <w:rPr>
                <w:color w:val="auto"/>
                <w:rPrChange w:id="2492" w:author="小多 [2]" w:date="2020-09-23T16:23:45Z">
                  <w:rPr/>
                </w:rPrChange>
              </w:rPr>
              <w:t>24</w:t>
            </w:r>
          </w:ins>
          <w:ins w:id="2494" w:author="小多 [2]" w:date="2020-09-23T09:46:46Z">
            <w:r>
              <w:rPr>
                <w:color w:val="auto"/>
                <w:rPrChange w:id="2495" w:author="小多 [2]" w:date="2020-09-23T16:23:45Z">
                  <w:rPr/>
                </w:rPrChange>
              </w:rPr>
              <w:fldChar w:fldCharType="end"/>
            </w:r>
          </w:ins>
          <w:ins w:id="2497" w:author="小多 [2]" w:date="2020-09-23T09:46:46Z">
            <w:r>
              <w:rPr>
                <w:rFonts w:ascii="Times New Roman" w:hAnsi="Times New Roman" w:cs="Times New Roman"/>
                <w:bCs/>
                <w:color w:val="auto"/>
                <w:lang w:val="zh-CN"/>
              </w:rPr>
              <w:fldChar w:fldCharType="end"/>
            </w:r>
          </w:ins>
        </w:p>
        <w:p>
          <w:pPr>
            <w:pStyle w:val="12"/>
            <w:tabs>
              <w:tab w:val="right" w:leader="dot" w:pos="8306"/>
            </w:tabs>
            <w:rPr>
              <w:ins w:id="2498" w:author="小多 [2]" w:date="2020-09-23T09:46:46Z"/>
              <w:color w:val="auto"/>
              <w:rPrChange w:id="2499" w:author="小多 [2]" w:date="2020-09-23T16:23:45Z">
                <w:rPr>
                  <w:ins w:id="2500" w:author="小多 [2]" w:date="2020-09-23T09:46:46Z"/>
                </w:rPr>
              </w:rPrChange>
            </w:rPr>
          </w:pPr>
          <w:ins w:id="2501" w:author="小多 [2]" w:date="2020-09-23T09:46:46Z">
            <w:r>
              <w:rPr>
                <w:rFonts w:ascii="Times New Roman" w:hAnsi="Times New Roman" w:cs="Times New Roman"/>
                <w:bCs/>
                <w:color w:val="auto"/>
                <w:lang w:val="zh-CN"/>
              </w:rPr>
              <w:fldChar w:fldCharType="begin"/>
            </w:r>
          </w:ins>
          <w:ins w:id="2502" w:author="小多 [2]" w:date="2020-09-23T09:46:46Z">
            <w:r>
              <w:rPr>
                <w:rFonts w:ascii="Times New Roman" w:hAnsi="Times New Roman" w:cs="Times New Roman"/>
                <w:bCs/>
                <w:color w:val="auto"/>
                <w:lang w:val="zh-CN"/>
                <w:rPrChange w:id="2503" w:author="小多 [2]" w:date="2020-09-23T16:23:45Z">
                  <w:rPr>
                    <w:rFonts w:ascii="Times New Roman" w:hAnsi="Times New Roman" w:cs="Times New Roman"/>
                    <w:bCs/>
                    <w:lang w:val="zh-CN"/>
                  </w:rPr>
                </w:rPrChange>
              </w:rPr>
              <w:instrText xml:space="preserve"> HYPERLINK \l _Toc25842 </w:instrText>
            </w:r>
          </w:ins>
          <w:ins w:id="2505" w:author="小多 [2]" w:date="2020-09-23T09:46:46Z">
            <w:r>
              <w:rPr>
                <w:rFonts w:ascii="Times New Roman" w:hAnsi="Times New Roman" w:cs="Times New Roman"/>
                <w:bCs/>
                <w:color w:val="auto"/>
                <w:lang w:val="zh-CN"/>
                <w:rPrChange w:id="2506" w:author="小多 [2]" w:date="2020-09-23T16:23:45Z">
                  <w:rPr>
                    <w:rFonts w:ascii="Times New Roman" w:hAnsi="Times New Roman" w:cs="Times New Roman"/>
                    <w:bCs/>
                    <w:lang w:val="zh-CN"/>
                  </w:rPr>
                </w:rPrChange>
              </w:rPr>
              <w:fldChar w:fldCharType="separate"/>
            </w:r>
          </w:ins>
          <w:ins w:id="2508" w:author="小多 [2]" w:date="2020-09-23T09:46:46Z">
            <w:r>
              <w:rPr>
                <w:rFonts w:ascii="Times New Roman" w:hAnsi="Times New Roman" w:eastAsia="宋体" w:cs="Times New Roman"/>
                <w:bCs w:val="0"/>
                <w:color w:val="auto"/>
                <w:kern w:val="2"/>
                <w:szCs w:val="24"/>
                <w:rPrChange w:id="2509" w:author="小多 [2]" w:date="2020-09-23T16:23:45Z">
                  <w:rPr>
                    <w:rFonts w:ascii="Times New Roman" w:hAnsi="Times New Roman" w:eastAsia="宋体" w:cs="Times New Roman"/>
                    <w:bCs w:val="0"/>
                    <w:kern w:val="2"/>
                    <w:szCs w:val="24"/>
                  </w:rPr>
                </w:rPrChange>
              </w:rPr>
              <w:t>7.1已获得批准的附件</w:t>
            </w:r>
          </w:ins>
          <w:ins w:id="2511" w:author="小多 [2]" w:date="2020-09-23T09:46:46Z">
            <w:r>
              <w:rPr>
                <w:color w:val="auto"/>
                <w:rPrChange w:id="2512" w:author="小多 [2]" w:date="2020-09-23T16:23:45Z">
                  <w:rPr/>
                </w:rPrChange>
              </w:rPr>
              <w:tab/>
            </w:r>
          </w:ins>
          <w:ins w:id="2514" w:author="小多 [2]" w:date="2020-09-23T09:46:46Z">
            <w:r>
              <w:rPr>
                <w:color w:val="auto"/>
                <w:rPrChange w:id="2515" w:author="小多 [2]" w:date="2020-09-23T16:23:45Z">
                  <w:rPr/>
                </w:rPrChange>
              </w:rPr>
              <w:fldChar w:fldCharType="begin"/>
            </w:r>
          </w:ins>
          <w:ins w:id="2517" w:author="小多 [2]" w:date="2020-09-23T09:46:46Z">
            <w:r>
              <w:rPr>
                <w:color w:val="auto"/>
                <w:rPrChange w:id="2518" w:author="小多 [2]" w:date="2020-09-23T16:23:45Z">
                  <w:rPr/>
                </w:rPrChange>
              </w:rPr>
              <w:instrText xml:space="preserve"> PAGEREF _Toc25842 </w:instrText>
            </w:r>
          </w:ins>
          <w:ins w:id="2520" w:author="小多 [2]" w:date="2020-09-23T09:46:46Z">
            <w:r>
              <w:rPr>
                <w:color w:val="auto"/>
                <w:rPrChange w:id="2521" w:author="小多 [2]" w:date="2020-09-23T16:23:45Z">
                  <w:rPr/>
                </w:rPrChange>
              </w:rPr>
              <w:fldChar w:fldCharType="separate"/>
            </w:r>
          </w:ins>
          <w:ins w:id="2523" w:author="小多 [2]" w:date="2020-09-23T09:46:46Z">
            <w:r>
              <w:rPr>
                <w:color w:val="auto"/>
                <w:rPrChange w:id="2524" w:author="小多 [2]" w:date="2020-09-23T16:23:45Z">
                  <w:rPr/>
                </w:rPrChange>
              </w:rPr>
              <w:t>24</w:t>
            </w:r>
          </w:ins>
          <w:ins w:id="2526" w:author="小多 [2]" w:date="2020-09-23T09:46:46Z">
            <w:r>
              <w:rPr>
                <w:color w:val="auto"/>
                <w:rPrChange w:id="2527" w:author="小多 [2]" w:date="2020-09-23T16:23:45Z">
                  <w:rPr/>
                </w:rPrChange>
              </w:rPr>
              <w:fldChar w:fldCharType="end"/>
            </w:r>
          </w:ins>
          <w:ins w:id="2529" w:author="小多 [2]" w:date="2020-09-23T09:46:46Z">
            <w:r>
              <w:rPr>
                <w:rFonts w:ascii="Times New Roman" w:hAnsi="Times New Roman" w:cs="Times New Roman"/>
                <w:bCs/>
                <w:color w:val="auto"/>
                <w:lang w:val="zh-CN"/>
              </w:rPr>
              <w:fldChar w:fldCharType="end"/>
            </w:r>
          </w:ins>
        </w:p>
        <w:p>
          <w:pPr>
            <w:pStyle w:val="12"/>
            <w:tabs>
              <w:tab w:val="right" w:leader="dot" w:pos="8306"/>
            </w:tabs>
            <w:rPr>
              <w:ins w:id="2530" w:author="小多 [2]" w:date="2020-09-23T09:46:46Z"/>
              <w:color w:val="auto"/>
              <w:rPrChange w:id="2531" w:author="小多 [2]" w:date="2020-09-23T16:23:45Z">
                <w:rPr>
                  <w:ins w:id="2532" w:author="小多 [2]" w:date="2020-09-23T09:46:46Z"/>
                </w:rPr>
              </w:rPrChange>
            </w:rPr>
          </w:pPr>
          <w:ins w:id="2533" w:author="小多 [2]" w:date="2020-09-23T09:46:46Z">
            <w:r>
              <w:rPr>
                <w:rFonts w:ascii="Times New Roman" w:hAnsi="Times New Roman" w:cs="Times New Roman"/>
                <w:bCs/>
                <w:color w:val="auto"/>
                <w:lang w:val="zh-CN"/>
              </w:rPr>
              <w:fldChar w:fldCharType="begin"/>
            </w:r>
          </w:ins>
          <w:ins w:id="2534" w:author="小多 [2]" w:date="2020-09-23T09:46:46Z">
            <w:r>
              <w:rPr>
                <w:rFonts w:ascii="Times New Roman" w:hAnsi="Times New Roman" w:cs="Times New Roman"/>
                <w:bCs/>
                <w:color w:val="auto"/>
                <w:lang w:val="zh-CN"/>
                <w:rPrChange w:id="2535" w:author="小多 [2]" w:date="2020-09-23T16:23:45Z">
                  <w:rPr>
                    <w:rFonts w:ascii="Times New Roman" w:hAnsi="Times New Roman" w:cs="Times New Roman"/>
                    <w:bCs/>
                    <w:lang w:val="zh-CN"/>
                  </w:rPr>
                </w:rPrChange>
              </w:rPr>
              <w:instrText xml:space="preserve"> HYPERLINK \l _Toc31924 </w:instrText>
            </w:r>
          </w:ins>
          <w:ins w:id="2537" w:author="小多 [2]" w:date="2020-09-23T09:46:46Z">
            <w:r>
              <w:rPr>
                <w:rFonts w:ascii="Times New Roman" w:hAnsi="Times New Roman" w:cs="Times New Roman"/>
                <w:bCs/>
                <w:color w:val="auto"/>
                <w:lang w:val="zh-CN"/>
                <w:rPrChange w:id="2538" w:author="小多 [2]" w:date="2020-09-23T16:23:45Z">
                  <w:rPr>
                    <w:rFonts w:ascii="Times New Roman" w:hAnsi="Times New Roman" w:cs="Times New Roman"/>
                    <w:bCs/>
                    <w:lang w:val="zh-CN"/>
                  </w:rPr>
                </w:rPrChange>
              </w:rPr>
              <w:fldChar w:fldCharType="separate"/>
            </w:r>
          </w:ins>
          <w:ins w:id="2540" w:author="小多 [2]" w:date="2020-09-23T09:46:46Z">
            <w:r>
              <w:rPr>
                <w:rFonts w:ascii="Times New Roman" w:hAnsi="Times New Roman" w:eastAsia="宋体" w:cs="Times New Roman"/>
                <w:bCs w:val="0"/>
                <w:color w:val="auto"/>
                <w:kern w:val="2"/>
                <w:szCs w:val="24"/>
                <w:rPrChange w:id="2541" w:author="小多 [2]" w:date="2020-09-23T16:23:45Z">
                  <w:rPr>
                    <w:rFonts w:ascii="Times New Roman" w:hAnsi="Times New Roman" w:eastAsia="宋体" w:cs="Times New Roman"/>
                    <w:bCs w:val="0"/>
                    <w:kern w:val="2"/>
                    <w:szCs w:val="24"/>
                  </w:rPr>
                </w:rPrChange>
              </w:rPr>
              <w:t>7.2 配合使用医疗器械</w:t>
            </w:r>
          </w:ins>
          <w:ins w:id="2543" w:author="小多 [2]" w:date="2020-09-23T09:46:46Z">
            <w:r>
              <w:rPr>
                <w:color w:val="auto"/>
                <w:rPrChange w:id="2544" w:author="小多 [2]" w:date="2020-09-23T16:23:45Z">
                  <w:rPr/>
                </w:rPrChange>
              </w:rPr>
              <w:tab/>
            </w:r>
          </w:ins>
          <w:ins w:id="2546" w:author="小多 [2]" w:date="2020-09-23T09:46:46Z">
            <w:r>
              <w:rPr>
                <w:color w:val="auto"/>
                <w:rPrChange w:id="2547" w:author="小多 [2]" w:date="2020-09-23T16:23:45Z">
                  <w:rPr/>
                </w:rPrChange>
              </w:rPr>
              <w:fldChar w:fldCharType="begin"/>
            </w:r>
          </w:ins>
          <w:ins w:id="2549" w:author="小多 [2]" w:date="2020-09-23T09:46:46Z">
            <w:r>
              <w:rPr>
                <w:color w:val="auto"/>
                <w:rPrChange w:id="2550" w:author="小多 [2]" w:date="2020-09-23T16:23:45Z">
                  <w:rPr/>
                </w:rPrChange>
              </w:rPr>
              <w:instrText xml:space="preserve"> PAGEREF _Toc31924 </w:instrText>
            </w:r>
          </w:ins>
          <w:ins w:id="2552" w:author="小多 [2]" w:date="2020-09-23T09:46:46Z">
            <w:r>
              <w:rPr>
                <w:color w:val="auto"/>
                <w:rPrChange w:id="2553" w:author="小多 [2]" w:date="2020-09-23T16:23:45Z">
                  <w:rPr/>
                </w:rPrChange>
              </w:rPr>
              <w:fldChar w:fldCharType="separate"/>
            </w:r>
          </w:ins>
          <w:ins w:id="2555" w:author="小多 [2]" w:date="2020-09-23T09:46:46Z">
            <w:r>
              <w:rPr>
                <w:color w:val="auto"/>
                <w:rPrChange w:id="2556" w:author="小多 [2]" w:date="2020-09-23T16:23:45Z">
                  <w:rPr/>
                </w:rPrChange>
              </w:rPr>
              <w:t>24</w:t>
            </w:r>
          </w:ins>
          <w:ins w:id="2558" w:author="小多 [2]" w:date="2020-09-23T09:46:46Z">
            <w:r>
              <w:rPr>
                <w:color w:val="auto"/>
                <w:rPrChange w:id="2559" w:author="小多 [2]" w:date="2020-09-23T16:23:45Z">
                  <w:rPr/>
                </w:rPrChange>
              </w:rPr>
              <w:fldChar w:fldCharType="end"/>
            </w:r>
          </w:ins>
          <w:ins w:id="2561" w:author="小多 [2]" w:date="2020-09-23T09:46:46Z">
            <w:r>
              <w:rPr>
                <w:rFonts w:ascii="Times New Roman" w:hAnsi="Times New Roman" w:cs="Times New Roman"/>
                <w:bCs/>
                <w:color w:val="auto"/>
                <w:lang w:val="zh-CN"/>
              </w:rPr>
              <w:fldChar w:fldCharType="end"/>
            </w:r>
          </w:ins>
        </w:p>
        <w:p>
          <w:pPr>
            <w:rPr>
              <w:rFonts w:ascii="Times New Roman" w:hAnsi="Times New Roman" w:cs="Times New Roman"/>
              <w:color w:val="auto"/>
              <w:rPrChange w:id="2562" w:author="小多 [2]" w:date="2020-09-23T09:33:07Z">
                <w:rPr>
                  <w:rFonts w:ascii="Times New Roman" w:hAnsi="Times New Roman" w:cs="Times New Roman"/>
                </w:rPr>
              </w:rPrChange>
            </w:rPr>
          </w:pPr>
          <w:r>
            <w:rPr>
              <w:rFonts w:ascii="Times New Roman" w:hAnsi="Times New Roman" w:cs="Times New Roman"/>
              <w:bCs/>
              <w:color w:val="auto"/>
              <w:lang w:val="zh-CN"/>
              <w:rPrChange w:id="2563" w:author="小多 [2]" w:date="2020-09-23T09:33:07Z">
                <w:rPr>
                  <w:rFonts w:ascii="Times New Roman" w:hAnsi="Times New Roman" w:cs="Times New Roman"/>
                  <w:bCs/>
                  <w:lang w:val="zh-CN"/>
                </w:rPr>
              </w:rPrChange>
            </w:rPr>
            <w:fldChar w:fldCharType="end"/>
          </w:r>
        </w:p>
      </w:sdtContent>
    </w:sdt>
    <w:p>
      <w:pPr>
        <w:rPr>
          <w:rFonts w:ascii="Times New Roman" w:hAnsi="Times New Roman" w:cs="Times New Roman"/>
          <w:b/>
          <w:color w:val="auto"/>
          <w:sz w:val="44"/>
          <w:szCs w:val="44"/>
          <w:rPrChange w:id="2566" w:author="小多 [2]" w:date="2020-09-23T09:33:07Z">
            <w:rPr>
              <w:rFonts w:ascii="Times New Roman" w:hAnsi="Times New Roman" w:cs="Times New Roman"/>
              <w:b/>
              <w:sz w:val="44"/>
              <w:szCs w:val="44"/>
            </w:rPr>
          </w:rPrChange>
        </w:rPr>
      </w:pPr>
    </w:p>
    <w:p>
      <w:pPr>
        <w:rPr>
          <w:rFonts w:ascii="Times New Roman" w:hAnsi="Times New Roman" w:cs="Times New Roman"/>
          <w:b/>
          <w:color w:val="auto"/>
          <w:sz w:val="44"/>
          <w:szCs w:val="44"/>
          <w:rPrChange w:id="2567" w:author="小多 [2]" w:date="2020-09-23T09:33:07Z">
            <w:rPr>
              <w:rFonts w:ascii="Times New Roman" w:hAnsi="Times New Roman" w:cs="Times New Roman"/>
              <w:b/>
              <w:sz w:val="44"/>
              <w:szCs w:val="44"/>
            </w:rPr>
          </w:rPrChange>
        </w:rPr>
        <w:sectPr>
          <w:pgSz w:w="11906" w:h="16838"/>
          <w:pgMar w:top="1440" w:right="1800" w:bottom="1440" w:left="180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4" w:name="_Toc1531"/>
      <w:bookmarkStart w:id="5" w:name="_Toc9176"/>
      <w:bookmarkStart w:id="6" w:name="_Toc14806"/>
      <w:bookmarkStart w:id="7" w:name="_Toc6327"/>
      <w:bookmarkStart w:id="8" w:name="_Toc23255689"/>
      <w:bookmarkStart w:id="9" w:name="_Toc25589"/>
      <w:bookmarkStart w:id="10" w:name="_Toc14393"/>
      <w:bookmarkStart w:id="11" w:name="_Toc30273"/>
      <w:bookmarkStart w:id="12" w:name="_Toc15070"/>
      <w:bookmarkStart w:id="13" w:name="_Toc15874"/>
      <w:bookmarkStart w:id="14" w:name="_Toc7718"/>
      <w:bookmarkStart w:id="15" w:name="_Toc32603"/>
      <w:bookmarkStart w:id="16" w:name="_Toc27117"/>
      <w:r>
        <w:rPr>
          <w:rFonts w:ascii="Times New Roman" w:hAnsi="Times New Roman" w:eastAsia="黑体" w:cs="Times New Roman"/>
          <w:b w:val="0"/>
          <w:bCs w:val="0"/>
          <w:color w:val="auto"/>
          <w:kern w:val="2"/>
        </w:rPr>
        <w:t>1 概述</w:t>
      </w:r>
      <w:bookmarkEnd w:id="4"/>
      <w:bookmarkEnd w:id="5"/>
      <w:bookmarkEnd w:id="6"/>
      <w:bookmarkEnd w:id="7"/>
      <w:bookmarkEnd w:id="8"/>
      <w:bookmarkEnd w:id="9"/>
      <w:bookmarkEnd w:id="10"/>
      <w:bookmarkEnd w:id="11"/>
      <w:bookmarkEnd w:id="12"/>
      <w:bookmarkEnd w:id="13"/>
      <w:bookmarkEnd w:id="14"/>
      <w:bookmarkEnd w:id="15"/>
      <w:bookmarkEnd w:id="16"/>
    </w:p>
    <w:p>
      <w:pPr>
        <w:rPr>
          <w:rFonts w:ascii="Times New Roman" w:hAnsi="Times New Roman" w:cs="Times New Roman"/>
          <w:color w:val="auto"/>
          <w:sz w:val="24"/>
          <w:szCs w:val="24"/>
          <w:rPrChange w:id="2568"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69" w:author="小多 [2]" w:date="2020-09-23T09:33:07Z">
            <w:rPr>
              <w:rFonts w:ascii="Times New Roman" w:hAnsi="Times New Roman" w:cs="Times New Roman"/>
              <w:sz w:val="24"/>
              <w:szCs w:val="24"/>
            </w:rPr>
          </w:rPrChange>
        </w:rPr>
        <w:t>产品名称：动态心电分析软件</w:t>
      </w:r>
    </w:p>
    <w:p>
      <w:pPr>
        <w:rPr>
          <w:rFonts w:ascii="Times New Roman" w:hAnsi="Times New Roman" w:cs="Times New Roman"/>
          <w:color w:val="auto"/>
          <w:sz w:val="24"/>
          <w:szCs w:val="24"/>
          <w:rPrChange w:id="2570"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71" w:author="小多 [2]" w:date="2020-09-23T09:33:07Z">
            <w:rPr>
              <w:rFonts w:ascii="Times New Roman" w:hAnsi="Times New Roman" w:cs="Times New Roman"/>
              <w:sz w:val="24"/>
              <w:szCs w:val="24"/>
            </w:rPr>
          </w:rPrChange>
        </w:rPr>
        <w:t xml:space="preserve">产品型号：ECG Analyst  </w:t>
      </w:r>
    </w:p>
    <w:p>
      <w:pPr>
        <w:rPr>
          <w:rFonts w:ascii="Times New Roman" w:hAnsi="Times New Roman" w:cs="Times New Roman"/>
          <w:color w:val="auto"/>
          <w:sz w:val="24"/>
          <w:szCs w:val="24"/>
          <w:rPrChange w:id="2572"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73" w:author="小多 [2]" w:date="2020-09-23T09:33:07Z">
            <w:rPr>
              <w:rFonts w:ascii="Times New Roman" w:hAnsi="Times New Roman" w:cs="Times New Roman"/>
              <w:sz w:val="24"/>
              <w:szCs w:val="24"/>
            </w:rPr>
          </w:rPrChange>
        </w:rPr>
        <w:t>产品预期用途：</w:t>
      </w:r>
      <w:ins w:id="2574" w:author="小多" w:date="2020-09-16T16:57:00Z">
        <w:r>
          <w:rPr>
            <w:rFonts w:hint="eastAsia" w:ascii="Times New Roman" w:hAnsi="Times New Roman" w:cs="Times New Roman"/>
            <w:color w:val="auto"/>
            <w:sz w:val="24"/>
            <w:szCs w:val="24"/>
            <w:rPrChange w:id="2575" w:author="小多 [2]" w:date="2020-09-23T09:33:07Z">
              <w:rPr>
                <w:rFonts w:hint="eastAsia" w:ascii="Times New Roman" w:hAnsi="Times New Roman" w:cs="Times New Roman"/>
                <w:sz w:val="24"/>
                <w:szCs w:val="24"/>
              </w:rPr>
            </w:rPrChange>
          </w:rPr>
          <w:t>用于动态心电图数据的传输、显示和分析</w:t>
        </w:r>
      </w:ins>
      <w:r>
        <w:rPr>
          <w:rFonts w:ascii="Times New Roman" w:hAnsi="Times New Roman" w:cs="Times New Roman"/>
          <w:color w:val="auto"/>
          <w:sz w:val="24"/>
          <w:szCs w:val="24"/>
          <w:rPrChange w:id="2576" w:author="小多 [2]" w:date="2020-09-23T09:33:07Z">
            <w:rPr>
              <w:rFonts w:ascii="Times New Roman" w:hAnsi="Times New Roman" w:cs="Times New Roman"/>
              <w:sz w:val="24"/>
              <w:szCs w:val="24"/>
            </w:rPr>
          </w:rPrChange>
        </w:rPr>
        <w:t>。</w:t>
      </w:r>
    </w:p>
    <w:p>
      <w:pPr>
        <w:rPr>
          <w:rFonts w:ascii="Times New Roman" w:hAnsi="Times New Roman" w:cs="Times New Roman"/>
          <w:color w:val="auto"/>
          <w:sz w:val="24"/>
          <w:szCs w:val="24"/>
          <w:rPrChange w:id="2577"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78" w:author="小多 [2]" w:date="2020-09-23T09:33:07Z">
            <w:rPr>
              <w:rFonts w:ascii="Times New Roman" w:hAnsi="Times New Roman" w:cs="Times New Roman"/>
              <w:sz w:val="24"/>
              <w:szCs w:val="24"/>
            </w:rPr>
          </w:rPrChange>
        </w:rPr>
        <w:t>产品管理类别：II类</w:t>
      </w:r>
    </w:p>
    <w:p>
      <w:pPr>
        <w:rPr>
          <w:rFonts w:ascii="Times New Roman" w:hAnsi="Times New Roman" w:cs="Times New Roman"/>
          <w:color w:val="auto"/>
          <w:sz w:val="24"/>
          <w:szCs w:val="24"/>
          <w:rPrChange w:id="2579"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80" w:author="小多 [2]" w:date="2020-09-23T09:33:07Z">
            <w:rPr>
              <w:rFonts w:ascii="Times New Roman" w:hAnsi="Times New Roman" w:cs="Times New Roman"/>
              <w:sz w:val="24"/>
              <w:szCs w:val="24"/>
            </w:rPr>
          </w:rPrChange>
        </w:rPr>
        <w:t>分类编码：21-03-02</w:t>
      </w:r>
    </w:p>
    <w:p>
      <w:pPr>
        <w:rPr>
          <w:rFonts w:ascii="Times New Roman" w:hAnsi="Times New Roman" w:cs="Times New Roman"/>
          <w:color w:val="auto"/>
          <w:sz w:val="24"/>
          <w:szCs w:val="24"/>
          <w:rPrChange w:id="2581"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82" w:author="小多 [2]" w:date="2020-09-23T09:33:07Z">
            <w:rPr>
              <w:rFonts w:ascii="Times New Roman" w:hAnsi="Times New Roman" w:cs="Times New Roman"/>
              <w:sz w:val="24"/>
              <w:szCs w:val="24"/>
            </w:rPr>
          </w:rPrChange>
        </w:rPr>
        <w:t>名称的确定依据：</w:t>
      </w:r>
    </w:p>
    <w:p>
      <w:pPr>
        <w:ind w:firstLine="480" w:firstLineChars="200"/>
        <w:rPr>
          <w:rFonts w:ascii="Times New Roman" w:hAnsi="Times New Roman" w:cs="Times New Roman"/>
          <w:color w:val="auto"/>
          <w:sz w:val="24"/>
          <w:szCs w:val="24"/>
          <w:rPrChange w:id="2583"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2584" w:author="小多 [2]" w:date="2020-09-23T09:33:07Z">
            <w:rPr>
              <w:rFonts w:ascii="Times New Roman" w:hAnsi="Times New Roman" w:cs="Times New Roman"/>
              <w:sz w:val="24"/>
              <w:szCs w:val="24"/>
            </w:rPr>
          </w:rPrChange>
        </w:rPr>
        <w:t>根据产品预期用途和国家药品监督管理局发布的医疗器械目录，动态心电分析软件管理类别属于为II类医疗器械，分类编码为21-03-02 生理信号处理软件。</w:t>
      </w:r>
    </w:p>
    <w:p>
      <w:pPr>
        <w:ind w:firstLine="480" w:firstLineChars="200"/>
        <w:rPr>
          <w:rFonts w:ascii="Times New Roman" w:hAnsi="Times New Roman" w:eastAsia="宋体" w:cs="Times New Roman"/>
          <w:color w:val="auto"/>
          <w:sz w:val="24"/>
          <w:szCs w:val="24"/>
          <w:rPrChange w:id="2585" w:author="小多 [2]" w:date="2020-09-23T09:33:07Z">
            <w:rPr>
              <w:rFonts w:ascii="Times New Roman" w:hAnsi="Times New Roman" w:eastAsia="宋体" w:cs="Times New Roman"/>
              <w:sz w:val="24"/>
              <w:szCs w:val="24"/>
            </w:rPr>
          </w:rPrChange>
        </w:rPr>
      </w:pPr>
      <w:r>
        <w:rPr>
          <w:rFonts w:ascii="Times New Roman" w:hAnsi="Times New Roman" w:cs="Times New Roman"/>
          <w:color w:val="auto"/>
          <w:sz w:val="24"/>
          <w:szCs w:val="24"/>
          <w:rPrChange w:id="2586" w:author="小多 [2]" w:date="2020-09-23T09:33:07Z">
            <w:rPr>
              <w:rFonts w:ascii="Times New Roman" w:hAnsi="Times New Roman" w:cs="Times New Roman"/>
              <w:sz w:val="24"/>
              <w:szCs w:val="24"/>
            </w:rPr>
          </w:rPrChange>
        </w:rPr>
        <w:t>根据《医疗器械命名规则》以及分类目录品名举例及产品预期用途，将本产品命名为动态心电分析软件</w:t>
      </w:r>
      <w:r>
        <w:rPr>
          <w:rFonts w:ascii="Times New Roman" w:hAnsi="Times New Roman" w:eastAsia="宋体" w:cs="Times New Roman"/>
          <w:color w:val="auto"/>
          <w:sz w:val="24"/>
          <w:szCs w:val="24"/>
          <w:rPrChange w:id="2587" w:author="小多 [2]" w:date="2020-09-23T09:33:07Z">
            <w:rPr>
              <w:rFonts w:ascii="Times New Roman" w:hAnsi="Times New Roman" w:eastAsia="宋体" w:cs="Times New Roman"/>
              <w:sz w:val="24"/>
              <w:szCs w:val="24"/>
            </w:rPr>
          </w:rPrChange>
        </w:rPr>
        <w:t>。</w:t>
      </w:r>
    </w:p>
    <w:p>
      <w:pPr>
        <w:ind w:firstLine="480" w:firstLineChars="200"/>
        <w:rPr>
          <w:rFonts w:ascii="Times New Roman" w:hAnsi="Times New Roman" w:eastAsia="宋体" w:cs="Times New Roman"/>
          <w:color w:val="auto"/>
          <w:sz w:val="24"/>
          <w:szCs w:val="24"/>
          <w:rPrChange w:id="2588"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589" w:author="小多 [2]" w:date="2020-09-23T09:33:07Z">
            <w:rPr>
              <w:rFonts w:ascii="Times New Roman" w:hAnsi="Times New Roman" w:eastAsia="宋体" w:cs="Times New Roman"/>
              <w:sz w:val="24"/>
              <w:szCs w:val="24"/>
            </w:rPr>
          </w:rPrChange>
        </w:rPr>
        <w:t>分类目录描述如下：</w:t>
      </w:r>
    </w:p>
    <w:p>
      <w:pPr>
        <w:ind w:firstLine="600" w:firstLineChars="200"/>
        <w:jc w:val="center"/>
        <w:rPr>
          <w:rFonts w:ascii="Times New Roman" w:hAnsi="Times New Roman" w:eastAsia="宋体" w:cs="Times New Roman"/>
          <w:color w:val="auto"/>
          <w:sz w:val="24"/>
          <w:szCs w:val="24"/>
          <w:rPrChange w:id="2590" w:author="小多 [2]" w:date="2020-09-23T09:33:07Z">
            <w:rPr>
              <w:rFonts w:ascii="Times New Roman" w:hAnsi="Times New Roman" w:eastAsia="宋体" w:cs="Times New Roman"/>
              <w:sz w:val="24"/>
              <w:szCs w:val="24"/>
            </w:rPr>
          </w:rPrChange>
        </w:rPr>
      </w:pPr>
      <w:r>
        <w:rPr>
          <w:rFonts w:ascii="Times New Roman" w:hAnsi="Times New Roman" w:eastAsia="方正小标宋简体" w:cs="Times New Roman"/>
          <w:bCs/>
          <w:color w:val="auto"/>
          <w:sz w:val="30"/>
          <w:szCs w:val="30"/>
          <w:rPrChange w:id="2591" w:author="小多 [2]" w:date="2020-09-23T09:33:07Z">
            <w:rPr>
              <w:rFonts w:ascii="Times New Roman" w:hAnsi="Times New Roman" w:eastAsia="方正小标宋简体" w:cs="Times New Roman"/>
              <w:bCs/>
              <w:sz w:val="30"/>
              <w:szCs w:val="30"/>
            </w:rPr>
          </w:rPrChange>
        </w:rPr>
        <w:t>21 医用软件</w:t>
      </w:r>
    </w:p>
    <w:tbl>
      <w:tblPr>
        <w:tblStyle w:val="15"/>
        <w:tblW w:w="5547" w:type="pct"/>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Change w:id="2592" w:author="小多" w:date="2020-09-16T16:59:00Z">
          <w:tblPr>
            <w:tblStyle w:val="15"/>
            <w:tblW w:w="57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PrChange>
      </w:tblPr>
      <w:tblGrid>
        <w:gridCol w:w="442"/>
        <w:gridCol w:w="889"/>
        <w:gridCol w:w="1073"/>
        <w:gridCol w:w="2415"/>
        <w:gridCol w:w="2125"/>
        <w:gridCol w:w="1870"/>
        <w:gridCol w:w="640"/>
        <w:tblGridChange w:id="2593">
          <w:tblGrid>
            <w:gridCol w:w="438"/>
            <w:gridCol w:w="867"/>
            <w:gridCol w:w="1046"/>
            <w:gridCol w:w="2350"/>
            <w:gridCol w:w="2192"/>
            <w:gridCol w:w="1965"/>
            <w:gridCol w:w="681"/>
          </w:tblGrid>
        </w:tblGridChange>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594" w:author="小多" w:date="2020-09-16T16:5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cantSplit/>
          <w:jc w:val="right"/>
          <w:trPrChange w:id="2594" w:author="小多" w:date="2020-09-16T16:59:00Z">
            <w:trPr>
              <w:cantSplit/>
              <w:jc w:val="center"/>
            </w:trPr>
          </w:trPrChange>
        </w:trPr>
        <w:tc>
          <w:tcPr>
            <w:tcW w:w="234" w:type="pct"/>
            <w:vAlign w:val="center"/>
            <w:tcPrChange w:id="2595" w:author="小多" w:date="2020-09-16T16:59:00Z">
              <w:tcPr>
                <w:tcW w:w="229" w:type="pct"/>
                <w:vAlign w:val="center"/>
              </w:tcPr>
            </w:tcPrChange>
          </w:tcPr>
          <w:p>
            <w:pPr>
              <w:jc w:val="left"/>
              <w:rPr>
                <w:rFonts w:ascii="Times New Roman" w:hAnsi="Times New Roman" w:cs="Times New Roman"/>
                <w:b/>
                <w:bCs/>
                <w:color w:val="auto"/>
                <w:sz w:val="21"/>
                <w:szCs w:val="21"/>
                <w:rPrChange w:id="2597" w:author="小多 [2]" w:date="2020-09-23T09:33:07Z">
                  <w:rPr>
                    <w:rFonts w:ascii="Times New Roman" w:hAnsi="Times New Roman" w:cs="Times New Roman"/>
                    <w:b/>
                    <w:bCs/>
                    <w:sz w:val="21"/>
                    <w:szCs w:val="21"/>
                  </w:rPr>
                </w:rPrChange>
              </w:rPr>
              <w:pPrChange w:id="2596" w:author="小多" w:date="2020-09-16T16:58:00Z">
                <w:pPr>
                  <w:jc w:val="center"/>
                </w:pPr>
              </w:pPrChange>
            </w:pPr>
            <w:r>
              <w:rPr>
                <w:rFonts w:hint="eastAsia" w:ascii="Times New Roman" w:hAnsi="Times New Roman" w:cs="Times New Roman"/>
                <w:b/>
                <w:bCs/>
                <w:color w:val="auto"/>
                <w:sz w:val="21"/>
                <w:szCs w:val="21"/>
                <w:rPrChange w:id="2598" w:author="小多 [2]" w:date="2020-09-23T09:33:07Z">
                  <w:rPr>
                    <w:rFonts w:hint="eastAsia" w:ascii="Times New Roman" w:hAnsi="Times New Roman" w:cs="Times New Roman"/>
                    <w:b/>
                    <w:bCs/>
                    <w:sz w:val="21"/>
                    <w:szCs w:val="21"/>
                  </w:rPr>
                </w:rPrChange>
              </w:rPr>
              <w:t>序号</w:t>
            </w:r>
          </w:p>
        </w:tc>
        <w:tc>
          <w:tcPr>
            <w:tcW w:w="470" w:type="pct"/>
            <w:vAlign w:val="center"/>
            <w:tcPrChange w:id="2599" w:author="小多" w:date="2020-09-16T16:59:00Z">
              <w:tcPr>
                <w:tcW w:w="454" w:type="pct"/>
                <w:vAlign w:val="center"/>
              </w:tcPr>
            </w:tcPrChange>
          </w:tcPr>
          <w:p>
            <w:pPr>
              <w:jc w:val="left"/>
              <w:rPr>
                <w:rFonts w:ascii="Times New Roman" w:hAnsi="Times New Roman" w:cs="Times New Roman"/>
                <w:b/>
                <w:color w:val="auto"/>
                <w:sz w:val="21"/>
                <w:szCs w:val="21"/>
                <w:rPrChange w:id="2601" w:author="小多 [2]" w:date="2020-09-23T09:33:07Z">
                  <w:rPr>
                    <w:rFonts w:ascii="Times New Roman" w:hAnsi="Times New Roman" w:cs="Times New Roman"/>
                    <w:b/>
                    <w:sz w:val="21"/>
                    <w:szCs w:val="21"/>
                  </w:rPr>
                </w:rPrChange>
              </w:rPr>
              <w:pPrChange w:id="2600" w:author="小多" w:date="2020-09-16T16:58:00Z">
                <w:pPr>
                  <w:jc w:val="center"/>
                </w:pPr>
              </w:pPrChange>
            </w:pPr>
            <w:r>
              <w:rPr>
                <w:rFonts w:hint="eastAsia" w:ascii="Times New Roman" w:hAnsi="Times New Roman" w:cs="Times New Roman"/>
                <w:b/>
                <w:color w:val="auto"/>
                <w:sz w:val="21"/>
                <w:szCs w:val="21"/>
                <w:rPrChange w:id="2602" w:author="小多 [2]" w:date="2020-09-23T09:33:07Z">
                  <w:rPr>
                    <w:rFonts w:hint="eastAsia" w:ascii="Times New Roman" w:hAnsi="Times New Roman" w:cs="Times New Roman"/>
                    <w:b/>
                    <w:sz w:val="21"/>
                    <w:szCs w:val="21"/>
                  </w:rPr>
                </w:rPrChange>
              </w:rPr>
              <w:t>一级产品类别</w:t>
            </w:r>
          </w:p>
        </w:tc>
        <w:tc>
          <w:tcPr>
            <w:tcW w:w="567" w:type="pct"/>
            <w:vAlign w:val="center"/>
            <w:tcPrChange w:id="2603" w:author="小多" w:date="2020-09-16T16:59:00Z">
              <w:tcPr>
                <w:tcW w:w="548" w:type="pct"/>
                <w:vAlign w:val="center"/>
              </w:tcPr>
            </w:tcPrChange>
          </w:tcPr>
          <w:p>
            <w:pPr>
              <w:jc w:val="left"/>
              <w:rPr>
                <w:rFonts w:ascii="Times New Roman" w:hAnsi="Times New Roman" w:cs="Times New Roman"/>
                <w:b/>
                <w:color w:val="auto"/>
                <w:sz w:val="21"/>
                <w:szCs w:val="21"/>
                <w:rPrChange w:id="2605" w:author="小多 [2]" w:date="2020-09-23T09:33:07Z">
                  <w:rPr>
                    <w:rFonts w:ascii="Times New Roman" w:hAnsi="Times New Roman" w:cs="Times New Roman"/>
                    <w:b/>
                    <w:sz w:val="21"/>
                    <w:szCs w:val="21"/>
                  </w:rPr>
                </w:rPrChange>
              </w:rPr>
              <w:pPrChange w:id="2604" w:author="小多" w:date="2020-09-16T16:58:00Z">
                <w:pPr>
                  <w:jc w:val="center"/>
                </w:pPr>
              </w:pPrChange>
            </w:pPr>
            <w:r>
              <w:rPr>
                <w:rFonts w:hint="eastAsia" w:ascii="Times New Roman" w:hAnsi="Times New Roman" w:cs="Times New Roman"/>
                <w:b/>
                <w:color w:val="auto"/>
                <w:sz w:val="21"/>
                <w:szCs w:val="21"/>
                <w:rPrChange w:id="2606" w:author="小多 [2]" w:date="2020-09-23T09:33:07Z">
                  <w:rPr>
                    <w:rFonts w:hint="eastAsia" w:ascii="Times New Roman" w:hAnsi="Times New Roman" w:cs="Times New Roman"/>
                    <w:b/>
                    <w:sz w:val="21"/>
                    <w:szCs w:val="21"/>
                  </w:rPr>
                </w:rPrChange>
              </w:rPr>
              <w:t>二级产品类别</w:t>
            </w:r>
          </w:p>
        </w:tc>
        <w:tc>
          <w:tcPr>
            <w:tcW w:w="1276" w:type="pct"/>
            <w:vAlign w:val="center"/>
            <w:tcPrChange w:id="2607" w:author="小多" w:date="2020-09-16T16:59:00Z">
              <w:tcPr>
                <w:tcW w:w="1231" w:type="pct"/>
                <w:vAlign w:val="center"/>
              </w:tcPr>
            </w:tcPrChange>
          </w:tcPr>
          <w:p>
            <w:pPr>
              <w:jc w:val="left"/>
              <w:rPr>
                <w:rFonts w:ascii="Times New Roman" w:hAnsi="Times New Roman" w:cs="Times New Roman"/>
                <w:b/>
                <w:bCs/>
                <w:color w:val="auto"/>
                <w:sz w:val="21"/>
                <w:szCs w:val="21"/>
                <w:rPrChange w:id="2609" w:author="小多 [2]" w:date="2020-09-23T09:33:07Z">
                  <w:rPr>
                    <w:rFonts w:ascii="Times New Roman" w:hAnsi="Times New Roman" w:cs="Times New Roman"/>
                    <w:b/>
                    <w:bCs/>
                    <w:sz w:val="21"/>
                    <w:szCs w:val="21"/>
                  </w:rPr>
                </w:rPrChange>
              </w:rPr>
              <w:pPrChange w:id="2608" w:author="小多" w:date="2020-09-16T16:58:00Z">
                <w:pPr>
                  <w:jc w:val="center"/>
                </w:pPr>
              </w:pPrChange>
            </w:pPr>
            <w:r>
              <w:rPr>
                <w:rFonts w:hint="eastAsia" w:ascii="Times New Roman" w:hAnsi="Times New Roman" w:cs="Times New Roman"/>
                <w:b/>
                <w:bCs/>
                <w:color w:val="auto"/>
                <w:sz w:val="21"/>
                <w:szCs w:val="21"/>
                <w:rPrChange w:id="2610" w:author="小多 [2]" w:date="2020-09-23T09:33:07Z">
                  <w:rPr>
                    <w:rFonts w:hint="eastAsia" w:ascii="Times New Roman" w:hAnsi="Times New Roman" w:cs="Times New Roman"/>
                    <w:b/>
                    <w:bCs/>
                    <w:sz w:val="21"/>
                    <w:szCs w:val="21"/>
                  </w:rPr>
                </w:rPrChange>
              </w:rPr>
              <w:t>产品描述</w:t>
            </w:r>
          </w:p>
        </w:tc>
        <w:tc>
          <w:tcPr>
            <w:tcW w:w="1123" w:type="pct"/>
            <w:vAlign w:val="center"/>
            <w:tcPrChange w:id="2611" w:author="小多" w:date="2020-09-16T16:59:00Z">
              <w:tcPr>
                <w:tcW w:w="1148" w:type="pct"/>
                <w:vAlign w:val="center"/>
              </w:tcPr>
            </w:tcPrChange>
          </w:tcPr>
          <w:p>
            <w:pPr>
              <w:jc w:val="left"/>
              <w:rPr>
                <w:rFonts w:ascii="Times New Roman" w:hAnsi="Times New Roman" w:cs="Times New Roman"/>
                <w:b/>
                <w:bCs/>
                <w:color w:val="auto"/>
                <w:sz w:val="21"/>
                <w:szCs w:val="21"/>
                <w:rPrChange w:id="2613" w:author="小多 [2]" w:date="2020-09-23T09:33:07Z">
                  <w:rPr>
                    <w:rFonts w:ascii="Times New Roman" w:hAnsi="Times New Roman" w:cs="Times New Roman"/>
                    <w:b/>
                    <w:bCs/>
                    <w:sz w:val="21"/>
                    <w:szCs w:val="21"/>
                  </w:rPr>
                </w:rPrChange>
              </w:rPr>
              <w:pPrChange w:id="2612" w:author="小多" w:date="2020-09-16T16:58:00Z">
                <w:pPr>
                  <w:jc w:val="center"/>
                </w:pPr>
              </w:pPrChange>
            </w:pPr>
            <w:r>
              <w:rPr>
                <w:rFonts w:hint="eastAsia" w:ascii="Times New Roman" w:hAnsi="Times New Roman" w:cs="Times New Roman"/>
                <w:b/>
                <w:bCs/>
                <w:color w:val="auto"/>
                <w:sz w:val="21"/>
                <w:szCs w:val="21"/>
                <w:rPrChange w:id="2614" w:author="小多 [2]" w:date="2020-09-23T09:33:07Z">
                  <w:rPr>
                    <w:rFonts w:hint="eastAsia" w:ascii="Times New Roman" w:hAnsi="Times New Roman" w:cs="Times New Roman"/>
                    <w:b/>
                    <w:bCs/>
                    <w:sz w:val="21"/>
                    <w:szCs w:val="21"/>
                  </w:rPr>
                </w:rPrChange>
              </w:rPr>
              <w:t>预期用途</w:t>
            </w:r>
          </w:p>
        </w:tc>
        <w:tc>
          <w:tcPr>
            <w:tcW w:w="988" w:type="pct"/>
            <w:vAlign w:val="center"/>
            <w:tcPrChange w:id="2615" w:author="小多" w:date="2020-09-16T16:59:00Z">
              <w:tcPr>
                <w:tcW w:w="1029" w:type="pct"/>
                <w:vAlign w:val="center"/>
              </w:tcPr>
            </w:tcPrChange>
          </w:tcPr>
          <w:p>
            <w:pPr>
              <w:jc w:val="left"/>
              <w:rPr>
                <w:rFonts w:ascii="Times New Roman" w:hAnsi="Times New Roman" w:cs="Times New Roman"/>
                <w:b/>
                <w:bCs/>
                <w:color w:val="auto"/>
                <w:sz w:val="21"/>
                <w:szCs w:val="21"/>
                <w:rPrChange w:id="2617" w:author="小多 [2]" w:date="2020-09-23T09:33:07Z">
                  <w:rPr>
                    <w:rFonts w:ascii="Times New Roman" w:hAnsi="Times New Roman" w:cs="Times New Roman"/>
                    <w:b/>
                    <w:bCs/>
                    <w:sz w:val="21"/>
                    <w:szCs w:val="21"/>
                  </w:rPr>
                </w:rPrChange>
              </w:rPr>
              <w:pPrChange w:id="2616" w:author="小多" w:date="2020-09-16T16:58:00Z">
                <w:pPr>
                  <w:jc w:val="center"/>
                </w:pPr>
              </w:pPrChange>
            </w:pPr>
            <w:r>
              <w:rPr>
                <w:rFonts w:hint="eastAsia" w:ascii="Times New Roman" w:hAnsi="Times New Roman" w:cs="Times New Roman"/>
                <w:b/>
                <w:bCs/>
                <w:color w:val="auto"/>
                <w:sz w:val="21"/>
                <w:szCs w:val="21"/>
                <w:rPrChange w:id="2618" w:author="小多 [2]" w:date="2020-09-23T09:33:07Z">
                  <w:rPr>
                    <w:rFonts w:hint="eastAsia" w:ascii="Times New Roman" w:hAnsi="Times New Roman" w:cs="Times New Roman"/>
                    <w:b/>
                    <w:bCs/>
                    <w:sz w:val="21"/>
                    <w:szCs w:val="21"/>
                  </w:rPr>
                </w:rPrChange>
              </w:rPr>
              <w:t>品名举例</w:t>
            </w:r>
          </w:p>
        </w:tc>
        <w:tc>
          <w:tcPr>
            <w:tcW w:w="338" w:type="pct"/>
            <w:vAlign w:val="center"/>
            <w:tcPrChange w:id="2619" w:author="小多" w:date="2020-09-16T16:59:00Z">
              <w:tcPr>
                <w:tcW w:w="357" w:type="pct"/>
                <w:vAlign w:val="center"/>
              </w:tcPr>
            </w:tcPrChange>
          </w:tcPr>
          <w:p>
            <w:pPr>
              <w:jc w:val="left"/>
              <w:rPr>
                <w:rFonts w:ascii="Times New Roman" w:hAnsi="Times New Roman" w:cs="Times New Roman"/>
                <w:b/>
                <w:bCs/>
                <w:color w:val="auto"/>
                <w:sz w:val="21"/>
                <w:szCs w:val="21"/>
                <w:rPrChange w:id="2621" w:author="小多 [2]" w:date="2020-09-23T09:33:07Z">
                  <w:rPr>
                    <w:rFonts w:ascii="Times New Roman" w:hAnsi="Times New Roman" w:cs="Times New Roman"/>
                    <w:b/>
                    <w:bCs/>
                    <w:sz w:val="21"/>
                    <w:szCs w:val="21"/>
                  </w:rPr>
                </w:rPrChange>
              </w:rPr>
              <w:pPrChange w:id="2620" w:author="小多" w:date="2020-09-16T16:58:00Z">
                <w:pPr>
                  <w:jc w:val="center"/>
                </w:pPr>
              </w:pPrChange>
            </w:pPr>
            <w:r>
              <w:rPr>
                <w:rFonts w:hint="eastAsia" w:ascii="Times New Roman" w:hAnsi="Times New Roman" w:cs="Times New Roman"/>
                <w:b/>
                <w:bCs/>
                <w:color w:val="auto"/>
                <w:sz w:val="21"/>
                <w:szCs w:val="21"/>
                <w:rPrChange w:id="2622" w:author="小多 [2]" w:date="2020-09-23T09:33:07Z">
                  <w:rPr>
                    <w:rFonts w:hint="eastAsia" w:ascii="Times New Roman" w:hAnsi="Times New Roman" w:cs="Times New Roman"/>
                    <w:b/>
                    <w:bCs/>
                    <w:sz w:val="21"/>
                    <w:szCs w:val="21"/>
                  </w:rPr>
                </w:rPrChange>
              </w:rPr>
              <w:t>管理类别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Change w:id="2623" w:author="小多" w:date="2020-09-16T16:59:00Z">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blPrExChange>
        </w:tblPrEx>
        <w:trPr>
          <w:cantSplit/>
          <w:jc w:val="right"/>
          <w:trPrChange w:id="2623" w:author="小多" w:date="2020-09-16T16:59:00Z">
            <w:trPr>
              <w:cantSplit/>
              <w:jc w:val="center"/>
            </w:trPr>
          </w:trPrChange>
        </w:trPr>
        <w:tc>
          <w:tcPr>
            <w:tcW w:w="234" w:type="pct"/>
            <w:vAlign w:val="center"/>
            <w:tcPrChange w:id="2624" w:author="小多" w:date="2020-09-16T16:59:00Z">
              <w:tcPr>
                <w:tcW w:w="229" w:type="pct"/>
                <w:vAlign w:val="center"/>
              </w:tcPr>
            </w:tcPrChange>
          </w:tcPr>
          <w:p>
            <w:pPr>
              <w:jc w:val="left"/>
              <w:rPr>
                <w:rFonts w:ascii="Times New Roman" w:hAnsi="Times New Roman" w:cs="Times New Roman"/>
                <w:color w:val="auto"/>
                <w:sz w:val="21"/>
                <w:szCs w:val="21"/>
                <w:rPrChange w:id="2626" w:author="小多 [2]" w:date="2020-09-23T09:33:07Z">
                  <w:rPr>
                    <w:rFonts w:ascii="Times New Roman" w:hAnsi="Times New Roman" w:cs="Times New Roman"/>
                    <w:sz w:val="21"/>
                    <w:szCs w:val="21"/>
                  </w:rPr>
                </w:rPrChange>
              </w:rPr>
              <w:pPrChange w:id="2625" w:author="小多" w:date="2020-09-16T16:58:00Z">
                <w:pPr>
                  <w:jc w:val="center"/>
                </w:pPr>
              </w:pPrChange>
            </w:pPr>
            <w:r>
              <w:rPr>
                <w:rFonts w:hint="eastAsia" w:ascii="Times New Roman" w:hAnsi="Times New Roman" w:cs="Times New Roman"/>
                <w:color w:val="auto"/>
                <w:sz w:val="21"/>
                <w:szCs w:val="21"/>
                <w:rPrChange w:id="2627" w:author="小多 [2]" w:date="2020-09-23T09:33:07Z">
                  <w:rPr>
                    <w:rFonts w:hint="eastAsia" w:ascii="Times New Roman" w:hAnsi="Times New Roman" w:cs="Times New Roman"/>
                    <w:sz w:val="21"/>
                    <w:szCs w:val="21"/>
                  </w:rPr>
                </w:rPrChange>
              </w:rPr>
              <w:t>03</w:t>
            </w:r>
          </w:p>
        </w:tc>
        <w:tc>
          <w:tcPr>
            <w:tcW w:w="470" w:type="pct"/>
            <w:vAlign w:val="center"/>
            <w:tcPrChange w:id="2628" w:author="小多" w:date="2020-09-16T16:59:00Z">
              <w:tcPr>
                <w:tcW w:w="454" w:type="pct"/>
                <w:vAlign w:val="center"/>
              </w:tcPr>
            </w:tcPrChange>
          </w:tcPr>
          <w:p>
            <w:pPr>
              <w:jc w:val="left"/>
              <w:rPr>
                <w:rFonts w:ascii="Times New Roman" w:hAnsi="Times New Roman" w:cs="Times New Roman"/>
                <w:color w:val="auto"/>
                <w:sz w:val="21"/>
                <w:szCs w:val="21"/>
                <w:rPrChange w:id="2630" w:author="小多 [2]" w:date="2020-09-23T09:33:07Z">
                  <w:rPr>
                    <w:rFonts w:ascii="Times New Roman" w:hAnsi="Times New Roman" w:cs="Times New Roman"/>
                    <w:sz w:val="21"/>
                    <w:szCs w:val="21"/>
                  </w:rPr>
                </w:rPrChange>
              </w:rPr>
              <w:pPrChange w:id="2629" w:author="小多" w:date="2020-09-16T16:58:00Z">
                <w:pPr>
                  <w:jc w:val="center"/>
                </w:pPr>
              </w:pPrChange>
            </w:pPr>
            <w:r>
              <w:rPr>
                <w:rFonts w:hint="eastAsia" w:ascii="Times New Roman" w:hAnsi="Times New Roman" w:cs="Times New Roman"/>
                <w:color w:val="auto"/>
                <w:sz w:val="21"/>
                <w:szCs w:val="21"/>
                <w:rPrChange w:id="2631" w:author="小多 [2]" w:date="2020-09-23T09:33:07Z">
                  <w:rPr>
                    <w:rFonts w:hint="eastAsia" w:ascii="Times New Roman" w:hAnsi="Times New Roman" w:cs="Times New Roman"/>
                    <w:sz w:val="21"/>
                    <w:szCs w:val="21"/>
                  </w:rPr>
                </w:rPrChange>
              </w:rPr>
              <w:t>数据处理软件</w:t>
            </w:r>
          </w:p>
        </w:tc>
        <w:tc>
          <w:tcPr>
            <w:tcW w:w="567" w:type="pct"/>
            <w:vAlign w:val="center"/>
            <w:tcPrChange w:id="2632" w:author="小多" w:date="2020-09-16T16:59:00Z">
              <w:tcPr>
                <w:tcW w:w="548" w:type="pct"/>
                <w:vAlign w:val="center"/>
              </w:tcPr>
            </w:tcPrChange>
          </w:tcPr>
          <w:p>
            <w:pPr>
              <w:jc w:val="left"/>
              <w:rPr>
                <w:rFonts w:ascii="Times New Roman" w:hAnsi="Times New Roman" w:cs="Times New Roman"/>
                <w:color w:val="auto"/>
                <w:sz w:val="21"/>
                <w:szCs w:val="21"/>
                <w:rPrChange w:id="2634" w:author="小多 [2]" w:date="2020-09-23T09:33:07Z">
                  <w:rPr>
                    <w:rFonts w:ascii="Times New Roman" w:hAnsi="Times New Roman" w:cs="Times New Roman"/>
                    <w:sz w:val="21"/>
                    <w:szCs w:val="21"/>
                  </w:rPr>
                </w:rPrChange>
              </w:rPr>
              <w:pPrChange w:id="2633" w:author="小多" w:date="2020-09-16T16:58:00Z">
                <w:pPr>
                  <w:jc w:val="center"/>
                </w:pPr>
              </w:pPrChange>
            </w:pPr>
            <w:r>
              <w:rPr>
                <w:rFonts w:hint="eastAsia" w:ascii="Times New Roman" w:hAnsi="Times New Roman" w:cs="Times New Roman"/>
                <w:color w:val="auto"/>
                <w:sz w:val="21"/>
                <w:szCs w:val="21"/>
                <w:rPrChange w:id="2635" w:author="小多 [2]" w:date="2020-09-23T09:33:07Z">
                  <w:rPr>
                    <w:rFonts w:hint="eastAsia" w:ascii="Times New Roman" w:hAnsi="Times New Roman" w:cs="Times New Roman"/>
                    <w:sz w:val="21"/>
                    <w:szCs w:val="21"/>
                  </w:rPr>
                </w:rPrChange>
              </w:rPr>
              <w:t>02生理信号处理软件</w:t>
            </w:r>
          </w:p>
        </w:tc>
        <w:tc>
          <w:tcPr>
            <w:tcW w:w="1276" w:type="pct"/>
            <w:vAlign w:val="center"/>
            <w:tcPrChange w:id="2636" w:author="小多" w:date="2020-09-16T16:59:00Z">
              <w:tcPr>
                <w:tcW w:w="1231" w:type="pct"/>
                <w:vAlign w:val="center"/>
              </w:tcPr>
            </w:tcPrChange>
          </w:tcPr>
          <w:p>
            <w:pPr>
              <w:rPr>
                <w:rFonts w:ascii="Times New Roman" w:hAnsi="Times New Roman" w:cs="Times New Roman"/>
                <w:color w:val="auto"/>
                <w:sz w:val="21"/>
                <w:szCs w:val="21"/>
                <w:rPrChange w:id="2637" w:author="小多 [2]" w:date="2020-09-23T09:33:07Z">
                  <w:rPr>
                    <w:rFonts w:ascii="Times New Roman" w:hAnsi="Times New Roman" w:cs="Times New Roman"/>
                    <w:sz w:val="21"/>
                    <w:szCs w:val="21"/>
                  </w:rPr>
                </w:rPrChange>
              </w:rPr>
            </w:pPr>
            <w:r>
              <w:rPr>
                <w:rFonts w:hint="eastAsia" w:ascii="Times New Roman" w:hAnsi="Times New Roman" w:cs="Times New Roman"/>
                <w:color w:val="auto"/>
                <w:sz w:val="21"/>
                <w:szCs w:val="21"/>
                <w:rPrChange w:id="2638" w:author="小多 [2]" w:date="2020-09-23T09:33:07Z">
                  <w:rPr>
                    <w:rFonts w:hint="eastAsia" w:ascii="Times New Roman" w:hAnsi="Times New Roman" w:cs="Times New Roman"/>
                    <w:sz w:val="21"/>
                    <w:szCs w:val="21"/>
                  </w:rPr>
                </w:rPrChange>
              </w:rPr>
              <w:t>通常由软件安装光盘（或者从网络下载安装程序）组成。对采集到的脑电、心电、肌电等生理信号进行分析处理和/或传输。</w:t>
            </w:r>
          </w:p>
        </w:tc>
        <w:tc>
          <w:tcPr>
            <w:tcW w:w="1123" w:type="pct"/>
            <w:vAlign w:val="center"/>
            <w:tcPrChange w:id="2639" w:author="小多" w:date="2020-09-16T16:59:00Z">
              <w:tcPr>
                <w:tcW w:w="1148" w:type="pct"/>
                <w:vAlign w:val="center"/>
              </w:tcPr>
            </w:tcPrChange>
          </w:tcPr>
          <w:p>
            <w:pPr>
              <w:rPr>
                <w:rFonts w:ascii="Times New Roman" w:hAnsi="Times New Roman" w:cs="Times New Roman"/>
                <w:color w:val="auto"/>
                <w:sz w:val="21"/>
                <w:szCs w:val="21"/>
                <w:rPrChange w:id="2640" w:author="小多 [2]" w:date="2020-09-23T09:33:07Z">
                  <w:rPr>
                    <w:rFonts w:ascii="Times New Roman" w:hAnsi="Times New Roman" w:cs="Times New Roman"/>
                    <w:sz w:val="21"/>
                    <w:szCs w:val="21"/>
                  </w:rPr>
                </w:rPrChange>
              </w:rPr>
            </w:pPr>
            <w:r>
              <w:rPr>
                <w:rFonts w:hint="eastAsia" w:ascii="Times New Roman" w:hAnsi="Times New Roman" w:cs="Times New Roman"/>
                <w:color w:val="auto"/>
                <w:sz w:val="21"/>
                <w:szCs w:val="21"/>
                <w:rPrChange w:id="2641" w:author="小多 [2]" w:date="2020-09-23T09:33:07Z">
                  <w:rPr>
                    <w:rFonts w:hint="eastAsia" w:ascii="Times New Roman" w:hAnsi="Times New Roman" w:cs="Times New Roman"/>
                    <w:sz w:val="21"/>
                    <w:szCs w:val="21"/>
                  </w:rPr>
                </w:rPrChange>
              </w:rPr>
              <w:t>用于对脑电、心电、肌电等生理信号进行分析处理和/或传输。</w:t>
            </w:r>
          </w:p>
        </w:tc>
        <w:tc>
          <w:tcPr>
            <w:tcW w:w="988" w:type="pct"/>
            <w:vAlign w:val="center"/>
            <w:tcPrChange w:id="2642" w:author="小多" w:date="2020-09-16T16:59:00Z">
              <w:tcPr>
                <w:tcW w:w="1029" w:type="pct"/>
                <w:vAlign w:val="center"/>
              </w:tcPr>
            </w:tcPrChange>
          </w:tcPr>
          <w:p>
            <w:pPr>
              <w:rPr>
                <w:rFonts w:ascii="Times New Roman" w:hAnsi="Times New Roman" w:cs="Times New Roman"/>
                <w:color w:val="auto"/>
                <w:sz w:val="21"/>
                <w:szCs w:val="21"/>
                <w:rPrChange w:id="2643" w:author="小多 [2]" w:date="2020-09-23T09:33:07Z">
                  <w:rPr>
                    <w:rFonts w:ascii="Times New Roman" w:hAnsi="Times New Roman" w:cs="Times New Roman"/>
                    <w:sz w:val="21"/>
                    <w:szCs w:val="21"/>
                  </w:rPr>
                </w:rPrChange>
              </w:rPr>
            </w:pPr>
            <w:r>
              <w:rPr>
                <w:rFonts w:hint="eastAsia" w:ascii="Times New Roman" w:hAnsi="Times New Roman" w:cs="Times New Roman"/>
                <w:color w:val="auto"/>
                <w:sz w:val="21"/>
                <w:szCs w:val="21"/>
                <w:rPrChange w:id="2644" w:author="小多 [2]" w:date="2020-09-23T09:33:07Z">
                  <w:rPr>
                    <w:rFonts w:hint="eastAsia" w:ascii="Times New Roman" w:hAnsi="Times New Roman" w:cs="Times New Roman"/>
                    <w:sz w:val="21"/>
                    <w:szCs w:val="21"/>
                  </w:rPr>
                </w:rPrChange>
              </w:rPr>
              <w:t>动态心电分析软件、心电工作站软件、心电数据管理软件</w:t>
            </w:r>
          </w:p>
        </w:tc>
        <w:tc>
          <w:tcPr>
            <w:tcW w:w="338" w:type="pct"/>
            <w:vAlign w:val="center"/>
            <w:tcPrChange w:id="2645" w:author="小多" w:date="2020-09-16T16:59:00Z">
              <w:tcPr>
                <w:tcW w:w="357" w:type="pct"/>
                <w:vAlign w:val="center"/>
              </w:tcPr>
            </w:tcPrChange>
          </w:tcPr>
          <w:p>
            <w:pPr>
              <w:jc w:val="left"/>
              <w:rPr>
                <w:rFonts w:ascii="Times New Roman" w:hAnsi="Times New Roman" w:cs="Times New Roman"/>
                <w:color w:val="auto"/>
                <w:sz w:val="21"/>
                <w:szCs w:val="21"/>
                <w:rPrChange w:id="2647" w:author="小多 [2]" w:date="2020-09-23T09:33:07Z">
                  <w:rPr>
                    <w:rFonts w:ascii="Times New Roman" w:hAnsi="Times New Roman" w:cs="Times New Roman"/>
                    <w:sz w:val="21"/>
                    <w:szCs w:val="21"/>
                  </w:rPr>
                </w:rPrChange>
              </w:rPr>
              <w:pPrChange w:id="2646" w:author="小多" w:date="2020-09-16T16:58:00Z">
                <w:pPr>
                  <w:jc w:val="center"/>
                </w:pPr>
              </w:pPrChange>
            </w:pPr>
            <w:r>
              <w:rPr>
                <w:rFonts w:hint="eastAsia" w:ascii="Times New Roman" w:hAnsi="Times New Roman" w:cs="Times New Roman"/>
                <w:color w:val="auto"/>
                <w:sz w:val="21"/>
                <w:szCs w:val="21"/>
                <w:rPrChange w:id="2648" w:author="小多 [2]" w:date="2020-09-23T09:33:07Z">
                  <w:rPr>
                    <w:rFonts w:hint="eastAsia" w:ascii="Times New Roman" w:hAnsi="Times New Roman" w:cs="Times New Roman"/>
                    <w:sz w:val="21"/>
                    <w:szCs w:val="21"/>
                  </w:rPr>
                </w:rPrChange>
              </w:rPr>
              <w:t>Ⅱ</w:t>
            </w:r>
          </w:p>
        </w:tc>
      </w:tr>
    </w:tbl>
    <w:p>
      <w:pPr>
        <w:ind w:firstLine="480" w:firstLineChars="200"/>
        <w:rPr>
          <w:rFonts w:ascii="Times New Roman" w:hAnsi="Times New Roman" w:eastAsia="宋体" w:cs="Times New Roman"/>
          <w:color w:val="auto"/>
          <w:sz w:val="24"/>
          <w:szCs w:val="24"/>
          <w:rPrChange w:id="2649" w:author="小多 [2]" w:date="2020-09-23T09:33:07Z">
            <w:rPr>
              <w:rFonts w:ascii="Times New Roman" w:hAnsi="Times New Roman" w:eastAsia="宋体" w:cs="Times New Roman"/>
              <w:sz w:val="24"/>
              <w:szCs w:val="24"/>
            </w:rPr>
          </w:rPrChange>
        </w:rPr>
      </w:pPr>
    </w:p>
    <w:p>
      <w:pPr>
        <w:ind w:firstLine="480" w:firstLineChars="200"/>
        <w:rPr>
          <w:rFonts w:ascii="Times New Roman" w:hAnsi="Times New Roman" w:cs="Times New Roman"/>
          <w:color w:val="auto"/>
          <w:sz w:val="24"/>
          <w:szCs w:val="24"/>
          <w:rPrChange w:id="2650" w:author="小多 [2]" w:date="2020-09-23T09:33:07Z">
            <w:rPr>
              <w:rFonts w:ascii="Times New Roman" w:hAnsi="Times New Roman" w:cs="Times New Roman"/>
              <w:sz w:val="24"/>
              <w:szCs w:val="24"/>
            </w:rPr>
          </w:rPrChange>
        </w:rPr>
      </w:pPr>
    </w:p>
    <w:p>
      <w:pPr>
        <w:rPr>
          <w:rFonts w:ascii="Times New Roman" w:hAnsi="Times New Roman" w:cs="Times New Roman"/>
          <w:b/>
          <w:color w:val="auto"/>
          <w:sz w:val="40"/>
          <w:szCs w:val="44"/>
          <w:rPrChange w:id="2651" w:author="小多 [2]" w:date="2020-09-23T09:33:07Z">
            <w:rPr>
              <w:rFonts w:ascii="Times New Roman" w:hAnsi="Times New Roman" w:cs="Times New Roman"/>
              <w:b/>
              <w:sz w:val="40"/>
              <w:szCs w:val="44"/>
            </w:rPr>
          </w:rPrChange>
        </w:rPr>
      </w:pPr>
    </w:p>
    <w:p>
      <w:pPr>
        <w:rPr>
          <w:rFonts w:ascii="Times New Roman" w:hAnsi="Times New Roman" w:cs="Times New Roman"/>
          <w:b/>
          <w:color w:val="auto"/>
          <w:sz w:val="40"/>
          <w:szCs w:val="44"/>
          <w:rPrChange w:id="2652" w:author="小多 [2]" w:date="2020-09-23T09:33:07Z">
            <w:rPr>
              <w:rFonts w:ascii="Times New Roman" w:hAnsi="Times New Roman" w:cs="Times New Roman"/>
              <w:b/>
              <w:sz w:val="40"/>
              <w:szCs w:val="44"/>
            </w:rPr>
          </w:rPrChange>
        </w:rPr>
        <w:sectPr>
          <w:headerReference r:id="rId5" w:type="default"/>
          <w:footerReference r:id="rId6" w:type="default"/>
          <w:pgSz w:w="11906" w:h="16838"/>
          <w:pgMar w:top="1440" w:right="1800" w:bottom="1440" w:left="1800" w:header="708" w:footer="708" w:gutter="0"/>
          <w:pgNumType w:start="1"/>
          <w:cols w:space="708" w:num="1"/>
          <w:docGrid w:linePitch="360" w:charSpace="0"/>
        </w:sectPr>
      </w:pP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17" w:name="_Toc23255690"/>
      <w:bookmarkStart w:id="18" w:name="_Toc8268"/>
      <w:bookmarkStart w:id="19" w:name="_Toc11165"/>
      <w:bookmarkStart w:id="20" w:name="_Toc30102"/>
      <w:bookmarkStart w:id="21" w:name="_Toc5718"/>
      <w:bookmarkStart w:id="22" w:name="_Toc1025"/>
      <w:bookmarkStart w:id="23" w:name="_Toc14707"/>
      <w:bookmarkStart w:id="24" w:name="_Toc29148"/>
      <w:bookmarkStart w:id="25" w:name="_Toc18477"/>
      <w:bookmarkStart w:id="26" w:name="_Toc13671"/>
      <w:bookmarkStart w:id="27" w:name="_Toc19433"/>
      <w:bookmarkStart w:id="28" w:name="_Toc1733"/>
      <w:bookmarkStart w:id="29" w:name="_Toc6555"/>
      <w:r>
        <w:rPr>
          <w:rFonts w:ascii="Times New Roman" w:hAnsi="Times New Roman" w:eastAsia="黑体" w:cs="Times New Roman"/>
          <w:b w:val="0"/>
          <w:bCs w:val="0"/>
          <w:color w:val="auto"/>
          <w:kern w:val="2"/>
        </w:rPr>
        <w:t>2 产品描述</w:t>
      </w:r>
      <w:bookmarkEnd w:id="17"/>
      <w:bookmarkEnd w:id="18"/>
      <w:bookmarkEnd w:id="19"/>
      <w:bookmarkEnd w:id="20"/>
      <w:bookmarkEnd w:id="21"/>
      <w:bookmarkEnd w:id="22"/>
      <w:bookmarkEnd w:id="23"/>
      <w:bookmarkEnd w:id="24"/>
      <w:bookmarkEnd w:id="25"/>
      <w:bookmarkEnd w:id="26"/>
      <w:bookmarkEnd w:id="27"/>
      <w:bookmarkEnd w:id="28"/>
      <w:bookmarkEnd w:id="29"/>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color w:val="auto"/>
          <w:kern w:val="2"/>
          <w:sz w:val="24"/>
          <w:szCs w:val="24"/>
          <w:rPrChange w:id="2653" w:author="小多 [2]" w:date="2020-09-23T09:33:07Z">
            <w:rPr>
              <w:rFonts w:ascii="Times New Roman" w:hAnsi="Times New Roman" w:eastAsia="宋体" w:cs="Times New Roman"/>
              <w:b w:val="0"/>
              <w:bCs w:val="0"/>
              <w:kern w:val="2"/>
              <w:sz w:val="24"/>
              <w:szCs w:val="24"/>
            </w:rPr>
          </w:rPrChange>
        </w:rPr>
      </w:pPr>
      <w:bookmarkStart w:id="30" w:name="_Toc15026"/>
      <w:bookmarkStart w:id="31" w:name="_Toc5029"/>
      <w:bookmarkStart w:id="32" w:name="_Toc881"/>
      <w:bookmarkStart w:id="33" w:name="_Toc6973"/>
      <w:bookmarkStart w:id="34" w:name="_Toc21655"/>
      <w:bookmarkStart w:id="35" w:name="_Toc23255691"/>
      <w:bookmarkStart w:id="36" w:name="_Toc18252"/>
      <w:bookmarkStart w:id="37" w:name="_Toc12634"/>
      <w:bookmarkStart w:id="38" w:name="_Toc7375"/>
      <w:bookmarkStart w:id="39" w:name="_Toc722"/>
      <w:bookmarkStart w:id="40" w:name="_Toc24298"/>
      <w:bookmarkStart w:id="41" w:name="_Toc10718"/>
      <w:bookmarkStart w:id="42" w:name="_Toc16188"/>
      <w:r>
        <w:rPr>
          <w:rFonts w:ascii="Times New Roman" w:hAnsi="Times New Roman" w:eastAsia="宋体" w:cs="Times New Roman"/>
          <w:b w:val="0"/>
          <w:bCs w:val="0"/>
          <w:color w:val="auto"/>
          <w:kern w:val="2"/>
          <w:sz w:val="24"/>
          <w:szCs w:val="24"/>
          <w:rPrChange w:id="2654" w:author="小多 [2]" w:date="2020-09-23T09:33:07Z">
            <w:rPr>
              <w:rFonts w:ascii="Times New Roman" w:hAnsi="Times New Roman" w:eastAsia="宋体" w:cs="Times New Roman"/>
              <w:b w:val="0"/>
              <w:bCs w:val="0"/>
              <w:kern w:val="2"/>
              <w:sz w:val="24"/>
              <w:szCs w:val="24"/>
            </w:rPr>
          </w:rPrChange>
        </w:rPr>
        <w:t>2.1工作原理</w:t>
      </w:r>
      <w:bookmarkEnd w:id="30"/>
      <w:bookmarkEnd w:id="31"/>
      <w:bookmarkEnd w:id="32"/>
      <w:bookmarkEnd w:id="33"/>
      <w:bookmarkEnd w:id="34"/>
      <w:bookmarkEnd w:id="35"/>
      <w:bookmarkEnd w:id="36"/>
      <w:bookmarkEnd w:id="37"/>
      <w:bookmarkEnd w:id="38"/>
      <w:bookmarkEnd w:id="39"/>
      <w:bookmarkEnd w:id="40"/>
      <w:bookmarkEnd w:id="41"/>
      <w:bookmarkEnd w:id="42"/>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55"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656" w:author="小多 [2]" w:date="2020-09-23T09:33:07Z">
            <w:rPr>
              <w:rFonts w:ascii="Times New Roman" w:hAnsi="Times New Roman" w:eastAsia="宋体" w:cs="Times New Roman"/>
              <w:sz w:val="24"/>
              <w:szCs w:val="24"/>
            </w:rPr>
          </w:rPrChange>
        </w:rPr>
        <w:t>动态心电分析软件ECG Analyst（以下简称本软件）是一个基于个人计算机的网络应用软件。其主要工作原理为：通心络科（河北）科技有限公司生产的十二导联心电记录仪上传心电数据至服务器，本软件可通过服务器下载心电数据至本地电脑上，然后帮助医生进行辅助分析，如QRS心搏类型辅助判定、心律失常事件辅助判定、HRV辅助分析、ST段分析，以及报告编辑和报告上传等功能。</w:t>
      </w:r>
    </w:p>
    <w:p>
      <w:pPr>
        <w:pStyle w:val="3"/>
        <w:keepNext w:val="0"/>
        <w:keepLines w:val="0"/>
        <w:widowControl w:val="0"/>
        <w:numPr>
          <w:ilvl w:val="255"/>
          <w:numId w:val="0"/>
        </w:numPr>
        <w:spacing w:before="0" w:after="0" w:line="348" w:lineRule="auto"/>
        <w:jc w:val="both"/>
        <w:rPr>
          <w:rFonts w:ascii="Times New Roman" w:hAnsi="Times New Roman" w:eastAsia="宋体" w:cs="Times New Roman"/>
          <w:b w:val="0"/>
          <w:bCs w:val="0"/>
          <w:color w:val="auto"/>
          <w:kern w:val="2"/>
          <w:sz w:val="24"/>
          <w:szCs w:val="24"/>
          <w:rPrChange w:id="2657" w:author="小多 [2]" w:date="2020-09-23T09:33:07Z">
            <w:rPr>
              <w:rFonts w:ascii="Times New Roman" w:hAnsi="Times New Roman" w:eastAsia="宋体" w:cs="Times New Roman"/>
              <w:b w:val="0"/>
              <w:bCs w:val="0"/>
              <w:kern w:val="2"/>
              <w:sz w:val="24"/>
              <w:szCs w:val="24"/>
            </w:rPr>
          </w:rPrChange>
        </w:rPr>
      </w:pPr>
      <w:bookmarkStart w:id="43" w:name="_Toc23255692"/>
      <w:bookmarkStart w:id="44" w:name="_Toc24466"/>
      <w:bookmarkStart w:id="45" w:name="_Toc248"/>
      <w:bookmarkStart w:id="46" w:name="_Toc18563"/>
      <w:bookmarkStart w:id="47" w:name="_Toc15827"/>
      <w:bookmarkStart w:id="48" w:name="_Toc17526"/>
      <w:bookmarkStart w:id="49" w:name="_Toc18246"/>
      <w:bookmarkStart w:id="50" w:name="_Toc32449"/>
      <w:bookmarkStart w:id="51" w:name="_Toc16940"/>
      <w:bookmarkStart w:id="52" w:name="_Toc2487"/>
      <w:bookmarkStart w:id="53" w:name="_Toc32424"/>
      <w:bookmarkStart w:id="54" w:name="_Toc2175"/>
      <w:bookmarkStart w:id="55" w:name="_Toc21212"/>
      <w:r>
        <w:rPr>
          <w:rFonts w:ascii="Times New Roman" w:hAnsi="Times New Roman" w:eastAsia="宋体" w:cs="Times New Roman"/>
          <w:b w:val="0"/>
          <w:bCs w:val="0"/>
          <w:color w:val="auto"/>
          <w:kern w:val="2"/>
          <w:sz w:val="24"/>
          <w:szCs w:val="24"/>
          <w:rPrChange w:id="2658" w:author="小多 [2]" w:date="2020-09-23T09:33:07Z">
            <w:rPr>
              <w:rFonts w:ascii="Times New Roman" w:hAnsi="Times New Roman" w:eastAsia="宋体" w:cs="Times New Roman"/>
              <w:b w:val="0"/>
              <w:bCs w:val="0"/>
              <w:kern w:val="2"/>
              <w:sz w:val="24"/>
              <w:szCs w:val="24"/>
            </w:rPr>
          </w:rPrChange>
        </w:rPr>
        <w:t>2.2结构组成</w:t>
      </w:r>
      <w:bookmarkEnd w:id="43"/>
      <w:bookmarkEnd w:id="44"/>
      <w:bookmarkEnd w:id="45"/>
      <w:bookmarkEnd w:id="46"/>
      <w:bookmarkEnd w:id="47"/>
      <w:bookmarkEnd w:id="48"/>
      <w:bookmarkEnd w:id="49"/>
      <w:bookmarkEnd w:id="50"/>
      <w:bookmarkEnd w:id="51"/>
      <w:bookmarkEnd w:id="52"/>
      <w:bookmarkEnd w:id="53"/>
      <w:bookmarkEnd w:id="54"/>
      <w:bookmarkEnd w:id="55"/>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59" w:author="小多 [2]" w:date="2020-09-23T09:33:07Z">
            <w:rPr>
              <w:rFonts w:ascii="Times New Roman" w:hAnsi="Times New Roman" w:eastAsia="宋体" w:cs="Times New Roman"/>
              <w:sz w:val="24"/>
              <w:szCs w:val="24"/>
            </w:rPr>
          </w:rPrChange>
        </w:rPr>
      </w:pPr>
      <w:commentRangeStart w:id="0"/>
      <w:r>
        <w:rPr>
          <w:rFonts w:ascii="Times New Roman" w:hAnsi="Times New Roman" w:eastAsia="宋体" w:cs="Times New Roman"/>
          <w:color w:val="auto"/>
          <w:sz w:val="24"/>
          <w:szCs w:val="24"/>
          <w:rPrChange w:id="2660" w:author="小多 [2]" w:date="2020-09-23T09:33:07Z">
            <w:rPr>
              <w:rFonts w:ascii="Times New Roman" w:hAnsi="Times New Roman" w:eastAsia="宋体" w:cs="Times New Roman"/>
              <w:sz w:val="24"/>
              <w:szCs w:val="24"/>
            </w:rPr>
          </w:rPrChange>
        </w:rPr>
        <w:t>动态心电分析软件</w:t>
      </w:r>
      <w:ins w:id="2661" w:author="小多" w:date="2020-09-16T16:59:00Z">
        <w:r>
          <w:rPr>
            <w:rFonts w:hint="eastAsia" w:ascii="Times New Roman" w:hAnsi="Times New Roman" w:eastAsia="宋体" w:cs="Times New Roman"/>
            <w:color w:val="auto"/>
            <w:sz w:val="24"/>
            <w:szCs w:val="24"/>
            <w:rPrChange w:id="2662" w:author="小多 [2]" w:date="2020-09-23T09:33:07Z">
              <w:rPr>
                <w:rFonts w:hint="eastAsia" w:ascii="Times New Roman" w:hAnsi="Times New Roman" w:eastAsia="宋体" w:cs="Times New Roman"/>
                <w:sz w:val="24"/>
                <w:szCs w:val="24"/>
              </w:rPr>
            </w:rPrChange>
          </w:rPr>
          <w:t>由</w:t>
        </w:r>
      </w:ins>
      <w:ins w:id="2663" w:author="小多 [2]" w:date="2020-09-21T17:22:37Z">
        <w:r>
          <w:rPr>
            <w:rFonts w:hint="eastAsia" w:ascii="Times New Roman" w:hAnsi="Times New Roman" w:eastAsia="宋体" w:cs="Times New Roman"/>
            <w:color w:val="auto"/>
            <w:sz w:val="24"/>
            <w:szCs w:val="24"/>
            <w:rPrChange w:id="2664" w:author="小多 [2]" w:date="2020-09-23T09:33:07Z">
              <w:rPr>
                <w:rFonts w:hint="eastAsia" w:ascii="Times New Roman" w:hAnsi="Times New Roman" w:eastAsia="宋体" w:cs="Times New Roman"/>
                <w:sz w:val="24"/>
                <w:szCs w:val="24"/>
              </w:rPr>
            </w:rPrChange>
          </w:rPr>
          <w:t>登录模块、记录列表、患者信息、编辑模板、事件统计、片段图编辑、页扫描、房颤、ST、HRV、直方图、报告编辑、生成报告</w:t>
        </w:r>
      </w:ins>
      <w:ins w:id="2665" w:author="小多" w:date="2020-09-16T16:59:00Z">
        <w:r>
          <w:rPr>
            <w:rFonts w:hint="eastAsia" w:ascii="Times New Roman" w:hAnsi="Times New Roman" w:eastAsia="宋体" w:cs="Times New Roman"/>
            <w:color w:val="auto"/>
            <w:sz w:val="24"/>
            <w:szCs w:val="24"/>
            <w:rPrChange w:id="2666" w:author="小多 [2]" w:date="2020-09-23T09:33:07Z">
              <w:rPr>
                <w:rFonts w:hint="eastAsia" w:ascii="Times New Roman" w:hAnsi="Times New Roman" w:eastAsia="宋体" w:cs="Times New Roman"/>
                <w:sz w:val="24"/>
                <w:szCs w:val="24"/>
              </w:rPr>
            </w:rPrChange>
          </w:rPr>
          <w:t>模块组成，存储介质为光盘</w:t>
        </w:r>
        <w:commentRangeEnd w:id="0"/>
      </w:ins>
      <w:r>
        <w:rPr>
          <w:rStyle w:val="19"/>
          <w:rFonts w:ascii="Times New Roman" w:hAnsi="Times New Roman" w:cs="Times New Roman"/>
          <w:color w:val="auto"/>
          <w:rPrChange w:id="2667" w:author="小多 [2]" w:date="2020-09-23T09:33:07Z">
            <w:rPr>
              <w:rStyle w:val="19"/>
              <w:rFonts w:ascii="Times New Roman" w:hAnsi="Times New Roman" w:cs="Times New Roman"/>
            </w:rPr>
          </w:rPrChange>
        </w:rPr>
        <w:commentReference w:id="0"/>
      </w:r>
      <w:r>
        <w:rPr>
          <w:rFonts w:ascii="Times New Roman" w:hAnsi="Times New Roman" w:eastAsia="宋体" w:cs="Times New Roman"/>
          <w:color w:val="auto"/>
          <w:sz w:val="24"/>
          <w:szCs w:val="24"/>
          <w:rPrChange w:id="2668" w:author="小多 [2]" w:date="2020-09-23T09:33:07Z">
            <w:rPr>
              <w:rFonts w:ascii="Times New Roman" w:hAnsi="Times New Roman" w:eastAsia="宋体" w:cs="Times New Roman"/>
              <w:sz w:val="24"/>
              <w:szCs w:val="24"/>
            </w:rPr>
          </w:rPrChange>
        </w:rPr>
        <w:t>。</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69"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670" w:author="小多 [2]" w:date="2020-09-23T09:33:07Z">
            <w:rPr>
              <w:rFonts w:ascii="Times New Roman" w:hAnsi="Times New Roman" w:eastAsia="宋体" w:cs="Times New Roman"/>
              <w:sz w:val="24"/>
              <w:szCs w:val="24"/>
            </w:rPr>
          </w:rPrChange>
        </w:rPr>
        <w:t>软件的主要功能结构如下：</w:t>
      </w:r>
    </w:p>
    <w:p>
      <w:pPr>
        <w:adjustRightInd w:val="0"/>
        <w:snapToGrid w:val="0"/>
        <w:textAlignment w:val="baseline"/>
        <w:rPr>
          <w:rFonts w:ascii="Times New Roman" w:hAnsi="Times New Roman" w:cs="Times New Roman"/>
          <w:color w:val="auto"/>
          <w:rPrChange w:id="2671" w:author="小多 [2]" w:date="2020-09-23T09:33:07Z">
            <w:rPr>
              <w:rFonts w:ascii="Times New Roman" w:hAnsi="Times New Roman" w:cs="Times New Roman"/>
            </w:rPr>
          </w:rPrChange>
        </w:rPr>
      </w:pPr>
      <w:r>
        <w:rPr>
          <w:rFonts w:ascii="Times New Roman" w:hAnsi="Times New Roman" w:cs="Times New Roman"/>
          <w:color w:val="auto"/>
          <w:sz w:val="21"/>
          <w:rPrChange w:id="2673" w:author="小多 [2]" w:date="2020-09-23T09:33:07Z">
            <w:rPr>
              <w:rFonts w:ascii="Times New Roman" w:hAnsi="Times New Roman" w:cs="Times New Roman"/>
              <w:sz w:val="21"/>
            </w:rPr>
          </w:rPrChange>
        </w:rPr>
        <mc:AlternateContent>
          <mc:Choice Requires="wpg">
            <w:drawing>
              <wp:anchor distT="0" distB="0" distL="114300" distR="114300" simplePos="0" relativeHeight="251658240" behindDoc="0" locked="0" layoutInCell="1" allowOverlap="1">
                <wp:simplePos x="0" y="0"/>
                <wp:positionH relativeFrom="column">
                  <wp:posOffset>290195</wp:posOffset>
                </wp:positionH>
                <wp:positionV relativeFrom="paragraph">
                  <wp:posOffset>154940</wp:posOffset>
                </wp:positionV>
                <wp:extent cx="5262245" cy="4159250"/>
                <wp:effectExtent l="12700" t="12700" r="20955" b="19050"/>
                <wp:wrapNone/>
                <wp:docPr id="104" name="组合 104"/>
                <wp:cNvGraphicFramePr/>
                <a:graphic xmlns:a="http://schemas.openxmlformats.org/drawingml/2006/main">
                  <a:graphicData uri="http://schemas.microsoft.com/office/word/2010/wordprocessingGroup">
                    <wpg:wgp>
                      <wpg:cNvGrpSpPr/>
                      <wpg:grpSpPr>
                        <a:xfrm>
                          <a:off x="0" y="0"/>
                          <a:ext cx="5262245" cy="4159250"/>
                          <a:chOff x="6962" y="71362"/>
                          <a:chExt cx="8287" cy="6550"/>
                        </a:xfrm>
                      </wpg:grpSpPr>
                      <wpg:grpSp>
                        <wpg:cNvPr id="101" name="组合 101"/>
                        <wpg:cNvGrpSpPr/>
                        <wpg:grpSpPr>
                          <a:xfrm>
                            <a:off x="6962" y="71362"/>
                            <a:ext cx="8287" cy="6550"/>
                            <a:chOff x="6962" y="71362"/>
                            <a:chExt cx="8287" cy="6550"/>
                          </a:xfrm>
                        </wpg:grpSpPr>
                        <wps:wsp>
                          <wps:cNvPr id="79" name="矩形: 圆角 34"/>
                          <wps:cNvSpPr/>
                          <wps:spPr>
                            <a:xfrm>
                              <a:off x="11569" y="75673"/>
                              <a:ext cx="62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S</w:t>
                                </w:r>
                                <w:r>
                                  <w:t>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6" name="矩形: 圆角 36"/>
                          <wps:cNvSpPr/>
                          <wps:spPr>
                            <a:xfrm>
                              <a:off x="13179" y="75685"/>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直方图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圆角 37"/>
                          <wps:cNvSpPr/>
                          <wps:spPr>
                            <a:xfrm>
                              <a:off x="13939" y="75669"/>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报告编辑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9" name="矩形: 圆角 39"/>
                          <wps:cNvSpPr/>
                          <wps:spPr>
                            <a:xfrm>
                              <a:off x="12439" y="75685"/>
                              <a:ext cx="530" cy="1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H</w:t>
                                </w:r>
                                <w:r>
                                  <w:t>RV</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0" name="矩形: 圆角 40"/>
                          <wps:cNvSpPr/>
                          <wps:spPr>
                            <a:xfrm>
                              <a:off x="14719" y="75663"/>
                              <a:ext cx="530" cy="182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生成报告</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57" name="组合 57"/>
                          <wpg:cNvGrpSpPr/>
                          <wpg:grpSpPr>
                            <a:xfrm>
                              <a:off x="7142" y="71362"/>
                              <a:ext cx="7895" cy="4301"/>
                              <a:chOff x="0" y="0"/>
                              <a:chExt cx="5013325" cy="2731135"/>
                            </a:xfrm>
                          </wpg:grpSpPr>
                          <wps:wsp>
                            <wps:cNvPr id="77" name="矩形: 圆角 22"/>
                            <wps:cNvSpPr/>
                            <wps:spPr>
                              <a:xfrm>
                                <a:off x="2057400" y="0"/>
                                <a:ext cx="97726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通用计算机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矩形: 圆角 23"/>
                            <wps:cNvSpPr/>
                            <wps:spPr>
                              <a:xfrm>
                                <a:off x="1638300" y="685800"/>
                                <a:ext cx="17145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 xml:space="preserve"> 动态心电分析软件</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圆角 24"/>
                            <wps:cNvSpPr/>
                            <wps:spPr>
                              <a:xfrm>
                                <a:off x="1971675" y="1371600"/>
                                <a:ext cx="112649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软件用户登录</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箭头: 下 41"/>
                            <wps:cNvSpPr/>
                            <wps:spPr>
                              <a:xfrm>
                                <a:off x="2466975" y="342900"/>
                                <a:ext cx="56832" cy="29916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箭头: 下 42"/>
                            <wps:cNvSpPr/>
                            <wps:spPr>
                              <a:xfrm>
                                <a:off x="2476500" y="1047750"/>
                                <a:ext cx="52387"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4" name="直接连接符 44"/>
                            <wps:cNvCnPr/>
                            <wps:spPr>
                              <a:xfrm>
                                <a:off x="9525" y="2513965"/>
                                <a:ext cx="5003800" cy="0"/>
                              </a:xfrm>
                              <a:prstGeom prst="line">
                                <a:avLst/>
                              </a:prstGeom>
                              <a:ln w="31750"/>
                            </wps:spPr>
                            <wps:style>
                              <a:lnRef idx="1">
                                <a:schemeClr val="accent1"/>
                              </a:lnRef>
                              <a:fillRef idx="0">
                                <a:schemeClr val="accent1"/>
                              </a:fillRef>
                              <a:effectRef idx="0">
                                <a:schemeClr val="accent1"/>
                              </a:effectRef>
                              <a:fontRef idx="minor">
                                <a:schemeClr val="tx1"/>
                              </a:fontRef>
                            </wps:style>
                            <wps:bodyPr/>
                          </wps:wsp>
                          <wps:wsp>
                            <wps:cNvPr id="51" name="箭头: 下 51"/>
                            <wps:cNvSpPr/>
                            <wps:spPr>
                              <a:xfrm>
                                <a:off x="29813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2" name="箭头: 下 52"/>
                            <wps:cNvSpPr/>
                            <wps:spPr>
                              <a:xfrm>
                                <a:off x="3524250" y="253301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箭头: 下 53"/>
                            <wps:cNvSpPr/>
                            <wps:spPr>
                              <a:xfrm>
                                <a:off x="39814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4" name="箭头: 下 54"/>
                            <wps:cNvSpPr/>
                            <wps:spPr>
                              <a:xfrm>
                                <a:off x="4438650" y="252349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箭头: 下 56"/>
                            <wps:cNvSpPr/>
                            <wps:spPr>
                              <a:xfrm>
                                <a:off x="4962525" y="251396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箭头: 下 45"/>
                            <wps:cNvSpPr/>
                            <wps:spPr>
                              <a:xfrm>
                                <a:off x="2486025" y="2400300"/>
                                <a:ext cx="45720" cy="2971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箭头: 下 46"/>
                            <wps:cNvSpPr/>
                            <wps:spPr>
                              <a:xfrm>
                                <a:off x="0"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箭头: 下 47"/>
                            <wps:cNvSpPr/>
                            <wps:spPr>
                              <a:xfrm>
                                <a:off x="504825" y="2505075"/>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箭头: 下 48"/>
                            <wps:cNvSpPr/>
                            <wps:spPr>
                              <a:xfrm>
                                <a:off x="9429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 name="箭头: 下 49"/>
                            <wps:cNvSpPr/>
                            <wps:spPr>
                              <a:xfrm>
                                <a:off x="1466850" y="2514600"/>
                                <a:ext cx="45085"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箭头: 下 50"/>
                            <wps:cNvSpPr/>
                            <wps:spPr>
                              <a:xfrm>
                                <a:off x="2009775" y="2514600"/>
                                <a:ext cx="45720" cy="1981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05" name="矩形: 圆角 25"/>
                          <wps:cNvSpPr/>
                          <wps:spPr>
                            <a:xfrm>
                              <a:off x="6962" y="75693"/>
                              <a:ext cx="530" cy="178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矩形: 圆角 26"/>
                          <wps:cNvSpPr/>
                          <wps:spPr>
                            <a:xfrm>
                              <a:off x="7692" y="75673"/>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编辑模板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矩形: 圆角 28"/>
                          <wps:cNvSpPr/>
                          <wps:spPr>
                            <a:xfrm>
                              <a:off x="8403" y="75677"/>
                              <a:ext cx="530" cy="17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事件统计</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矩形: 圆角 29"/>
                          <wps:cNvSpPr/>
                          <wps:spPr>
                            <a:xfrm>
                              <a:off x="9228" y="75690"/>
                              <a:ext cx="530" cy="2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片段图编辑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矩形: 圆角 31"/>
                          <wps:cNvSpPr/>
                          <wps:spPr>
                            <a:xfrm>
                              <a:off x="10052" y="75673"/>
                              <a:ext cx="530" cy="17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页扫描</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0" name="矩形: 圆角 33"/>
                          <wps:cNvSpPr/>
                          <wps:spPr>
                            <a:xfrm>
                              <a:off x="10840" y="75661"/>
                              <a:ext cx="530" cy="177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
                                  <w:rPr>
                                    <w:rFonts w:hint="eastAsia"/>
                                  </w:rPr>
                                  <w:t>房颤</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02" name="矩形: 圆角 24"/>
                        <wps:cNvSpPr/>
                        <wps:spPr>
                          <a:xfrm>
                            <a:off x="10187" y="74552"/>
                            <a:ext cx="1774" cy="5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记录列表界面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箭头: 下 41"/>
                        <wps:cNvSpPr/>
                        <wps:spPr>
                          <a:xfrm>
                            <a:off x="11049" y="74038"/>
                            <a:ext cx="89" cy="47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2.85pt;margin-top:12.2pt;height:327.5pt;width:414.35pt;z-index:251658240;mso-width-relative:page;mso-height-relative:page;" coordorigin="6962,71362" coordsize="8287,6550" o:gfxdata="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">
                <o:lock v:ext="edit" aspectratio="f"/>
                <v:group id="_x0000_s1026" o:spid="_x0000_s1026" o:spt="203" style="position:absolute;left:6962;top:71362;height:6550;width:8287;" coordorigin="6962,71362" coordsize="8287,6550"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roundrect id="矩形: 圆角 34" o:spid="_x0000_s1026" o:spt="2" style="position:absolute;left:11569;top:75673;height:1771;width:620;v-text-anchor:middle;" fillcolor="#4F81BD [3204]" filled="t" stroked="t" coordsize="21600,21600" arcsize="0.166666666666667" o:gfxdata="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fGyZ+/&#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S</w:t>
                          </w:r>
                          <w:r>
                            <w:t>T</w:t>
                          </w:r>
                        </w:p>
                      </w:txbxContent>
                    </v:textbox>
                  </v:roundrect>
                  <v:roundrect id="矩形: 圆角 36" o:spid="_x0000_s1026" o:spt="2" style="position:absolute;left:13179;top:75685;height:1771;width:530;v-text-anchor:middle;" fillcolor="#4F81BD [3204]" filled="t" stroked="t" coordsize="21600,21600" arcsize="0.166666666666667" o:gfxdata="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QM+Qt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直方图</w:t>
                          </w:r>
                        </w:p>
                      </w:txbxContent>
                    </v:textbox>
                  </v:roundrect>
                  <v:roundrect id="矩形: 圆角 37" o:spid="_x0000_s1026" o:spt="2" style="position:absolute;left:13939;top:75669;height:1826;width:530;v-text-anchor:middle;" fillcolor="#4F81BD [3204]" filled="t" stroked="t" coordsize="21600,21600" arcsize="0.166666666666667" o:gfxdata="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Qb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报告编辑</w:t>
                          </w:r>
                        </w:p>
                      </w:txbxContent>
                    </v:textbox>
                  </v:roundrect>
                  <v:roundrect id="矩形: 圆角 39" o:spid="_x0000_s1026" o:spt="2" style="position:absolute;left:12439;top:75685;height:1744;width:530;v-text-anchor:middle;" fillcolor="#4F81BD [3204]" filled="t" stroked="t" coordsize="21600,21600" arcsize="0.166666666666667" o:gfxdata="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hrHBfugAAANsA&#10;AAAPAAAAAAAAAAEAIAAAACIAAABkcnMvZG93bnJldi54bWxQSwECFAAUAAAACACHTuJAMy8FnjsA&#10;AAA5AAAAEAAAAAAAAAABACAAAAAJAQAAZHJzL3NoYXBleG1sLnhtbFBLBQYAAAAABgAGAFsBAACz&#10;AwAAAAA=&#10;">
                    <v:fill on="t" focussize="0,0"/>
                    <v:stroke weight="2pt" color="#385D8A [3204]" joinstyle="round"/>
                    <v:imagedata o:title=""/>
                    <o:lock v:ext="edit" aspectratio="f"/>
                    <v:textbox>
                      <w:txbxContent>
                        <w:p>
                          <w:r>
                            <w:rPr>
                              <w:rFonts w:hint="eastAsia"/>
                            </w:rPr>
                            <w:t>H</w:t>
                          </w:r>
                          <w:r>
                            <w:t>RV</w:t>
                          </w:r>
                        </w:p>
                      </w:txbxContent>
                    </v:textbox>
                  </v:roundrect>
                  <v:roundrect id="矩形: 圆角 40" o:spid="_x0000_s1026" o:spt="2" style="position:absolute;left:14719;top:75663;height:1826;width:530;v-text-anchor:middle;" fillcolor="#4F81BD [3204]" filled="t" stroked="t" coordsize="21600,21600" arcsize="0.166666666666667" o:gfxdata="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okKq/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r>
                            <w:rPr>
                              <w:rFonts w:hint="eastAsia"/>
                            </w:rPr>
                            <w:t>生成报告</w:t>
                          </w:r>
                        </w:p>
                      </w:txbxContent>
                    </v:textbox>
                  </v:roundrect>
                  <v:group id="_x0000_s1026" o:spid="_x0000_s1026" o:spt="203" style="position:absolute;left:7142;top:71362;height:4301;width:7895;" coordsize="5013325,2731135"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roundrect id="矩形: 圆角 22" o:spid="_x0000_s1026" o:spt="2" style="position:absolute;left:2057400;top:0;height:323850;width:977265;v-text-anchor:middle;" fillcolor="#4F81BD [3204]" filled="t" stroked="t" coordsize="21600,21600" arcsize="0.166666666666667" o:gfxdata="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kV+Ha/&#10;AAAA2w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pPr>
                              <w:jc w:val="center"/>
                            </w:pPr>
                            <w:r>
                              <w:rPr>
                                <w:rFonts w:hint="eastAsia"/>
                              </w:rPr>
                              <w:t>通用计算机</w:t>
                            </w:r>
                          </w:p>
                        </w:txbxContent>
                      </v:textbox>
                    </v:roundrect>
                    <v:roundrect id="矩形: 圆角 23" o:spid="_x0000_s1026" o:spt="2" style="position:absolute;left:1638300;top:685800;height:323850;width:1714500;v-text-anchor:middle;" fillcolor="#4F81BD [3204]" filled="t" stroked="t" coordsize="21600,21600" arcsize="0.166666666666667" o:gfxdata="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YimwEtwAAANsAAAAP&#10;AAAAAAAAAAEAIAAAACIAAABkcnMvZG93bnJldi54bWxQSwECFAAUAAAACACHTuJAMy8FnjsAAAA5&#10;AAAAEAAAAAAAAAABACAAAAAGAQAAZHJzL3NoYXBleG1sLnhtbFBLBQYAAAAABgAGAFsBAACwAwAA&#10;AAA=&#10;">
                      <v:fill on="t" focussize="0,0"/>
                      <v:stroke weight="2pt" color="#385D8A [3204]" joinstyle="round"/>
                      <v:imagedata o:title=""/>
                      <o:lock v:ext="edit" aspectratio="f"/>
                      <v:textbox>
                        <w:txbxContent>
                          <w:p>
                            <w:pPr>
                              <w:jc w:val="center"/>
                            </w:pPr>
                            <w:r>
                              <w:rPr>
                                <w:rFonts w:hint="eastAsia"/>
                              </w:rPr>
                              <w:t xml:space="preserve"> 动态心电分析软件</w:t>
                            </w:r>
                          </w:p>
                        </w:txbxContent>
                      </v:textbox>
                    </v:roundrect>
                    <v:roundrect id="矩形: 圆角 24" o:spid="_x0000_s1026" o:spt="2" style="position:absolute;left:1971675;top:1371600;height:323850;width:1126490;v-text-anchor:middle;" fillcolor="#4F81BD [3204]" filled="t" stroked="t" coordsize="21600,21600" arcsize="0.166666666666667" o:gfxdata="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p0SRy8AAAA&#10;2w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pPr>
                              <w:jc w:val="center"/>
                            </w:pPr>
                            <w:r>
                              <w:rPr>
                                <w:rFonts w:hint="eastAsia"/>
                              </w:rPr>
                              <w:t>软件用户登录</w:t>
                            </w:r>
                          </w:p>
                        </w:txbxContent>
                      </v:textbox>
                    </v:roundrect>
                    <v:shape id="箭头: 下 41" o:spid="_x0000_s1026" o:spt="67" type="#_x0000_t67" style="position:absolute;left:2466975;top:342900;height:299169;width:56832;v-text-anchor:middle;" fillcolor="#4F81BD [3204]" filled="t" stroked="t" coordsize="21600,21600" o:gfxdata="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ImokvQAA&#10;ANsAAAAPAAAAAAAAAAEAIAAAACIAAABkcnMvZG93bnJldi54bWxQSwECFAAUAAAACACHTuJAMy8F&#10;njsAAAA5AAAAEAAAAAAAAAABACAAAAAMAQAAZHJzL3NoYXBleG1sLnhtbFBLBQYAAAAABgAGAFsB&#10;AAC2AwAAAAA=&#10;" adj="19549,5400">
                      <v:fill on="t" focussize="0,0"/>
                      <v:stroke weight="2pt" color="#385D8A [3204]" joinstyle="round"/>
                      <v:imagedata o:title=""/>
                      <o:lock v:ext="edit" aspectratio="f"/>
                    </v:shape>
                    <v:shape id="箭头: 下 42" o:spid="_x0000_s1026" o:spt="67" type="#_x0000_t67" style="position:absolute;left:2476500;top:1047750;height:297180;width:52387;v-text-anchor:middle;" fillcolor="#4F81BD [3204]" filled="t" stroked="t" coordsize="21600,21600" o:gfxdata="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v2qe/&#10;AAAA2wAAAA8AAAAAAAAAAQAgAAAAIgAAAGRycy9kb3ducmV2LnhtbFBLAQIUABQAAAAIAIdO4kAz&#10;LwWeOwAAADkAAAAQAAAAAAAAAAEAIAAAAA4BAABkcnMvc2hhcGV4bWwueG1sUEsFBgAAAAAGAAYA&#10;WwEAALgDAAAAAA==&#10;" adj="19697,5400">
                      <v:fill on="t" focussize="0,0"/>
                      <v:stroke weight="2pt" color="#385D8A [3204]" joinstyle="round"/>
                      <v:imagedata o:title=""/>
                      <o:lock v:ext="edit" aspectratio="f"/>
                    </v:shape>
                    <v:line id="_x0000_s1026" o:spid="_x0000_s1026" o:spt="20" style="position:absolute;left:9525;top:2513965;height:0;width:5003800;" filled="f" stroked="t" coordsize="21600,21600" o:gfxdata="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BjBB74A&#10;AADbAAAADwAAAAAAAAABACAAAAAiAAAAZHJzL2Rvd25yZXYueG1sUEsBAhQAFAAAAAgAh07iQDMv&#10;BZ47AAAAOQAAABAAAAAAAAAAAQAgAAAADQEAAGRycy9zaGFwZXhtbC54bWxQSwUGAAAAAAYABgBb&#10;AQAAtwMAAAAA&#10;">
                      <v:fill on="f" focussize="0,0"/>
                      <v:stroke weight="2.5pt" color="#4A7EBB [3204]" joinstyle="round"/>
                      <v:imagedata o:title=""/>
                      <o:lock v:ext="edit" aspectratio="f"/>
                    </v:line>
                    <v:shape id="箭头: 下 51" o:spid="_x0000_s1026" o:spt="67" type="#_x0000_t67" style="position:absolute;left:2981325;top:2513965;height:198120;width:45720;v-text-anchor:middle;" fillcolor="#4F81BD [3204]" filled="t" stroked="t" coordsize="21600,21600" o:gfxdata="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InB7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2" o:spid="_x0000_s1026" o:spt="67" type="#_x0000_t67" style="position:absolute;left:3524250;top:2533015;height:198120;width:45720;v-text-anchor:middle;" fillcolor="#4F81BD [3204]" filled="t" stroked="t" coordsize="21600,21600" o:gfxdata="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8O4M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3" o:spid="_x0000_s1026" o:spt="67" type="#_x0000_t67" style="position:absolute;left:3981450;top:2523490;height:198120;width:45720;v-text-anchor:middle;" fillcolor="#4F81BD [3204]" filled="t" stroked="t" coordsize="21600,21600" o:gfxdata="UEsDBAoAAAAAAIdO4kAAAAAAAAAAAAAAAAAEAAAAZHJzL1BLAwQUAAAACACHTuJA3LxLl70AAADb&#10;AAAADwAAAGRycy9kb3ducmV2LnhtbEWP0WoCMRRE3wv9h3ALfdOsF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vEuX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4" o:spid="_x0000_s1026" o:spt="67" type="#_x0000_t67" style="position:absolute;left:4438650;top:2523490;height:198120;width:45720;v-text-anchor:middle;" fillcolor="#4F81BD [3204]" filled="t" stroked="t" coordsize="21600,21600" o:gfxdata="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VdPj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56" o:spid="_x0000_s1026" o:spt="67" type="#_x0000_t67" style="position:absolute;left:4962525;top:2513965;height:198120;width:45720;v-text-anchor:middle;" fillcolor="#4F81BD [3204]" filled="t" stroked="t" coordsize="21600,21600" o:gfxdata="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L6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shape id="箭头: 下 45" o:spid="_x0000_s1026" o:spt="67" type="#_x0000_t67" style="position:absolute;left:2486025;top:2400300;height:297180;width:45720;v-text-anchor:middle;" fillcolor="#4F81BD [3204]" filled="t" stroked="t" coordsize="21600,21600" o:gfxdata="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CMmvQAA&#10;ANsAAAAPAAAAAAAAAAEAIAAAACIAAABkcnMvZG93bnJldi54bWxQSwECFAAUAAAACACHTuJAMy8F&#10;njsAAAA5AAAAEAAAAAAAAAABACAAAAAMAQAAZHJzL3NoYXBleG1sLnhtbFBLBQYAAAAABgAGAFsB&#10;AAC2AwAAAAA=&#10;" adj="19939,5400">
                      <v:fill on="t" focussize="0,0"/>
                      <v:stroke weight="2pt" color="#385D8A [3204]" joinstyle="round"/>
                      <v:imagedata o:title=""/>
                      <o:lock v:ext="edit" aspectratio="f"/>
                    </v:shape>
                    <v:shape id="箭头: 下 46" o:spid="_x0000_s1026" o:spt="67" type="#_x0000_t67" style="position:absolute;left:0;top:2505075;height:198120;width:45720;v-text-anchor:middle;" fillcolor="#4F81BD [3204]" filled="t" stroked="t" coordsize="21600,21600" o:gfxdata="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ePWhugAAANsA&#10;AAAPAAAAAAAAAAEAIAAAACIAAABkcnMvZG93bnJldi54bWxQSwECFAAUAAAACACHTuJAMy8FnjsA&#10;AAA5AAAAEAAAAAAAAAABACAAAAAJAQAAZHJzL3NoYXBleG1sLnhtbFBLBQYAAAAABgAGAFsBAACz&#10;AwAAAAA=&#10;" adj="19108,5400">
                      <v:fill on="t" focussize="0,0"/>
                      <v:stroke weight="2pt" color="#385D8A [3204]" joinstyle="round"/>
                      <v:imagedata o:title=""/>
                      <o:lock v:ext="edit" aspectratio="f"/>
                    </v:shape>
                    <v:shape id="箭头: 下 47" o:spid="_x0000_s1026" o:spt="67" type="#_x0000_t67" style="position:absolute;left:504825;top:2505075;height:198120;width:45720;v-text-anchor:middle;" fillcolor="#4F81BD [3204]" filled="t" stroked="t" coordsize="21600,21600" o:gfxdata="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NFA6vQAA&#10;ANsAAAAPAAAAAAAAAAEAIAAAACIAAABkcnMvZG93bnJldi54bWxQSwECFAAUAAAACACHTuJAMy8F&#10;njsAAAA5AAAAEAAAAAAAAAABACAAAAAMAQAAZHJzL3NoYXBleG1sLnhtbFBLBQYAAAAABgAGAFsB&#10;AAC2AwAAAAA=&#10;" adj="19108,5400">
                      <v:fill on="t" focussize="0,0"/>
                      <v:stroke weight="2pt" color="#385D8A [3204]" joinstyle="round"/>
                      <v:imagedata o:title=""/>
                      <o:lock v:ext="edit" aspectratio="f"/>
                    </v:shape>
                    <v:shape id="箭头: 下 48" o:spid="_x0000_s1026" o:spt="67" type="#_x0000_t67" style="position:absolute;left:942975;top:2514600;height:198120;width:45720;v-text-anchor:middle;" fillcolor="#4F81BD [3204]" filled="t" stroked="t" coordsize="21600,21600" o:gfxdata="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Xb3q5AAAA2wAA&#10;AA8AAAAAAAAAAQAgAAAAIgAAAGRycy9kb3ducmV2LnhtbFBLAQIUABQAAAAIAIdO4kAzLwWeOwAA&#10;ADkAAAAQAAAAAAAAAAEAIAAAAAgBAABkcnMvc2hhcGV4bWwueG1sUEsFBgAAAAAGAAYAWwEAALID&#10;AAAAAA==&#10;" adj="19108,5400">
                      <v:fill on="t" focussize="0,0"/>
                      <v:stroke weight="2pt" color="#385D8A [3204]" joinstyle="round"/>
                      <v:imagedata o:title=""/>
                      <o:lock v:ext="edit" aspectratio="f"/>
                    </v:shape>
                    <v:shape id="箭头: 下 49" o:spid="_x0000_s1026" o:spt="67" type="#_x0000_t67" style="position:absolute;left:1466850;top:2514600;height:198120;width:45085;v-text-anchor:middle;" fillcolor="#4F81BD [3204]" filled="t" stroked="t" coordsize="21600,21600" o:gfxdata="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Un7zvQAA&#10;ANsAAAAPAAAAAAAAAAEAIAAAACIAAABkcnMvZG93bnJldi54bWxQSwECFAAUAAAACACHTuJAMy8F&#10;njsAAAA5AAAAEAAAAAAAAAABACAAAAAMAQAAZHJzL3NoYXBleG1sLnhtbFBLBQYAAAAABgAGAFsB&#10;AAC2AwAAAAA=&#10;" adj="19143,5400">
                      <v:fill on="t" focussize="0,0"/>
                      <v:stroke weight="2pt" color="#385D8A [3204]" joinstyle="round"/>
                      <v:imagedata o:title=""/>
                      <o:lock v:ext="edit" aspectratio="f"/>
                    </v:shape>
                    <v:shape id="箭头: 下 50" o:spid="_x0000_s1026" o:spt="67" type="#_x0000_t67" style="position:absolute;left:2009775;top:2514600;height:198120;width:45720;v-text-anchor:middle;" fillcolor="#4F81BD [3204]" filled="t" stroked="t" coordsize="21600,21600" o:gfxdata="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JVJa8AAAA&#10;2wAAAA8AAAAAAAAAAQAgAAAAIgAAAGRycy9kb3ducmV2LnhtbFBLAQIUABQAAAAIAIdO4kAzLwWe&#10;OwAAADkAAAAQAAAAAAAAAAEAIAAAAAsBAABkcnMvc2hhcGV4bWwueG1sUEsFBgAAAAAGAAYAWwEA&#10;ALUDAAAAAA==&#10;" adj="19108,5400">
                      <v:fill on="t" focussize="0,0"/>
                      <v:stroke weight="2pt" color="#385D8A [3204]" joinstyle="round"/>
                      <v:imagedata o:title=""/>
                      <o:lock v:ext="edit" aspectratio="f"/>
                    </v:shape>
                  </v:group>
                  <v:roundrect id="矩形: 圆角 25" o:spid="_x0000_s1026" o:spt="2" style="position:absolute;left:6962;top:75693;height:1782;width:530;v-text-anchor:middle;" fillcolor="#4F81BD [3204]" filled="t" stroked="t" coordsize="21600,21600" arcsize="0.166666666666667" o:gfxdata="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QVUw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患者信息</w:t>
                          </w:r>
                        </w:p>
                      </w:txbxContent>
                    </v:textbox>
                  </v:roundrect>
                  <v:roundrect id="矩形: 圆角 26" o:spid="_x0000_s1026" o:spt="2" style="position:absolute;left:7692;top:75673;height:1798;width:530;v-text-anchor:middle;" fillcolor="#4F81BD [3204]" filled="t" stroked="t" coordsize="21600,21600" arcsize="0.166666666666667" o:gfxdata="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k8tH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编辑模板</w:t>
                          </w:r>
                        </w:p>
                      </w:txbxContent>
                    </v:textbox>
                  </v:roundrect>
                  <v:roundrect id="矩形: 圆角 28" o:spid="_x0000_s1026" o:spt="2" style="position:absolute;left:8403;top:75677;height:1798;width:530;v-text-anchor:middle;" fillcolor="#4F81BD [3204]" filled="t" stroked="t" coordsize="21600,21600" arcsize="0.166666666666667" o:gfxdata="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327c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r>
                            <w:rPr>
                              <w:rFonts w:hint="eastAsia"/>
                            </w:rPr>
                            <w:t>事件统计</w:t>
                          </w:r>
                        </w:p>
                      </w:txbxContent>
                    </v:textbox>
                  </v:roundrect>
                  <v:roundrect id="矩形: 圆角 29" o:spid="_x0000_s1026" o:spt="2" style="position:absolute;left:9228;top:75690;height:2222;width:530;v-text-anchor:middle;" fillcolor="#4F81BD [3204]" filled="t" stroked="t" coordsize="21600,21600" arcsize="0.166666666666667" o:gfxdata="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A+q6/&#10;AAAA3AAAAA8AAAAAAAAAAQAgAAAAIgAAAGRycy9kb3ducmV2LnhtbFBLAQIUABQAAAAIAIdO4kAz&#10;LwWeOwAAADkAAAAQAAAAAAAAAAEAIAAAAA4BAABkcnMvc2hhcGV4bWwueG1sUEsFBgAAAAAGAAYA&#10;WwEAALgDAAAAAA==&#10;">
                    <v:fill on="t" focussize="0,0"/>
                    <v:stroke weight="2pt" color="#385D8A [3204]" joinstyle="round"/>
                    <v:imagedata o:title=""/>
                    <o:lock v:ext="edit" aspectratio="f"/>
                    <v:textbox>
                      <w:txbxContent>
                        <w:p>
                          <w:r>
                            <w:rPr>
                              <w:rFonts w:hint="eastAsia"/>
                            </w:rPr>
                            <w:t>片段图编辑</w:t>
                          </w:r>
                        </w:p>
                      </w:txbxContent>
                    </v:textbox>
                  </v:roundrect>
                  <v:roundrect id="矩形: 圆角 31" o:spid="_x0000_s1026" o:spt="2" style="position:absolute;left:10052;top:75673;height:1759;width:530;v-text-anchor:middle;" fillcolor="#4F81BD [3204]" filled="t" stroked="t" coordsize="21600,21600" arcsize="0.166666666666667" o:gfxdata="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UMXzW8AAAA&#10;3AAAAA8AAAAAAAAAAQAgAAAAIgAAAGRycy9kb3ducmV2LnhtbFBLAQIUABQAAAAIAIdO4kAzLwWe&#10;OwAAADkAAAAQAAAAAAAAAAEAIAAAAAsBAABkcnMvc2hhcGV4bWwueG1sUEsFBgAAAAAGAAYAWwEA&#10;ALUDAAAAAA==&#10;">
                    <v:fill on="t" focussize="0,0"/>
                    <v:stroke weight="2pt" color="#385D8A [3204]" joinstyle="round"/>
                    <v:imagedata o:title=""/>
                    <o:lock v:ext="edit" aspectratio="f"/>
                    <v:textbox>
                      <w:txbxContent>
                        <w:p>
                          <w:r>
                            <w:rPr>
                              <w:rFonts w:hint="eastAsia"/>
                            </w:rPr>
                            <w:t>页扫描</w:t>
                          </w:r>
                        </w:p>
                      </w:txbxContent>
                    </v:textbox>
                  </v:roundrect>
                  <v:roundrect id="矩形: 圆角 33" o:spid="_x0000_s1026" o:spt="2" style="position:absolute;left:10840;top:75661;height:1771;width:530;v-text-anchor:middle;" fillcolor="#4F81BD [3204]" filled="t" stroked="t" coordsize="21600,21600" arcsize="0.166666666666667" o:gfxdata="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72B1&#10;wAAAANwAAAAPAAAAAAAAAAEAIAAAACIAAABkcnMvZG93bnJldi54bWxQSwECFAAUAAAACACHTuJA&#10;My8FnjsAAAA5AAAAEAAAAAAAAAABACAAAAAPAQAAZHJzL3NoYXBleG1sLnhtbFBLBQYAAAAABgAG&#10;AFsBAAC5AwAAAAA=&#10;">
                    <v:fill on="t" focussize="0,0"/>
                    <v:stroke weight="2pt" color="#385D8A [3204]" joinstyle="round"/>
                    <v:imagedata o:title=""/>
                    <o:lock v:ext="edit" aspectratio="f"/>
                    <v:textbox>
                      <w:txbxContent>
                        <w:p>
                          <w:r>
                            <w:rPr>
                              <w:rFonts w:hint="eastAsia"/>
                            </w:rPr>
                            <w:t>房颤</w:t>
                          </w:r>
                        </w:p>
                      </w:txbxContent>
                    </v:textbox>
                  </v:roundrect>
                </v:group>
                <v:roundrect id="矩形: 圆角 24" o:spid="_x0000_s1026" o:spt="2" style="position:absolute;left:10187;top:74552;height:510;width:1774;v-text-anchor:middle;" fillcolor="#4F81BD [3204]" filled="t" stroked="t" coordsize="21600,21600" arcsize="0.166666666666667" o:gfxdata="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qM1EvQAA&#10;ANwAAAAPAAAAAAAAAAEAIAAAACIAAABkcnMvZG93bnJldi54bWxQSwECFAAUAAAACACHTuJAMy8F&#10;njsAAAA5AAAAEAAAAAAAAAABACAAAAAMAQAAZHJzL3NoYXBleG1sLnhtbFBLBQYAAAAABgAGAFsB&#10;AAC2AwAAAAA=&#10;">
                  <v:fill on="t" focussize="0,0"/>
                  <v:stroke weight="2pt" color="#385D8A [3204]" joinstyle="round"/>
                  <v:imagedata o:title=""/>
                  <o:lock v:ext="edit" aspectratio="f"/>
                  <v:textbox>
                    <w:txbxContent>
                      <w:p>
                        <w:pPr>
                          <w:jc w:val="center"/>
                        </w:pPr>
                        <w:r>
                          <w:rPr>
                            <w:rFonts w:hint="eastAsia"/>
                          </w:rPr>
                          <w:t>记录列表界面</w:t>
                        </w:r>
                      </w:p>
                    </w:txbxContent>
                  </v:textbox>
                </v:roundrect>
                <v:shape id="箭头: 下 41" o:spid="_x0000_s1026" o:spt="67" type="#_x0000_t67" style="position:absolute;left:11049;top:74038;height:471;width:89;v-text-anchor:middle;" fillcolor="#4F81BD [3204]" filled="t" stroked="t" coordsize="21600,21600" o:gfxdata="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0GSTq8AAAA&#10;3AAAAA8AAAAAAAAAAQAgAAAAIgAAAGRycy9kb3ducmV2LnhtbFBLAQIUABQAAAAIAIdO4kAzLwWe&#10;OwAAADkAAAAQAAAAAAAAAAEAIAAAAAsBAABkcnMvc2hhcGV4bWwueG1sUEsFBgAAAAAGAAYAWwEA&#10;ALUDAAAAAA==&#10;" adj="19560,5400">
                  <v:fill on="t" focussize="0,0"/>
                  <v:stroke weight="2pt" color="#385D8A [3204]" joinstyle="round"/>
                  <v:imagedata o:title=""/>
                  <o:lock v:ext="edit" aspectratio="f"/>
                </v:shape>
              </v:group>
            </w:pict>
          </mc:Fallback>
        </mc:AlternateContent>
      </w:r>
    </w:p>
    <w:p>
      <w:pPr>
        <w:adjustRightInd w:val="0"/>
        <w:snapToGrid w:val="0"/>
        <w:textAlignment w:val="baseline"/>
        <w:rPr>
          <w:rFonts w:ascii="Times New Roman" w:hAnsi="Times New Roman" w:cs="Times New Roman"/>
          <w:color w:val="auto"/>
          <w:rPrChange w:id="2674"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75"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76"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77"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78"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79"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0"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1"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2"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3"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4"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rPrChange w:id="2685" w:author="小多 [2]" w:date="2020-09-23T09:33:07Z">
            <w:rPr>
              <w:rFonts w:ascii="Times New Roman" w:hAnsi="Times New Roman" w:cs="Times New Roman"/>
            </w:rPr>
          </w:rPrChange>
        </w:rPr>
      </w:pPr>
    </w:p>
    <w:p>
      <w:pPr>
        <w:adjustRightInd w:val="0"/>
        <w:snapToGrid w:val="0"/>
        <w:textAlignment w:val="baseline"/>
        <w:rPr>
          <w:rFonts w:ascii="Times New Roman" w:hAnsi="Times New Roman" w:cs="Times New Roman"/>
          <w:color w:val="auto"/>
          <w:sz w:val="24"/>
          <w:szCs w:val="21"/>
          <w:rPrChange w:id="2686" w:author="小多 [2]" w:date="2020-09-23T09:33:07Z">
            <w:rPr>
              <w:rFonts w:ascii="Times New Roman" w:hAnsi="Times New Roman" w:cs="Times New Roman"/>
              <w:sz w:val="24"/>
              <w:szCs w:val="21"/>
            </w:rPr>
          </w:rPrChange>
        </w:rPr>
      </w:pPr>
    </w:p>
    <w:p>
      <w:pPr>
        <w:adjustRightInd w:val="0"/>
        <w:snapToGrid w:val="0"/>
        <w:jc w:val="center"/>
        <w:textAlignment w:val="baseline"/>
        <w:rPr>
          <w:rFonts w:ascii="Times New Roman" w:hAnsi="Times New Roman" w:cs="Times New Roman"/>
          <w:color w:val="auto"/>
          <w:sz w:val="24"/>
          <w:rPrChange w:id="2687" w:author="小多 [2]" w:date="2020-09-23T09:33:07Z">
            <w:rPr>
              <w:rFonts w:ascii="Times New Roman" w:hAnsi="Times New Roman" w:cs="Times New Roman"/>
              <w:sz w:val="24"/>
            </w:rPr>
          </w:rPrChange>
        </w:rPr>
      </w:pPr>
    </w:p>
    <w:p>
      <w:pPr>
        <w:rPr>
          <w:rFonts w:ascii="Times New Roman" w:hAnsi="Times New Roman" w:cs="Times New Roman"/>
          <w:bCs/>
          <w:color w:val="auto"/>
          <w:sz w:val="24"/>
          <w:rPrChange w:id="2688" w:author="小多 [2]" w:date="2020-09-23T09:33:07Z">
            <w:rPr>
              <w:rFonts w:ascii="Times New Roman" w:hAnsi="Times New Roman" w:cs="Times New Roman"/>
              <w:bCs/>
              <w:sz w:val="24"/>
            </w:rPr>
          </w:rPrChange>
        </w:rPr>
      </w:pPr>
    </w:p>
    <w:p>
      <w:pPr>
        <w:rPr>
          <w:rFonts w:ascii="Times New Roman" w:hAnsi="Times New Roman" w:cs="Times New Roman"/>
          <w:color w:val="auto"/>
          <w:rPrChange w:id="2689" w:author="小多 [2]" w:date="2020-09-23T09:33:07Z">
            <w:rPr>
              <w:rFonts w:ascii="Times New Roman" w:hAnsi="Times New Roman" w:cs="Times New Roman"/>
            </w:rPr>
          </w:rPrChange>
        </w:rPr>
      </w:pPr>
    </w:p>
    <w:p>
      <w:pPr>
        <w:rPr>
          <w:rFonts w:ascii="Times New Roman" w:hAnsi="Times New Roman" w:cs="Times New Roman"/>
          <w:color w:val="auto"/>
          <w:rPrChange w:id="2690" w:author="小多 [2]" w:date="2020-09-23T09:33:07Z">
            <w:rPr>
              <w:rFonts w:ascii="Times New Roman" w:hAnsi="Times New Roman" w:cs="Times New Roman"/>
            </w:rPr>
          </w:rPrChange>
        </w:rPr>
      </w:pP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1" w:author="小多 [2]" w:date="2020-09-23T09:33:07Z">
            <w:rPr>
              <w:rFonts w:ascii="Times New Roman" w:hAnsi="Times New Roman" w:eastAsia="宋体" w:cs="Times New Roman"/>
              <w:sz w:val="24"/>
              <w:szCs w:val="24"/>
            </w:rPr>
          </w:rPrChange>
        </w:rPr>
      </w:pP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2" w:author="小多 [2]" w:date="2020-09-23T09:33:07Z">
            <w:rPr>
              <w:rFonts w:ascii="Times New Roman" w:hAnsi="Times New Roman" w:eastAsia="宋体" w:cs="Times New Roman"/>
              <w:sz w:val="24"/>
              <w:szCs w:val="24"/>
            </w:rPr>
          </w:rPrChange>
        </w:rPr>
      </w:pP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3"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694" w:author="小多 [2]" w:date="2020-09-23T09:33:07Z">
            <w:rPr>
              <w:rFonts w:ascii="Times New Roman" w:hAnsi="Times New Roman" w:eastAsia="宋体" w:cs="Times New Roman"/>
              <w:sz w:val="24"/>
              <w:szCs w:val="24"/>
            </w:rPr>
          </w:rPrChange>
        </w:rPr>
        <w:t>1）患者信息：分析参数设置、重新分析；</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5"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696" w:author="小多 [2]" w:date="2020-09-23T09:33:07Z">
            <w:rPr>
              <w:rFonts w:ascii="Times New Roman" w:hAnsi="Times New Roman" w:eastAsia="宋体" w:cs="Times New Roman"/>
              <w:sz w:val="24"/>
              <w:szCs w:val="24"/>
            </w:rPr>
          </w:rPrChange>
        </w:rPr>
        <w:t>2）编辑模板：快速浏览一个模板中的所有QRS、改变模板的类型、分类显示、合并子模板、查看放大心电图、Demix、心搏编辑窗、散点图；</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7"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698" w:author="小多 [2]" w:date="2020-09-23T09:33:07Z">
            <w:rPr>
              <w:rFonts w:ascii="Times New Roman" w:hAnsi="Times New Roman" w:eastAsia="宋体" w:cs="Times New Roman"/>
              <w:sz w:val="24"/>
              <w:szCs w:val="24"/>
            </w:rPr>
          </w:rPrChange>
        </w:rPr>
        <w:t>3）事件统计：选择某个时间区间发生的事件、按联律（连发）个数选择事件、快速保存心电图片段；</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699"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00" w:author="小多 [2]" w:date="2020-09-23T09:33:07Z">
            <w:rPr>
              <w:rFonts w:ascii="Times New Roman" w:hAnsi="Times New Roman" w:eastAsia="宋体" w:cs="Times New Roman"/>
              <w:sz w:val="24"/>
              <w:szCs w:val="24"/>
            </w:rPr>
          </w:rPrChange>
        </w:rPr>
        <w:t>4）片段图编辑：浏览片段图、重新设定片段图的标签、删除片段图；</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01"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02" w:author="小多 [2]" w:date="2020-09-23T09:33:07Z">
            <w:rPr>
              <w:rFonts w:ascii="Times New Roman" w:hAnsi="Times New Roman" w:eastAsia="宋体" w:cs="Times New Roman"/>
              <w:sz w:val="24"/>
              <w:szCs w:val="24"/>
            </w:rPr>
          </w:rPrChange>
        </w:rPr>
        <w:t>5）页扫描：修改心搏类型；</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03"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04" w:author="小多 [2]" w:date="2020-09-23T09:33:07Z">
            <w:rPr>
              <w:rFonts w:ascii="Times New Roman" w:hAnsi="Times New Roman" w:eastAsia="宋体" w:cs="Times New Roman"/>
              <w:sz w:val="24"/>
              <w:szCs w:val="24"/>
            </w:rPr>
          </w:rPrChange>
        </w:rPr>
        <w:t>6）房颤：检测房颤；</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05"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06" w:author="小多 [2]" w:date="2020-09-23T09:33:07Z">
            <w:rPr>
              <w:rFonts w:ascii="Times New Roman" w:hAnsi="Times New Roman" w:eastAsia="宋体" w:cs="Times New Roman"/>
              <w:sz w:val="24"/>
              <w:szCs w:val="24"/>
            </w:rPr>
          </w:rPrChange>
        </w:rPr>
        <w:t>7）ST：查看ST事件；</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07"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08" w:author="小多 [2]" w:date="2020-09-23T09:33:07Z">
            <w:rPr>
              <w:rFonts w:ascii="Times New Roman" w:hAnsi="Times New Roman" w:eastAsia="宋体" w:cs="Times New Roman"/>
              <w:sz w:val="24"/>
              <w:szCs w:val="24"/>
            </w:rPr>
          </w:rPrChange>
        </w:rPr>
        <w:t>8）HRV：时域分析、频域分析、非线性分析；</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09"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10" w:author="小多 [2]" w:date="2020-09-23T09:33:07Z">
            <w:rPr>
              <w:rFonts w:ascii="Times New Roman" w:hAnsi="Times New Roman" w:eastAsia="宋体" w:cs="Times New Roman"/>
              <w:sz w:val="24"/>
              <w:szCs w:val="24"/>
            </w:rPr>
          </w:rPrChange>
        </w:rPr>
        <w:t>9）直方图：查看间期、间期比、心率直方图；</w:t>
      </w:r>
    </w:p>
    <w:p>
      <w:pPr>
        <w:widowControl w:val="0"/>
        <w:autoSpaceDE w:val="0"/>
        <w:autoSpaceDN w:val="0"/>
        <w:adjustRightInd w:val="0"/>
        <w:spacing w:line="348" w:lineRule="auto"/>
        <w:ind w:firstLine="480" w:firstLineChars="200"/>
        <w:rPr>
          <w:rFonts w:ascii="Times New Roman" w:hAnsi="Times New Roman" w:eastAsia="宋体" w:cs="Times New Roman"/>
          <w:color w:val="auto"/>
          <w:sz w:val="24"/>
          <w:szCs w:val="24"/>
          <w:rPrChange w:id="2711"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2712" w:author="小多 [2]" w:date="2020-09-23T09:33:07Z">
            <w:rPr>
              <w:rFonts w:ascii="Times New Roman" w:hAnsi="Times New Roman" w:eastAsia="宋体" w:cs="Times New Roman"/>
              <w:sz w:val="24"/>
              <w:szCs w:val="24"/>
            </w:rPr>
          </w:rPrChange>
        </w:rPr>
        <w:t>10）报告编辑：查看报告参数；</w:t>
      </w:r>
    </w:p>
    <w:p>
      <w:pPr>
        <w:widowControl w:val="0"/>
        <w:autoSpaceDE w:val="0"/>
        <w:autoSpaceDN w:val="0"/>
        <w:adjustRightInd w:val="0"/>
        <w:spacing w:line="348" w:lineRule="auto"/>
        <w:ind w:firstLine="480" w:firstLineChars="200"/>
        <w:rPr>
          <w:rFonts w:ascii="Times New Roman" w:hAnsi="Times New Roman" w:eastAsia="宋体" w:cs="Times New Roman"/>
          <w:color w:val="auto"/>
          <w:kern w:val="2"/>
          <w:sz w:val="24"/>
          <w:szCs w:val="24"/>
          <w:rPrChange w:id="2713" w:author="小多 [2]" w:date="2020-09-23T09:33:07Z">
            <w:rPr>
              <w:rFonts w:ascii="Times New Roman" w:hAnsi="Times New Roman" w:eastAsia="宋体" w:cs="Times New Roman"/>
              <w:kern w:val="2"/>
              <w:sz w:val="24"/>
              <w:szCs w:val="24"/>
            </w:rPr>
          </w:rPrChange>
        </w:rPr>
      </w:pPr>
      <w:r>
        <w:rPr>
          <w:rFonts w:ascii="Times New Roman" w:hAnsi="Times New Roman" w:eastAsia="宋体" w:cs="Times New Roman"/>
          <w:color w:val="auto"/>
          <w:sz w:val="24"/>
          <w:szCs w:val="24"/>
          <w:rPrChange w:id="2714" w:author="小多 [2]" w:date="2020-09-23T09:33:07Z">
            <w:rPr>
              <w:rFonts w:ascii="Times New Roman" w:hAnsi="Times New Roman" w:eastAsia="宋体" w:cs="Times New Roman"/>
              <w:sz w:val="24"/>
              <w:szCs w:val="24"/>
            </w:rPr>
          </w:rPrChange>
        </w:rPr>
        <w:t>11）生成报告：编辑分析结论、报告预览/打印。</w:t>
      </w:r>
      <w:bookmarkStart w:id="56" w:name="_Toc31950"/>
      <w:bookmarkStart w:id="57" w:name="_Toc10738"/>
      <w:bookmarkStart w:id="58" w:name="_Toc20221"/>
      <w:bookmarkStart w:id="59" w:name="_Toc21832"/>
      <w:bookmarkStart w:id="60" w:name="_Toc17337"/>
      <w:bookmarkStart w:id="61" w:name="_Toc15997"/>
      <w:bookmarkStart w:id="62" w:name="_Toc20433"/>
      <w:bookmarkStart w:id="63" w:name="_Toc23255693"/>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color w:val="auto"/>
          <w:kern w:val="2"/>
          <w:sz w:val="24"/>
          <w:szCs w:val="24"/>
          <w:rPrChange w:id="2715" w:author="小多 [2]" w:date="2020-09-23T09:33:07Z">
            <w:rPr>
              <w:rFonts w:ascii="Times New Roman" w:hAnsi="Times New Roman" w:eastAsia="宋体" w:cs="Times New Roman"/>
              <w:b w:val="0"/>
              <w:bCs w:val="0"/>
              <w:kern w:val="2"/>
              <w:sz w:val="24"/>
              <w:szCs w:val="24"/>
            </w:rPr>
          </w:rPrChange>
        </w:rPr>
      </w:pPr>
      <w:bookmarkStart w:id="64" w:name="_Toc11798"/>
      <w:bookmarkStart w:id="65" w:name="_Toc22690"/>
      <w:bookmarkStart w:id="66" w:name="_Toc15500"/>
      <w:bookmarkStart w:id="67" w:name="_Toc6153"/>
      <w:bookmarkStart w:id="68" w:name="_Toc872"/>
      <w:r>
        <w:rPr>
          <w:rFonts w:ascii="Times New Roman" w:hAnsi="Times New Roman" w:eastAsia="宋体" w:cs="Times New Roman"/>
          <w:b w:val="0"/>
          <w:bCs w:val="0"/>
          <w:color w:val="auto"/>
          <w:kern w:val="2"/>
          <w:sz w:val="24"/>
          <w:szCs w:val="24"/>
          <w:rPrChange w:id="2716" w:author="小多 [2]" w:date="2020-09-23T09:33:07Z">
            <w:rPr>
              <w:rFonts w:ascii="Times New Roman" w:hAnsi="Times New Roman" w:eastAsia="宋体" w:cs="Times New Roman"/>
              <w:b w:val="0"/>
              <w:bCs w:val="0"/>
              <w:kern w:val="2"/>
              <w:sz w:val="24"/>
              <w:szCs w:val="24"/>
            </w:rPr>
          </w:rPrChange>
        </w:rPr>
        <w:t>2.3 产品运行环境</w:t>
      </w:r>
      <w:bookmarkEnd w:id="64"/>
      <w:bookmarkEnd w:id="65"/>
      <w:bookmarkEnd w:id="66"/>
      <w:bookmarkEnd w:id="67"/>
      <w:bookmarkEnd w:id="68"/>
    </w:p>
    <w:p>
      <w:pPr>
        <w:widowControl w:val="0"/>
        <w:autoSpaceDE w:val="0"/>
        <w:autoSpaceDN w:val="0"/>
        <w:adjustRightInd w:val="0"/>
        <w:spacing w:line="348" w:lineRule="auto"/>
        <w:ind w:firstLine="480" w:firstLineChars="200"/>
        <w:rPr>
          <w:del w:id="2717" w:author="521" w:date="2020-09-19T09:39:48Z"/>
          <w:rFonts w:ascii="Times New Roman" w:hAnsi="Times New Roman" w:eastAsia="宋体" w:cs="Times New Roman"/>
          <w:color w:val="auto"/>
          <w:sz w:val="24"/>
          <w:szCs w:val="24"/>
          <w:rPrChange w:id="2718" w:author="小多 [2]" w:date="2020-09-23T09:33:07Z">
            <w:rPr>
              <w:del w:id="2719" w:author="521" w:date="2020-09-19T09:39:48Z"/>
              <w:rFonts w:ascii="Times New Roman" w:hAnsi="Times New Roman" w:eastAsia="宋体" w:cs="Times New Roman"/>
              <w:sz w:val="24"/>
              <w:szCs w:val="24"/>
            </w:rPr>
          </w:rPrChange>
        </w:rPr>
      </w:pPr>
      <w:del w:id="2720" w:author="521" w:date="2020-09-19T09:39:45Z">
        <w:r>
          <w:rPr>
            <w:rFonts w:ascii="Times New Roman" w:hAnsi="Times New Roman" w:eastAsia="宋体" w:cs="Times New Roman"/>
            <w:color w:val="auto"/>
            <w:sz w:val="24"/>
            <w:szCs w:val="24"/>
            <w:rPrChange w:id="2721" w:author="小多 [2]" w:date="2020-09-23T09:33:07Z">
              <w:rPr>
                <w:rFonts w:ascii="Times New Roman" w:hAnsi="Times New Roman" w:eastAsia="宋体" w:cs="Times New Roman"/>
                <w:sz w:val="24"/>
                <w:szCs w:val="24"/>
              </w:rPr>
            </w:rPrChange>
          </w:rPr>
          <w:delText>软件运行所需的最低硬件配置、软件环境和网络条件</w:delText>
        </w:r>
      </w:del>
      <w:del w:id="2722" w:author="521" w:date="2020-09-19T09:39:46Z">
        <w:r>
          <w:rPr>
            <w:rFonts w:ascii="Times New Roman" w:hAnsi="Times New Roman" w:eastAsia="宋体" w:cs="Times New Roman"/>
            <w:color w:val="auto"/>
            <w:sz w:val="24"/>
            <w:szCs w:val="24"/>
            <w:rPrChange w:id="2723" w:author="小多 [2]" w:date="2020-09-23T09:33:07Z">
              <w:rPr>
                <w:rFonts w:ascii="Times New Roman" w:hAnsi="Times New Roman" w:eastAsia="宋体" w:cs="Times New Roman"/>
                <w:sz w:val="24"/>
                <w:szCs w:val="24"/>
              </w:rPr>
            </w:rPrChange>
          </w:rPr>
          <w:delText>：</w:delText>
        </w:r>
      </w:del>
    </w:p>
    <w:p>
      <w:pPr>
        <w:widowControl w:val="0"/>
        <w:autoSpaceDE/>
        <w:autoSpaceDN/>
        <w:adjustRightInd/>
        <w:spacing w:line="348" w:lineRule="auto"/>
        <w:ind w:firstLine="425" w:firstLineChars="0"/>
        <w:jc w:val="both"/>
        <w:rPr>
          <w:ins w:id="2725" w:author="521" w:date="2020-09-19T09:40:28Z"/>
          <w:rFonts w:hint="eastAsia" w:ascii="Times New Roman" w:hAnsi="Times New Roman" w:eastAsia="宋体" w:cs="Times New Roman"/>
          <w:color w:val="auto"/>
          <w:sz w:val="24"/>
          <w:szCs w:val="24"/>
          <w:rPrChange w:id="2726" w:author="小多 [2]" w:date="2020-09-23T09:33:07Z">
            <w:rPr>
              <w:ins w:id="2727" w:author="521" w:date="2020-09-19T09:40:28Z"/>
              <w:rFonts w:hint="eastAsia" w:ascii="Times New Roman" w:hAnsi="Times New Roman" w:eastAsia="宋体" w:cs="Times New Roman"/>
              <w:sz w:val="24"/>
              <w:szCs w:val="24"/>
            </w:rPr>
          </w:rPrChange>
        </w:rPr>
        <w:pPrChange w:id="2724" w:author="小多 [2]" w:date="2020-09-23T09:32:42Z">
          <w:pPr>
            <w:widowControl w:val="0"/>
            <w:autoSpaceDE w:val="0"/>
            <w:autoSpaceDN w:val="0"/>
            <w:adjustRightInd w:val="0"/>
            <w:spacing w:line="348" w:lineRule="auto"/>
            <w:ind w:firstLine="480" w:firstLineChars="200"/>
          </w:pPr>
        </w:pPrChange>
      </w:pPr>
      <w:ins w:id="2728" w:author="521" w:date="2020-09-19T09:40:28Z">
        <w:r>
          <w:rPr>
            <w:rFonts w:hint="eastAsia" w:ascii="Times New Roman" w:hAnsi="Times New Roman" w:eastAsia="宋体" w:cs="Times New Roman"/>
            <w:color w:val="auto"/>
            <w:sz w:val="24"/>
            <w:szCs w:val="24"/>
            <w:rPrChange w:id="2729" w:author="小多 [2]" w:date="2020-09-23T09:33:07Z">
              <w:rPr>
                <w:rFonts w:hint="eastAsia" w:ascii="Times New Roman" w:hAnsi="Times New Roman" w:eastAsia="宋体" w:cs="Times New Roman"/>
                <w:sz w:val="24"/>
                <w:szCs w:val="24"/>
              </w:rPr>
            </w:rPrChange>
          </w:rPr>
          <w:t>服务器：</w:t>
        </w:r>
      </w:ins>
    </w:p>
    <w:p>
      <w:pPr>
        <w:widowControl w:val="0"/>
        <w:autoSpaceDE/>
        <w:autoSpaceDN/>
        <w:adjustRightInd/>
        <w:spacing w:line="348" w:lineRule="auto"/>
        <w:ind w:firstLine="425" w:firstLineChars="0"/>
        <w:jc w:val="both"/>
        <w:rPr>
          <w:ins w:id="2731" w:author="521" w:date="2020-09-19T09:40:28Z"/>
          <w:rFonts w:hint="eastAsia" w:ascii="Times New Roman" w:hAnsi="Times New Roman" w:eastAsia="宋体" w:cs="Times New Roman"/>
          <w:color w:val="auto"/>
          <w:sz w:val="24"/>
          <w:szCs w:val="24"/>
          <w:rPrChange w:id="2732" w:author="小多 [2]" w:date="2020-09-23T09:33:07Z">
            <w:rPr>
              <w:ins w:id="2733" w:author="521" w:date="2020-09-19T09:40:28Z"/>
              <w:rFonts w:hint="eastAsia" w:ascii="Times New Roman" w:hAnsi="Times New Roman" w:eastAsia="宋体" w:cs="Times New Roman"/>
              <w:sz w:val="24"/>
              <w:szCs w:val="24"/>
            </w:rPr>
          </w:rPrChange>
        </w:rPr>
        <w:pPrChange w:id="2730" w:author="小多 [2]" w:date="2020-09-23T09:32:42Z">
          <w:pPr>
            <w:widowControl w:val="0"/>
            <w:autoSpaceDE w:val="0"/>
            <w:autoSpaceDN w:val="0"/>
            <w:adjustRightInd w:val="0"/>
            <w:spacing w:line="348" w:lineRule="auto"/>
            <w:ind w:firstLine="480" w:firstLineChars="200"/>
          </w:pPr>
        </w:pPrChange>
      </w:pPr>
      <w:ins w:id="2734" w:author="521" w:date="2020-09-19T09:40:28Z">
        <w:r>
          <w:rPr>
            <w:rFonts w:hint="eastAsia" w:ascii="Times New Roman" w:hAnsi="Times New Roman" w:eastAsia="宋体" w:cs="Times New Roman"/>
            <w:color w:val="auto"/>
            <w:sz w:val="24"/>
            <w:szCs w:val="24"/>
            <w:rPrChange w:id="2735" w:author="小多 [2]" w:date="2020-09-23T09:33:07Z">
              <w:rPr>
                <w:rFonts w:hint="eastAsia" w:ascii="Times New Roman" w:hAnsi="Times New Roman" w:eastAsia="宋体" w:cs="Times New Roman"/>
                <w:sz w:val="24"/>
                <w:szCs w:val="24"/>
              </w:rPr>
            </w:rPrChange>
          </w:rPr>
          <w:t>CPU：Intel(R) Xeon(R) Gold 6161 CPU @ 2.20GHz 双核及以上</w:t>
        </w:r>
      </w:ins>
    </w:p>
    <w:p>
      <w:pPr>
        <w:widowControl w:val="0"/>
        <w:autoSpaceDE/>
        <w:autoSpaceDN/>
        <w:adjustRightInd/>
        <w:spacing w:line="348" w:lineRule="auto"/>
        <w:ind w:firstLine="425" w:firstLineChars="0"/>
        <w:jc w:val="both"/>
        <w:rPr>
          <w:ins w:id="2737" w:author="521" w:date="2020-09-19T09:40:28Z"/>
          <w:rFonts w:hint="eastAsia" w:ascii="Times New Roman" w:hAnsi="Times New Roman" w:eastAsia="宋体" w:cs="Times New Roman"/>
          <w:color w:val="auto"/>
          <w:sz w:val="24"/>
          <w:szCs w:val="24"/>
          <w:rPrChange w:id="2738" w:author="小多 [2]" w:date="2020-09-23T09:33:07Z">
            <w:rPr>
              <w:ins w:id="2739" w:author="521" w:date="2020-09-19T09:40:28Z"/>
              <w:rFonts w:hint="eastAsia" w:ascii="Times New Roman" w:hAnsi="Times New Roman" w:eastAsia="宋体" w:cs="Times New Roman"/>
              <w:sz w:val="24"/>
              <w:szCs w:val="24"/>
            </w:rPr>
          </w:rPrChange>
        </w:rPr>
        <w:pPrChange w:id="2736" w:author="小多 [2]" w:date="2020-09-23T09:32:42Z">
          <w:pPr>
            <w:widowControl w:val="0"/>
            <w:autoSpaceDE w:val="0"/>
            <w:autoSpaceDN w:val="0"/>
            <w:adjustRightInd w:val="0"/>
            <w:spacing w:line="348" w:lineRule="auto"/>
            <w:ind w:firstLine="480" w:firstLineChars="200"/>
          </w:pPr>
        </w:pPrChange>
      </w:pPr>
      <w:ins w:id="2740" w:author="521" w:date="2020-09-19T09:40:28Z">
        <w:r>
          <w:rPr>
            <w:rFonts w:hint="eastAsia" w:ascii="Times New Roman" w:hAnsi="Times New Roman" w:eastAsia="宋体" w:cs="Times New Roman"/>
            <w:color w:val="auto"/>
            <w:sz w:val="24"/>
            <w:szCs w:val="24"/>
            <w:rPrChange w:id="2741" w:author="小多 [2]" w:date="2020-09-23T09:33:07Z">
              <w:rPr>
                <w:rFonts w:hint="eastAsia" w:ascii="Times New Roman" w:hAnsi="Times New Roman" w:eastAsia="宋体" w:cs="Times New Roman"/>
                <w:sz w:val="24"/>
                <w:szCs w:val="24"/>
              </w:rPr>
            </w:rPrChange>
          </w:rPr>
          <w:t xml:space="preserve">内存：4GB及以上 </w:t>
        </w:r>
      </w:ins>
    </w:p>
    <w:p>
      <w:pPr>
        <w:widowControl w:val="0"/>
        <w:autoSpaceDE/>
        <w:autoSpaceDN/>
        <w:adjustRightInd/>
        <w:spacing w:line="348" w:lineRule="auto"/>
        <w:ind w:firstLine="425" w:firstLineChars="0"/>
        <w:jc w:val="both"/>
        <w:rPr>
          <w:ins w:id="2743" w:author="521" w:date="2020-09-19T09:40:28Z"/>
          <w:rFonts w:hint="eastAsia" w:ascii="Times New Roman" w:hAnsi="Times New Roman" w:eastAsia="宋体" w:cs="Times New Roman"/>
          <w:color w:val="auto"/>
          <w:sz w:val="24"/>
          <w:szCs w:val="24"/>
          <w:rPrChange w:id="2744" w:author="小多 [2]" w:date="2020-09-23T09:33:07Z">
            <w:rPr>
              <w:ins w:id="2745" w:author="521" w:date="2020-09-19T09:40:28Z"/>
              <w:rFonts w:hint="eastAsia" w:ascii="Times New Roman" w:hAnsi="Times New Roman" w:eastAsia="宋体" w:cs="Times New Roman"/>
              <w:sz w:val="24"/>
              <w:szCs w:val="24"/>
            </w:rPr>
          </w:rPrChange>
        </w:rPr>
        <w:pPrChange w:id="2742" w:author="小多 [2]" w:date="2020-09-23T09:32:42Z">
          <w:pPr>
            <w:widowControl w:val="0"/>
            <w:autoSpaceDE w:val="0"/>
            <w:autoSpaceDN w:val="0"/>
            <w:adjustRightInd w:val="0"/>
            <w:spacing w:line="348" w:lineRule="auto"/>
            <w:ind w:firstLine="480" w:firstLineChars="200"/>
          </w:pPr>
        </w:pPrChange>
      </w:pPr>
      <w:ins w:id="2746" w:author="521" w:date="2020-09-19T09:40:28Z">
        <w:r>
          <w:rPr>
            <w:rFonts w:hint="eastAsia" w:ascii="Times New Roman" w:hAnsi="Times New Roman" w:eastAsia="宋体" w:cs="Times New Roman"/>
            <w:color w:val="auto"/>
            <w:sz w:val="24"/>
            <w:szCs w:val="24"/>
            <w:rPrChange w:id="2747" w:author="小多 [2]" w:date="2020-09-23T09:33:07Z">
              <w:rPr>
                <w:rFonts w:hint="eastAsia" w:ascii="Times New Roman" w:hAnsi="Times New Roman" w:eastAsia="宋体" w:cs="Times New Roman"/>
                <w:sz w:val="24"/>
                <w:szCs w:val="24"/>
              </w:rPr>
            </w:rPrChange>
          </w:rPr>
          <w:t>存储空间：≥50GB，可扩展</w:t>
        </w:r>
      </w:ins>
    </w:p>
    <w:p>
      <w:pPr>
        <w:widowControl w:val="0"/>
        <w:autoSpaceDE/>
        <w:autoSpaceDN/>
        <w:adjustRightInd/>
        <w:spacing w:line="348" w:lineRule="auto"/>
        <w:ind w:firstLine="425" w:firstLineChars="0"/>
        <w:jc w:val="both"/>
        <w:rPr>
          <w:ins w:id="2749" w:author="521" w:date="2020-09-19T09:40:28Z"/>
          <w:rFonts w:hint="eastAsia" w:ascii="Times New Roman" w:hAnsi="Times New Roman" w:eastAsia="宋体" w:cs="Times New Roman"/>
          <w:color w:val="auto"/>
          <w:sz w:val="24"/>
          <w:szCs w:val="24"/>
          <w:rPrChange w:id="2750" w:author="小多 [2]" w:date="2020-09-23T09:33:07Z">
            <w:rPr>
              <w:ins w:id="2751" w:author="521" w:date="2020-09-19T09:40:28Z"/>
              <w:rFonts w:hint="eastAsia" w:ascii="Times New Roman" w:hAnsi="Times New Roman" w:eastAsia="宋体" w:cs="Times New Roman"/>
              <w:sz w:val="24"/>
              <w:szCs w:val="24"/>
            </w:rPr>
          </w:rPrChange>
        </w:rPr>
        <w:pPrChange w:id="2748" w:author="小多 [2]" w:date="2020-09-23T09:32:42Z">
          <w:pPr>
            <w:widowControl w:val="0"/>
            <w:autoSpaceDE w:val="0"/>
            <w:autoSpaceDN w:val="0"/>
            <w:adjustRightInd w:val="0"/>
            <w:spacing w:line="348" w:lineRule="auto"/>
            <w:ind w:firstLine="480" w:firstLineChars="200"/>
          </w:pPr>
        </w:pPrChange>
      </w:pPr>
      <w:ins w:id="2752" w:author="521" w:date="2020-09-19T09:40:28Z">
        <w:r>
          <w:rPr>
            <w:rFonts w:hint="eastAsia" w:ascii="Times New Roman" w:hAnsi="Times New Roman" w:eastAsia="宋体" w:cs="Times New Roman"/>
            <w:color w:val="auto"/>
            <w:sz w:val="24"/>
            <w:szCs w:val="24"/>
            <w:rPrChange w:id="2753" w:author="小多 [2]" w:date="2020-09-23T09:33:07Z">
              <w:rPr>
                <w:rFonts w:hint="eastAsia" w:ascii="Times New Roman" w:hAnsi="Times New Roman" w:eastAsia="宋体" w:cs="Times New Roman"/>
                <w:sz w:val="24"/>
                <w:szCs w:val="24"/>
              </w:rPr>
            </w:rPrChange>
          </w:rPr>
          <w:t>操作系统：CentOS7.6 64位</w:t>
        </w:r>
      </w:ins>
    </w:p>
    <w:p>
      <w:pPr>
        <w:widowControl w:val="0"/>
        <w:autoSpaceDE/>
        <w:autoSpaceDN/>
        <w:adjustRightInd/>
        <w:spacing w:line="348" w:lineRule="auto"/>
        <w:ind w:firstLine="425" w:firstLineChars="0"/>
        <w:jc w:val="both"/>
        <w:rPr>
          <w:ins w:id="2755" w:author="521" w:date="2020-09-19T09:40:28Z"/>
          <w:rFonts w:hint="eastAsia" w:ascii="Times New Roman" w:hAnsi="Times New Roman" w:eastAsia="宋体" w:cs="Times New Roman"/>
          <w:color w:val="auto"/>
          <w:sz w:val="24"/>
          <w:szCs w:val="24"/>
          <w:rPrChange w:id="2756" w:author="小多 [2]" w:date="2020-09-23T09:33:07Z">
            <w:rPr>
              <w:ins w:id="2757" w:author="521" w:date="2020-09-19T09:40:28Z"/>
              <w:rFonts w:hint="eastAsia" w:ascii="Times New Roman" w:hAnsi="Times New Roman" w:eastAsia="宋体" w:cs="Times New Roman"/>
              <w:sz w:val="24"/>
              <w:szCs w:val="24"/>
            </w:rPr>
          </w:rPrChange>
        </w:rPr>
        <w:pPrChange w:id="2754" w:author="小多 [2]" w:date="2020-09-23T09:32:42Z">
          <w:pPr>
            <w:widowControl w:val="0"/>
            <w:autoSpaceDE w:val="0"/>
            <w:autoSpaceDN w:val="0"/>
            <w:adjustRightInd w:val="0"/>
            <w:spacing w:line="348" w:lineRule="auto"/>
            <w:ind w:firstLine="480" w:firstLineChars="200"/>
          </w:pPr>
        </w:pPrChange>
      </w:pPr>
      <w:ins w:id="2758" w:author="521" w:date="2020-09-19T09:40:28Z">
        <w:r>
          <w:rPr>
            <w:rFonts w:hint="eastAsia" w:ascii="Times New Roman" w:hAnsi="Times New Roman" w:eastAsia="宋体" w:cs="Times New Roman"/>
            <w:color w:val="auto"/>
            <w:sz w:val="24"/>
            <w:szCs w:val="24"/>
            <w:rPrChange w:id="2759" w:author="小多 [2]" w:date="2020-09-23T09:33:07Z">
              <w:rPr>
                <w:rFonts w:hint="eastAsia" w:ascii="Times New Roman" w:hAnsi="Times New Roman" w:eastAsia="宋体" w:cs="Times New Roman"/>
                <w:sz w:val="24"/>
                <w:szCs w:val="24"/>
              </w:rPr>
            </w:rPrChange>
          </w:rPr>
          <w:t>网络速度：上传无限制，下载≥2Mbps；</w:t>
        </w:r>
      </w:ins>
    </w:p>
    <w:p>
      <w:pPr>
        <w:widowControl w:val="0"/>
        <w:autoSpaceDE/>
        <w:autoSpaceDN/>
        <w:adjustRightInd/>
        <w:spacing w:line="348" w:lineRule="auto"/>
        <w:ind w:firstLine="425" w:firstLineChars="0"/>
        <w:jc w:val="both"/>
        <w:rPr>
          <w:ins w:id="2761" w:author="521" w:date="2020-09-19T09:40:28Z"/>
          <w:rFonts w:hint="eastAsia" w:ascii="Times New Roman" w:hAnsi="Times New Roman" w:eastAsia="宋体" w:cs="Times New Roman"/>
          <w:color w:val="auto"/>
          <w:sz w:val="24"/>
          <w:szCs w:val="24"/>
          <w:rPrChange w:id="2762" w:author="小多 [2]" w:date="2020-09-23T09:33:07Z">
            <w:rPr>
              <w:ins w:id="2763" w:author="521" w:date="2020-09-19T09:40:28Z"/>
              <w:rFonts w:hint="eastAsia" w:ascii="Times New Roman" w:hAnsi="Times New Roman" w:eastAsia="宋体" w:cs="Times New Roman"/>
              <w:sz w:val="24"/>
              <w:szCs w:val="24"/>
            </w:rPr>
          </w:rPrChange>
        </w:rPr>
        <w:pPrChange w:id="2760" w:author="小多 [2]" w:date="2020-09-23T09:32:42Z">
          <w:pPr>
            <w:widowControl w:val="0"/>
            <w:autoSpaceDE w:val="0"/>
            <w:autoSpaceDN w:val="0"/>
            <w:adjustRightInd w:val="0"/>
            <w:spacing w:line="348" w:lineRule="auto"/>
            <w:ind w:firstLine="480" w:firstLineChars="200"/>
          </w:pPr>
        </w:pPrChange>
      </w:pPr>
      <w:ins w:id="2764" w:author="521" w:date="2020-09-19T09:40:28Z">
        <w:r>
          <w:rPr>
            <w:rFonts w:hint="eastAsia" w:ascii="Times New Roman" w:hAnsi="Times New Roman" w:eastAsia="宋体" w:cs="Times New Roman"/>
            <w:color w:val="auto"/>
            <w:sz w:val="24"/>
            <w:szCs w:val="24"/>
            <w:rPrChange w:id="2765" w:author="小多 [2]" w:date="2020-09-23T09:33:07Z">
              <w:rPr>
                <w:rFonts w:hint="eastAsia" w:ascii="Times New Roman" w:hAnsi="Times New Roman" w:eastAsia="宋体" w:cs="Times New Roman"/>
                <w:sz w:val="24"/>
                <w:szCs w:val="24"/>
              </w:rPr>
            </w:rPrChange>
          </w:rPr>
          <w:t>客户端：</w:t>
        </w:r>
      </w:ins>
    </w:p>
    <w:p>
      <w:pPr>
        <w:widowControl w:val="0"/>
        <w:autoSpaceDE/>
        <w:autoSpaceDN/>
        <w:adjustRightInd/>
        <w:spacing w:line="348" w:lineRule="auto"/>
        <w:ind w:firstLine="425" w:firstLineChars="0"/>
        <w:jc w:val="both"/>
        <w:rPr>
          <w:ins w:id="2767" w:author="521" w:date="2020-09-19T09:40:28Z"/>
          <w:rFonts w:hint="eastAsia" w:ascii="Times New Roman" w:hAnsi="Times New Roman" w:eastAsia="宋体" w:cs="Times New Roman"/>
          <w:color w:val="auto"/>
          <w:sz w:val="24"/>
          <w:szCs w:val="24"/>
          <w:rPrChange w:id="2768" w:author="小多 [2]" w:date="2020-09-23T09:33:07Z">
            <w:rPr>
              <w:ins w:id="2769" w:author="521" w:date="2020-09-19T09:40:28Z"/>
              <w:rFonts w:hint="eastAsia" w:ascii="Times New Roman" w:hAnsi="Times New Roman" w:eastAsia="宋体" w:cs="Times New Roman"/>
              <w:sz w:val="24"/>
              <w:szCs w:val="24"/>
            </w:rPr>
          </w:rPrChange>
        </w:rPr>
        <w:pPrChange w:id="2766" w:author="小多 [2]" w:date="2020-09-23T09:32:42Z">
          <w:pPr>
            <w:widowControl w:val="0"/>
            <w:autoSpaceDE w:val="0"/>
            <w:autoSpaceDN w:val="0"/>
            <w:adjustRightInd w:val="0"/>
            <w:spacing w:line="348" w:lineRule="auto"/>
            <w:ind w:firstLine="480" w:firstLineChars="200"/>
          </w:pPr>
        </w:pPrChange>
      </w:pPr>
      <w:ins w:id="2770" w:author="521" w:date="2020-09-19T09:40:28Z">
        <w:r>
          <w:rPr>
            <w:rFonts w:hint="eastAsia" w:ascii="Times New Roman" w:hAnsi="Times New Roman" w:eastAsia="宋体" w:cs="Times New Roman"/>
            <w:color w:val="auto"/>
            <w:sz w:val="24"/>
            <w:szCs w:val="24"/>
            <w:rPrChange w:id="2771" w:author="小多 [2]" w:date="2020-09-23T09:33:07Z">
              <w:rPr>
                <w:rFonts w:hint="eastAsia" w:ascii="Times New Roman" w:hAnsi="Times New Roman" w:eastAsia="宋体" w:cs="Times New Roman"/>
                <w:sz w:val="24"/>
                <w:szCs w:val="24"/>
              </w:rPr>
            </w:rPrChange>
          </w:rPr>
          <w:t>CPU：intel(R) Core(TM) i5-8250 及以上</w:t>
        </w:r>
      </w:ins>
    </w:p>
    <w:p>
      <w:pPr>
        <w:widowControl w:val="0"/>
        <w:autoSpaceDE/>
        <w:autoSpaceDN/>
        <w:adjustRightInd/>
        <w:spacing w:line="348" w:lineRule="auto"/>
        <w:ind w:firstLine="425" w:firstLineChars="0"/>
        <w:jc w:val="both"/>
        <w:rPr>
          <w:ins w:id="2773" w:author="521" w:date="2020-09-19T09:40:28Z"/>
          <w:rFonts w:hint="eastAsia" w:ascii="Times New Roman" w:hAnsi="Times New Roman" w:eastAsia="宋体" w:cs="Times New Roman"/>
          <w:color w:val="auto"/>
          <w:sz w:val="24"/>
          <w:szCs w:val="24"/>
          <w:rPrChange w:id="2774" w:author="小多 [2]" w:date="2020-09-23T09:33:07Z">
            <w:rPr>
              <w:ins w:id="2775" w:author="521" w:date="2020-09-19T09:40:28Z"/>
              <w:rFonts w:hint="eastAsia" w:ascii="Times New Roman" w:hAnsi="Times New Roman" w:eastAsia="宋体" w:cs="Times New Roman"/>
              <w:sz w:val="24"/>
              <w:szCs w:val="24"/>
            </w:rPr>
          </w:rPrChange>
        </w:rPr>
        <w:pPrChange w:id="2772" w:author="小多 [2]" w:date="2020-09-23T09:32:42Z">
          <w:pPr>
            <w:widowControl w:val="0"/>
            <w:autoSpaceDE w:val="0"/>
            <w:autoSpaceDN w:val="0"/>
            <w:adjustRightInd w:val="0"/>
            <w:spacing w:line="348" w:lineRule="auto"/>
            <w:ind w:firstLine="480" w:firstLineChars="200"/>
          </w:pPr>
        </w:pPrChange>
      </w:pPr>
      <w:ins w:id="2776" w:author="521" w:date="2020-09-19T09:40:28Z">
        <w:r>
          <w:rPr>
            <w:rFonts w:hint="eastAsia" w:ascii="Times New Roman" w:hAnsi="Times New Roman" w:eastAsia="宋体" w:cs="Times New Roman"/>
            <w:color w:val="auto"/>
            <w:sz w:val="24"/>
            <w:szCs w:val="24"/>
            <w:rPrChange w:id="2777" w:author="小多 [2]" w:date="2020-09-23T09:33:07Z">
              <w:rPr>
                <w:rFonts w:hint="eastAsia" w:ascii="Times New Roman" w:hAnsi="Times New Roman" w:eastAsia="宋体" w:cs="Times New Roman"/>
                <w:sz w:val="24"/>
                <w:szCs w:val="24"/>
              </w:rPr>
            </w:rPrChange>
          </w:rPr>
          <w:t>内存：8GB及以上</w:t>
        </w:r>
      </w:ins>
    </w:p>
    <w:p>
      <w:pPr>
        <w:widowControl w:val="0"/>
        <w:autoSpaceDE/>
        <w:autoSpaceDN/>
        <w:adjustRightInd/>
        <w:spacing w:line="348" w:lineRule="auto"/>
        <w:ind w:firstLine="425" w:firstLineChars="0"/>
        <w:jc w:val="both"/>
        <w:rPr>
          <w:ins w:id="2779" w:author="521" w:date="2020-09-19T09:40:28Z"/>
          <w:rFonts w:hint="eastAsia" w:ascii="Times New Roman" w:hAnsi="Times New Roman" w:eastAsia="宋体" w:cs="Times New Roman"/>
          <w:color w:val="auto"/>
          <w:sz w:val="24"/>
          <w:szCs w:val="24"/>
          <w:rPrChange w:id="2780" w:author="小多 [2]" w:date="2020-09-23T09:33:07Z">
            <w:rPr>
              <w:ins w:id="2781" w:author="521" w:date="2020-09-19T09:40:28Z"/>
              <w:rFonts w:hint="eastAsia" w:ascii="Times New Roman" w:hAnsi="Times New Roman" w:eastAsia="宋体" w:cs="Times New Roman"/>
              <w:sz w:val="24"/>
              <w:szCs w:val="24"/>
            </w:rPr>
          </w:rPrChange>
        </w:rPr>
        <w:pPrChange w:id="2778" w:author="小多 [2]" w:date="2020-09-23T09:32:42Z">
          <w:pPr>
            <w:widowControl w:val="0"/>
            <w:autoSpaceDE w:val="0"/>
            <w:autoSpaceDN w:val="0"/>
            <w:adjustRightInd w:val="0"/>
            <w:spacing w:line="348" w:lineRule="auto"/>
            <w:ind w:firstLine="480" w:firstLineChars="200"/>
          </w:pPr>
        </w:pPrChange>
      </w:pPr>
      <w:ins w:id="2782" w:author="521" w:date="2020-09-19T09:40:28Z">
        <w:r>
          <w:rPr>
            <w:rFonts w:hint="eastAsia" w:ascii="Times New Roman" w:hAnsi="Times New Roman" w:eastAsia="宋体" w:cs="Times New Roman"/>
            <w:color w:val="auto"/>
            <w:sz w:val="24"/>
            <w:szCs w:val="24"/>
            <w:rPrChange w:id="2783" w:author="小多 [2]" w:date="2020-09-23T09:33:07Z">
              <w:rPr>
                <w:rFonts w:hint="eastAsia" w:ascii="Times New Roman" w:hAnsi="Times New Roman" w:eastAsia="宋体" w:cs="Times New Roman"/>
                <w:sz w:val="24"/>
                <w:szCs w:val="24"/>
              </w:rPr>
            </w:rPrChange>
          </w:rPr>
          <w:t>硬盘：1000GB及以上</w:t>
        </w:r>
      </w:ins>
    </w:p>
    <w:p>
      <w:pPr>
        <w:widowControl w:val="0"/>
        <w:autoSpaceDE/>
        <w:autoSpaceDN/>
        <w:adjustRightInd/>
        <w:spacing w:line="348" w:lineRule="auto"/>
        <w:ind w:firstLine="425" w:firstLineChars="0"/>
        <w:jc w:val="both"/>
        <w:rPr>
          <w:ins w:id="2785" w:author="521" w:date="2020-09-19T09:40:28Z"/>
          <w:rFonts w:hint="eastAsia" w:ascii="Times New Roman" w:hAnsi="Times New Roman" w:eastAsia="宋体" w:cs="Times New Roman"/>
          <w:color w:val="auto"/>
          <w:sz w:val="24"/>
          <w:szCs w:val="24"/>
          <w:rPrChange w:id="2786" w:author="小多 [2]" w:date="2020-09-23T09:33:07Z">
            <w:rPr>
              <w:ins w:id="2787" w:author="521" w:date="2020-09-19T09:40:28Z"/>
              <w:rFonts w:hint="eastAsia" w:ascii="Times New Roman" w:hAnsi="Times New Roman" w:eastAsia="宋体" w:cs="Times New Roman"/>
              <w:sz w:val="24"/>
              <w:szCs w:val="24"/>
            </w:rPr>
          </w:rPrChange>
        </w:rPr>
        <w:pPrChange w:id="2784" w:author="小多 [2]" w:date="2020-09-23T09:32:42Z">
          <w:pPr>
            <w:widowControl w:val="0"/>
            <w:autoSpaceDE w:val="0"/>
            <w:autoSpaceDN w:val="0"/>
            <w:adjustRightInd w:val="0"/>
            <w:spacing w:line="348" w:lineRule="auto"/>
            <w:ind w:firstLine="480" w:firstLineChars="200"/>
          </w:pPr>
        </w:pPrChange>
      </w:pPr>
      <w:ins w:id="2788" w:author="521" w:date="2020-09-19T09:40:28Z">
        <w:r>
          <w:rPr>
            <w:rFonts w:hint="eastAsia" w:ascii="Times New Roman" w:hAnsi="Times New Roman" w:eastAsia="宋体" w:cs="Times New Roman"/>
            <w:color w:val="auto"/>
            <w:sz w:val="24"/>
            <w:szCs w:val="24"/>
            <w:rPrChange w:id="2789" w:author="小多 [2]" w:date="2020-09-23T09:33:07Z">
              <w:rPr>
                <w:rFonts w:hint="eastAsia" w:ascii="Times New Roman" w:hAnsi="Times New Roman" w:eastAsia="宋体" w:cs="Times New Roman"/>
                <w:sz w:val="24"/>
                <w:szCs w:val="24"/>
              </w:rPr>
            </w:rPrChange>
          </w:rPr>
          <w:t>接口：USB2.0及以上</w:t>
        </w:r>
      </w:ins>
    </w:p>
    <w:p>
      <w:pPr>
        <w:widowControl w:val="0"/>
        <w:autoSpaceDE/>
        <w:autoSpaceDN/>
        <w:adjustRightInd/>
        <w:spacing w:line="348" w:lineRule="auto"/>
        <w:ind w:firstLine="425" w:firstLineChars="0"/>
        <w:jc w:val="both"/>
        <w:rPr>
          <w:ins w:id="2791" w:author="521" w:date="2020-09-19T09:40:28Z"/>
          <w:rFonts w:hint="eastAsia" w:ascii="Times New Roman" w:hAnsi="Times New Roman" w:eastAsia="宋体" w:cs="Times New Roman"/>
          <w:color w:val="auto"/>
          <w:sz w:val="24"/>
          <w:szCs w:val="24"/>
          <w:rPrChange w:id="2792" w:author="小多 [2]" w:date="2020-09-23T09:33:07Z">
            <w:rPr>
              <w:ins w:id="2793" w:author="521" w:date="2020-09-19T09:40:28Z"/>
              <w:rFonts w:hint="eastAsia" w:ascii="Times New Roman" w:hAnsi="Times New Roman" w:eastAsia="宋体" w:cs="Times New Roman"/>
              <w:sz w:val="24"/>
              <w:szCs w:val="24"/>
            </w:rPr>
          </w:rPrChange>
        </w:rPr>
        <w:pPrChange w:id="2790" w:author="小多 [2]" w:date="2020-09-23T09:32:42Z">
          <w:pPr>
            <w:widowControl w:val="0"/>
            <w:autoSpaceDE w:val="0"/>
            <w:autoSpaceDN w:val="0"/>
            <w:adjustRightInd w:val="0"/>
            <w:spacing w:line="348" w:lineRule="auto"/>
            <w:ind w:firstLine="480" w:firstLineChars="200"/>
          </w:pPr>
        </w:pPrChange>
      </w:pPr>
      <w:ins w:id="2794" w:author="521" w:date="2020-09-19T09:40:28Z">
        <w:r>
          <w:rPr>
            <w:rFonts w:hint="eastAsia" w:ascii="Times New Roman" w:hAnsi="Times New Roman" w:eastAsia="宋体" w:cs="Times New Roman"/>
            <w:color w:val="auto"/>
            <w:sz w:val="24"/>
            <w:szCs w:val="24"/>
            <w:rPrChange w:id="2795" w:author="小多 [2]" w:date="2020-09-23T09:33:07Z">
              <w:rPr>
                <w:rFonts w:hint="eastAsia" w:ascii="Times New Roman" w:hAnsi="Times New Roman" w:eastAsia="宋体" w:cs="Times New Roman"/>
                <w:sz w:val="24"/>
                <w:szCs w:val="24"/>
              </w:rPr>
            </w:rPrChange>
          </w:rPr>
          <w:t>显示器：分辨率1920×1080及以上</w:t>
        </w:r>
      </w:ins>
    </w:p>
    <w:p>
      <w:pPr>
        <w:widowControl w:val="0"/>
        <w:autoSpaceDE/>
        <w:autoSpaceDN/>
        <w:adjustRightInd/>
        <w:spacing w:line="348" w:lineRule="auto"/>
        <w:ind w:firstLine="425" w:firstLineChars="0"/>
        <w:jc w:val="both"/>
        <w:rPr>
          <w:ins w:id="2797" w:author="521" w:date="2020-09-19T09:40:28Z"/>
          <w:rFonts w:hint="eastAsia" w:ascii="Times New Roman" w:hAnsi="Times New Roman" w:eastAsia="宋体" w:cs="Times New Roman"/>
          <w:color w:val="auto"/>
          <w:sz w:val="24"/>
          <w:szCs w:val="24"/>
          <w:rPrChange w:id="2798" w:author="小多 [2]" w:date="2020-09-23T09:33:07Z">
            <w:rPr>
              <w:ins w:id="2799" w:author="521" w:date="2020-09-19T09:40:28Z"/>
              <w:rFonts w:hint="eastAsia" w:ascii="Times New Roman" w:hAnsi="Times New Roman" w:eastAsia="宋体" w:cs="Times New Roman"/>
              <w:sz w:val="24"/>
              <w:szCs w:val="24"/>
            </w:rPr>
          </w:rPrChange>
        </w:rPr>
        <w:pPrChange w:id="2796" w:author="小多 [2]" w:date="2020-09-23T09:32:42Z">
          <w:pPr>
            <w:widowControl w:val="0"/>
            <w:autoSpaceDE w:val="0"/>
            <w:autoSpaceDN w:val="0"/>
            <w:adjustRightInd w:val="0"/>
            <w:spacing w:line="348" w:lineRule="auto"/>
            <w:ind w:firstLine="480" w:firstLineChars="200"/>
          </w:pPr>
        </w:pPrChange>
      </w:pPr>
      <w:ins w:id="2800" w:author="521" w:date="2020-09-19T09:40:28Z">
        <w:r>
          <w:rPr>
            <w:rFonts w:hint="eastAsia" w:ascii="Times New Roman" w:hAnsi="Times New Roman" w:eastAsia="宋体" w:cs="Times New Roman"/>
            <w:color w:val="auto"/>
            <w:sz w:val="24"/>
            <w:szCs w:val="24"/>
            <w:rPrChange w:id="2801" w:author="小多 [2]" w:date="2020-09-23T09:33:07Z">
              <w:rPr>
                <w:rFonts w:hint="eastAsia" w:ascii="Times New Roman" w:hAnsi="Times New Roman" w:eastAsia="宋体" w:cs="Times New Roman"/>
                <w:sz w:val="24"/>
                <w:szCs w:val="24"/>
              </w:rPr>
            </w:rPrChange>
          </w:rPr>
          <w:t>操作系统：64位Windows10、64位Windows7操作系统</w:t>
        </w:r>
      </w:ins>
    </w:p>
    <w:p>
      <w:pPr>
        <w:widowControl w:val="0"/>
        <w:autoSpaceDE/>
        <w:autoSpaceDN/>
        <w:adjustRightInd/>
        <w:spacing w:line="348" w:lineRule="auto"/>
        <w:ind w:firstLine="425" w:firstLineChars="0"/>
        <w:jc w:val="both"/>
        <w:rPr>
          <w:ins w:id="2803" w:author="521" w:date="2020-09-19T09:40:28Z"/>
          <w:rFonts w:hint="eastAsia" w:ascii="Times New Roman" w:hAnsi="Times New Roman" w:eastAsia="宋体" w:cs="Times New Roman"/>
          <w:color w:val="auto"/>
          <w:sz w:val="24"/>
          <w:szCs w:val="24"/>
          <w:rPrChange w:id="2804" w:author="小多 [2]" w:date="2020-09-23T09:33:07Z">
            <w:rPr>
              <w:ins w:id="2805" w:author="521" w:date="2020-09-19T09:40:28Z"/>
              <w:rFonts w:hint="eastAsia" w:ascii="Times New Roman" w:hAnsi="Times New Roman" w:eastAsia="宋体" w:cs="Times New Roman"/>
              <w:sz w:val="24"/>
              <w:szCs w:val="24"/>
            </w:rPr>
          </w:rPrChange>
        </w:rPr>
        <w:pPrChange w:id="2802" w:author="小多 [2]" w:date="2020-09-23T09:32:42Z">
          <w:pPr>
            <w:widowControl w:val="0"/>
            <w:autoSpaceDE w:val="0"/>
            <w:autoSpaceDN w:val="0"/>
            <w:adjustRightInd w:val="0"/>
            <w:spacing w:line="348" w:lineRule="auto"/>
            <w:ind w:firstLine="480" w:firstLineChars="200"/>
          </w:pPr>
        </w:pPrChange>
      </w:pPr>
      <w:ins w:id="2806" w:author="521" w:date="2020-09-19T09:40:28Z">
        <w:r>
          <w:rPr>
            <w:rFonts w:hint="eastAsia" w:ascii="Times New Roman" w:hAnsi="Times New Roman" w:eastAsia="宋体" w:cs="Times New Roman"/>
            <w:color w:val="auto"/>
            <w:sz w:val="24"/>
            <w:szCs w:val="24"/>
            <w:rPrChange w:id="2807" w:author="小多 [2]" w:date="2020-09-23T09:33:07Z">
              <w:rPr>
                <w:rFonts w:hint="eastAsia" w:ascii="Times New Roman" w:hAnsi="Times New Roman" w:eastAsia="宋体" w:cs="Times New Roman"/>
                <w:sz w:val="24"/>
                <w:szCs w:val="24"/>
              </w:rPr>
            </w:rPrChange>
          </w:rPr>
          <w:t>支持软件：.NET4.7.2版本及其它兼容版本</w:t>
        </w:r>
      </w:ins>
    </w:p>
    <w:p>
      <w:pPr>
        <w:widowControl w:val="0"/>
        <w:autoSpaceDE/>
        <w:autoSpaceDN/>
        <w:adjustRightInd/>
        <w:spacing w:line="348" w:lineRule="auto"/>
        <w:ind w:firstLine="425" w:firstLineChars="0"/>
        <w:jc w:val="both"/>
        <w:rPr>
          <w:del w:id="2809" w:author="小多" w:date="2020-09-16T22:17:00Z"/>
          <w:rFonts w:ascii="Times New Roman" w:hAnsi="Times New Roman" w:eastAsia="宋体" w:cs="Times New Roman"/>
          <w:color w:val="auto"/>
          <w:sz w:val="24"/>
          <w:szCs w:val="24"/>
          <w:rPrChange w:id="2810" w:author="小多 [2]" w:date="2020-09-23T09:33:07Z">
            <w:rPr>
              <w:del w:id="2811" w:author="小多" w:date="2020-09-16T22:17:00Z"/>
              <w:rFonts w:ascii="Times New Roman" w:hAnsi="Times New Roman" w:eastAsia="宋体" w:cs="Times New Roman"/>
              <w:sz w:val="24"/>
              <w:szCs w:val="24"/>
            </w:rPr>
          </w:rPrChange>
        </w:rPr>
        <w:pPrChange w:id="2808" w:author="小多 [2]" w:date="2020-09-23T09:32:42Z">
          <w:pPr>
            <w:widowControl w:val="0"/>
            <w:autoSpaceDE w:val="0"/>
            <w:autoSpaceDN w:val="0"/>
            <w:adjustRightInd w:val="0"/>
            <w:spacing w:line="348" w:lineRule="auto"/>
            <w:ind w:firstLine="480" w:firstLineChars="200"/>
          </w:pPr>
        </w:pPrChange>
      </w:pPr>
      <w:ins w:id="2812" w:author="521" w:date="2020-09-19T09:40:28Z">
        <w:r>
          <w:rPr>
            <w:rFonts w:hint="eastAsia" w:ascii="Times New Roman" w:hAnsi="Times New Roman" w:eastAsia="宋体" w:cs="Times New Roman"/>
            <w:color w:val="auto"/>
            <w:sz w:val="24"/>
            <w:szCs w:val="24"/>
            <w:rPrChange w:id="2813" w:author="小多 [2]" w:date="2020-09-23T09:33:07Z">
              <w:rPr>
                <w:rFonts w:hint="eastAsia" w:ascii="Times New Roman" w:hAnsi="Times New Roman" w:eastAsia="宋体" w:cs="Times New Roman"/>
                <w:sz w:val="24"/>
                <w:szCs w:val="24"/>
              </w:rPr>
            </w:rPrChange>
          </w:rPr>
          <w:t>网络速度： 100Mbps及以上</w:t>
        </w:r>
      </w:ins>
      <w:del w:id="2814" w:author="小多" w:date="2020-09-16T22:17:00Z">
        <w:r>
          <w:rPr>
            <w:rFonts w:ascii="Times New Roman" w:hAnsi="Times New Roman" w:eastAsia="宋体" w:cs="Times New Roman"/>
            <w:color w:val="auto"/>
            <w:sz w:val="24"/>
            <w:szCs w:val="24"/>
            <w:rPrChange w:id="2815" w:author="小多 [2]" w:date="2020-09-23T09:33:07Z">
              <w:rPr>
                <w:rFonts w:ascii="Times New Roman" w:hAnsi="Times New Roman" w:eastAsia="宋体" w:cs="Times New Roman"/>
                <w:sz w:val="24"/>
                <w:szCs w:val="24"/>
              </w:rPr>
            </w:rPrChange>
          </w:rPr>
          <w:delText>内存：8GB及以上</w:delText>
        </w:r>
      </w:del>
    </w:p>
    <w:p>
      <w:pPr>
        <w:widowControl w:val="0"/>
        <w:autoSpaceDE/>
        <w:autoSpaceDN/>
        <w:adjustRightInd/>
        <w:spacing w:line="348" w:lineRule="auto"/>
        <w:ind w:firstLine="425" w:firstLineChars="0"/>
        <w:jc w:val="both"/>
        <w:rPr>
          <w:del w:id="2817" w:author="小多" w:date="2020-09-16T22:17:00Z"/>
          <w:rFonts w:ascii="Times New Roman" w:hAnsi="Times New Roman" w:eastAsia="宋体" w:cs="Times New Roman"/>
          <w:color w:val="auto"/>
          <w:sz w:val="24"/>
          <w:szCs w:val="24"/>
          <w:rPrChange w:id="2818" w:author="小多 [2]" w:date="2020-09-23T09:33:07Z">
            <w:rPr>
              <w:del w:id="2819" w:author="小多" w:date="2020-09-16T22:17:00Z"/>
              <w:rFonts w:ascii="Times New Roman" w:hAnsi="Times New Roman" w:eastAsia="宋体" w:cs="Times New Roman"/>
              <w:sz w:val="24"/>
              <w:szCs w:val="24"/>
            </w:rPr>
          </w:rPrChange>
        </w:rPr>
        <w:pPrChange w:id="2816" w:author="小多 [2]" w:date="2020-09-23T09:32:42Z">
          <w:pPr>
            <w:widowControl w:val="0"/>
            <w:autoSpaceDE w:val="0"/>
            <w:autoSpaceDN w:val="0"/>
            <w:adjustRightInd w:val="0"/>
            <w:spacing w:line="348" w:lineRule="auto"/>
            <w:ind w:firstLine="480" w:firstLineChars="200"/>
          </w:pPr>
        </w:pPrChange>
      </w:pPr>
      <w:del w:id="2820" w:author="小多" w:date="2020-09-16T22:17:00Z">
        <w:r>
          <w:rPr>
            <w:rFonts w:ascii="Times New Roman" w:hAnsi="Times New Roman" w:eastAsia="宋体" w:cs="Times New Roman"/>
            <w:color w:val="auto"/>
            <w:sz w:val="24"/>
            <w:szCs w:val="24"/>
            <w:rPrChange w:id="2821" w:author="小多 [2]" w:date="2020-09-23T09:33:07Z">
              <w:rPr>
                <w:rFonts w:ascii="Times New Roman" w:hAnsi="Times New Roman" w:eastAsia="宋体" w:cs="Times New Roman"/>
                <w:sz w:val="24"/>
                <w:szCs w:val="24"/>
              </w:rPr>
            </w:rPrChange>
          </w:rPr>
          <w:delText>硬盘：1000GB</w:delText>
        </w:r>
      </w:del>
    </w:p>
    <w:p>
      <w:pPr>
        <w:widowControl w:val="0"/>
        <w:autoSpaceDE/>
        <w:autoSpaceDN/>
        <w:adjustRightInd/>
        <w:spacing w:line="348" w:lineRule="auto"/>
        <w:ind w:firstLine="425" w:firstLineChars="0"/>
        <w:jc w:val="both"/>
        <w:rPr>
          <w:del w:id="2823" w:author="小多" w:date="2020-09-16T22:17:00Z"/>
          <w:rFonts w:ascii="Times New Roman" w:hAnsi="Times New Roman" w:eastAsia="宋体" w:cs="Times New Roman"/>
          <w:color w:val="auto"/>
          <w:sz w:val="24"/>
          <w:szCs w:val="24"/>
          <w:rPrChange w:id="2824" w:author="小多 [2]" w:date="2020-09-23T09:33:07Z">
            <w:rPr>
              <w:del w:id="2825" w:author="小多" w:date="2020-09-16T22:17:00Z"/>
              <w:rFonts w:ascii="Times New Roman" w:hAnsi="Times New Roman" w:eastAsia="宋体" w:cs="Times New Roman"/>
              <w:sz w:val="24"/>
              <w:szCs w:val="24"/>
            </w:rPr>
          </w:rPrChange>
        </w:rPr>
        <w:pPrChange w:id="2822" w:author="小多 [2]" w:date="2020-09-23T09:32:42Z">
          <w:pPr>
            <w:widowControl w:val="0"/>
            <w:autoSpaceDE w:val="0"/>
            <w:autoSpaceDN w:val="0"/>
            <w:adjustRightInd w:val="0"/>
            <w:spacing w:line="348" w:lineRule="auto"/>
            <w:ind w:firstLine="480" w:firstLineChars="200"/>
          </w:pPr>
        </w:pPrChange>
      </w:pPr>
      <w:del w:id="2826" w:author="小多" w:date="2020-09-16T22:17:00Z">
        <w:r>
          <w:rPr>
            <w:rFonts w:ascii="Times New Roman" w:hAnsi="Times New Roman" w:eastAsia="宋体" w:cs="Times New Roman"/>
            <w:color w:val="auto"/>
            <w:sz w:val="24"/>
            <w:szCs w:val="24"/>
            <w:rPrChange w:id="2827" w:author="小多 [2]" w:date="2020-09-23T09:33:07Z">
              <w:rPr>
                <w:rFonts w:ascii="Times New Roman" w:hAnsi="Times New Roman" w:eastAsia="宋体" w:cs="Times New Roman"/>
                <w:sz w:val="24"/>
                <w:szCs w:val="24"/>
              </w:rPr>
            </w:rPrChange>
          </w:rPr>
          <w:delText>接口：USB2.0</w:delText>
        </w:r>
      </w:del>
    </w:p>
    <w:p>
      <w:pPr>
        <w:widowControl w:val="0"/>
        <w:autoSpaceDE/>
        <w:autoSpaceDN/>
        <w:adjustRightInd/>
        <w:spacing w:line="348" w:lineRule="auto"/>
        <w:ind w:firstLine="425" w:firstLineChars="0"/>
        <w:jc w:val="both"/>
        <w:rPr>
          <w:del w:id="2829" w:author="小多" w:date="2020-09-16T22:17:00Z"/>
          <w:rFonts w:ascii="Times New Roman" w:hAnsi="Times New Roman" w:eastAsia="宋体" w:cs="Times New Roman"/>
          <w:color w:val="auto"/>
          <w:sz w:val="24"/>
          <w:szCs w:val="24"/>
          <w:rPrChange w:id="2830" w:author="小多 [2]" w:date="2020-09-23T09:33:07Z">
            <w:rPr>
              <w:del w:id="2831" w:author="小多" w:date="2020-09-16T22:17:00Z"/>
              <w:rFonts w:ascii="Times New Roman" w:hAnsi="Times New Roman" w:eastAsia="宋体" w:cs="Times New Roman"/>
              <w:sz w:val="24"/>
              <w:szCs w:val="24"/>
            </w:rPr>
          </w:rPrChange>
        </w:rPr>
        <w:pPrChange w:id="2828" w:author="小多 [2]" w:date="2020-09-23T09:32:42Z">
          <w:pPr>
            <w:widowControl w:val="0"/>
            <w:autoSpaceDE w:val="0"/>
            <w:autoSpaceDN w:val="0"/>
            <w:adjustRightInd w:val="0"/>
            <w:spacing w:line="348" w:lineRule="auto"/>
            <w:ind w:firstLine="480" w:firstLineChars="200"/>
          </w:pPr>
        </w:pPrChange>
      </w:pPr>
      <w:del w:id="2832" w:author="小多" w:date="2020-09-16T22:17:00Z">
        <w:r>
          <w:rPr>
            <w:rFonts w:ascii="Times New Roman" w:hAnsi="Times New Roman" w:eastAsia="宋体" w:cs="Times New Roman"/>
            <w:color w:val="auto"/>
            <w:sz w:val="24"/>
            <w:szCs w:val="24"/>
            <w:rPrChange w:id="2833" w:author="小多 [2]" w:date="2020-09-23T09:33:07Z">
              <w:rPr>
                <w:rFonts w:ascii="Times New Roman" w:hAnsi="Times New Roman" w:eastAsia="宋体" w:cs="Times New Roman"/>
                <w:sz w:val="24"/>
                <w:szCs w:val="24"/>
              </w:rPr>
            </w:rPrChange>
          </w:rPr>
          <w:delText>显卡：支持1920×1080显示分辨率</w:delText>
        </w:r>
      </w:del>
    </w:p>
    <w:p>
      <w:pPr>
        <w:widowControl w:val="0"/>
        <w:autoSpaceDE/>
        <w:autoSpaceDN/>
        <w:adjustRightInd/>
        <w:spacing w:line="348" w:lineRule="auto"/>
        <w:ind w:firstLine="425" w:firstLineChars="0"/>
        <w:jc w:val="both"/>
        <w:rPr>
          <w:del w:id="2835" w:author="小多" w:date="2020-09-16T22:17:00Z"/>
          <w:rFonts w:ascii="Times New Roman" w:hAnsi="Times New Roman" w:eastAsia="宋体" w:cs="Times New Roman"/>
          <w:color w:val="auto"/>
          <w:sz w:val="24"/>
          <w:szCs w:val="24"/>
          <w:rPrChange w:id="2836" w:author="小多 [2]" w:date="2020-09-23T09:33:07Z">
            <w:rPr>
              <w:del w:id="2837" w:author="小多" w:date="2020-09-16T22:17:00Z"/>
              <w:rFonts w:ascii="Times New Roman" w:hAnsi="Times New Roman" w:eastAsia="宋体" w:cs="Times New Roman"/>
              <w:sz w:val="24"/>
              <w:szCs w:val="24"/>
            </w:rPr>
          </w:rPrChange>
        </w:rPr>
        <w:pPrChange w:id="2834" w:author="小多 [2]" w:date="2020-09-23T09:32:42Z">
          <w:pPr>
            <w:widowControl w:val="0"/>
            <w:autoSpaceDE w:val="0"/>
            <w:autoSpaceDN w:val="0"/>
            <w:adjustRightInd w:val="0"/>
            <w:spacing w:line="348" w:lineRule="auto"/>
            <w:ind w:firstLine="480" w:firstLineChars="200"/>
          </w:pPr>
        </w:pPrChange>
      </w:pPr>
      <w:del w:id="2838" w:author="小多" w:date="2020-09-16T22:17:00Z">
        <w:r>
          <w:rPr>
            <w:rFonts w:ascii="Times New Roman" w:hAnsi="Times New Roman" w:eastAsia="宋体" w:cs="Times New Roman"/>
            <w:color w:val="auto"/>
            <w:sz w:val="24"/>
            <w:szCs w:val="24"/>
            <w:rPrChange w:id="2839" w:author="小多 [2]" w:date="2020-09-23T09:33:07Z">
              <w:rPr>
                <w:rFonts w:ascii="Times New Roman" w:hAnsi="Times New Roman" w:eastAsia="宋体" w:cs="Times New Roman"/>
                <w:sz w:val="24"/>
                <w:szCs w:val="24"/>
              </w:rPr>
            </w:rPrChange>
          </w:rPr>
          <w:delText>显示器：分辨率1920×1080</w:delText>
        </w:r>
      </w:del>
    </w:p>
    <w:p>
      <w:pPr>
        <w:widowControl w:val="0"/>
        <w:autoSpaceDE/>
        <w:autoSpaceDN/>
        <w:adjustRightInd/>
        <w:spacing w:line="348" w:lineRule="auto"/>
        <w:ind w:firstLine="425" w:firstLineChars="0"/>
        <w:jc w:val="both"/>
        <w:rPr>
          <w:del w:id="2841" w:author="小多" w:date="2020-09-16T22:17:00Z"/>
          <w:rFonts w:ascii="Times New Roman" w:hAnsi="Times New Roman" w:eastAsia="宋体" w:cs="Times New Roman"/>
          <w:color w:val="auto"/>
          <w:sz w:val="24"/>
          <w:szCs w:val="24"/>
          <w:rPrChange w:id="2842" w:author="小多 [2]" w:date="2020-09-23T09:33:07Z">
            <w:rPr>
              <w:del w:id="2843" w:author="小多" w:date="2020-09-16T22:17:00Z"/>
              <w:rFonts w:ascii="Times New Roman" w:hAnsi="Times New Roman" w:eastAsia="宋体" w:cs="Times New Roman"/>
              <w:sz w:val="24"/>
              <w:szCs w:val="24"/>
            </w:rPr>
          </w:rPrChange>
        </w:rPr>
        <w:pPrChange w:id="2840" w:author="小多 [2]" w:date="2020-09-23T09:32:42Z">
          <w:pPr>
            <w:widowControl w:val="0"/>
            <w:autoSpaceDE w:val="0"/>
            <w:autoSpaceDN w:val="0"/>
            <w:adjustRightInd w:val="0"/>
            <w:spacing w:line="348" w:lineRule="auto"/>
            <w:ind w:firstLine="480" w:firstLineChars="200"/>
          </w:pPr>
        </w:pPrChange>
      </w:pPr>
      <w:del w:id="2844" w:author="小多" w:date="2020-09-16T22:17:00Z">
        <w:r>
          <w:rPr>
            <w:rFonts w:ascii="Times New Roman" w:hAnsi="Times New Roman" w:eastAsia="宋体" w:cs="Times New Roman"/>
            <w:color w:val="auto"/>
            <w:sz w:val="24"/>
            <w:szCs w:val="24"/>
            <w:rPrChange w:id="2845" w:author="小多 [2]" w:date="2020-09-23T09:33:07Z">
              <w:rPr>
                <w:rFonts w:ascii="Times New Roman" w:hAnsi="Times New Roman" w:eastAsia="宋体" w:cs="Times New Roman"/>
                <w:sz w:val="24"/>
                <w:szCs w:val="24"/>
              </w:rPr>
            </w:rPrChange>
          </w:rPr>
          <w:delText>操作系统：</w:delText>
        </w:r>
      </w:del>
      <w:ins w:id="2846" w:author="Huo Beata" w:date="2020-09-09T12:02:00Z">
        <w:del w:id="2847" w:author="小多" w:date="2020-09-16T22:17:00Z">
          <w:r>
            <w:rPr>
              <w:rFonts w:hint="eastAsia" w:ascii="Times New Roman" w:hAnsi="Times New Roman" w:eastAsia="宋体" w:cs="Times New Roman"/>
              <w:color w:val="auto"/>
              <w:sz w:val="24"/>
              <w:szCs w:val="24"/>
              <w:rPrChange w:id="2848" w:author="小多 [2]" w:date="2020-09-23T09:33:07Z">
                <w:rPr>
                  <w:rFonts w:hint="eastAsia" w:ascii="Times New Roman" w:hAnsi="Times New Roman" w:eastAsia="宋体" w:cs="Times New Roman"/>
                  <w:sz w:val="24"/>
                  <w:szCs w:val="24"/>
                </w:rPr>
              </w:rPrChange>
            </w:rPr>
            <w:delText>64位Windows10、64位Windows7操作系统</w:delText>
          </w:r>
        </w:del>
      </w:ins>
      <w:del w:id="2849" w:author="小多" w:date="2020-09-16T22:17:00Z">
        <w:r>
          <w:rPr>
            <w:rFonts w:ascii="Times New Roman" w:hAnsi="Times New Roman" w:eastAsia="宋体" w:cs="Times New Roman"/>
            <w:color w:val="auto"/>
            <w:sz w:val="24"/>
            <w:szCs w:val="24"/>
            <w:rPrChange w:id="2850" w:author="小多 [2]" w:date="2020-09-23T09:33:07Z">
              <w:rPr>
                <w:rFonts w:ascii="Times New Roman" w:hAnsi="Times New Roman" w:eastAsia="宋体" w:cs="Times New Roman"/>
                <w:sz w:val="24"/>
                <w:szCs w:val="24"/>
              </w:rPr>
            </w:rPrChange>
          </w:rPr>
          <w:delText>64位Windows 7 操作系统，64位Windows10操作系统</w:delText>
        </w:r>
      </w:del>
    </w:p>
    <w:p>
      <w:pPr>
        <w:widowControl w:val="0"/>
        <w:autoSpaceDE/>
        <w:autoSpaceDN/>
        <w:adjustRightInd/>
        <w:spacing w:line="348" w:lineRule="auto"/>
        <w:ind w:firstLine="425" w:firstLineChars="0"/>
        <w:jc w:val="both"/>
        <w:rPr>
          <w:del w:id="2852" w:author="小多" w:date="2020-09-16T22:17:00Z"/>
          <w:rFonts w:ascii="Times New Roman" w:hAnsi="Times New Roman" w:eastAsia="宋体" w:cs="Times New Roman"/>
          <w:color w:val="auto"/>
          <w:sz w:val="24"/>
          <w:szCs w:val="24"/>
          <w:rPrChange w:id="2853" w:author="小多 [2]" w:date="2020-09-23T09:33:07Z">
            <w:rPr>
              <w:del w:id="2854" w:author="小多" w:date="2020-09-16T22:17:00Z"/>
              <w:rFonts w:ascii="Times New Roman" w:hAnsi="Times New Roman" w:eastAsia="宋体" w:cs="Times New Roman"/>
              <w:sz w:val="24"/>
              <w:szCs w:val="24"/>
            </w:rPr>
          </w:rPrChange>
        </w:rPr>
        <w:pPrChange w:id="2851" w:author="小多 [2]" w:date="2020-09-23T09:32:42Z">
          <w:pPr>
            <w:widowControl w:val="0"/>
            <w:autoSpaceDE w:val="0"/>
            <w:autoSpaceDN w:val="0"/>
            <w:adjustRightInd w:val="0"/>
            <w:spacing w:line="348" w:lineRule="auto"/>
            <w:ind w:firstLine="480" w:firstLineChars="200"/>
          </w:pPr>
        </w:pPrChange>
      </w:pPr>
      <w:del w:id="2855" w:author="小多" w:date="2020-09-16T22:17:00Z">
        <w:r>
          <w:rPr>
            <w:rFonts w:ascii="Times New Roman" w:hAnsi="Times New Roman" w:eastAsia="宋体" w:cs="Times New Roman"/>
            <w:color w:val="auto"/>
            <w:sz w:val="24"/>
            <w:szCs w:val="24"/>
            <w:rPrChange w:id="2856" w:author="小多 [2]" w:date="2020-09-23T09:33:07Z">
              <w:rPr>
                <w:rFonts w:ascii="Times New Roman" w:hAnsi="Times New Roman" w:eastAsia="宋体" w:cs="Times New Roman"/>
                <w:sz w:val="24"/>
                <w:szCs w:val="24"/>
              </w:rPr>
            </w:rPrChange>
          </w:rPr>
          <w:delText xml:space="preserve">支持软件：.net </w:delText>
        </w:r>
      </w:del>
      <w:ins w:id="2857" w:author="Huo Beata" w:date="2020-09-09T12:02:00Z">
        <w:del w:id="2858" w:author="小多" w:date="2020-09-16T22:17:00Z">
          <w:r>
            <w:rPr>
              <w:rFonts w:ascii="Times New Roman" w:hAnsi="Times New Roman" w:eastAsia="宋体" w:cs="Times New Roman"/>
              <w:color w:val="auto"/>
              <w:sz w:val="24"/>
              <w:szCs w:val="24"/>
              <w:rPrChange w:id="2859" w:author="小多 [2]" w:date="2020-09-23T09:33:07Z">
                <w:rPr>
                  <w:rFonts w:ascii="Times New Roman" w:hAnsi="Times New Roman" w:eastAsia="宋体" w:cs="Times New Roman"/>
                  <w:sz w:val="24"/>
                  <w:szCs w:val="24"/>
                </w:rPr>
              </w:rPrChange>
            </w:rPr>
            <w:delText>4.7.2</w:delText>
          </w:r>
        </w:del>
      </w:ins>
      <w:del w:id="2860" w:author="小多" w:date="2020-09-16T22:17:00Z">
        <w:r>
          <w:rPr>
            <w:rFonts w:ascii="Times New Roman" w:hAnsi="Times New Roman" w:eastAsia="宋体" w:cs="Times New Roman"/>
            <w:color w:val="auto"/>
            <w:sz w:val="24"/>
            <w:szCs w:val="24"/>
            <w:rPrChange w:id="2861" w:author="小多 [2]" w:date="2020-09-23T09:33:07Z">
              <w:rPr>
                <w:rFonts w:ascii="Times New Roman" w:hAnsi="Times New Roman" w:eastAsia="宋体" w:cs="Times New Roman"/>
                <w:sz w:val="24"/>
                <w:szCs w:val="24"/>
              </w:rPr>
            </w:rPrChange>
          </w:rPr>
          <w:delText>3.5 和 .net4.5</w:delText>
        </w:r>
      </w:del>
    </w:p>
    <w:p>
      <w:pPr>
        <w:widowControl w:val="0"/>
        <w:autoSpaceDE/>
        <w:autoSpaceDN/>
        <w:adjustRightInd/>
        <w:spacing w:line="348" w:lineRule="auto"/>
        <w:ind w:firstLine="425" w:firstLineChars="0"/>
        <w:jc w:val="both"/>
        <w:rPr>
          <w:rFonts w:ascii="Times New Roman" w:hAnsi="Times New Roman" w:eastAsia="宋体" w:cs="Times New Roman"/>
          <w:color w:val="auto"/>
          <w:sz w:val="24"/>
          <w:szCs w:val="24"/>
          <w:rPrChange w:id="2863" w:author="小多 [2]" w:date="2020-09-23T09:33:07Z">
            <w:rPr>
              <w:rFonts w:ascii="Times New Roman" w:hAnsi="Times New Roman" w:eastAsia="宋体" w:cs="Times New Roman"/>
              <w:sz w:val="24"/>
              <w:szCs w:val="24"/>
            </w:rPr>
          </w:rPrChange>
        </w:rPr>
        <w:pPrChange w:id="2862" w:author="小多 [2]" w:date="2020-09-23T09:32:42Z">
          <w:pPr>
            <w:widowControl w:val="0"/>
            <w:autoSpaceDE w:val="0"/>
            <w:autoSpaceDN w:val="0"/>
            <w:adjustRightInd w:val="0"/>
            <w:spacing w:line="348" w:lineRule="auto"/>
            <w:ind w:firstLine="480" w:firstLineChars="200"/>
          </w:pPr>
        </w:pPrChange>
      </w:pPr>
      <w:del w:id="2864" w:author="小多" w:date="2020-09-16T22:17:00Z">
        <w:r>
          <w:rPr>
            <w:rFonts w:ascii="Times New Roman" w:hAnsi="Times New Roman" w:eastAsia="宋体" w:cs="Times New Roman"/>
            <w:color w:val="auto"/>
            <w:sz w:val="24"/>
            <w:szCs w:val="24"/>
            <w:rPrChange w:id="2865" w:author="小多 [2]" w:date="2020-09-23T09:33:07Z">
              <w:rPr>
                <w:rFonts w:ascii="Times New Roman" w:hAnsi="Times New Roman" w:eastAsia="宋体" w:cs="Times New Roman"/>
                <w:sz w:val="24"/>
                <w:szCs w:val="24"/>
              </w:rPr>
            </w:rPrChange>
          </w:rPr>
          <w:delText>网络条件：需联网使用</w:delText>
        </w:r>
      </w:del>
    </w:p>
    <w:p>
      <w:pPr>
        <w:pStyle w:val="3"/>
        <w:keepNext w:val="0"/>
        <w:keepLines w:val="0"/>
        <w:widowControl w:val="0"/>
        <w:numPr>
          <w:ilvl w:val="255"/>
          <w:numId w:val="0"/>
        </w:numPr>
        <w:spacing w:before="0" w:after="0" w:line="360" w:lineRule="auto"/>
        <w:jc w:val="both"/>
        <w:rPr>
          <w:rFonts w:ascii="Times New Roman" w:hAnsi="Times New Roman" w:eastAsia="宋体" w:cs="Times New Roman"/>
          <w:b w:val="0"/>
          <w:bCs w:val="0"/>
          <w:color w:val="auto"/>
          <w:kern w:val="2"/>
          <w:sz w:val="24"/>
          <w:szCs w:val="24"/>
          <w:rPrChange w:id="2866" w:author="小多 [2]" w:date="2020-09-23T09:33:07Z">
            <w:rPr>
              <w:rFonts w:ascii="Times New Roman" w:hAnsi="Times New Roman" w:eastAsia="宋体" w:cs="Times New Roman"/>
              <w:b w:val="0"/>
              <w:bCs w:val="0"/>
              <w:kern w:val="2"/>
              <w:sz w:val="24"/>
              <w:szCs w:val="24"/>
            </w:rPr>
          </w:rPrChange>
        </w:rPr>
      </w:pPr>
      <w:bookmarkStart w:id="69" w:name="_Toc7472"/>
      <w:bookmarkStart w:id="70" w:name="_Toc20009"/>
      <w:bookmarkStart w:id="71" w:name="_Toc22751"/>
      <w:bookmarkStart w:id="72" w:name="_Toc15728"/>
      <w:bookmarkStart w:id="73" w:name="_Toc19380"/>
      <w:r>
        <w:rPr>
          <w:rFonts w:ascii="Times New Roman" w:hAnsi="Times New Roman" w:eastAsia="宋体" w:cs="Times New Roman"/>
          <w:b w:val="0"/>
          <w:bCs w:val="0"/>
          <w:color w:val="auto"/>
          <w:kern w:val="2"/>
          <w:sz w:val="24"/>
          <w:szCs w:val="24"/>
          <w:rPrChange w:id="2867" w:author="小多 [2]" w:date="2020-09-23T09:33:07Z">
            <w:rPr>
              <w:rFonts w:ascii="Times New Roman" w:hAnsi="Times New Roman" w:eastAsia="宋体" w:cs="Times New Roman"/>
              <w:b w:val="0"/>
              <w:bCs w:val="0"/>
              <w:kern w:val="2"/>
              <w:sz w:val="24"/>
              <w:szCs w:val="24"/>
            </w:rPr>
          </w:rPrChange>
        </w:rPr>
        <w:t>2.4区别于其他同类产品的特征</w:t>
      </w:r>
      <w:bookmarkEnd w:id="56"/>
      <w:bookmarkEnd w:id="57"/>
      <w:bookmarkEnd w:id="58"/>
      <w:bookmarkEnd w:id="59"/>
      <w:bookmarkEnd w:id="60"/>
      <w:bookmarkEnd w:id="61"/>
      <w:bookmarkEnd w:id="62"/>
      <w:bookmarkEnd w:id="63"/>
      <w:bookmarkEnd w:id="69"/>
      <w:bookmarkEnd w:id="70"/>
      <w:bookmarkEnd w:id="71"/>
      <w:bookmarkEnd w:id="72"/>
      <w:bookmarkEnd w:id="73"/>
    </w:p>
    <w:p>
      <w:pPr>
        <w:widowControl w:val="0"/>
        <w:autoSpaceDE w:val="0"/>
        <w:autoSpaceDN w:val="0"/>
        <w:adjustRightInd w:val="0"/>
        <w:ind w:firstLine="480" w:firstLineChars="200"/>
        <w:rPr>
          <w:ins w:id="2868" w:author="Huo Beata" w:date="2020-09-09T12:03:00Z"/>
          <w:rFonts w:ascii="Times New Roman" w:hAnsi="Times New Roman" w:cs="Times New Roman"/>
          <w:color w:val="auto"/>
          <w:sz w:val="24"/>
          <w:szCs w:val="28"/>
          <w:rPrChange w:id="2869" w:author="小多 [2]" w:date="2020-09-23T09:33:07Z">
            <w:rPr>
              <w:ins w:id="2870" w:author="Huo Beata" w:date="2020-09-09T12:03:00Z"/>
              <w:rFonts w:ascii="Times New Roman" w:hAnsi="Times New Roman" w:cs="Times New Roman"/>
              <w:color w:val="000000" w:themeColor="text1"/>
              <w:sz w:val="24"/>
              <w:szCs w:val="28"/>
              <w14:textFill>
                <w14:solidFill>
                  <w14:schemeClr w14:val="tx1"/>
                </w14:solidFill>
              </w14:textFill>
            </w:rPr>
          </w:rPrChange>
        </w:rPr>
        <w:sectPr>
          <w:pgSz w:w="11906" w:h="16838"/>
          <w:pgMar w:top="1440" w:right="1800" w:bottom="1440" w:left="1800" w:header="708" w:footer="708" w:gutter="0"/>
          <w:cols w:space="708" w:num="1"/>
          <w:docGrid w:linePitch="360" w:charSpace="0"/>
        </w:sectPr>
      </w:pPr>
      <w:r>
        <w:rPr>
          <w:rFonts w:ascii="Times New Roman" w:hAnsi="Times New Roman" w:cs="Times New Roman"/>
          <w:color w:val="auto"/>
          <w:sz w:val="24"/>
          <w:szCs w:val="28"/>
          <w:rPrChange w:id="2871" w:author="小多 [2]" w:date="2020-09-23T16:23:45Z">
            <w:rPr>
              <w:rFonts w:ascii="Times New Roman" w:hAnsi="Times New Roman" w:cs="Times New Roman"/>
              <w:color w:val="000000" w:themeColor="text1"/>
              <w:sz w:val="24"/>
              <w:szCs w:val="28"/>
              <w14:textFill>
                <w14:solidFill>
                  <w14:schemeClr w14:val="tx1"/>
                </w14:solidFill>
              </w14:textFill>
            </w:rPr>
          </w:rPrChange>
        </w:rPr>
        <w:t>与同类产品的不同之处详见下表：</w:t>
      </w:r>
    </w:p>
    <w:tbl>
      <w:tblPr>
        <w:tblStyle w:val="15"/>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Change w:id="2872" w:author="521" w:date="2020-09-19T09:41:08Z">
          <w:tblPr>
            <w:tblStyle w:val="15"/>
            <w:tblW w:w="134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PrChange>
      </w:tblPr>
      <w:tblGrid>
        <w:gridCol w:w="1178"/>
        <w:gridCol w:w="4166"/>
        <w:gridCol w:w="5288"/>
        <w:gridCol w:w="1528"/>
        <w:gridCol w:w="1309"/>
        <w:tblGridChange w:id="2873">
          <w:tblGrid>
            <w:gridCol w:w="704"/>
            <w:gridCol w:w="5528"/>
            <w:gridCol w:w="4253"/>
            <w:gridCol w:w="1149"/>
            <w:gridCol w:w="1835"/>
          </w:tblGrid>
        </w:tblGridChange>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875"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2874" w:author="Huo Beata" w:date="2020-09-09T12:03:00Z"/>
          <w:trPrChange w:id="2875" w:author="521" w:date="2020-09-19T09:41:08Z">
            <w:trPr>
              <w:jc w:val="center"/>
            </w:trPr>
          </w:trPrChange>
        </w:trPr>
        <w:tc>
          <w:tcPr>
            <w:tcW w:w="1178" w:type="dxa"/>
            <w:vAlign w:val="center"/>
            <w:tcPrChange w:id="2876" w:author="521" w:date="2020-09-19T09:41:08Z">
              <w:tcPr>
                <w:tcW w:w="704" w:type="dxa"/>
                <w:vAlign w:val="center"/>
              </w:tcPr>
            </w:tcPrChange>
          </w:tcPr>
          <w:p>
            <w:pPr>
              <w:jc w:val="center"/>
              <w:rPr>
                <w:ins w:id="2877" w:author="Huo Beata" w:date="2020-09-09T12:03:00Z"/>
                <w:rFonts w:ascii="Times New Roman" w:hAnsi="Times New Roman" w:cs="Times New Roman"/>
                <w:color w:val="auto"/>
                <w:szCs w:val="21"/>
                <w:rPrChange w:id="2878" w:author="小多 [2]" w:date="2020-09-23T09:33:07Z">
                  <w:rPr>
                    <w:ins w:id="2879" w:author="Huo Beata" w:date="2020-09-09T12:03:00Z"/>
                    <w:rFonts w:ascii="宋体" w:hAnsi="宋体"/>
                    <w:szCs w:val="21"/>
                  </w:rPr>
                </w:rPrChange>
              </w:rPr>
            </w:pPr>
            <w:ins w:id="2880" w:author="Huo Beata" w:date="2020-09-09T12:03:00Z">
              <w:r>
                <w:rPr>
                  <w:rFonts w:hint="eastAsia" w:ascii="Times New Roman" w:hAnsi="Times New Roman" w:cs="Times New Roman"/>
                  <w:color w:val="auto"/>
                  <w:szCs w:val="21"/>
                  <w:rPrChange w:id="2881" w:author="小多 [2]" w:date="2020-09-23T09:33:07Z">
                    <w:rPr>
                      <w:rFonts w:hint="eastAsia" w:ascii="宋体" w:hAnsi="宋体"/>
                      <w:szCs w:val="21"/>
                    </w:rPr>
                  </w:rPrChange>
                </w:rPr>
                <w:t>对比内容</w:t>
              </w:r>
            </w:ins>
          </w:p>
        </w:tc>
        <w:tc>
          <w:tcPr>
            <w:tcW w:w="4166" w:type="dxa"/>
            <w:vAlign w:val="center"/>
            <w:tcPrChange w:id="2882" w:author="521" w:date="2020-09-19T09:41:08Z">
              <w:tcPr>
                <w:tcW w:w="5528" w:type="dxa"/>
                <w:vAlign w:val="center"/>
              </w:tcPr>
            </w:tcPrChange>
          </w:tcPr>
          <w:p>
            <w:pPr>
              <w:ind w:firstLine="440" w:firstLineChars="200"/>
              <w:jc w:val="center"/>
              <w:rPr>
                <w:ins w:id="2883" w:author="Huo Beata" w:date="2020-09-09T12:03:00Z"/>
                <w:rFonts w:ascii="Times New Roman" w:hAnsi="Times New Roman" w:cs="Times New Roman"/>
                <w:color w:val="auto"/>
                <w:szCs w:val="21"/>
                <w:rPrChange w:id="2884" w:author="小多 [2]" w:date="2020-09-23T09:33:07Z">
                  <w:rPr>
                    <w:ins w:id="2885" w:author="Huo Beata" w:date="2020-09-09T12:03:00Z"/>
                    <w:rFonts w:ascii="宋体" w:hAnsi="宋体"/>
                    <w:szCs w:val="21"/>
                  </w:rPr>
                </w:rPrChange>
              </w:rPr>
            </w:pPr>
            <w:ins w:id="2886" w:author="Huo Beata" w:date="2020-09-09T12:03:00Z">
              <w:r>
                <w:rPr>
                  <w:rFonts w:hint="eastAsia" w:ascii="Times New Roman" w:hAnsi="Times New Roman" w:cs="Times New Roman"/>
                  <w:color w:val="auto"/>
                  <w:szCs w:val="21"/>
                  <w:rPrChange w:id="2887" w:author="小多 [2]" w:date="2020-09-23T09:33:07Z">
                    <w:rPr>
                      <w:rFonts w:hint="eastAsia" w:ascii="宋体" w:hAnsi="宋体"/>
                      <w:szCs w:val="21"/>
                    </w:rPr>
                  </w:rPrChange>
                </w:rPr>
                <w:t>申报产品</w:t>
              </w:r>
            </w:ins>
          </w:p>
        </w:tc>
        <w:tc>
          <w:tcPr>
            <w:tcW w:w="5288" w:type="dxa"/>
            <w:vAlign w:val="center"/>
            <w:tcPrChange w:id="2888" w:author="521" w:date="2020-09-19T09:41:08Z">
              <w:tcPr>
                <w:tcW w:w="4253" w:type="dxa"/>
                <w:vAlign w:val="center"/>
              </w:tcPr>
            </w:tcPrChange>
          </w:tcPr>
          <w:p>
            <w:pPr>
              <w:ind w:firstLine="440" w:firstLineChars="200"/>
              <w:jc w:val="center"/>
              <w:rPr>
                <w:ins w:id="2889" w:author="Huo Beata" w:date="2020-09-09T12:03:00Z"/>
                <w:rFonts w:ascii="Times New Roman" w:hAnsi="Times New Roman" w:cs="Times New Roman"/>
                <w:color w:val="auto"/>
                <w:szCs w:val="21"/>
                <w:rPrChange w:id="2890" w:author="小多 [2]" w:date="2020-09-23T09:33:07Z">
                  <w:rPr>
                    <w:ins w:id="2891" w:author="Huo Beata" w:date="2020-09-09T12:03:00Z"/>
                    <w:rFonts w:ascii="宋体" w:hAnsi="宋体"/>
                    <w:szCs w:val="21"/>
                  </w:rPr>
                </w:rPrChange>
              </w:rPr>
            </w:pPr>
            <w:ins w:id="2892" w:author="Huo Beata" w:date="2020-09-09T12:03:00Z">
              <w:r>
                <w:rPr>
                  <w:rFonts w:hint="eastAsia" w:ascii="Times New Roman" w:hAnsi="Times New Roman" w:cs="Times New Roman"/>
                  <w:color w:val="auto"/>
                  <w:szCs w:val="21"/>
                  <w:rPrChange w:id="2893" w:author="小多 [2]" w:date="2020-09-23T09:33:07Z">
                    <w:rPr>
                      <w:rFonts w:hint="eastAsia" w:ascii="宋体" w:hAnsi="宋体"/>
                      <w:szCs w:val="21"/>
                    </w:rPr>
                  </w:rPrChange>
                </w:rPr>
                <w:t>国内已批准的产品</w:t>
              </w:r>
            </w:ins>
          </w:p>
          <w:p>
            <w:pPr>
              <w:jc w:val="center"/>
              <w:rPr>
                <w:ins w:id="2894" w:author="Huo Beata" w:date="2020-09-09T12:03:00Z"/>
                <w:rFonts w:ascii="Times New Roman" w:hAnsi="Times New Roman" w:cs="Times New Roman"/>
                <w:color w:val="auto"/>
                <w:szCs w:val="21"/>
                <w:rPrChange w:id="2895" w:author="小多 [2]" w:date="2020-09-23T09:33:07Z">
                  <w:rPr>
                    <w:ins w:id="2896" w:author="Huo Beata" w:date="2020-09-09T12:03:00Z"/>
                    <w:rFonts w:ascii="宋体" w:hAnsi="宋体"/>
                    <w:szCs w:val="21"/>
                  </w:rPr>
                </w:rPrChange>
              </w:rPr>
            </w:pPr>
            <w:ins w:id="2897" w:author="Huo Beata" w:date="2020-09-09T12:03:00Z">
              <w:r>
                <w:rPr>
                  <w:rFonts w:hint="eastAsia" w:ascii="Times New Roman" w:hAnsi="Times New Roman" w:cs="Times New Roman"/>
                  <w:color w:val="auto"/>
                  <w:szCs w:val="21"/>
                  <w:rPrChange w:id="2898" w:author="小多 [2]" w:date="2020-09-23T09:33:07Z">
                    <w:rPr>
                      <w:rFonts w:hint="eastAsia" w:ascii="宋体" w:hAnsi="宋体"/>
                      <w:szCs w:val="21"/>
                    </w:rPr>
                  </w:rPrChange>
                </w:rPr>
                <w:t>（</w:t>
              </w:r>
            </w:ins>
            <w:ins w:id="2899" w:author="Huo Beata" w:date="2020-09-09T12:03:00Z">
              <w:r>
                <w:rPr>
                  <w:rFonts w:hint="eastAsia" w:ascii="Times New Roman" w:hAnsi="Times New Roman" w:cs="Times New Roman"/>
                  <w:color w:val="auto"/>
                  <w:szCs w:val="21"/>
                  <w:rPrChange w:id="2900" w:author="小多 [2]" w:date="2020-09-23T09:33:07Z">
                    <w:rPr>
                      <w:rFonts w:hint="eastAsia" w:ascii="宋体" w:hAnsi="宋体"/>
                      <w:szCs w:val="21"/>
                    </w:rPr>
                  </w:rPrChange>
                </w:rPr>
                <w:t>粤械注准</w:t>
              </w:r>
            </w:ins>
            <w:ins w:id="2901" w:author="Huo Beata" w:date="2020-09-09T12:03:00Z">
              <w:r>
                <w:rPr>
                  <w:rFonts w:ascii="Times New Roman" w:hAnsi="Times New Roman" w:cs="Times New Roman"/>
                  <w:color w:val="auto"/>
                  <w:szCs w:val="21"/>
                  <w:rPrChange w:id="2902" w:author="小多 [2]" w:date="2020-09-23T09:33:07Z">
                    <w:rPr>
                      <w:rFonts w:ascii="宋体" w:hAnsi="宋体"/>
                      <w:szCs w:val="21"/>
                    </w:rPr>
                  </w:rPrChange>
                </w:rPr>
                <w:t xml:space="preserve"> 20202211234</w:t>
              </w:r>
            </w:ins>
            <w:ins w:id="2903" w:author="Huo Beata" w:date="2020-09-09T12:03:00Z">
              <w:r>
                <w:rPr>
                  <w:rFonts w:hint="eastAsia" w:ascii="Times New Roman" w:hAnsi="Times New Roman" w:cs="Times New Roman"/>
                  <w:color w:val="auto"/>
                  <w:szCs w:val="21"/>
                  <w:rPrChange w:id="2904" w:author="小多 [2]" w:date="2020-09-23T09:33:07Z">
                    <w:rPr>
                      <w:rFonts w:hint="eastAsia" w:ascii="宋体" w:hAnsi="宋体"/>
                      <w:szCs w:val="21"/>
                    </w:rPr>
                  </w:rPrChange>
                </w:rPr>
                <w:t>）</w:t>
              </w:r>
            </w:ins>
          </w:p>
        </w:tc>
        <w:tc>
          <w:tcPr>
            <w:tcW w:w="1528" w:type="dxa"/>
            <w:vAlign w:val="center"/>
            <w:tcPrChange w:id="2905" w:author="521" w:date="2020-09-19T09:41:08Z">
              <w:tcPr>
                <w:tcW w:w="1149" w:type="dxa"/>
                <w:vAlign w:val="center"/>
              </w:tcPr>
            </w:tcPrChange>
          </w:tcPr>
          <w:p>
            <w:pPr>
              <w:ind w:firstLine="0" w:firstLineChars="0"/>
              <w:jc w:val="center"/>
              <w:rPr>
                <w:ins w:id="2907" w:author="Huo Beata" w:date="2020-09-09T12:03:00Z"/>
                <w:rFonts w:ascii="Times New Roman" w:hAnsi="Times New Roman" w:cs="Times New Roman"/>
                <w:color w:val="auto"/>
                <w:szCs w:val="21"/>
                <w:rPrChange w:id="2908" w:author="小多 [2]" w:date="2020-09-23T09:33:07Z">
                  <w:rPr>
                    <w:ins w:id="2909" w:author="Huo Beata" w:date="2020-09-09T12:03:00Z"/>
                    <w:rFonts w:ascii="宋体" w:hAnsi="宋体"/>
                    <w:szCs w:val="21"/>
                  </w:rPr>
                </w:rPrChange>
              </w:rPr>
              <w:pPrChange w:id="2906" w:author="小多" w:date="2020-09-16T20:04:00Z">
                <w:pPr>
                  <w:ind w:firstLine="440" w:firstLineChars="200"/>
                  <w:jc w:val="center"/>
                </w:pPr>
              </w:pPrChange>
            </w:pPr>
            <w:ins w:id="2910" w:author="Huo Beata" w:date="2020-09-09T12:03:00Z">
              <w:r>
                <w:rPr>
                  <w:rFonts w:hint="eastAsia" w:ascii="Times New Roman" w:hAnsi="Times New Roman" w:cs="Times New Roman"/>
                  <w:color w:val="auto"/>
                  <w:szCs w:val="21"/>
                  <w:rPrChange w:id="2911" w:author="小多 [2]" w:date="2020-09-23T09:33:07Z">
                    <w:rPr>
                      <w:rFonts w:hint="eastAsia" w:ascii="宋体" w:hAnsi="宋体"/>
                      <w:szCs w:val="21"/>
                    </w:rPr>
                  </w:rPrChange>
                </w:rPr>
                <w:t>差异性</w:t>
              </w:r>
            </w:ins>
          </w:p>
        </w:tc>
        <w:tc>
          <w:tcPr>
            <w:tcW w:w="1309" w:type="dxa"/>
            <w:vAlign w:val="center"/>
            <w:tcPrChange w:id="2912" w:author="521" w:date="2020-09-19T09:41:08Z">
              <w:tcPr>
                <w:tcW w:w="1835" w:type="dxa"/>
                <w:vAlign w:val="center"/>
              </w:tcPr>
            </w:tcPrChange>
          </w:tcPr>
          <w:p>
            <w:pPr>
              <w:jc w:val="center"/>
              <w:rPr>
                <w:ins w:id="2913" w:author="Huo Beata" w:date="2020-09-09T12:03:00Z"/>
                <w:rFonts w:ascii="Times New Roman" w:hAnsi="Times New Roman" w:cs="Times New Roman"/>
                <w:color w:val="auto"/>
                <w:szCs w:val="21"/>
                <w:rPrChange w:id="2914" w:author="小多 [2]" w:date="2020-09-23T09:33:07Z">
                  <w:rPr>
                    <w:ins w:id="2915" w:author="Huo Beata" w:date="2020-09-09T12:03:00Z"/>
                    <w:rFonts w:ascii="宋体" w:hAnsi="宋体"/>
                    <w:szCs w:val="21"/>
                  </w:rPr>
                </w:rPrChange>
              </w:rPr>
            </w:pPr>
            <w:ins w:id="2916" w:author="Huo Beata" w:date="2020-09-09T12:03:00Z">
              <w:r>
                <w:rPr>
                  <w:rFonts w:hint="eastAsia" w:ascii="Times New Roman" w:hAnsi="Times New Roman" w:cs="Times New Roman"/>
                  <w:color w:val="auto"/>
                  <w:szCs w:val="21"/>
                  <w:rPrChange w:id="2917" w:author="小多 [2]" w:date="2020-09-23T09:33:07Z">
                    <w:rPr>
                      <w:rFonts w:hint="eastAsia" w:ascii="宋体" w:hAnsi="宋体"/>
                      <w:szCs w:val="21"/>
                    </w:rPr>
                  </w:rPrChange>
                </w:rPr>
                <w:t>支持性文件概述</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919"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2918" w:author="Huo Beata" w:date="2020-09-09T12:03:00Z"/>
          <w:trPrChange w:id="2919" w:author="521" w:date="2020-09-19T09:41:08Z">
            <w:trPr>
              <w:jc w:val="center"/>
            </w:trPr>
          </w:trPrChange>
        </w:trPr>
        <w:tc>
          <w:tcPr>
            <w:tcW w:w="1178" w:type="dxa"/>
            <w:vAlign w:val="center"/>
            <w:tcPrChange w:id="2920" w:author="521" w:date="2020-09-19T09:41:08Z">
              <w:tcPr>
                <w:tcW w:w="704" w:type="dxa"/>
                <w:vAlign w:val="center"/>
              </w:tcPr>
            </w:tcPrChange>
          </w:tcPr>
          <w:p>
            <w:pPr>
              <w:jc w:val="center"/>
              <w:rPr>
                <w:ins w:id="2921" w:author="Huo Beata" w:date="2020-09-09T12:03:00Z"/>
                <w:rFonts w:ascii="Times New Roman" w:hAnsi="Times New Roman" w:cs="Times New Roman"/>
                <w:color w:val="auto"/>
                <w:szCs w:val="21"/>
                <w:rPrChange w:id="2922" w:author="小多 [2]" w:date="2020-09-23T09:33:07Z">
                  <w:rPr>
                    <w:ins w:id="2923" w:author="Huo Beata" w:date="2020-09-09T12:03:00Z"/>
                    <w:rFonts w:ascii="宋体" w:hAnsi="宋体"/>
                    <w:szCs w:val="21"/>
                  </w:rPr>
                </w:rPrChange>
              </w:rPr>
            </w:pPr>
            <w:ins w:id="2924" w:author="Huo Beata" w:date="2020-09-09T12:03:00Z">
              <w:r>
                <w:rPr>
                  <w:rFonts w:hint="eastAsia" w:ascii="Times New Roman" w:hAnsi="Times New Roman" w:cs="Times New Roman"/>
                  <w:color w:val="auto"/>
                  <w:szCs w:val="21"/>
                  <w:rPrChange w:id="2925" w:author="小多 [2]" w:date="2020-09-23T09:33:07Z">
                    <w:rPr>
                      <w:rFonts w:hint="eastAsia" w:ascii="宋体" w:hAnsi="宋体"/>
                      <w:szCs w:val="21"/>
                    </w:rPr>
                  </w:rPrChange>
                </w:rPr>
                <w:t>产品名称</w:t>
              </w:r>
            </w:ins>
          </w:p>
        </w:tc>
        <w:tc>
          <w:tcPr>
            <w:tcW w:w="4166" w:type="dxa"/>
            <w:vAlign w:val="center"/>
            <w:tcPrChange w:id="2926" w:author="521" w:date="2020-09-19T09:41:08Z">
              <w:tcPr>
                <w:tcW w:w="5528" w:type="dxa"/>
                <w:vAlign w:val="center"/>
              </w:tcPr>
            </w:tcPrChange>
          </w:tcPr>
          <w:p>
            <w:pPr>
              <w:jc w:val="center"/>
              <w:rPr>
                <w:ins w:id="2927" w:author="Huo Beata" w:date="2020-09-09T12:03:00Z"/>
                <w:rFonts w:ascii="Times New Roman" w:hAnsi="Times New Roman" w:cs="Times New Roman"/>
                <w:color w:val="auto"/>
                <w:szCs w:val="21"/>
                <w:rPrChange w:id="2928" w:author="小多 [2]" w:date="2020-09-23T09:33:07Z">
                  <w:rPr>
                    <w:ins w:id="2929" w:author="Huo Beata" w:date="2020-09-09T12:03:00Z"/>
                    <w:rFonts w:ascii="宋体" w:hAnsi="宋体"/>
                    <w:szCs w:val="21"/>
                  </w:rPr>
                </w:rPrChange>
              </w:rPr>
            </w:pPr>
            <w:ins w:id="2930" w:author="Huo Beata" w:date="2020-09-09T12:03:00Z">
              <w:r>
                <w:rPr>
                  <w:rFonts w:hint="eastAsia" w:ascii="Times New Roman" w:hAnsi="Times New Roman" w:cs="Times New Roman"/>
                  <w:color w:val="auto"/>
                  <w:szCs w:val="21"/>
                  <w:rPrChange w:id="2931" w:author="小多 [2]" w:date="2020-09-23T09:33:07Z">
                    <w:rPr>
                      <w:rFonts w:hint="eastAsia" w:ascii="宋体" w:hAnsi="宋体"/>
                      <w:szCs w:val="21"/>
                    </w:rPr>
                  </w:rPrChange>
                </w:rPr>
                <w:t>动态心电分析软件</w:t>
              </w:r>
            </w:ins>
          </w:p>
        </w:tc>
        <w:tc>
          <w:tcPr>
            <w:tcW w:w="5288" w:type="dxa"/>
            <w:vAlign w:val="center"/>
            <w:tcPrChange w:id="2932" w:author="521" w:date="2020-09-19T09:41:08Z">
              <w:tcPr>
                <w:tcW w:w="4253" w:type="dxa"/>
                <w:vAlign w:val="center"/>
              </w:tcPr>
            </w:tcPrChange>
          </w:tcPr>
          <w:p>
            <w:pPr>
              <w:jc w:val="center"/>
              <w:rPr>
                <w:ins w:id="2933" w:author="Huo Beata" w:date="2020-09-09T12:03:00Z"/>
                <w:rFonts w:ascii="Times New Roman" w:hAnsi="Times New Roman" w:cs="Times New Roman"/>
                <w:color w:val="auto"/>
                <w:szCs w:val="21"/>
                <w:rPrChange w:id="2934" w:author="小多 [2]" w:date="2020-09-23T09:33:07Z">
                  <w:rPr>
                    <w:ins w:id="2935" w:author="Huo Beata" w:date="2020-09-09T12:03:00Z"/>
                    <w:rFonts w:ascii="宋体" w:hAnsi="宋体"/>
                    <w:szCs w:val="21"/>
                  </w:rPr>
                </w:rPrChange>
              </w:rPr>
            </w:pPr>
            <w:ins w:id="2936" w:author="Huo Beata" w:date="2020-09-09T12:03:00Z">
              <w:r>
                <w:rPr>
                  <w:rFonts w:hint="eastAsia" w:ascii="Times New Roman" w:hAnsi="Times New Roman" w:cs="Times New Roman"/>
                  <w:color w:val="auto"/>
                  <w:szCs w:val="21"/>
                  <w:rPrChange w:id="2937" w:author="小多 [2]" w:date="2020-09-23T09:33:07Z">
                    <w:rPr>
                      <w:rFonts w:hint="eastAsia" w:ascii="宋体" w:hAnsi="宋体"/>
                      <w:szCs w:val="21"/>
                    </w:rPr>
                  </w:rPrChange>
                </w:rPr>
                <w:t>动态心电分析软件</w:t>
              </w:r>
            </w:ins>
          </w:p>
        </w:tc>
        <w:tc>
          <w:tcPr>
            <w:tcW w:w="1528" w:type="dxa"/>
            <w:vAlign w:val="center"/>
            <w:tcPrChange w:id="2938" w:author="521" w:date="2020-09-19T09:41:08Z">
              <w:tcPr>
                <w:tcW w:w="1149" w:type="dxa"/>
                <w:vAlign w:val="center"/>
              </w:tcPr>
            </w:tcPrChange>
          </w:tcPr>
          <w:p>
            <w:pPr>
              <w:jc w:val="center"/>
              <w:rPr>
                <w:ins w:id="2939" w:author="Huo Beata" w:date="2020-09-09T12:03:00Z"/>
                <w:rFonts w:ascii="Times New Roman" w:hAnsi="Times New Roman" w:cs="Times New Roman"/>
                <w:color w:val="auto"/>
                <w:szCs w:val="21"/>
                <w:rPrChange w:id="2940" w:author="小多 [2]" w:date="2020-09-23T09:33:07Z">
                  <w:rPr>
                    <w:ins w:id="2941" w:author="Huo Beata" w:date="2020-09-09T12:03:00Z"/>
                    <w:rFonts w:ascii="宋体" w:hAnsi="宋体"/>
                    <w:szCs w:val="21"/>
                  </w:rPr>
                </w:rPrChange>
              </w:rPr>
            </w:pPr>
            <w:ins w:id="2942" w:author="Huo Beata" w:date="2020-09-09T12:03:00Z">
              <w:r>
                <w:rPr>
                  <w:rFonts w:hint="eastAsia" w:ascii="Times New Roman" w:hAnsi="Times New Roman" w:cs="Times New Roman"/>
                  <w:color w:val="auto"/>
                  <w:szCs w:val="21"/>
                  <w:rPrChange w:id="2943" w:author="小多 [2]" w:date="2020-09-23T09:33:07Z">
                    <w:rPr>
                      <w:rFonts w:hint="eastAsia" w:ascii="宋体" w:hAnsi="宋体"/>
                      <w:szCs w:val="21"/>
                    </w:rPr>
                  </w:rPrChange>
                </w:rPr>
                <w:t>相同</w:t>
              </w:r>
            </w:ins>
          </w:p>
        </w:tc>
        <w:tc>
          <w:tcPr>
            <w:tcW w:w="1309" w:type="dxa"/>
            <w:vMerge w:val="restart"/>
            <w:vAlign w:val="center"/>
            <w:tcPrChange w:id="2944" w:author="521" w:date="2020-09-19T09:41:08Z">
              <w:tcPr>
                <w:tcW w:w="1835" w:type="dxa"/>
                <w:vMerge w:val="restart"/>
                <w:vAlign w:val="center"/>
              </w:tcPr>
            </w:tcPrChange>
          </w:tcPr>
          <w:p>
            <w:pPr>
              <w:jc w:val="center"/>
              <w:rPr>
                <w:ins w:id="2945" w:author="Huo Beata" w:date="2020-09-09T12:03:00Z"/>
                <w:rFonts w:ascii="Times New Roman" w:hAnsi="Times New Roman" w:cs="Times New Roman"/>
                <w:color w:val="auto"/>
                <w:szCs w:val="21"/>
                <w:rPrChange w:id="2946" w:author="小多 [2]" w:date="2020-09-23T09:33:07Z">
                  <w:rPr>
                    <w:ins w:id="2947" w:author="Huo Beata" w:date="2020-09-09T12:03:00Z"/>
                    <w:rFonts w:ascii="宋体" w:hAnsi="宋体"/>
                    <w:szCs w:val="21"/>
                  </w:rPr>
                </w:rPrChange>
              </w:rPr>
            </w:pPr>
            <w:ins w:id="2948" w:author="Huo Beata" w:date="2020-09-09T12:03:00Z">
              <w:r>
                <w:rPr>
                  <w:rFonts w:hint="eastAsia" w:ascii="Times New Roman" w:hAnsi="Times New Roman" w:cs="Times New Roman"/>
                  <w:color w:val="auto"/>
                  <w:szCs w:val="21"/>
                  <w:rPrChange w:id="2949" w:author="小多 [2]" w:date="2020-09-23T09:33:07Z">
                    <w:rPr>
                      <w:rFonts w:hint="eastAsia" w:ascii="宋体" w:hAnsi="宋体"/>
                      <w:szCs w:val="21"/>
                    </w:rPr>
                  </w:rPrChange>
                </w:rPr>
                <w:t>请参见数据库中</w:t>
              </w:r>
            </w:ins>
            <w:ins w:id="2950" w:author="Huo Beata" w:date="2020-09-09T12:03:00Z">
              <w:r>
                <w:rPr>
                  <w:rFonts w:hint="eastAsia" w:ascii="Times New Roman" w:hAnsi="Times New Roman" w:cs="Times New Roman"/>
                  <w:color w:val="auto"/>
                  <w:szCs w:val="21"/>
                  <w:rPrChange w:id="2951" w:author="小多 [2]" w:date="2020-09-23T09:33:07Z">
                    <w:rPr>
                      <w:rFonts w:hint="eastAsia" w:ascii="宋体" w:hAnsi="宋体"/>
                      <w:szCs w:val="21"/>
                    </w:rPr>
                  </w:rPrChange>
                </w:rPr>
                <w:t>粤械注准</w:t>
              </w:r>
            </w:ins>
            <w:ins w:id="2952" w:author="Huo Beata" w:date="2020-09-09T12:03:00Z">
              <w:r>
                <w:rPr>
                  <w:rFonts w:ascii="Times New Roman" w:hAnsi="Times New Roman" w:cs="Times New Roman"/>
                  <w:color w:val="auto"/>
                  <w:szCs w:val="21"/>
                  <w:rPrChange w:id="2953" w:author="小多 [2]" w:date="2020-09-23T09:33:07Z">
                    <w:rPr>
                      <w:rFonts w:ascii="宋体" w:hAnsi="宋体"/>
                      <w:szCs w:val="21"/>
                    </w:rPr>
                  </w:rPrChange>
                </w:rPr>
                <w:t xml:space="preserve"> 20202211234</w:t>
              </w:r>
            </w:ins>
            <w:ins w:id="2954" w:author="Huo Beata" w:date="2020-09-09T12:03:00Z">
              <w:r>
                <w:rPr>
                  <w:rFonts w:hint="eastAsia" w:ascii="Times New Roman" w:hAnsi="Times New Roman" w:cs="Times New Roman"/>
                  <w:color w:val="auto"/>
                  <w:szCs w:val="21"/>
                  <w:rPrChange w:id="2955" w:author="小多 [2]" w:date="2020-09-23T09:33:07Z">
                    <w:rPr>
                      <w:rFonts w:hint="eastAsia" w:ascii="宋体" w:hAnsi="宋体"/>
                      <w:szCs w:val="21"/>
                    </w:rPr>
                  </w:rPrChange>
                </w:rPr>
                <w:t>信息</w:t>
              </w:r>
            </w:ins>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957"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2956" w:author="Huo Beata" w:date="2020-09-09T12:03:00Z"/>
          <w:trPrChange w:id="2957" w:author="521" w:date="2020-09-19T09:41:08Z">
            <w:trPr>
              <w:jc w:val="center"/>
            </w:trPr>
          </w:trPrChange>
        </w:trPr>
        <w:tc>
          <w:tcPr>
            <w:tcW w:w="1178" w:type="dxa"/>
            <w:vAlign w:val="center"/>
            <w:tcPrChange w:id="2958" w:author="521" w:date="2020-09-19T09:41:08Z">
              <w:tcPr>
                <w:tcW w:w="704" w:type="dxa"/>
                <w:vAlign w:val="center"/>
              </w:tcPr>
            </w:tcPrChange>
          </w:tcPr>
          <w:p>
            <w:pPr>
              <w:autoSpaceDE w:val="0"/>
              <w:autoSpaceDN w:val="0"/>
              <w:adjustRightInd w:val="0"/>
              <w:jc w:val="center"/>
              <w:rPr>
                <w:ins w:id="2959" w:author="Huo Beata" w:date="2020-09-09T12:03:00Z"/>
                <w:rFonts w:ascii="Times New Roman" w:hAnsi="Times New Roman" w:cs="Times New Roman"/>
                <w:color w:val="auto"/>
                <w:szCs w:val="21"/>
                <w:rPrChange w:id="2960" w:author="小多 [2]" w:date="2020-09-23T09:33:07Z">
                  <w:rPr>
                    <w:ins w:id="2961" w:author="Huo Beata" w:date="2020-09-09T12:03:00Z"/>
                    <w:rFonts w:ascii="宋体" w:hAnsi="宋体"/>
                    <w:szCs w:val="21"/>
                  </w:rPr>
                </w:rPrChange>
              </w:rPr>
            </w:pPr>
            <w:ins w:id="2962" w:author="Huo Beata" w:date="2020-09-09T12:03:00Z">
              <w:r>
                <w:rPr>
                  <w:rFonts w:hint="eastAsia" w:ascii="Times New Roman" w:hAnsi="Times New Roman" w:cs="Times New Roman"/>
                  <w:color w:val="auto"/>
                  <w:szCs w:val="21"/>
                  <w:rPrChange w:id="2963" w:author="小多 [2]" w:date="2020-09-23T16:23:45Z">
                    <w:rPr>
                      <w:rFonts w:hint="eastAsia" w:ascii="Times New Roman" w:hAnsi="Times New Roman" w:cs="Times New Roman"/>
                      <w:color w:val="000000"/>
                      <w:szCs w:val="21"/>
                    </w:rPr>
                  </w:rPrChange>
                </w:rPr>
                <w:t>注册人</w:t>
              </w:r>
            </w:ins>
          </w:p>
        </w:tc>
        <w:tc>
          <w:tcPr>
            <w:tcW w:w="4166" w:type="dxa"/>
            <w:vAlign w:val="center"/>
            <w:tcPrChange w:id="2965" w:author="521" w:date="2020-09-19T09:41:08Z">
              <w:tcPr>
                <w:tcW w:w="5528" w:type="dxa"/>
                <w:vAlign w:val="center"/>
              </w:tcPr>
            </w:tcPrChange>
          </w:tcPr>
          <w:p>
            <w:pPr>
              <w:autoSpaceDE w:val="0"/>
              <w:autoSpaceDN w:val="0"/>
              <w:adjustRightInd w:val="0"/>
              <w:jc w:val="center"/>
              <w:rPr>
                <w:ins w:id="2966" w:author="Huo Beata" w:date="2020-09-09T12:03:00Z"/>
                <w:rFonts w:ascii="Times New Roman" w:hAnsi="Times New Roman" w:cs="Times New Roman"/>
                <w:color w:val="auto"/>
                <w:szCs w:val="21"/>
                <w:rPrChange w:id="2967" w:author="小多 [2]" w:date="2020-09-23T09:33:07Z">
                  <w:rPr>
                    <w:ins w:id="2968" w:author="Huo Beata" w:date="2020-09-09T12:03:00Z"/>
                    <w:rFonts w:ascii="宋体" w:hAnsi="宋体"/>
                    <w:szCs w:val="21"/>
                  </w:rPr>
                </w:rPrChange>
              </w:rPr>
            </w:pPr>
            <w:ins w:id="2969" w:author="Huo Beata" w:date="2020-09-09T12:03:00Z">
              <w:r>
                <w:rPr>
                  <w:rFonts w:hint="eastAsia" w:ascii="Times New Roman" w:hAnsi="Times New Roman" w:cs="Times New Roman"/>
                  <w:color w:val="auto"/>
                  <w:szCs w:val="21"/>
                  <w:rPrChange w:id="2970" w:author="小多 [2]" w:date="2020-09-23T09:33:07Z">
                    <w:rPr>
                      <w:rFonts w:hint="eastAsia" w:ascii="宋体" w:hAnsi="宋体"/>
                      <w:szCs w:val="21"/>
                    </w:rPr>
                  </w:rPrChange>
                </w:rPr>
                <w:t>通心络科（河北）科技有限公司</w:t>
              </w:r>
            </w:ins>
          </w:p>
        </w:tc>
        <w:tc>
          <w:tcPr>
            <w:tcW w:w="5288" w:type="dxa"/>
            <w:vAlign w:val="center"/>
            <w:tcPrChange w:id="2971" w:author="521" w:date="2020-09-19T09:41:08Z">
              <w:tcPr>
                <w:tcW w:w="4253" w:type="dxa"/>
                <w:vAlign w:val="center"/>
              </w:tcPr>
            </w:tcPrChange>
          </w:tcPr>
          <w:p>
            <w:pPr>
              <w:autoSpaceDE w:val="0"/>
              <w:autoSpaceDN w:val="0"/>
              <w:adjustRightInd w:val="0"/>
              <w:jc w:val="center"/>
              <w:rPr>
                <w:ins w:id="2972" w:author="Huo Beata" w:date="2020-09-09T12:03:00Z"/>
                <w:rFonts w:ascii="Times New Roman" w:hAnsi="Times New Roman" w:cs="Times New Roman"/>
                <w:color w:val="auto"/>
                <w:szCs w:val="21"/>
                <w:rPrChange w:id="2973" w:author="小多 [2]" w:date="2020-09-23T09:33:07Z">
                  <w:rPr>
                    <w:ins w:id="2974" w:author="Huo Beata" w:date="2020-09-09T12:03:00Z"/>
                    <w:rFonts w:ascii="宋体" w:hAnsi="宋体"/>
                    <w:szCs w:val="21"/>
                  </w:rPr>
                </w:rPrChange>
              </w:rPr>
            </w:pPr>
            <w:ins w:id="2975" w:author="Huo Beata" w:date="2020-09-09T12:03:00Z">
              <w:r>
                <w:rPr>
                  <w:rFonts w:hint="eastAsia" w:ascii="Times New Roman" w:hAnsi="Times New Roman" w:cs="Times New Roman"/>
                  <w:color w:val="auto"/>
                  <w:szCs w:val="21"/>
                  <w:rPrChange w:id="2976" w:author="小多 [2]" w:date="2020-09-23T09:33:07Z">
                    <w:rPr>
                      <w:rFonts w:hint="eastAsia" w:ascii="宋体" w:hAnsi="宋体"/>
                      <w:szCs w:val="21"/>
                    </w:rPr>
                  </w:rPrChange>
                </w:rPr>
                <w:t>深圳星康医疗科技有限公司</w:t>
              </w:r>
            </w:ins>
          </w:p>
        </w:tc>
        <w:tc>
          <w:tcPr>
            <w:tcW w:w="1528" w:type="dxa"/>
            <w:vAlign w:val="center"/>
            <w:tcPrChange w:id="2977" w:author="521" w:date="2020-09-19T09:41:08Z">
              <w:tcPr>
                <w:tcW w:w="1149" w:type="dxa"/>
                <w:vAlign w:val="center"/>
              </w:tcPr>
            </w:tcPrChange>
          </w:tcPr>
          <w:p>
            <w:pPr>
              <w:jc w:val="center"/>
              <w:rPr>
                <w:ins w:id="2978" w:author="Huo Beata" w:date="2020-09-09T12:03:00Z"/>
                <w:rFonts w:ascii="Times New Roman" w:hAnsi="Times New Roman" w:cs="Times New Roman"/>
                <w:color w:val="auto"/>
                <w:szCs w:val="21"/>
                <w:rPrChange w:id="2979" w:author="小多 [2]" w:date="2020-09-23T09:33:07Z">
                  <w:rPr>
                    <w:ins w:id="2980" w:author="Huo Beata" w:date="2020-09-09T12:03:00Z"/>
                    <w:rFonts w:ascii="宋体" w:hAnsi="宋体"/>
                    <w:szCs w:val="21"/>
                  </w:rPr>
                </w:rPrChange>
              </w:rPr>
            </w:pPr>
            <w:ins w:id="2981" w:author="Huo Beata" w:date="2020-09-09T12:03:00Z">
              <w:r>
                <w:rPr>
                  <w:rFonts w:hint="eastAsia" w:ascii="Times New Roman" w:hAnsi="Times New Roman" w:cs="Times New Roman"/>
                  <w:color w:val="auto"/>
                  <w:szCs w:val="21"/>
                  <w:rPrChange w:id="2982" w:author="小多 [2]" w:date="2020-09-23T09:33:07Z">
                    <w:rPr>
                      <w:rFonts w:hint="eastAsia" w:ascii="宋体" w:hAnsi="宋体"/>
                      <w:szCs w:val="21"/>
                    </w:rPr>
                  </w:rPrChange>
                </w:rPr>
                <w:t>不同，注册申请人不同</w:t>
              </w:r>
            </w:ins>
          </w:p>
        </w:tc>
        <w:tc>
          <w:tcPr>
            <w:tcW w:w="1309" w:type="dxa"/>
            <w:vMerge w:val="continue"/>
            <w:vAlign w:val="center"/>
            <w:tcPrChange w:id="2983" w:author="521" w:date="2020-09-19T09:41:08Z">
              <w:tcPr>
                <w:tcW w:w="1835" w:type="dxa"/>
                <w:vMerge w:val="continue"/>
                <w:vAlign w:val="center"/>
              </w:tcPr>
            </w:tcPrChange>
          </w:tcPr>
          <w:p>
            <w:pPr>
              <w:jc w:val="center"/>
              <w:rPr>
                <w:ins w:id="2984" w:author="Huo Beata" w:date="2020-09-09T12:03:00Z"/>
                <w:rFonts w:ascii="Times New Roman" w:hAnsi="Times New Roman" w:cs="Times New Roman"/>
                <w:color w:val="auto"/>
                <w:szCs w:val="21"/>
                <w:rPrChange w:id="2985" w:author="小多 [2]" w:date="2020-09-23T09:33:07Z">
                  <w:rPr>
                    <w:ins w:id="2986"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2988"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2987" w:author="Huo Beata" w:date="2020-09-09T12:03:00Z"/>
          <w:trPrChange w:id="2988" w:author="521" w:date="2020-09-19T09:41:08Z">
            <w:trPr>
              <w:jc w:val="center"/>
            </w:trPr>
          </w:trPrChange>
        </w:trPr>
        <w:tc>
          <w:tcPr>
            <w:tcW w:w="1178" w:type="dxa"/>
            <w:vAlign w:val="center"/>
            <w:tcPrChange w:id="2989" w:author="521" w:date="2020-09-19T09:41:08Z">
              <w:tcPr>
                <w:tcW w:w="704" w:type="dxa"/>
                <w:vAlign w:val="center"/>
              </w:tcPr>
            </w:tcPrChange>
          </w:tcPr>
          <w:p>
            <w:pPr>
              <w:jc w:val="center"/>
              <w:rPr>
                <w:ins w:id="2990" w:author="Huo Beata" w:date="2020-09-09T12:03:00Z"/>
                <w:rFonts w:ascii="Times New Roman" w:hAnsi="Times New Roman" w:cs="Times New Roman"/>
                <w:color w:val="auto"/>
                <w:szCs w:val="21"/>
                <w:rPrChange w:id="2991" w:author="小多 [2]" w:date="2020-09-23T09:33:07Z">
                  <w:rPr>
                    <w:ins w:id="2992" w:author="Huo Beata" w:date="2020-09-09T12:03:00Z"/>
                    <w:rFonts w:ascii="宋体" w:hAnsi="宋体"/>
                    <w:szCs w:val="21"/>
                  </w:rPr>
                </w:rPrChange>
              </w:rPr>
            </w:pPr>
            <w:ins w:id="2993" w:author="Huo Beata" w:date="2020-09-09T12:03:00Z">
              <w:r>
                <w:rPr>
                  <w:rFonts w:hint="eastAsia" w:ascii="Times New Roman" w:hAnsi="Times New Roman" w:cs="Times New Roman"/>
                  <w:color w:val="auto"/>
                  <w:szCs w:val="21"/>
                  <w:rPrChange w:id="2994" w:author="小多 [2]" w:date="2020-09-23T09:33:07Z">
                    <w:rPr>
                      <w:rFonts w:hint="eastAsia" w:ascii="宋体" w:hAnsi="宋体"/>
                      <w:szCs w:val="21"/>
                    </w:rPr>
                  </w:rPrChange>
                </w:rPr>
                <w:t>型号</w:t>
              </w:r>
            </w:ins>
          </w:p>
        </w:tc>
        <w:tc>
          <w:tcPr>
            <w:tcW w:w="4166" w:type="dxa"/>
            <w:vAlign w:val="center"/>
            <w:tcPrChange w:id="2995" w:author="521" w:date="2020-09-19T09:41:08Z">
              <w:tcPr>
                <w:tcW w:w="5528" w:type="dxa"/>
                <w:vAlign w:val="center"/>
              </w:tcPr>
            </w:tcPrChange>
          </w:tcPr>
          <w:p>
            <w:pPr>
              <w:jc w:val="center"/>
              <w:rPr>
                <w:ins w:id="2996" w:author="Huo Beata" w:date="2020-09-09T12:03:00Z"/>
                <w:rFonts w:ascii="Times New Roman" w:hAnsi="Times New Roman" w:cs="Times New Roman"/>
                <w:color w:val="auto"/>
                <w:szCs w:val="21"/>
                <w:rPrChange w:id="2997" w:author="小多 [2]" w:date="2020-09-23T09:33:07Z">
                  <w:rPr>
                    <w:ins w:id="2998" w:author="Huo Beata" w:date="2020-09-09T12:03:00Z"/>
                    <w:rFonts w:ascii="宋体" w:hAnsi="宋体"/>
                    <w:szCs w:val="21"/>
                  </w:rPr>
                </w:rPrChange>
              </w:rPr>
            </w:pPr>
            <w:ins w:id="2999" w:author="Huo Beata" w:date="2020-09-09T12:03:00Z">
              <w:r>
                <w:rPr>
                  <w:rFonts w:ascii="Times New Roman" w:hAnsi="Times New Roman" w:cs="Times New Roman"/>
                  <w:color w:val="auto"/>
                  <w:szCs w:val="21"/>
                  <w:rPrChange w:id="3000" w:author="小多 [2]" w:date="2020-09-23T09:33:07Z">
                    <w:rPr>
                      <w:rFonts w:ascii="宋体" w:hAnsi="宋体"/>
                      <w:szCs w:val="21"/>
                    </w:rPr>
                  </w:rPrChange>
                </w:rPr>
                <w:t>ECG Analyst</w:t>
              </w:r>
            </w:ins>
          </w:p>
        </w:tc>
        <w:tc>
          <w:tcPr>
            <w:tcW w:w="5288" w:type="dxa"/>
            <w:vAlign w:val="center"/>
            <w:tcPrChange w:id="3001" w:author="521" w:date="2020-09-19T09:41:08Z">
              <w:tcPr>
                <w:tcW w:w="4253" w:type="dxa"/>
                <w:vAlign w:val="center"/>
              </w:tcPr>
            </w:tcPrChange>
          </w:tcPr>
          <w:p>
            <w:pPr>
              <w:jc w:val="center"/>
              <w:rPr>
                <w:ins w:id="3002" w:author="Huo Beata" w:date="2020-09-09T12:03:00Z"/>
                <w:rFonts w:ascii="Times New Roman" w:hAnsi="Times New Roman" w:cs="Times New Roman"/>
                <w:color w:val="auto"/>
                <w:szCs w:val="21"/>
                <w:rPrChange w:id="3003" w:author="小多 [2]" w:date="2020-09-23T09:33:07Z">
                  <w:rPr>
                    <w:ins w:id="3004" w:author="Huo Beata" w:date="2020-09-09T12:03:00Z"/>
                    <w:rFonts w:ascii="宋体" w:hAnsi="宋体"/>
                    <w:szCs w:val="21"/>
                  </w:rPr>
                </w:rPrChange>
              </w:rPr>
            </w:pPr>
            <w:ins w:id="3005" w:author="Huo Beata" w:date="2020-09-09T12:03:00Z">
              <w:r>
                <w:rPr>
                  <w:rFonts w:ascii="Times New Roman" w:hAnsi="Times New Roman" w:cs="Times New Roman"/>
                  <w:color w:val="auto"/>
                  <w:szCs w:val="21"/>
                  <w:rPrChange w:id="3006" w:author="小多 [2]" w:date="2020-09-23T09:33:07Z">
                    <w:rPr>
                      <w:rFonts w:ascii="宋体" w:hAnsi="宋体"/>
                      <w:szCs w:val="21"/>
                    </w:rPr>
                  </w:rPrChange>
                </w:rPr>
                <w:t>aECGMap</w:t>
              </w:r>
            </w:ins>
          </w:p>
        </w:tc>
        <w:tc>
          <w:tcPr>
            <w:tcW w:w="1528" w:type="dxa"/>
            <w:vAlign w:val="center"/>
            <w:tcPrChange w:id="3007" w:author="521" w:date="2020-09-19T09:41:08Z">
              <w:tcPr>
                <w:tcW w:w="1149" w:type="dxa"/>
                <w:vAlign w:val="center"/>
              </w:tcPr>
            </w:tcPrChange>
          </w:tcPr>
          <w:p>
            <w:pPr>
              <w:jc w:val="center"/>
              <w:rPr>
                <w:ins w:id="3008" w:author="Huo Beata" w:date="2020-09-09T12:03:00Z"/>
                <w:rFonts w:ascii="Times New Roman" w:hAnsi="Times New Roman" w:cs="Times New Roman"/>
                <w:color w:val="auto"/>
                <w:szCs w:val="21"/>
                <w:rPrChange w:id="3009" w:author="小多 [2]" w:date="2020-09-23T09:33:07Z">
                  <w:rPr>
                    <w:ins w:id="3010" w:author="Huo Beata" w:date="2020-09-09T12:03:00Z"/>
                    <w:rFonts w:ascii="宋体" w:hAnsi="宋体"/>
                    <w:szCs w:val="21"/>
                  </w:rPr>
                </w:rPrChange>
              </w:rPr>
            </w:pPr>
            <w:ins w:id="3011" w:author="Huo Beata" w:date="2020-09-09T12:03:00Z">
              <w:r>
                <w:rPr>
                  <w:rFonts w:hint="eastAsia" w:ascii="Times New Roman" w:hAnsi="Times New Roman" w:cs="Times New Roman"/>
                  <w:color w:val="auto"/>
                  <w:szCs w:val="21"/>
                  <w:rPrChange w:id="3012" w:author="小多 [2]" w:date="2020-09-23T09:33:07Z">
                    <w:rPr>
                      <w:rFonts w:hint="eastAsia" w:ascii="宋体" w:hAnsi="宋体"/>
                      <w:szCs w:val="21"/>
                    </w:rPr>
                  </w:rPrChange>
                </w:rPr>
                <w:t>基本相同，均为动态心电类软件。</w:t>
              </w:r>
            </w:ins>
          </w:p>
        </w:tc>
        <w:tc>
          <w:tcPr>
            <w:tcW w:w="1309" w:type="dxa"/>
            <w:vMerge w:val="continue"/>
            <w:vAlign w:val="center"/>
            <w:tcPrChange w:id="3013" w:author="521" w:date="2020-09-19T09:41:08Z">
              <w:tcPr>
                <w:tcW w:w="1835" w:type="dxa"/>
                <w:vMerge w:val="continue"/>
                <w:vAlign w:val="center"/>
              </w:tcPr>
            </w:tcPrChange>
          </w:tcPr>
          <w:p>
            <w:pPr>
              <w:jc w:val="center"/>
              <w:rPr>
                <w:ins w:id="3014" w:author="Huo Beata" w:date="2020-09-09T12:03:00Z"/>
                <w:rFonts w:ascii="Times New Roman" w:hAnsi="Times New Roman" w:cs="Times New Roman"/>
                <w:color w:val="auto"/>
                <w:szCs w:val="21"/>
                <w:rPrChange w:id="3015" w:author="小多 [2]" w:date="2020-09-23T09:33:07Z">
                  <w:rPr>
                    <w:ins w:id="3016"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018"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3017" w:author="Huo Beata" w:date="2020-09-09T12:03:00Z"/>
          <w:trPrChange w:id="3018" w:author="521" w:date="2020-09-19T09:41:08Z">
            <w:trPr>
              <w:jc w:val="center"/>
            </w:trPr>
          </w:trPrChange>
        </w:trPr>
        <w:tc>
          <w:tcPr>
            <w:tcW w:w="1178" w:type="dxa"/>
            <w:vAlign w:val="center"/>
            <w:tcPrChange w:id="3019" w:author="521" w:date="2020-09-19T09:41:08Z">
              <w:tcPr>
                <w:tcW w:w="704" w:type="dxa"/>
                <w:vAlign w:val="center"/>
              </w:tcPr>
            </w:tcPrChange>
          </w:tcPr>
          <w:p>
            <w:pPr>
              <w:jc w:val="center"/>
              <w:rPr>
                <w:ins w:id="3020" w:author="Huo Beata" w:date="2020-09-09T12:03:00Z"/>
                <w:rFonts w:ascii="Times New Roman" w:hAnsi="Times New Roman" w:cs="Times New Roman"/>
                <w:color w:val="auto"/>
                <w:szCs w:val="21"/>
                <w:rPrChange w:id="3021" w:author="小多 [2]" w:date="2020-09-23T09:33:07Z">
                  <w:rPr>
                    <w:ins w:id="3022" w:author="Huo Beata" w:date="2020-09-09T12:03:00Z"/>
                    <w:rFonts w:ascii="宋体" w:hAnsi="宋体"/>
                    <w:szCs w:val="21"/>
                  </w:rPr>
                </w:rPrChange>
              </w:rPr>
            </w:pPr>
            <w:ins w:id="3023" w:author="Huo Beata" w:date="2020-09-09T12:03:00Z">
              <w:r>
                <w:rPr>
                  <w:rFonts w:hint="eastAsia" w:ascii="Times New Roman" w:hAnsi="Times New Roman" w:cs="Times New Roman"/>
                  <w:color w:val="auto"/>
                  <w:szCs w:val="21"/>
                  <w:rPrChange w:id="3024" w:author="小多 [2]" w:date="2020-09-23T16:23:45Z">
                    <w:rPr>
                      <w:rFonts w:hint="eastAsia" w:ascii="宋体" w:hAnsi="宋体"/>
                      <w:color w:val="FF0000"/>
                      <w:szCs w:val="21"/>
                    </w:rPr>
                  </w:rPrChange>
                </w:rPr>
                <w:t>工作原理</w:t>
              </w:r>
            </w:ins>
          </w:p>
        </w:tc>
        <w:tc>
          <w:tcPr>
            <w:tcW w:w="4166" w:type="dxa"/>
            <w:vAlign w:val="center"/>
            <w:tcPrChange w:id="3026" w:author="521" w:date="2020-09-19T09:41:08Z">
              <w:tcPr>
                <w:tcW w:w="5528" w:type="dxa"/>
                <w:vAlign w:val="center"/>
              </w:tcPr>
            </w:tcPrChange>
          </w:tcPr>
          <w:p>
            <w:pPr>
              <w:rPr>
                <w:ins w:id="3027" w:author="Huo Beata" w:date="2020-09-09T12:03:00Z"/>
                <w:rFonts w:ascii="Times New Roman" w:hAnsi="Times New Roman" w:cs="Times New Roman"/>
                <w:color w:val="auto"/>
                <w:szCs w:val="21"/>
                <w:rPrChange w:id="3028" w:author="小多 [2]" w:date="2020-09-23T09:33:07Z">
                  <w:rPr>
                    <w:ins w:id="3029" w:author="Huo Beata" w:date="2020-09-09T12:03:00Z"/>
                    <w:rFonts w:ascii="宋体" w:hAnsi="宋体"/>
                    <w:szCs w:val="21"/>
                  </w:rPr>
                </w:rPrChange>
              </w:rPr>
            </w:pPr>
            <w:ins w:id="3030" w:author="yongbao zhang" w:date="2020-09-14T14:45:00Z">
              <w:r>
                <w:rPr>
                  <w:rFonts w:hint="eastAsia" w:ascii="Times New Roman" w:hAnsi="Times New Roman" w:cs="Times New Roman"/>
                  <w:color w:val="auto"/>
                  <w:szCs w:val="21"/>
                  <w:rPrChange w:id="3031" w:author="小多 [2]" w:date="2020-09-23T09:33:07Z">
                    <w:rPr>
                      <w:rFonts w:hint="eastAsia" w:ascii="Times New Roman" w:hAnsi="Times New Roman" w:cs="Times New Roman"/>
                      <w:szCs w:val="21"/>
                    </w:rPr>
                  </w:rPrChange>
                </w:rPr>
                <w:t>产品</w:t>
              </w:r>
            </w:ins>
            <w:ins w:id="3032" w:author="yongbao zhang" w:date="2020-09-14T14:46:00Z">
              <w:r>
                <w:rPr>
                  <w:rFonts w:hint="eastAsia" w:ascii="Times New Roman" w:hAnsi="Times New Roman" w:cs="Times New Roman"/>
                  <w:color w:val="auto"/>
                  <w:szCs w:val="21"/>
                  <w:rPrChange w:id="3033" w:author="小多 [2]" w:date="2020-09-23T09:33:07Z">
                    <w:rPr>
                      <w:rFonts w:hint="eastAsia" w:ascii="Times New Roman" w:hAnsi="Times New Roman" w:cs="Times New Roman"/>
                      <w:szCs w:val="21"/>
                    </w:rPr>
                  </w:rPrChange>
                </w:rPr>
                <w:t>通过读取</w:t>
              </w:r>
            </w:ins>
            <w:ins w:id="3034" w:author="yongbao zhang" w:date="2020-09-14T14:47:00Z">
              <w:r>
                <w:rPr>
                  <w:rFonts w:hint="eastAsia" w:ascii="Times New Roman" w:hAnsi="Times New Roman" w:cs="Times New Roman"/>
                  <w:color w:val="auto"/>
                  <w:szCs w:val="21"/>
                  <w:rPrChange w:id="3035" w:author="小多 [2]" w:date="2020-09-23T09:33:07Z">
                    <w:rPr>
                      <w:rFonts w:hint="eastAsia" w:ascii="Times New Roman" w:hAnsi="Times New Roman" w:cs="Times New Roman"/>
                      <w:szCs w:val="21"/>
                    </w:rPr>
                  </w:rPrChange>
                </w:rPr>
                <w:t>和分析</w:t>
              </w:r>
            </w:ins>
            <w:ins w:id="3036" w:author="yongbao zhang" w:date="2020-09-14T14:46:00Z">
              <w:r>
                <w:rPr>
                  <w:rFonts w:hint="eastAsia" w:ascii="Times New Roman" w:hAnsi="Times New Roman" w:cs="Times New Roman"/>
                  <w:color w:val="auto"/>
                  <w:szCs w:val="21"/>
                  <w:rPrChange w:id="3037" w:author="小多 [2]" w:date="2020-09-23T09:33:07Z">
                    <w:rPr>
                      <w:rFonts w:hint="eastAsia" w:ascii="Times New Roman" w:hAnsi="Times New Roman" w:cs="Times New Roman"/>
                      <w:szCs w:val="21"/>
                    </w:rPr>
                  </w:rPrChange>
                </w:rPr>
                <w:t>心电数据，</w:t>
              </w:r>
            </w:ins>
            <w:ins w:id="3038" w:author="yongbao zhang" w:date="2020-09-14T14:47:00Z">
              <w:r>
                <w:rPr>
                  <w:rFonts w:hint="eastAsia" w:ascii="Times New Roman" w:hAnsi="Times New Roman" w:cs="Times New Roman"/>
                  <w:color w:val="auto"/>
                  <w:szCs w:val="21"/>
                  <w:rPrChange w:id="3039" w:author="小多 [2]" w:date="2020-09-23T09:33:07Z">
                    <w:rPr>
                      <w:rFonts w:hint="eastAsia" w:ascii="Times New Roman" w:hAnsi="Times New Roman" w:cs="Times New Roman"/>
                      <w:szCs w:val="21"/>
                    </w:rPr>
                  </w:rPrChange>
                </w:rPr>
                <w:t>帮助医生快速全面了解</w:t>
              </w:r>
            </w:ins>
            <w:ins w:id="3040" w:author="yongbao zhang" w:date="2020-09-15T20:25:00Z">
              <w:r>
                <w:rPr>
                  <w:rFonts w:hint="eastAsia" w:ascii="Times New Roman" w:hAnsi="Times New Roman" w:cs="Times New Roman"/>
                  <w:color w:val="auto"/>
                  <w:szCs w:val="21"/>
                  <w:rPrChange w:id="3041" w:author="小多 [2]" w:date="2020-09-23T09:33:07Z">
                    <w:rPr>
                      <w:rFonts w:hint="eastAsia" w:ascii="Times New Roman" w:hAnsi="Times New Roman" w:cs="Times New Roman"/>
                      <w:szCs w:val="21"/>
                    </w:rPr>
                  </w:rPrChange>
                </w:rPr>
                <w:t>心电图形</w:t>
              </w:r>
            </w:ins>
            <w:ins w:id="3042" w:author="yongbao zhang" w:date="2020-09-15T20:27:00Z">
              <w:r>
                <w:rPr>
                  <w:rFonts w:hint="eastAsia" w:ascii="Times New Roman" w:hAnsi="Times New Roman" w:cs="Times New Roman"/>
                  <w:color w:val="auto"/>
                  <w:szCs w:val="21"/>
                  <w:rPrChange w:id="3043" w:author="小多 [2]" w:date="2020-09-23T09:33:07Z">
                    <w:rPr>
                      <w:rFonts w:hint="eastAsia" w:ascii="Times New Roman" w:hAnsi="Times New Roman" w:cs="Times New Roman"/>
                      <w:szCs w:val="21"/>
                    </w:rPr>
                  </w:rPrChange>
                </w:rPr>
                <w:t>，辅助医生分析，形成分析报告</w:t>
              </w:r>
            </w:ins>
          </w:p>
        </w:tc>
        <w:tc>
          <w:tcPr>
            <w:tcW w:w="5288" w:type="dxa"/>
            <w:vAlign w:val="center"/>
            <w:tcPrChange w:id="3044" w:author="521" w:date="2020-09-19T09:41:08Z">
              <w:tcPr>
                <w:tcW w:w="4253" w:type="dxa"/>
                <w:vAlign w:val="center"/>
              </w:tcPr>
            </w:tcPrChange>
          </w:tcPr>
          <w:p>
            <w:pPr>
              <w:rPr>
                <w:ins w:id="3045" w:author="Huo Beata" w:date="2020-09-09T12:03:00Z"/>
                <w:rFonts w:ascii="Times New Roman" w:hAnsi="Times New Roman" w:cs="Times New Roman"/>
                <w:color w:val="auto"/>
                <w:szCs w:val="21"/>
                <w:rPrChange w:id="3046" w:author="小多 [2]" w:date="2020-09-23T09:33:07Z">
                  <w:rPr>
                    <w:ins w:id="3047" w:author="Huo Beata" w:date="2020-09-09T12:03:00Z"/>
                    <w:rFonts w:ascii="宋体" w:hAnsi="宋体"/>
                    <w:szCs w:val="21"/>
                  </w:rPr>
                </w:rPrChange>
              </w:rPr>
            </w:pPr>
            <w:ins w:id="3048" w:author="yongbao zhang" w:date="2020-09-15T20:28:00Z">
              <w:r>
                <w:rPr>
                  <w:rFonts w:hint="eastAsia" w:ascii="Times New Roman" w:hAnsi="Times New Roman" w:cs="Times New Roman"/>
                  <w:color w:val="auto"/>
                  <w:szCs w:val="21"/>
                  <w:rPrChange w:id="3049" w:author="小多 [2]" w:date="2020-09-23T09:33:07Z">
                    <w:rPr>
                      <w:rFonts w:hint="eastAsia" w:ascii="Times New Roman" w:hAnsi="Times New Roman" w:cs="Times New Roman"/>
                      <w:szCs w:val="21"/>
                    </w:rPr>
                  </w:rPrChange>
                </w:rPr>
                <w:t>产品通过读取和分析心电数据，帮助医生快速全面了解心电图形，辅助医生分析，形成分析报告</w:t>
              </w:r>
            </w:ins>
          </w:p>
        </w:tc>
        <w:tc>
          <w:tcPr>
            <w:tcW w:w="1528" w:type="dxa"/>
            <w:vAlign w:val="center"/>
            <w:tcPrChange w:id="3050" w:author="521" w:date="2020-09-19T09:41:08Z">
              <w:tcPr>
                <w:tcW w:w="1149" w:type="dxa"/>
                <w:vAlign w:val="center"/>
              </w:tcPr>
            </w:tcPrChange>
          </w:tcPr>
          <w:p>
            <w:pPr>
              <w:jc w:val="center"/>
              <w:rPr>
                <w:ins w:id="3051" w:author="Huo Beata" w:date="2020-09-09T12:03:00Z"/>
                <w:rFonts w:ascii="Times New Roman" w:hAnsi="Times New Roman" w:cs="Times New Roman"/>
                <w:color w:val="auto"/>
                <w:szCs w:val="21"/>
                <w:rPrChange w:id="3052" w:author="小多 [2]" w:date="2020-09-23T09:33:07Z">
                  <w:rPr>
                    <w:ins w:id="3053" w:author="Huo Beata" w:date="2020-09-09T12:03:00Z"/>
                    <w:rFonts w:ascii="宋体" w:hAnsi="宋体"/>
                    <w:szCs w:val="21"/>
                  </w:rPr>
                </w:rPrChange>
              </w:rPr>
            </w:pPr>
            <w:ins w:id="3054" w:author="Huo Beata" w:date="2020-09-09T12:03:00Z">
              <w:r>
                <w:rPr>
                  <w:rFonts w:hint="eastAsia" w:ascii="Times New Roman" w:hAnsi="Times New Roman" w:cs="Times New Roman"/>
                  <w:color w:val="auto"/>
                  <w:szCs w:val="21"/>
                  <w:rPrChange w:id="3055" w:author="小多 [2]" w:date="2020-09-23T09:33:07Z">
                    <w:rPr>
                      <w:rFonts w:hint="eastAsia" w:ascii="宋体" w:hAnsi="宋体"/>
                      <w:szCs w:val="21"/>
                    </w:rPr>
                  </w:rPrChange>
                </w:rPr>
                <w:t>基本相同</w:t>
              </w:r>
            </w:ins>
          </w:p>
        </w:tc>
        <w:tc>
          <w:tcPr>
            <w:tcW w:w="1309" w:type="dxa"/>
            <w:vMerge w:val="continue"/>
            <w:vAlign w:val="center"/>
            <w:tcPrChange w:id="3056" w:author="521" w:date="2020-09-19T09:41:08Z">
              <w:tcPr>
                <w:tcW w:w="1835" w:type="dxa"/>
                <w:vMerge w:val="continue"/>
                <w:vAlign w:val="center"/>
              </w:tcPr>
            </w:tcPrChange>
          </w:tcPr>
          <w:p>
            <w:pPr>
              <w:jc w:val="center"/>
              <w:rPr>
                <w:ins w:id="3057" w:author="Huo Beata" w:date="2020-09-09T12:03:00Z"/>
                <w:rFonts w:ascii="Times New Roman" w:hAnsi="Times New Roman" w:cs="Times New Roman"/>
                <w:color w:val="auto"/>
                <w:szCs w:val="21"/>
                <w:rPrChange w:id="3058" w:author="小多 [2]" w:date="2020-09-23T09:33:07Z">
                  <w:rPr>
                    <w:ins w:id="3059"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061"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3060" w:author="Huo Beata" w:date="2020-09-09T12:03:00Z"/>
          <w:trPrChange w:id="3061" w:author="521" w:date="2020-09-19T09:41:08Z">
            <w:trPr>
              <w:jc w:val="center"/>
            </w:trPr>
          </w:trPrChange>
        </w:trPr>
        <w:tc>
          <w:tcPr>
            <w:tcW w:w="1178" w:type="dxa"/>
            <w:vAlign w:val="center"/>
            <w:tcPrChange w:id="3062" w:author="521" w:date="2020-09-19T09:41:08Z">
              <w:tcPr>
                <w:tcW w:w="704" w:type="dxa"/>
                <w:vAlign w:val="center"/>
              </w:tcPr>
            </w:tcPrChange>
          </w:tcPr>
          <w:p>
            <w:pPr>
              <w:jc w:val="center"/>
              <w:rPr>
                <w:ins w:id="3063" w:author="Huo Beata" w:date="2020-09-09T12:03:00Z"/>
                <w:rFonts w:ascii="Times New Roman" w:hAnsi="Times New Roman" w:cs="Times New Roman"/>
                <w:color w:val="auto"/>
                <w:szCs w:val="21"/>
                <w:rPrChange w:id="3064" w:author="小多 [2]" w:date="2020-09-23T09:33:07Z">
                  <w:rPr>
                    <w:ins w:id="3065" w:author="Huo Beata" w:date="2020-09-09T12:03:00Z"/>
                    <w:rFonts w:ascii="宋体" w:hAnsi="宋体"/>
                    <w:szCs w:val="21"/>
                  </w:rPr>
                </w:rPrChange>
              </w:rPr>
            </w:pPr>
            <w:ins w:id="3066" w:author="Huo Beata" w:date="2020-09-09T12:03:00Z">
              <w:r>
                <w:rPr>
                  <w:rFonts w:hint="eastAsia" w:ascii="Times New Roman" w:hAnsi="Times New Roman" w:cs="Times New Roman"/>
                  <w:color w:val="auto"/>
                  <w:szCs w:val="21"/>
                  <w:rPrChange w:id="3067" w:author="小多 [2]" w:date="2020-09-23T16:23:45Z">
                    <w:rPr>
                      <w:rFonts w:hint="eastAsia" w:ascii="宋体" w:hAnsi="宋体"/>
                      <w:color w:val="FF0000"/>
                      <w:szCs w:val="21"/>
                    </w:rPr>
                  </w:rPrChange>
                </w:rPr>
                <w:t>结构组成</w:t>
              </w:r>
            </w:ins>
          </w:p>
        </w:tc>
        <w:tc>
          <w:tcPr>
            <w:tcW w:w="4166" w:type="dxa"/>
            <w:vAlign w:val="center"/>
            <w:tcPrChange w:id="3069" w:author="521" w:date="2020-09-19T09:41:08Z">
              <w:tcPr>
                <w:tcW w:w="5528" w:type="dxa"/>
                <w:vAlign w:val="center"/>
              </w:tcPr>
            </w:tcPrChange>
          </w:tcPr>
          <w:p>
            <w:pPr>
              <w:rPr>
                <w:ins w:id="3070" w:author="Huo Beata" w:date="2020-09-09T12:03:00Z"/>
                <w:rFonts w:ascii="Times New Roman" w:hAnsi="Times New Roman" w:cs="Times New Roman"/>
                <w:color w:val="auto"/>
                <w:szCs w:val="21"/>
                <w:rPrChange w:id="3071" w:author="小多 [2]" w:date="2020-09-23T09:33:07Z">
                  <w:rPr>
                    <w:ins w:id="3072" w:author="Huo Beata" w:date="2020-09-09T12:03:00Z"/>
                    <w:rFonts w:ascii="宋体" w:hAnsi="宋体"/>
                    <w:szCs w:val="21"/>
                  </w:rPr>
                </w:rPrChange>
              </w:rPr>
            </w:pPr>
            <w:ins w:id="3073" w:author="小多" w:date="2020-09-16T19:26:00Z">
              <w:r>
                <w:rPr>
                  <w:rFonts w:hint="eastAsia" w:ascii="Times New Roman" w:hAnsi="Times New Roman" w:cs="Times New Roman"/>
                  <w:color w:val="auto"/>
                  <w:szCs w:val="21"/>
                  <w:rPrChange w:id="3074" w:author="小多 [2]" w:date="2020-09-23T09:33:07Z">
                    <w:rPr>
                      <w:rFonts w:hint="eastAsia" w:ascii="Times New Roman" w:hAnsi="Times New Roman" w:cs="Times New Roman"/>
                      <w:szCs w:val="21"/>
                    </w:rPr>
                  </w:rPrChange>
                </w:rPr>
                <w:t>软件由</w:t>
              </w:r>
            </w:ins>
            <w:ins w:id="3075" w:author="小多 [2]" w:date="2020-09-21T17:23:41Z">
              <w:r>
                <w:rPr>
                  <w:rFonts w:hint="eastAsia" w:ascii="Times New Roman" w:hAnsi="Times New Roman" w:cs="Times New Roman"/>
                  <w:color w:val="auto"/>
                  <w:szCs w:val="21"/>
                  <w:rPrChange w:id="3076" w:author="小多 [2]" w:date="2020-09-23T09:33:07Z">
                    <w:rPr>
                      <w:rFonts w:hint="eastAsia" w:ascii="Times New Roman" w:hAnsi="Times New Roman" w:cs="Times New Roman"/>
                      <w:szCs w:val="21"/>
                    </w:rPr>
                  </w:rPrChange>
                </w:rPr>
                <w:t>登录模块、记录列表、患者信息、编辑模板、事件统计、片段图编辑、页扫描、房颤、ST、HRV、直方图、报告编辑、生成报告</w:t>
              </w:r>
            </w:ins>
            <w:ins w:id="3077" w:author="小多" w:date="2020-09-16T19:26:00Z">
              <w:r>
                <w:rPr>
                  <w:rFonts w:hint="eastAsia" w:ascii="Times New Roman" w:hAnsi="Times New Roman" w:cs="Times New Roman"/>
                  <w:color w:val="auto"/>
                  <w:szCs w:val="21"/>
                  <w:rPrChange w:id="3078" w:author="小多 [2]" w:date="2020-09-23T09:33:07Z">
                    <w:rPr>
                      <w:rFonts w:hint="eastAsia" w:ascii="Times New Roman" w:hAnsi="Times New Roman" w:cs="Times New Roman"/>
                      <w:szCs w:val="21"/>
                    </w:rPr>
                  </w:rPrChange>
                </w:rPr>
                <w:t>模块组成，存储介质为光盘</w:t>
              </w:r>
            </w:ins>
            <w:ins w:id="3079" w:author="Huo Beata" w:date="2020-09-09T12:03:00Z">
              <w:del w:id="3080" w:author="yongbao zhang" w:date="2020-09-15T20:36:00Z">
                <w:r>
                  <w:rPr>
                    <w:rFonts w:hint="eastAsia" w:ascii="Times New Roman" w:hAnsi="Times New Roman" w:cs="Times New Roman"/>
                    <w:color w:val="auto"/>
                    <w:szCs w:val="21"/>
                    <w:rPrChange w:id="3081" w:author="小多 [2]" w:date="2020-09-23T09:33:07Z">
                      <w:rPr>
                        <w:rFonts w:hint="eastAsia" w:ascii="宋体" w:hAnsi="宋体"/>
                        <w:szCs w:val="21"/>
                      </w:rPr>
                    </w:rPrChange>
                  </w:rPr>
                  <w:delText>、报告打印模块、系统设置模块组成</w:delText>
                </w:r>
              </w:del>
            </w:ins>
            <w:ins w:id="3082" w:author="Huo Beata" w:date="2020-09-09T12:03:00Z">
              <w:r>
                <w:rPr>
                  <w:rFonts w:hint="eastAsia" w:ascii="Times New Roman" w:hAnsi="Times New Roman" w:cs="Times New Roman"/>
                  <w:color w:val="auto"/>
                  <w:szCs w:val="21"/>
                  <w:rPrChange w:id="3083" w:author="小多 [2]" w:date="2020-09-23T09:33:07Z">
                    <w:rPr>
                      <w:rFonts w:hint="eastAsia" w:ascii="宋体" w:hAnsi="宋体"/>
                      <w:szCs w:val="21"/>
                    </w:rPr>
                  </w:rPrChange>
                </w:rPr>
                <w:t>。</w:t>
              </w:r>
            </w:ins>
          </w:p>
        </w:tc>
        <w:tc>
          <w:tcPr>
            <w:tcW w:w="5288" w:type="dxa"/>
            <w:vAlign w:val="center"/>
            <w:tcPrChange w:id="3084" w:author="521" w:date="2020-09-19T09:41:08Z">
              <w:tcPr>
                <w:tcW w:w="4253" w:type="dxa"/>
                <w:vAlign w:val="center"/>
              </w:tcPr>
            </w:tcPrChange>
          </w:tcPr>
          <w:p>
            <w:pPr>
              <w:rPr>
                <w:ins w:id="3085" w:author="Huo Beata" w:date="2020-09-09T12:03:00Z"/>
                <w:rFonts w:ascii="Times New Roman" w:hAnsi="Times New Roman" w:cs="Times New Roman"/>
                <w:color w:val="auto"/>
                <w:szCs w:val="21"/>
                <w:rPrChange w:id="3086" w:author="小多 [2]" w:date="2020-09-23T09:33:07Z">
                  <w:rPr>
                    <w:ins w:id="3087" w:author="Huo Beata" w:date="2020-09-09T12:03:00Z"/>
                    <w:rFonts w:ascii="宋体" w:hAnsi="宋体"/>
                    <w:szCs w:val="21"/>
                  </w:rPr>
                </w:rPrChange>
              </w:rPr>
            </w:pPr>
            <w:ins w:id="3088" w:author="Huo Beata" w:date="2020-09-09T12:03:00Z">
              <w:r>
                <w:rPr>
                  <w:rFonts w:hint="eastAsia" w:ascii="Times New Roman" w:hAnsi="Times New Roman" w:cs="Times New Roman"/>
                  <w:color w:val="auto"/>
                  <w:szCs w:val="21"/>
                  <w:rPrChange w:id="3089" w:author="小多 [2]" w:date="2020-09-23T09:33:07Z">
                    <w:rPr>
                      <w:rFonts w:hint="eastAsia" w:ascii="宋体" w:hAnsi="宋体"/>
                      <w:szCs w:val="21"/>
                    </w:rPr>
                  </w:rPrChange>
                </w:rPr>
                <w:t>产品由光盘和加密装置组成。软件由记录管理模块、记录编辑模块、报告打印模块、系统设置模块组成。</w:t>
              </w:r>
            </w:ins>
          </w:p>
        </w:tc>
        <w:tc>
          <w:tcPr>
            <w:tcW w:w="1528" w:type="dxa"/>
            <w:vAlign w:val="center"/>
            <w:tcPrChange w:id="3090" w:author="521" w:date="2020-09-19T09:41:08Z">
              <w:tcPr>
                <w:tcW w:w="1149" w:type="dxa"/>
                <w:vAlign w:val="center"/>
              </w:tcPr>
            </w:tcPrChange>
          </w:tcPr>
          <w:p>
            <w:pPr>
              <w:jc w:val="center"/>
              <w:rPr>
                <w:ins w:id="3091" w:author="Huo Beata" w:date="2020-09-09T12:03:00Z"/>
                <w:rFonts w:ascii="Times New Roman" w:hAnsi="Times New Roman" w:cs="Times New Roman"/>
                <w:color w:val="auto"/>
                <w:szCs w:val="21"/>
                <w:rPrChange w:id="3092" w:author="小多 [2]" w:date="2020-09-23T09:33:07Z">
                  <w:rPr>
                    <w:ins w:id="3093" w:author="Huo Beata" w:date="2020-09-09T12:03:00Z"/>
                    <w:rFonts w:ascii="宋体" w:hAnsi="宋体"/>
                    <w:szCs w:val="21"/>
                  </w:rPr>
                </w:rPrChange>
              </w:rPr>
            </w:pPr>
            <w:ins w:id="3094" w:author="Huo Beata" w:date="2020-09-09T12:03:00Z">
              <w:r>
                <w:rPr>
                  <w:rFonts w:hint="eastAsia" w:ascii="Times New Roman" w:hAnsi="Times New Roman" w:cs="Times New Roman"/>
                  <w:color w:val="auto"/>
                  <w:szCs w:val="21"/>
                  <w:rPrChange w:id="3095" w:author="小多 [2]" w:date="2020-09-23T09:33:07Z">
                    <w:rPr>
                      <w:rFonts w:hint="eastAsia" w:ascii="宋体" w:hAnsi="宋体"/>
                      <w:szCs w:val="21"/>
                    </w:rPr>
                  </w:rPrChange>
                </w:rPr>
                <w:t>基本相同</w:t>
              </w:r>
            </w:ins>
            <w:ins w:id="3096" w:author="Huo Beata" w:date="2020-09-09T12:03:00Z">
              <w:del w:id="3097" w:author="张 婷" w:date="2020-09-17T14:00:00Z">
                <w:r>
                  <w:rPr>
                    <w:rFonts w:hint="eastAsia" w:ascii="Times New Roman" w:hAnsi="Times New Roman" w:cs="Times New Roman"/>
                    <w:color w:val="auto"/>
                    <w:szCs w:val="21"/>
                    <w:rPrChange w:id="3098" w:author="小多 [2]" w:date="2020-09-23T09:33:07Z">
                      <w:rPr>
                        <w:rFonts w:hint="eastAsia" w:ascii="宋体" w:hAnsi="宋体"/>
                        <w:szCs w:val="21"/>
                      </w:rPr>
                    </w:rPrChange>
                  </w:rPr>
                  <w:delText>，</w:delText>
                </w:r>
              </w:del>
            </w:ins>
          </w:p>
        </w:tc>
        <w:tc>
          <w:tcPr>
            <w:tcW w:w="1309" w:type="dxa"/>
            <w:vMerge w:val="continue"/>
            <w:vAlign w:val="center"/>
            <w:tcPrChange w:id="3099" w:author="521" w:date="2020-09-19T09:41:08Z">
              <w:tcPr>
                <w:tcW w:w="1835" w:type="dxa"/>
                <w:vMerge w:val="continue"/>
                <w:vAlign w:val="center"/>
              </w:tcPr>
            </w:tcPrChange>
          </w:tcPr>
          <w:p>
            <w:pPr>
              <w:jc w:val="center"/>
              <w:rPr>
                <w:ins w:id="3100" w:author="Huo Beata" w:date="2020-09-09T12:03:00Z"/>
                <w:rFonts w:ascii="Times New Roman" w:hAnsi="Times New Roman" w:cs="Times New Roman"/>
                <w:color w:val="auto"/>
                <w:szCs w:val="21"/>
                <w:rPrChange w:id="3101" w:author="小多 [2]" w:date="2020-09-23T09:33:07Z">
                  <w:rPr>
                    <w:ins w:id="3102"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104"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3103" w:author="Huo Beata" w:date="2020-09-09T12:03:00Z"/>
          <w:trPrChange w:id="3104" w:author="521" w:date="2020-09-19T09:41:08Z">
            <w:trPr>
              <w:jc w:val="center"/>
            </w:trPr>
          </w:trPrChange>
        </w:trPr>
        <w:tc>
          <w:tcPr>
            <w:tcW w:w="1178" w:type="dxa"/>
            <w:vAlign w:val="center"/>
            <w:tcPrChange w:id="3105" w:author="521" w:date="2020-09-19T09:41:08Z">
              <w:tcPr>
                <w:tcW w:w="704" w:type="dxa"/>
                <w:vAlign w:val="center"/>
              </w:tcPr>
            </w:tcPrChange>
          </w:tcPr>
          <w:p>
            <w:pPr>
              <w:jc w:val="center"/>
              <w:rPr>
                <w:ins w:id="3106" w:author="Huo Beata" w:date="2020-09-09T12:03:00Z"/>
                <w:rFonts w:ascii="Times New Roman" w:hAnsi="Times New Roman" w:cs="Times New Roman"/>
                <w:color w:val="auto"/>
                <w:szCs w:val="21"/>
                <w:rPrChange w:id="3107" w:author="小多 [2]" w:date="2020-09-23T16:23:45Z">
                  <w:rPr>
                    <w:ins w:id="3108" w:author="Huo Beata" w:date="2020-09-09T12:03:00Z"/>
                    <w:rFonts w:ascii="宋体" w:hAnsi="宋体"/>
                    <w:color w:val="FF0000"/>
                    <w:szCs w:val="21"/>
                  </w:rPr>
                </w:rPrChange>
              </w:rPr>
            </w:pPr>
            <w:ins w:id="3109" w:author="Huo Beata" w:date="2020-09-09T12:03:00Z">
              <w:r>
                <w:rPr>
                  <w:rFonts w:hint="eastAsia" w:ascii="Times New Roman" w:hAnsi="Times New Roman" w:cs="Times New Roman"/>
                  <w:color w:val="auto"/>
                  <w:szCs w:val="21"/>
                  <w:rPrChange w:id="3110" w:author="小多 [2]" w:date="2020-09-23T16:23:45Z">
                    <w:rPr>
                      <w:rFonts w:hint="eastAsia" w:ascii="宋体" w:hAnsi="宋体"/>
                      <w:color w:val="FF0000"/>
                      <w:szCs w:val="21"/>
                    </w:rPr>
                  </w:rPrChange>
                </w:rPr>
                <w:t>生产工艺</w:t>
              </w:r>
            </w:ins>
          </w:p>
        </w:tc>
        <w:tc>
          <w:tcPr>
            <w:tcW w:w="4166" w:type="dxa"/>
            <w:vAlign w:val="center"/>
            <w:tcPrChange w:id="3112" w:author="521" w:date="2020-09-19T09:41:08Z">
              <w:tcPr>
                <w:tcW w:w="5528" w:type="dxa"/>
                <w:vAlign w:val="center"/>
              </w:tcPr>
            </w:tcPrChange>
          </w:tcPr>
          <w:p>
            <w:pPr>
              <w:rPr>
                <w:ins w:id="3113" w:author="Huo Beata" w:date="2020-09-09T12:03:00Z"/>
                <w:rFonts w:ascii="Times New Roman" w:hAnsi="Times New Roman" w:cs="Times New Roman"/>
                <w:color w:val="auto"/>
                <w:szCs w:val="21"/>
                <w:rPrChange w:id="3114" w:author="小多 [2]" w:date="2020-09-23T09:33:07Z">
                  <w:rPr>
                    <w:ins w:id="3115" w:author="Huo Beata" w:date="2020-09-09T12:03:00Z"/>
                    <w:rFonts w:ascii="宋体" w:hAnsi="宋体"/>
                    <w:szCs w:val="21"/>
                  </w:rPr>
                </w:rPrChange>
              </w:rPr>
            </w:pPr>
            <w:ins w:id="3116" w:author="Huo Beata" w:date="2020-09-09T12:03:00Z">
              <w:r>
                <w:rPr>
                  <w:rFonts w:ascii="Times New Roman" w:hAnsi="Times New Roman" w:cs="Times New Roman"/>
                  <w:color w:val="auto"/>
                  <w:szCs w:val="21"/>
                  <w:rPrChange w:id="3119" w:author="小多 [2]" w:date="2020-09-23T09:33:07Z">
                    <w:rPr>
                      <w:rFonts w:ascii="宋体" w:hAnsi="宋体"/>
                      <w:szCs w:val="21"/>
                    </w:rPr>
                  </w:rPrChange>
                </w:rPr>
                <w:drawing>
                  <wp:inline distT="0" distB="0" distL="0" distR="0">
                    <wp:extent cx="2533015" cy="1824990"/>
                    <wp:effectExtent l="0" t="0" r="63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533015" cy="1824990"/>
                            </a:xfrm>
                            <a:prstGeom prst="rect">
                              <a:avLst/>
                            </a:prstGeom>
                            <a:noFill/>
                            <a:ln>
                              <a:noFill/>
                            </a:ln>
                          </pic:spPr>
                        </pic:pic>
                      </a:graphicData>
                    </a:graphic>
                  </wp:inline>
                </w:drawing>
              </w:r>
            </w:ins>
          </w:p>
        </w:tc>
        <w:tc>
          <w:tcPr>
            <w:tcW w:w="5288" w:type="dxa"/>
            <w:vAlign w:val="center"/>
            <w:tcPrChange w:id="3120" w:author="521" w:date="2020-09-19T09:41:08Z">
              <w:tcPr>
                <w:tcW w:w="4253" w:type="dxa"/>
                <w:vAlign w:val="center"/>
              </w:tcPr>
            </w:tcPrChange>
          </w:tcPr>
          <w:p>
            <w:pPr>
              <w:rPr>
                <w:ins w:id="3121" w:author="Huo Beata" w:date="2020-09-09T12:03:00Z"/>
                <w:rFonts w:ascii="Times New Roman" w:hAnsi="Times New Roman" w:cs="Times New Roman"/>
                <w:color w:val="auto"/>
                <w:szCs w:val="21"/>
                <w:rPrChange w:id="3122" w:author="小多 [2]" w:date="2020-09-23T09:33:07Z">
                  <w:rPr>
                    <w:ins w:id="3123" w:author="Huo Beata" w:date="2020-09-09T12:03:00Z"/>
                    <w:rFonts w:ascii="宋体" w:hAnsi="宋体"/>
                    <w:szCs w:val="21"/>
                  </w:rPr>
                </w:rPrChange>
              </w:rPr>
            </w:pPr>
            <w:ins w:id="3124" w:author="Huo Beata" w:date="2020-09-09T12:03:00Z">
              <w:r>
                <w:rPr>
                  <w:rFonts w:ascii="Times New Roman" w:hAnsi="Times New Roman" w:cs="Times New Roman"/>
                  <w:color w:val="auto"/>
                  <w:szCs w:val="21"/>
                  <w:rPrChange w:id="3127" w:author="小多 [2]" w:date="2020-09-23T09:33:07Z">
                    <w:rPr>
                      <w:rFonts w:ascii="宋体" w:hAnsi="宋体"/>
                      <w:szCs w:val="21"/>
                    </w:rPr>
                  </w:rPrChange>
                </w:rPr>
                <w:drawing>
                  <wp:inline distT="0" distB="0" distL="0" distR="0">
                    <wp:extent cx="2679065" cy="1167765"/>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58823" cy="1246552"/>
                            </a:xfrm>
                            <a:prstGeom prst="rect">
                              <a:avLst/>
                            </a:prstGeom>
                            <a:noFill/>
                          </pic:spPr>
                        </pic:pic>
                      </a:graphicData>
                    </a:graphic>
                  </wp:inline>
                </w:drawing>
              </w:r>
            </w:ins>
          </w:p>
        </w:tc>
        <w:tc>
          <w:tcPr>
            <w:tcW w:w="1528" w:type="dxa"/>
            <w:vAlign w:val="center"/>
            <w:tcPrChange w:id="3128" w:author="521" w:date="2020-09-19T09:41:08Z">
              <w:tcPr>
                <w:tcW w:w="1149" w:type="dxa"/>
                <w:vAlign w:val="center"/>
              </w:tcPr>
            </w:tcPrChange>
          </w:tcPr>
          <w:p>
            <w:pPr>
              <w:jc w:val="center"/>
              <w:rPr>
                <w:ins w:id="3129" w:author="Huo Beata" w:date="2020-09-09T12:03:00Z"/>
                <w:rFonts w:ascii="Times New Roman" w:hAnsi="Times New Roman" w:cs="Times New Roman"/>
                <w:color w:val="auto"/>
                <w:szCs w:val="21"/>
                <w:rPrChange w:id="3130" w:author="小多 [2]" w:date="2020-09-23T09:33:07Z">
                  <w:rPr>
                    <w:ins w:id="3131" w:author="Huo Beata" w:date="2020-09-09T12:03:00Z"/>
                    <w:rFonts w:ascii="宋体" w:hAnsi="宋体"/>
                    <w:szCs w:val="21"/>
                  </w:rPr>
                </w:rPrChange>
              </w:rPr>
            </w:pPr>
            <w:ins w:id="3132" w:author="Huo Beata" w:date="2020-09-09T12:03:00Z">
              <w:r>
                <w:rPr>
                  <w:rFonts w:hint="eastAsia" w:ascii="Times New Roman" w:hAnsi="Times New Roman" w:cs="Times New Roman"/>
                  <w:color w:val="auto"/>
                  <w:szCs w:val="21"/>
                  <w:rPrChange w:id="3133" w:author="小多 [2]" w:date="2020-09-23T09:33:07Z">
                    <w:rPr>
                      <w:rFonts w:hint="eastAsia" w:ascii="宋体" w:hAnsi="宋体"/>
                      <w:szCs w:val="21"/>
                    </w:rPr>
                  </w:rPrChange>
                </w:rPr>
                <w:t>基本相同，均符合法规要求。</w:t>
              </w:r>
            </w:ins>
          </w:p>
        </w:tc>
        <w:tc>
          <w:tcPr>
            <w:tcW w:w="1309" w:type="dxa"/>
            <w:vMerge w:val="continue"/>
            <w:vAlign w:val="center"/>
            <w:tcPrChange w:id="3134" w:author="521" w:date="2020-09-19T09:41:08Z">
              <w:tcPr>
                <w:tcW w:w="1835" w:type="dxa"/>
                <w:vMerge w:val="continue"/>
                <w:vAlign w:val="center"/>
              </w:tcPr>
            </w:tcPrChange>
          </w:tcPr>
          <w:p>
            <w:pPr>
              <w:jc w:val="center"/>
              <w:rPr>
                <w:ins w:id="3135" w:author="Huo Beata" w:date="2020-09-09T12:03:00Z"/>
                <w:rFonts w:ascii="Times New Roman" w:hAnsi="Times New Roman" w:cs="Times New Roman"/>
                <w:color w:val="auto"/>
                <w:szCs w:val="21"/>
                <w:rPrChange w:id="3136" w:author="小多 [2]" w:date="2020-09-23T09:33:07Z">
                  <w:rPr>
                    <w:ins w:id="3137"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139"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733" w:hRule="atLeast"/>
          <w:jc w:val="center"/>
          <w:ins w:id="3138" w:author="Huo Beata" w:date="2020-09-09T12:03:00Z"/>
          <w:trPrChange w:id="3139" w:author="521" w:date="2020-09-19T09:41:08Z">
            <w:trPr>
              <w:trHeight w:val="733" w:hRule="atLeast"/>
              <w:jc w:val="center"/>
            </w:trPr>
          </w:trPrChange>
        </w:trPr>
        <w:tc>
          <w:tcPr>
            <w:tcW w:w="1178" w:type="dxa"/>
            <w:vAlign w:val="center"/>
            <w:tcPrChange w:id="3140" w:author="521" w:date="2020-09-19T09:41:08Z">
              <w:tcPr>
                <w:tcW w:w="704" w:type="dxa"/>
                <w:vAlign w:val="center"/>
              </w:tcPr>
            </w:tcPrChange>
          </w:tcPr>
          <w:p>
            <w:pPr>
              <w:jc w:val="center"/>
              <w:rPr>
                <w:ins w:id="3141" w:author="Huo Beata" w:date="2020-09-09T12:03:00Z"/>
                <w:rFonts w:ascii="Times New Roman" w:hAnsi="Times New Roman" w:cs="Times New Roman"/>
                <w:color w:val="auto"/>
                <w:szCs w:val="21"/>
                <w:rPrChange w:id="3142" w:author="小多 [2]" w:date="2020-09-23T16:23:45Z">
                  <w:rPr>
                    <w:ins w:id="3143" w:author="Huo Beata" w:date="2020-09-09T12:03:00Z"/>
                    <w:rFonts w:ascii="宋体" w:hAnsi="宋体"/>
                    <w:color w:val="FF0000"/>
                    <w:szCs w:val="21"/>
                  </w:rPr>
                </w:rPrChange>
              </w:rPr>
            </w:pPr>
            <w:ins w:id="3144" w:author="Huo Beata" w:date="2020-09-09T12:03:00Z">
              <w:r>
                <w:rPr>
                  <w:rFonts w:hint="eastAsia" w:ascii="Times New Roman" w:hAnsi="Times New Roman" w:cs="Times New Roman"/>
                  <w:color w:val="auto"/>
                  <w:szCs w:val="21"/>
                  <w:rPrChange w:id="3145" w:author="小多 [2]" w:date="2020-09-23T16:23:45Z">
                    <w:rPr>
                      <w:rFonts w:hint="eastAsia" w:ascii="宋体" w:hAnsi="宋体"/>
                      <w:color w:val="000000" w:themeColor="text1"/>
                      <w:szCs w:val="21"/>
                      <w14:textFill>
                        <w14:solidFill>
                          <w14:schemeClr w14:val="tx1"/>
                        </w14:solidFill>
                      </w14:textFill>
                    </w:rPr>
                  </w:rPrChange>
                </w:rPr>
                <w:t>安全性评价</w:t>
              </w:r>
            </w:ins>
          </w:p>
        </w:tc>
        <w:tc>
          <w:tcPr>
            <w:tcW w:w="4166" w:type="dxa"/>
            <w:vAlign w:val="center"/>
            <w:tcPrChange w:id="3147" w:author="521" w:date="2020-09-19T09:41:08Z">
              <w:tcPr>
                <w:tcW w:w="5528" w:type="dxa"/>
                <w:vAlign w:val="center"/>
              </w:tcPr>
            </w:tcPrChange>
          </w:tcPr>
          <w:p>
            <w:pPr>
              <w:rPr>
                <w:ins w:id="3148" w:author="Huo Beata" w:date="2020-09-09T12:03:00Z"/>
                <w:rFonts w:ascii="Times New Roman" w:hAnsi="Times New Roman" w:cs="Times New Roman"/>
                <w:color w:val="auto"/>
                <w:szCs w:val="21"/>
                <w:rPrChange w:id="3149" w:author="小多 [2]" w:date="2020-09-23T16:23:45Z">
                  <w:rPr>
                    <w:ins w:id="3150" w:author="Huo Beata" w:date="2020-09-09T12:03:00Z"/>
                    <w:rFonts w:ascii="宋体" w:hAnsi="宋体"/>
                    <w:color w:val="FF0000"/>
                    <w:szCs w:val="21"/>
                  </w:rPr>
                </w:rPrChange>
              </w:rPr>
            </w:pPr>
            <w:ins w:id="3151" w:author="Huo Beata" w:date="2020-09-09T12:03:00Z">
              <w:r>
                <w:rPr>
                  <w:rFonts w:hint="eastAsia" w:ascii="Times New Roman" w:hAnsi="Times New Roman" w:cs="Times New Roman"/>
                  <w:color w:val="auto"/>
                  <w:szCs w:val="21"/>
                  <w:rPrChange w:id="3152" w:author="小多 [2]" w:date="2020-09-23T16:23:45Z">
                    <w:rPr>
                      <w:rFonts w:hint="eastAsia" w:ascii="宋体" w:hAnsi="宋体"/>
                      <w:color w:val="000000" w:themeColor="text1"/>
                      <w:szCs w:val="21"/>
                      <w14:textFill>
                        <w14:solidFill>
                          <w14:schemeClr w14:val="tx1"/>
                        </w14:solidFill>
                      </w14:textFill>
                    </w:rPr>
                  </w:rPrChange>
                </w:rPr>
                <w:t>根据</w:t>
              </w:r>
            </w:ins>
            <w:ins w:id="3154" w:author="Huo Beata" w:date="2020-09-09T12:03:00Z">
              <w:r>
                <w:rPr>
                  <w:rFonts w:ascii="Times New Roman" w:hAnsi="Times New Roman" w:cs="Times New Roman"/>
                  <w:color w:val="auto"/>
                  <w:szCs w:val="21"/>
                  <w:rPrChange w:id="3155" w:author="小多 [2]" w:date="2020-09-23T16:23:45Z">
                    <w:rPr>
                      <w:rFonts w:ascii="宋体" w:hAnsi="宋体"/>
                      <w:color w:val="000000" w:themeColor="text1"/>
                      <w:szCs w:val="21"/>
                      <w14:textFill>
                        <w14:solidFill>
                          <w14:schemeClr w14:val="tx1"/>
                        </w14:solidFill>
                      </w14:textFill>
                    </w:rPr>
                  </w:rPrChange>
                </w:rPr>
                <w:t>YY/T 0664/IEC62304:2006</w:t>
              </w:r>
            </w:ins>
            <w:ins w:id="3157" w:author="Huo Beata" w:date="2020-09-09T12:03:00Z">
              <w:r>
                <w:rPr>
                  <w:rFonts w:hint="eastAsia" w:ascii="Times New Roman" w:hAnsi="Times New Roman" w:cs="Times New Roman"/>
                  <w:color w:val="auto"/>
                  <w:szCs w:val="21"/>
                  <w:rPrChange w:id="3158" w:author="小多 [2]" w:date="2020-09-23T16:23:45Z">
                    <w:rPr>
                      <w:rFonts w:hint="eastAsia" w:ascii="宋体" w:hAnsi="宋体"/>
                      <w:color w:val="000000" w:themeColor="text1"/>
                      <w:szCs w:val="21"/>
                      <w14:textFill>
                        <w14:solidFill>
                          <w14:schemeClr w14:val="tx1"/>
                        </w14:solidFill>
                      </w14:textFill>
                    </w:rPr>
                  </w:rPrChange>
                </w:rPr>
                <w:t>，本产品风险等级为</w:t>
              </w:r>
            </w:ins>
            <w:ins w:id="3160" w:author="Huo Beata" w:date="2020-09-09T12:03:00Z">
              <w:r>
                <w:rPr>
                  <w:rFonts w:ascii="Times New Roman" w:hAnsi="Times New Roman" w:cs="Times New Roman"/>
                  <w:color w:val="auto"/>
                  <w:szCs w:val="21"/>
                  <w:rPrChange w:id="3161" w:author="小多 [2]" w:date="2020-09-23T16:23:45Z">
                    <w:rPr>
                      <w:rFonts w:ascii="宋体" w:hAnsi="宋体"/>
                      <w:color w:val="000000" w:themeColor="text1"/>
                      <w:szCs w:val="21"/>
                      <w14:textFill>
                        <w14:solidFill>
                          <w14:schemeClr w14:val="tx1"/>
                        </w14:solidFill>
                      </w14:textFill>
                    </w:rPr>
                  </w:rPrChange>
                </w:rPr>
                <w:t>B</w:t>
              </w:r>
            </w:ins>
            <w:ins w:id="3163" w:author="Huo Beata" w:date="2020-09-09T12:03:00Z">
              <w:r>
                <w:rPr>
                  <w:rFonts w:hint="eastAsia" w:ascii="Times New Roman" w:hAnsi="Times New Roman" w:cs="Times New Roman"/>
                  <w:color w:val="auto"/>
                  <w:szCs w:val="21"/>
                  <w:rPrChange w:id="3164" w:author="小多 [2]" w:date="2020-09-23T16:23:45Z">
                    <w:rPr>
                      <w:rFonts w:hint="eastAsia" w:ascii="宋体" w:hAnsi="宋体"/>
                      <w:color w:val="000000" w:themeColor="text1"/>
                      <w:szCs w:val="21"/>
                      <w14:textFill>
                        <w14:solidFill>
                          <w14:schemeClr w14:val="tx1"/>
                        </w14:solidFill>
                      </w14:textFill>
                    </w:rPr>
                  </w:rPrChange>
                </w:rPr>
                <w:t>级。</w:t>
              </w:r>
            </w:ins>
          </w:p>
        </w:tc>
        <w:tc>
          <w:tcPr>
            <w:tcW w:w="5288" w:type="dxa"/>
            <w:vAlign w:val="center"/>
            <w:tcPrChange w:id="3166" w:author="521" w:date="2020-09-19T09:41:08Z">
              <w:tcPr>
                <w:tcW w:w="4253" w:type="dxa"/>
                <w:vAlign w:val="center"/>
              </w:tcPr>
            </w:tcPrChange>
          </w:tcPr>
          <w:p>
            <w:pPr>
              <w:rPr>
                <w:ins w:id="3167" w:author="Huo Beata" w:date="2020-09-09T12:03:00Z"/>
                <w:rFonts w:ascii="Times New Roman" w:hAnsi="Times New Roman" w:cs="Times New Roman"/>
                <w:color w:val="auto"/>
                <w:szCs w:val="21"/>
                <w:rPrChange w:id="3168" w:author="小多 [2]" w:date="2020-09-23T16:23:45Z">
                  <w:rPr>
                    <w:ins w:id="3169" w:author="Huo Beata" w:date="2020-09-09T12:03:00Z"/>
                    <w:rFonts w:ascii="宋体" w:hAnsi="宋体"/>
                    <w:color w:val="FF0000"/>
                    <w:szCs w:val="21"/>
                  </w:rPr>
                </w:rPrChange>
              </w:rPr>
            </w:pPr>
            <w:ins w:id="3170" w:author="Huo Beata" w:date="2020-09-09T12:03:00Z">
              <w:r>
                <w:rPr>
                  <w:rFonts w:hint="eastAsia" w:ascii="Times New Roman" w:hAnsi="Times New Roman" w:cs="Times New Roman"/>
                  <w:color w:val="auto"/>
                  <w:szCs w:val="21"/>
                  <w:rPrChange w:id="3171" w:author="小多 [2]" w:date="2020-09-23T16:23:45Z">
                    <w:rPr>
                      <w:rFonts w:hint="eastAsia" w:ascii="宋体" w:hAnsi="宋体"/>
                      <w:color w:val="000000" w:themeColor="text1"/>
                      <w:szCs w:val="21"/>
                      <w14:textFill>
                        <w14:solidFill>
                          <w14:schemeClr w14:val="tx1"/>
                        </w14:solidFill>
                      </w14:textFill>
                    </w:rPr>
                  </w:rPrChange>
                </w:rPr>
                <w:t>根据</w:t>
              </w:r>
            </w:ins>
            <w:ins w:id="3173" w:author="Huo Beata" w:date="2020-09-09T12:03:00Z">
              <w:r>
                <w:rPr>
                  <w:rFonts w:ascii="Times New Roman" w:hAnsi="Times New Roman" w:cs="Times New Roman"/>
                  <w:color w:val="auto"/>
                  <w:szCs w:val="21"/>
                  <w:rPrChange w:id="3174" w:author="小多 [2]" w:date="2020-09-23T16:23:45Z">
                    <w:rPr>
                      <w:rFonts w:ascii="宋体" w:hAnsi="宋体"/>
                      <w:color w:val="000000" w:themeColor="text1"/>
                      <w:szCs w:val="21"/>
                      <w14:textFill>
                        <w14:solidFill>
                          <w14:schemeClr w14:val="tx1"/>
                        </w14:solidFill>
                      </w14:textFill>
                    </w:rPr>
                  </w:rPrChange>
                </w:rPr>
                <w:t>YY/T 0664/IEC62304:2006</w:t>
              </w:r>
            </w:ins>
            <w:ins w:id="3176" w:author="Huo Beata" w:date="2020-09-09T12:03:00Z">
              <w:r>
                <w:rPr>
                  <w:rFonts w:hint="eastAsia" w:ascii="Times New Roman" w:hAnsi="Times New Roman" w:cs="Times New Roman"/>
                  <w:color w:val="auto"/>
                  <w:szCs w:val="21"/>
                  <w:rPrChange w:id="3177" w:author="小多 [2]" w:date="2020-09-23T16:23:45Z">
                    <w:rPr>
                      <w:rFonts w:hint="eastAsia" w:ascii="宋体" w:hAnsi="宋体"/>
                      <w:color w:val="000000" w:themeColor="text1"/>
                      <w:szCs w:val="21"/>
                      <w14:textFill>
                        <w14:solidFill>
                          <w14:schemeClr w14:val="tx1"/>
                        </w14:solidFill>
                      </w14:textFill>
                    </w:rPr>
                  </w:rPrChange>
                </w:rPr>
                <w:t>，本产品风险等级为</w:t>
              </w:r>
            </w:ins>
            <w:ins w:id="3179" w:author="Huo Beata" w:date="2020-09-09T12:03:00Z">
              <w:r>
                <w:rPr>
                  <w:rFonts w:ascii="Times New Roman" w:hAnsi="Times New Roman" w:cs="Times New Roman"/>
                  <w:color w:val="auto"/>
                  <w:szCs w:val="21"/>
                  <w:rPrChange w:id="3180" w:author="小多 [2]" w:date="2020-09-23T16:23:45Z">
                    <w:rPr>
                      <w:rFonts w:ascii="宋体" w:hAnsi="宋体"/>
                      <w:color w:val="000000" w:themeColor="text1"/>
                      <w:szCs w:val="21"/>
                      <w14:textFill>
                        <w14:solidFill>
                          <w14:schemeClr w14:val="tx1"/>
                        </w14:solidFill>
                      </w14:textFill>
                    </w:rPr>
                  </w:rPrChange>
                </w:rPr>
                <w:t>B</w:t>
              </w:r>
            </w:ins>
            <w:ins w:id="3182" w:author="Huo Beata" w:date="2020-09-09T12:03:00Z">
              <w:r>
                <w:rPr>
                  <w:rFonts w:hint="eastAsia" w:ascii="Times New Roman" w:hAnsi="Times New Roman" w:cs="Times New Roman"/>
                  <w:color w:val="auto"/>
                  <w:szCs w:val="21"/>
                  <w:rPrChange w:id="3183" w:author="小多 [2]" w:date="2020-09-23T16:23:45Z">
                    <w:rPr>
                      <w:rFonts w:hint="eastAsia" w:ascii="宋体" w:hAnsi="宋体"/>
                      <w:color w:val="000000" w:themeColor="text1"/>
                      <w:szCs w:val="21"/>
                      <w14:textFill>
                        <w14:solidFill>
                          <w14:schemeClr w14:val="tx1"/>
                        </w14:solidFill>
                      </w14:textFill>
                    </w:rPr>
                  </w:rPrChange>
                </w:rPr>
                <w:t>级。</w:t>
              </w:r>
            </w:ins>
          </w:p>
        </w:tc>
        <w:tc>
          <w:tcPr>
            <w:tcW w:w="1528" w:type="dxa"/>
            <w:vAlign w:val="center"/>
            <w:tcPrChange w:id="3185" w:author="521" w:date="2020-09-19T09:41:08Z">
              <w:tcPr>
                <w:tcW w:w="1149" w:type="dxa"/>
                <w:vAlign w:val="center"/>
              </w:tcPr>
            </w:tcPrChange>
          </w:tcPr>
          <w:p>
            <w:pPr>
              <w:jc w:val="center"/>
              <w:rPr>
                <w:ins w:id="3186" w:author="Huo Beata" w:date="2020-09-09T12:03:00Z"/>
                <w:rFonts w:ascii="Times New Roman" w:hAnsi="Times New Roman" w:cs="Times New Roman"/>
                <w:color w:val="auto"/>
                <w:szCs w:val="21"/>
                <w:rPrChange w:id="3187" w:author="小多 [2]" w:date="2020-09-23T09:33:07Z">
                  <w:rPr>
                    <w:ins w:id="3188" w:author="Huo Beata" w:date="2020-09-09T12:03:00Z"/>
                    <w:rFonts w:ascii="宋体" w:hAnsi="宋体"/>
                    <w:szCs w:val="21"/>
                  </w:rPr>
                </w:rPrChange>
              </w:rPr>
            </w:pPr>
            <w:ins w:id="3189" w:author="Huo Beata" w:date="2020-09-09T12:03:00Z">
              <w:r>
                <w:rPr>
                  <w:rFonts w:hint="eastAsia" w:ascii="Times New Roman" w:hAnsi="Times New Roman" w:cs="Times New Roman"/>
                  <w:color w:val="auto"/>
                  <w:szCs w:val="21"/>
                  <w:rPrChange w:id="3190" w:author="小多 [2]" w:date="2020-09-23T09:33:07Z">
                    <w:rPr>
                      <w:rFonts w:hint="eastAsia" w:ascii="宋体" w:hAnsi="宋体"/>
                      <w:szCs w:val="21"/>
                    </w:rPr>
                  </w:rPrChange>
                </w:rPr>
                <w:t>相同</w:t>
              </w:r>
            </w:ins>
          </w:p>
        </w:tc>
        <w:tc>
          <w:tcPr>
            <w:tcW w:w="1309" w:type="dxa"/>
            <w:vMerge w:val="continue"/>
            <w:vAlign w:val="center"/>
            <w:tcPrChange w:id="3191" w:author="521" w:date="2020-09-19T09:41:08Z">
              <w:tcPr>
                <w:tcW w:w="1835" w:type="dxa"/>
                <w:vMerge w:val="continue"/>
                <w:vAlign w:val="center"/>
              </w:tcPr>
            </w:tcPrChange>
          </w:tcPr>
          <w:p>
            <w:pPr>
              <w:rPr>
                <w:ins w:id="3192" w:author="Huo Beata" w:date="2020-09-09T12:03:00Z"/>
                <w:rFonts w:ascii="Times New Roman" w:hAnsi="Times New Roman" w:cs="Times New Roman"/>
                <w:color w:val="auto"/>
                <w:szCs w:val="21"/>
                <w:rPrChange w:id="3193" w:author="小多 [2]" w:date="2020-09-23T09:33:07Z">
                  <w:rPr>
                    <w:ins w:id="3194"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3196"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90" w:hRule="atLeast"/>
          <w:jc w:val="center"/>
          <w:ins w:id="3195" w:author="Huo Beata" w:date="2020-09-09T12:03:00Z"/>
          <w:trPrChange w:id="3196" w:author="521" w:date="2020-09-19T09:41:08Z">
            <w:trPr>
              <w:trHeight w:val="90" w:hRule="atLeast"/>
              <w:jc w:val="center"/>
            </w:trPr>
          </w:trPrChange>
        </w:trPr>
        <w:tc>
          <w:tcPr>
            <w:tcW w:w="1178" w:type="dxa"/>
            <w:vAlign w:val="center"/>
            <w:tcPrChange w:id="3197" w:author="521" w:date="2020-09-19T09:41:08Z">
              <w:tcPr>
                <w:tcW w:w="704" w:type="dxa"/>
                <w:vAlign w:val="center"/>
              </w:tcPr>
            </w:tcPrChange>
          </w:tcPr>
          <w:p>
            <w:pPr>
              <w:jc w:val="center"/>
              <w:rPr>
                <w:ins w:id="3198" w:author="Huo Beata" w:date="2020-09-09T12:03:00Z"/>
                <w:rFonts w:ascii="Times New Roman" w:hAnsi="Times New Roman" w:cs="Times New Roman"/>
                <w:color w:val="auto"/>
                <w:szCs w:val="21"/>
                <w:rPrChange w:id="3199" w:author="小多 [2]" w:date="2020-09-23T16:23:45Z">
                  <w:rPr>
                    <w:ins w:id="3200" w:author="Huo Beata" w:date="2020-09-09T12:03:00Z"/>
                    <w:rFonts w:ascii="宋体" w:hAnsi="宋体"/>
                    <w:color w:val="FF0000"/>
                    <w:szCs w:val="21"/>
                  </w:rPr>
                </w:rPrChange>
              </w:rPr>
            </w:pPr>
            <w:ins w:id="3201" w:author="Huo Beata" w:date="2020-09-09T12:03:00Z">
              <w:r>
                <w:rPr>
                  <w:rFonts w:hint="eastAsia" w:ascii="Times New Roman" w:hAnsi="Times New Roman" w:cs="Times New Roman"/>
                  <w:color w:val="auto"/>
                  <w:szCs w:val="21"/>
                  <w:rPrChange w:id="3202" w:author="小多 [2]" w:date="2020-09-23T16:23:45Z">
                    <w:rPr>
                      <w:rFonts w:hint="eastAsia" w:ascii="宋体" w:hAnsi="宋体"/>
                      <w:color w:val="000000" w:themeColor="text1"/>
                      <w:szCs w:val="21"/>
                      <w14:textFill>
                        <w14:solidFill>
                          <w14:schemeClr w14:val="tx1"/>
                        </w14:solidFill>
                      </w14:textFill>
                    </w:rPr>
                  </w:rPrChange>
                </w:rPr>
                <w:t>软件核心功能</w:t>
              </w:r>
            </w:ins>
          </w:p>
        </w:tc>
        <w:tc>
          <w:tcPr>
            <w:tcW w:w="4166" w:type="dxa"/>
            <w:vAlign w:val="center"/>
            <w:tcPrChange w:id="3204" w:author="521" w:date="2020-09-19T09:41:08Z">
              <w:tcPr>
                <w:tcW w:w="5528" w:type="dxa"/>
                <w:vAlign w:val="center"/>
              </w:tcPr>
            </w:tcPrChange>
          </w:tcPr>
          <w:p>
            <w:pPr>
              <w:rPr>
                <w:ins w:id="3205" w:author="Huo Beata" w:date="2020-09-09T12:03:00Z"/>
                <w:rFonts w:ascii="Times New Roman" w:hAnsi="Times New Roman" w:cs="Times New Roman"/>
                <w:color w:val="auto"/>
                <w:szCs w:val="21"/>
                <w:rPrChange w:id="3206" w:author="小多 [2]" w:date="2020-09-23T09:33:07Z">
                  <w:rPr>
                    <w:ins w:id="3207" w:author="Huo Beata" w:date="2020-09-09T12:03:00Z"/>
                    <w:rFonts w:ascii="宋体" w:hAnsi="宋体"/>
                    <w:szCs w:val="21"/>
                  </w:rPr>
                </w:rPrChange>
              </w:rPr>
            </w:pPr>
            <w:ins w:id="3208" w:author="Huo Beata" w:date="2020-09-09T12:03:00Z">
              <w:r>
                <w:rPr>
                  <w:rFonts w:ascii="Times New Roman" w:hAnsi="Times New Roman" w:cs="Times New Roman"/>
                  <w:color w:val="auto"/>
                  <w:szCs w:val="21"/>
                  <w:rPrChange w:id="3209" w:author="小多 [2]" w:date="2020-09-23T09:33:07Z">
                    <w:rPr>
                      <w:rFonts w:ascii="宋体" w:hAnsi="宋体"/>
                      <w:szCs w:val="21"/>
                    </w:rPr>
                  </w:rPrChange>
                </w:rPr>
                <w:t>1</w:t>
              </w:r>
            </w:ins>
            <w:ins w:id="3210" w:author="Huo Beata" w:date="2020-09-09T12:03:00Z">
              <w:r>
                <w:rPr>
                  <w:rFonts w:hint="eastAsia" w:ascii="Times New Roman" w:hAnsi="Times New Roman" w:cs="Times New Roman"/>
                  <w:color w:val="auto"/>
                  <w:szCs w:val="21"/>
                  <w:rPrChange w:id="3211" w:author="小多 [2]" w:date="2020-09-23T09:33:07Z">
                    <w:rPr>
                      <w:rFonts w:hint="eastAsia" w:ascii="宋体" w:hAnsi="宋体"/>
                      <w:szCs w:val="21"/>
                    </w:rPr>
                  </w:rPrChange>
                </w:rPr>
                <w:t>）患者信息：分析参数设置、重新分析；</w:t>
              </w:r>
            </w:ins>
          </w:p>
          <w:p>
            <w:pPr>
              <w:rPr>
                <w:ins w:id="3212" w:author="Huo Beata" w:date="2020-09-09T12:03:00Z"/>
                <w:rFonts w:ascii="Times New Roman" w:hAnsi="Times New Roman" w:cs="Times New Roman"/>
                <w:color w:val="auto"/>
                <w:szCs w:val="21"/>
                <w:rPrChange w:id="3213" w:author="小多 [2]" w:date="2020-09-23T09:33:07Z">
                  <w:rPr>
                    <w:ins w:id="3214" w:author="Huo Beata" w:date="2020-09-09T12:03:00Z"/>
                    <w:rFonts w:ascii="宋体" w:hAnsi="宋体"/>
                    <w:szCs w:val="21"/>
                  </w:rPr>
                </w:rPrChange>
              </w:rPr>
            </w:pPr>
            <w:ins w:id="3215" w:author="Huo Beata" w:date="2020-09-09T12:03:00Z">
              <w:r>
                <w:rPr>
                  <w:rFonts w:ascii="Times New Roman" w:hAnsi="Times New Roman" w:cs="Times New Roman"/>
                  <w:color w:val="auto"/>
                  <w:szCs w:val="21"/>
                  <w:rPrChange w:id="3216" w:author="小多 [2]" w:date="2020-09-23T09:33:07Z">
                    <w:rPr>
                      <w:rFonts w:ascii="宋体" w:hAnsi="宋体"/>
                      <w:szCs w:val="21"/>
                    </w:rPr>
                  </w:rPrChange>
                </w:rPr>
                <w:t>2</w:t>
              </w:r>
            </w:ins>
            <w:ins w:id="3217" w:author="Huo Beata" w:date="2020-09-09T12:03:00Z">
              <w:r>
                <w:rPr>
                  <w:rFonts w:hint="eastAsia" w:ascii="Times New Roman" w:hAnsi="Times New Roman" w:cs="Times New Roman"/>
                  <w:color w:val="auto"/>
                  <w:szCs w:val="21"/>
                  <w:rPrChange w:id="3218" w:author="小多 [2]" w:date="2020-09-23T09:33:07Z">
                    <w:rPr>
                      <w:rFonts w:hint="eastAsia" w:ascii="宋体" w:hAnsi="宋体"/>
                      <w:szCs w:val="21"/>
                    </w:rPr>
                  </w:rPrChange>
                </w:rPr>
                <w:t>）编辑模板：快速浏览一个模板中的所有</w:t>
              </w:r>
            </w:ins>
            <w:ins w:id="3219" w:author="Huo Beata" w:date="2020-09-09T12:03:00Z">
              <w:r>
                <w:rPr>
                  <w:rFonts w:ascii="Times New Roman" w:hAnsi="Times New Roman" w:cs="Times New Roman"/>
                  <w:color w:val="auto"/>
                  <w:szCs w:val="21"/>
                  <w:rPrChange w:id="3220" w:author="小多 [2]" w:date="2020-09-23T09:33:07Z">
                    <w:rPr>
                      <w:rFonts w:ascii="宋体" w:hAnsi="宋体"/>
                      <w:szCs w:val="21"/>
                    </w:rPr>
                  </w:rPrChange>
                </w:rPr>
                <w:t>QRS</w:t>
              </w:r>
            </w:ins>
            <w:ins w:id="3221" w:author="Huo Beata" w:date="2020-09-09T12:03:00Z">
              <w:r>
                <w:rPr>
                  <w:rFonts w:hint="eastAsia" w:ascii="Times New Roman" w:hAnsi="Times New Roman" w:cs="Times New Roman"/>
                  <w:color w:val="auto"/>
                  <w:szCs w:val="21"/>
                  <w:rPrChange w:id="3222" w:author="小多 [2]" w:date="2020-09-23T09:33:07Z">
                    <w:rPr>
                      <w:rFonts w:hint="eastAsia" w:ascii="宋体" w:hAnsi="宋体"/>
                      <w:szCs w:val="21"/>
                    </w:rPr>
                  </w:rPrChange>
                </w:rPr>
                <w:t>、改变模板的类型、分类显示、合并子模板、查看放大心电图、</w:t>
              </w:r>
            </w:ins>
            <w:ins w:id="3223" w:author="Huo Beata" w:date="2020-09-09T12:03:00Z">
              <w:r>
                <w:rPr>
                  <w:rFonts w:ascii="Times New Roman" w:hAnsi="Times New Roman" w:cs="Times New Roman"/>
                  <w:color w:val="auto"/>
                  <w:szCs w:val="21"/>
                  <w:rPrChange w:id="3224" w:author="小多 [2]" w:date="2020-09-23T09:33:07Z">
                    <w:rPr>
                      <w:rFonts w:ascii="宋体" w:hAnsi="宋体"/>
                      <w:szCs w:val="21"/>
                    </w:rPr>
                  </w:rPrChange>
                </w:rPr>
                <w:t>Demix</w:t>
              </w:r>
            </w:ins>
            <w:ins w:id="3225" w:author="Huo Beata" w:date="2020-09-09T12:03:00Z">
              <w:r>
                <w:rPr>
                  <w:rFonts w:hint="eastAsia" w:ascii="Times New Roman" w:hAnsi="Times New Roman" w:cs="Times New Roman"/>
                  <w:color w:val="auto"/>
                  <w:szCs w:val="21"/>
                  <w:rPrChange w:id="3226" w:author="小多 [2]" w:date="2020-09-23T09:33:07Z">
                    <w:rPr>
                      <w:rFonts w:hint="eastAsia" w:ascii="宋体" w:hAnsi="宋体"/>
                      <w:szCs w:val="21"/>
                    </w:rPr>
                  </w:rPrChange>
                </w:rPr>
                <w:t>、心搏编辑窗、散点图；</w:t>
              </w:r>
            </w:ins>
          </w:p>
          <w:p>
            <w:pPr>
              <w:rPr>
                <w:ins w:id="3227" w:author="Huo Beata" w:date="2020-09-09T12:03:00Z"/>
                <w:rFonts w:ascii="Times New Roman" w:hAnsi="Times New Roman" w:cs="Times New Roman"/>
                <w:color w:val="auto"/>
                <w:szCs w:val="21"/>
                <w:rPrChange w:id="3228" w:author="小多 [2]" w:date="2020-09-23T09:33:07Z">
                  <w:rPr>
                    <w:ins w:id="3229" w:author="Huo Beata" w:date="2020-09-09T12:03:00Z"/>
                    <w:rFonts w:ascii="宋体" w:hAnsi="宋体"/>
                    <w:szCs w:val="21"/>
                  </w:rPr>
                </w:rPrChange>
              </w:rPr>
            </w:pPr>
            <w:ins w:id="3230" w:author="Huo Beata" w:date="2020-09-09T12:03:00Z">
              <w:r>
                <w:rPr>
                  <w:rFonts w:ascii="Times New Roman" w:hAnsi="Times New Roman" w:cs="Times New Roman"/>
                  <w:color w:val="auto"/>
                  <w:szCs w:val="21"/>
                  <w:rPrChange w:id="3231" w:author="小多 [2]" w:date="2020-09-23T09:33:07Z">
                    <w:rPr>
                      <w:rFonts w:ascii="宋体" w:hAnsi="宋体"/>
                      <w:szCs w:val="21"/>
                    </w:rPr>
                  </w:rPrChange>
                </w:rPr>
                <w:t>3</w:t>
              </w:r>
            </w:ins>
            <w:ins w:id="3232" w:author="Huo Beata" w:date="2020-09-09T12:03:00Z">
              <w:r>
                <w:rPr>
                  <w:rFonts w:hint="eastAsia" w:ascii="Times New Roman" w:hAnsi="Times New Roman" w:cs="Times New Roman"/>
                  <w:color w:val="auto"/>
                  <w:szCs w:val="21"/>
                  <w:rPrChange w:id="3233" w:author="小多 [2]" w:date="2020-09-23T09:33:07Z">
                    <w:rPr>
                      <w:rFonts w:hint="eastAsia" w:ascii="宋体" w:hAnsi="宋体"/>
                      <w:szCs w:val="21"/>
                    </w:rPr>
                  </w:rPrChange>
                </w:rPr>
                <w:t>）事件统计：选择某个时间区间发生的事件、按联律（连发）个数选择事件、快速保存心电图片段；</w:t>
              </w:r>
            </w:ins>
          </w:p>
          <w:p>
            <w:pPr>
              <w:rPr>
                <w:ins w:id="3234" w:author="Huo Beata" w:date="2020-09-09T12:03:00Z"/>
                <w:rFonts w:ascii="Times New Roman" w:hAnsi="Times New Roman" w:cs="Times New Roman"/>
                <w:color w:val="auto"/>
                <w:szCs w:val="21"/>
                <w:rPrChange w:id="3235" w:author="小多 [2]" w:date="2020-09-23T09:33:07Z">
                  <w:rPr>
                    <w:ins w:id="3236" w:author="Huo Beata" w:date="2020-09-09T12:03:00Z"/>
                    <w:rFonts w:ascii="宋体" w:hAnsi="宋体"/>
                    <w:szCs w:val="21"/>
                  </w:rPr>
                </w:rPrChange>
              </w:rPr>
            </w:pPr>
            <w:ins w:id="3237" w:author="Huo Beata" w:date="2020-09-09T12:03:00Z">
              <w:r>
                <w:rPr>
                  <w:rFonts w:ascii="Times New Roman" w:hAnsi="Times New Roman" w:cs="Times New Roman"/>
                  <w:color w:val="auto"/>
                  <w:szCs w:val="21"/>
                  <w:rPrChange w:id="3238" w:author="小多 [2]" w:date="2020-09-23T09:33:07Z">
                    <w:rPr>
                      <w:rFonts w:ascii="宋体" w:hAnsi="宋体"/>
                      <w:szCs w:val="21"/>
                    </w:rPr>
                  </w:rPrChange>
                </w:rPr>
                <w:t>4</w:t>
              </w:r>
            </w:ins>
            <w:ins w:id="3239" w:author="Huo Beata" w:date="2020-09-09T12:03:00Z">
              <w:r>
                <w:rPr>
                  <w:rFonts w:hint="eastAsia" w:ascii="Times New Roman" w:hAnsi="Times New Roman" w:cs="Times New Roman"/>
                  <w:color w:val="auto"/>
                  <w:szCs w:val="21"/>
                  <w:rPrChange w:id="3240" w:author="小多 [2]" w:date="2020-09-23T09:33:07Z">
                    <w:rPr>
                      <w:rFonts w:hint="eastAsia" w:ascii="宋体" w:hAnsi="宋体"/>
                      <w:szCs w:val="21"/>
                    </w:rPr>
                  </w:rPrChange>
                </w:rPr>
                <w:t>）片段图编辑：浏览片段图、重新设定片段图的标签、删除片段图；</w:t>
              </w:r>
            </w:ins>
          </w:p>
          <w:p>
            <w:pPr>
              <w:rPr>
                <w:ins w:id="3241" w:author="Huo Beata" w:date="2020-09-09T12:03:00Z"/>
                <w:rFonts w:ascii="Times New Roman" w:hAnsi="Times New Roman" w:cs="Times New Roman"/>
                <w:color w:val="auto"/>
                <w:szCs w:val="21"/>
                <w:rPrChange w:id="3242" w:author="小多 [2]" w:date="2020-09-23T09:33:07Z">
                  <w:rPr>
                    <w:ins w:id="3243" w:author="Huo Beata" w:date="2020-09-09T12:03:00Z"/>
                    <w:rFonts w:ascii="宋体" w:hAnsi="宋体"/>
                    <w:szCs w:val="21"/>
                  </w:rPr>
                </w:rPrChange>
              </w:rPr>
            </w:pPr>
            <w:ins w:id="3244" w:author="Huo Beata" w:date="2020-09-09T12:03:00Z">
              <w:r>
                <w:rPr>
                  <w:rFonts w:ascii="Times New Roman" w:hAnsi="Times New Roman" w:cs="Times New Roman"/>
                  <w:color w:val="auto"/>
                  <w:szCs w:val="21"/>
                  <w:rPrChange w:id="3245" w:author="小多 [2]" w:date="2020-09-23T09:33:07Z">
                    <w:rPr>
                      <w:rFonts w:ascii="宋体" w:hAnsi="宋体"/>
                      <w:szCs w:val="21"/>
                    </w:rPr>
                  </w:rPrChange>
                </w:rPr>
                <w:t>5</w:t>
              </w:r>
            </w:ins>
            <w:ins w:id="3246" w:author="Huo Beata" w:date="2020-09-09T12:03:00Z">
              <w:r>
                <w:rPr>
                  <w:rFonts w:hint="eastAsia" w:ascii="Times New Roman" w:hAnsi="Times New Roman" w:cs="Times New Roman"/>
                  <w:color w:val="auto"/>
                  <w:szCs w:val="21"/>
                  <w:rPrChange w:id="3247" w:author="小多 [2]" w:date="2020-09-23T09:33:07Z">
                    <w:rPr>
                      <w:rFonts w:hint="eastAsia" w:ascii="宋体" w:hAnsi="宋体"/>
                      <w:szCs w:val="21"/>
                    </w:rPr>
                  </w:rPrChange>
                </w:rPr>
                <w:t>）页扫描：修改心搏类型；</w:t>
              </w:r>
            </w:ins>
          </w:p>
          <w:p>
            <w:pPr>
              <w:rPr>
                <w:ins w:id="3248" w:author="Huo Beata" w:date="2020-09-09T12:03:00Z"/>
                <w:rFonts w:ascii="Times New Roman" w:hAnsi="Times New Roman" w:cs="Times New Roman"/>
                <w:color w:val="auto"/>
                <w:szCs w:val="21"/>
                <w:rPrChange w:id="3249" w:author="小多 [2]" w:date="2020-09-23T09:33:07Z">
                  <w:rPr>
                    <w:ins w:id="3250" w:author="Huo Beata" w:date="2020-09-09T12:03:00Z"/>
                    <w:rFonts w:ascii="宋体" w:hAnsi="宋体"/>
                    <w:szCs w:val="21"/>
                  </w:rPr>
                </w:rPrChange>
              </w:rPr>
            </w:pPr>
            <w:ins w:id="3251" w:author="Huo Beata" w:date="2020-09-09T12:03:00Z">
              <w:r>
                <w:rPr>
                  <w:rFonts w:ascii="Times New Roman" w:hAnsi="Times New Roman" w:cs="Times New Roman"/>
                  <w:color w:val="auto"/>
                  <w:szCs w:val="21"/>
                  <w:rPrChange w:id="3252" w:author="小多 [2]" w:date="2020-09-23T09:33:07Z">
                    <w:rPr>
                      <w:rFonts w:ascii="宋体" w:hAnsi="宋体"/>
                      <w:szCs w:val="21"/>
                    </w:rPr>
                  </w:rPrChange>
                </w:rPr>
                <w:t>6</w:t>
              </w:r>
            </w:ins>
            <w:ins w:id="3253" w:author="Huo Beata" w:date="2020-09-09T12:03:00Z">
              <w:r>
                <w:rPr>
                  <w:rFonts w:hint="eastAsia" w:ascii="Times New Roman" w:hAnsi="Times New Roman" w:cs="Times New Roman"/>
                  <w:color w:val="auto"/>
                  <w:szCs w:val="21"/>
                  <w:rPrChange w:id="3254" w:author="小多 [2]" w:date="2020-09-23T09:33:07Z">
                    <w:rPr>
                      <w:rFonts w:hint="eastAsia" w:ascii="宋体" w:hAnsi="宋体"/>
                      <w:szCs w:val="21"/>
                    </w:rPr>
                  </w:rPrChange>
                </w:rPr>
                <w:t>）房颤：检测房颤；</w:t>
              </w:r>
            </w:ins>
          </w:p>
          <w:p>
            <w:pPr>
              <w:rPr>
                <w:ins w:id="3255" w:author="Huo Beata" w:date="2020-09-09T12:03:00Z"/>
                <w:rFonts w:ascii="Times New Roman" w:hAnsi="Times New Roman" w:cs="Times New Roman"/>
                <w:color w:val="auto"/>
                <w:szCs w:val="21"/>
                <w:rPrChange w:id="3256" w:author="小多 [2]" w:date="2020-09-23T09:33:07Z">
                  <w:rPr>
                    <w:ins w:id="3257" w:author="Huo Beata" w:date="2020-09-09T12:03:00Z"/>
                    <w:rFonts w:ascii="宋体" w:hAnsi="宋体"/>
                    <w:szCs w:val="21"/>
                  </w:rPr>
                </w:rPrChange>
              </w:rPr>
            </w:pPr>
            <w:ins w:id="3258" w:author="Huo Beata" w:date="2020-09-09T12:03:00Z">
              <w:r>
                <w:rPr>
                  <w:rFonts w:ascii="Times New Roman" w:hAnsi="Times New Roman" w:cs="Times New Roman"/>
                  <w:color w:val="auto"/>
                  <w:szCs w:val="21"/>
                  <w:rPrChange w:id="3259" w:author="小多 [2]" w:date="2020-09-23T09:33:07Z">
                    <w:rPr>
                      <w:rFonts w:ascii="宋体" w:hAnsi="宋体"/>
                      <w:szCs w:val="21"/>
                    </w:rPr>
                  </w:rPrChange>
                </w:rPr>
                <w:t>7</w:t>
              </w:r>
            </w:ins>
            <w:ins w:id="3260" w:author="Huo Beata" w:date="2020-09-09T12:03:00Z">
              <w:r>
                <w:rPr>
                  <w:rFonts w:hint="eastAsia" w:ascii="Times New Roman" w:hAnsi="Times New Roman" w:cs="Times New Roman"/>
                  <w:color w:val="auto"/>
                  <w:szCs w:val="21"/>
                  <w:rPrChange w:id="3261" w:author="小多 [2]" w:date="2020-09-23T09:33:07Z">
                    <w:rPr>
                      <w:rFonts w:hint="eastAsia" w:ascii="宋体" w:hAnsi="宋体"/>
                      <w:szCs w:val="21"/>
                    </w:rPr>
                  </w:rPrChange>
                </w:rPr>
                <w:t>）</w:t>
              </w:r>
            </w:ins>
            <w:ins w:id="3262" w:author="Huo Beata" w:date="2020-09-09T12:03:00Z">
              <w:r>
                <w:rPr>
                  <w:rFonts w:ascii="Times New Roman" w:hAnsi="Times New Roman" w:cs="Times New Roman"/>
                  <w:color w:val="auto"/>
                  <w:szCs w:val="21"/>
                  <w:rPrChange w:id="3263" w:author="小多 [2]" w:date="2020-09-23T09:33:07Z">
                    <w:rPr>
                      <w:rFonts w:ascii="宋体" w:hAnsi="宋体"/>
                      <w:szCs w:val="21"/>
                    </w:rPr>
                  </w:rPrChange>
                </w:rPr>
                <w:t>ST</w:t>
              </w:r>
            </w:ins>
            <w:ins w:id="3264" w:author="Huo Beata" w:date="2020-09-09T12:03:00Z">
              <w:r>
                <w:rPr>
                  <w:rFonts w:hint="eastAsia" w:ascii="Times New Roman" w:hAnsi="Times New Roman" w:cs="Times New Roman"/>
                  <w:color w:val="auto"/>
                  <w:szCs w:val="21"/>
                  <w:rPrChange w:id="3265" w:author="小多 [2]" w:date="2020-09-23T09:33:07Z">
                    <w:rPr>
                      <w:rFonts w:hint="eastAsia" w:ascii="宋体" w:hAnsi="宋体"/>
                      <w:szCs w:val="21"/>
                    </w:rPr>
                  </w:rPrChange>
                </w:rPr>
                <w:t>：查看</w:t>
              </w:r>
            </w:ins>
            <w:ins w:id="3266" w:author="Huo Beata" w:date="2020-09-09T12:03:00Z">
              <w:r>
                <w:rPr>
                  <w:rFonts w:ascii="Times New Roman" w:hAnsi="Times New Roman" w:cs="Times New Roman"/>
                  <w:color w:val="auto"/>
                  <w:szCs w:val="21"/>
                  <w:rPrChange w:id="3267" w:author="小多 [2]" w:date="2020-09-23T09:33:07Z">
                    <w:rPr>
                      <w:rFonts w:ascii="宋体" w:hAnsi="宋体"/>
                      <w:szCs w:val="21"/>
                    </w:rPr>
                  </w:rPrChange>
                </w:rPr>
                <w:t>ST</w:t>
              </w:r>
            </w:ins>
            <w:ins w:id="3268" w:author="Huo Beata" w:date="2020-09-09T12:03:00Z">
              <w:r>
                <w:rPr>
                  <w:rFonts w:hint="eastAsia" w:ascii="Times New Roman" w:hAnsi="Times New Roman" w:cs="Times New Roman"/>
                  <w:color w:val="auto"/>
                  <w:szCs w:val="21"/>
                  <w:rPrChange w:id="3269" w:author="小多 [2]" w:date="2020-09-23T09:33:07Z">
                    <w:rPr>
                      <w:rFonts w:hint="eastAsia" w:ascii="宋体" w:hAnsi="宋体"/>
                      <w:szCs w:val="21"/>
                    </w:rPr>
                  </w:rPrChange>
                </w:rPr>
                <w:t>事件；</w:t>
              </w:r>
            </w:ins>
          </w:p>
          <w:p>
            <w:pPr>
              <w:rPr>
                <w:ins w:id="3270" w:author="Huo Beata" w:date="2020-09-09T12:03:00Z"/>
                <w:rFonts w:ascii="Times New Roman" w:hAnsi="Times New Roman" w:cs="Times New Roman"/>
                <w:color w:val="auto"/>
                <w:szCs w:val="21"/>
                <w:rPrChange w:id="3271" w:author="小多 [2]" w:date="2020-09-23T09:33:07Z">
                  <w:rPr>
                    <w:ins w:id="3272" w:author="Huo Beata" w:date="2020-09-09T12:03:00Z"/>
                    <w:rFonts w:ascii="宋体" w:hAnsi="宋体"/>
                    <w:szCs w:val="21"/>
                  </w:rPr>
                </w:rPrChange>
              </w:rPr>
            </w:pPr>
            <w:ins w:id="3273" w:author="Huo Beata" w:date="2020-09-09T12:03:00Z">
              <w:r>
                <w:rPr>
                  <w:rFonts w:ascii="Times New Roman" w:hAnsi="Times New Roman" w:cs="Times New Roman"/>
                  <w:color w:val="auto"/>
                  <w:szCs w:val="21"/>
                  <w:rPrChange w:id="3274" w:author="小多 [2]" w:date="2020-09-23T09:33:07Z">
                    <w:rPr>
                      <w:rFonts w:ascii="宋体" w:hAnsi="宋体"/>
                      <w:szCs w:val="21"/>
                    </w:rPr>
                  </w:rPrChange>
                </w:rPr>
                <w:t>8</w:t>
              </w:r>
            </w:ins>
            <w:ins w:id="3275" w:author="Huo Beata" w:date="2020-09-09T12:03:00Z">
              <w:r>
                <w:rPr>
                  <w:rFonts w:hint="eastAsia" w:ascii="Times New Roman" w:hAnsi="Times New Roman" w:cs="Times New Roman"/>
                  <w:color w:val="auto"/>
                  <w:szCs w:val="21"/>
                  <w:rPrChange w:id="3276" w:author="小多 [2]" w:date="2020-09-23T09:33:07Z">
                    <w:rPr>
                      <w:rFonts w:hint="eastAsia" w:ascii="宋体" w:hAnsi="宋体"/>
                      <w:szCs w:val="21"/>
                    </w:rPr>
                  </w:rPrChange>
                </w:rPr>
                <w:t>）</w:t>
              </w:r>
            </w:ins>
            <w:ins w:id="3277" w:author="Huo Beata" w:date="2020-09-09T12:03:00Z">
              <w:r>
                <w:rPr>
                  <w:rFonts w:ascii="Times New Roman" w:hAnsi="Times New Roman" w:cs="Times New Roman"/>
                  <w:color w:val="auto"/>
                  <w:szCs w:val="21"/>
                  <w:rPrChange w:id="3278" w:author="小多 [2]" w:date="2020-09-23T09:33:07Z">
                    <w:rPr>
                      <w:rFonts w:ascii="宋体" w:hAnsi="宋体"/>
                      <w:szCs w:val="21"/>
                    </w:rPr>
                  </w:rPrChange>
                </w:rPr>
                <w:t>HRV</w:t>
              </w:r>
            </w:ins>
            <w:ins w:id="3279" w:author="Huo Beata" w:date="2020-09-09T12:03:00Z">
              <w:r>
                <w:rPr>
                  <w:rFonts w:hint="eastAsia" w:ascii="Times New Roman" w:hAnsi="Times New Roman" w:cs="Times New Roman"/>
                  <w:color w:val="auto"/>
                  <w:szCs w:val="21"/>
                  <w:rPrChange w:id="3280" w:author="小多 [2]" w:date="2020-09-23T09:33:07Z">
                    <w:rPr>
                      <w:rFonts w:hint="eastAsia" w:ascii="宋体" w:hAnsi="宋体"/>
                      <w:szCs w:val="21"/>
                    </w:rPr>
                  </w:rPrChange>
                </w:rPr>
                <w:t>：时域分析、频域分析、非线性分析；</w:t>
              </w:r>
            </w:ins>
          </w:p>
          <w:p>
            <w:pPr>
              <w:rPr>
                <w:ins w:id="3281" w:author="Huo Beata" w:date="2020-09-09T12:03:00Z"/>
                <w:rFonts w:ascii="Times New Roman" w:hAnsi="Times New Roman" w:cs="Times New Roman"/>
                <w:color w:val="auto"/>
                <w:szCs w:val="21"/>
                <w:rPrChange w:id="3282" w:author="小多 [2]" w:date="2020-09-23T09:33:07Z">
                  <w:rPr>
                    <w:ins w:id="3283" w:author="Huo Beata" w:date="2020-09-09T12:03:00Z"/>
                    <w:rFonts w:ascii="宋体" w:hAnsi="宋体"/>
                    <w:szCs w:val="21"/>
                  </w:rPr>
                </w:rPrChange>
              </w:rPr>
            </w:pPr>
            <w:ins w:id="3284" w:author="Huo Beata" w:date="2020-09-09T12:03:00Z">
              <w:r>
                <w:rPr>
                  <w:rFonts w:ascii="Times New Roman" w:hAnsi="Times New Roman" w:cs="Times New Roman"/>
                  <w:color w:val="auto"/>
                  <w:szCs w:val="21"/>
                  <w:rPrChange w:id="3285" w:author="小多 [2]" w:date="2020-09-23T09:33:07Z">
                    <w:rPr>
                      <w:rFonts w:ascii="宋体" w:hAnsi="宋体"/>
                      <w:szCs w:val="21"/>
                    </w:rPr>
                  </w:rPrChange>
                </w:rPr>
                <w:t>9</w:t>
              </w:r>
            </w:ins>
            <w:ins w:id="3286" w:author="Huo Beata" w:date="2020-09-09T12:03:00Z">
              <w:r>
                <w:rPr>
                  <w:rFonts w:hint="eastAsia" w:ascii="Times New Roman" w:hAnsi="Times New Roman" w:cs="Times New Roman"/>
                  <w:color w:val="auto"/>
                  <w:szCs w:val="21"/>
                  <w:rPrChange w:id="3287" w:author="小多 [2]" w:date="2020-09-23T09:33:07Z">
                    <w:rPr>
                      <w:rFonts w:hint="eastAsia" w:ascii="宋体" w:hAnsi="宋体"/>
                      <w:szCs w:val="21"/>
                    </w:rPr>
                  </w:rPrChange>
                </w:rPr>
                <w:t>）直方图：查看间期、间期比、心率直方图；</w:t>
              </w:r>
            </w:ins>
          </w:p>
          <w:p>
            <w:pPr>
              <w:rPr>
                <w:ins w:id="3288" w:author="Huo Beata" w:date="2020-09-09T12:03:00Z"/>
                <w:rFonts w:ascii="Times New Roman" w:hAnsi="Times New Roman" w:cs="Times New Roman"/>
                <w:color w:val="auto"/>
                <w:szCs w:val="21"/>
                <w:rPrChange w:id="3289" w:author="小多 [2]" w:date="2020-09-23T09:33:07Z">
                  <w:rPr>
                    <w:ins w:id="3290" w:author="Huo Beata" w:date="2020-09-09T12:03:00Z"/>
                    <w:rFonts w:ascii="宋体" w:hAnsi="宋体"/>
                    <w:szCs w:val="21"/>
                  </w:rPr>
                </w:rPrChange>
              </w:rPr>
            </w:pPr>
            <w:ins w:id="3291" w:author="Huo Beata" w:date="2020-09-09T12:03:00Z">
              <w:r>
                <w:rPr>
                  <w:rFonts w:ascii="Times New Roman" w:hAnsi="Times New Roman" w:cs="Times New Roman"/>
                  <w:color w:val="auto"/>
                  <w:szCs w:val="21"/>
                  <w:rPrChange w:id="3292" w:author="小多 [2]" w:date="2020-09-23T09:33:07Z">
                    <w:rPr>
                      <w:rFonts w:ascii="宋体" w:hAnsi="宋体"/>
                      <w:szCs w:val="21"/>
                    </w:rPr>
                  </w:rPrChange>
                </w:rPr>
                <w:t>10</w:t>
              </w:r>
            </w:ins>
            <w:ins w:id="3293" w:author="Huo Beata" w:date="2020-09-09T12:03:00Z">
              <w:r>
                <w:rPr>
                  <w:rFonts w:hint="eastAsia" w:ascii="Times New Roman" w:hAnsi="Times New Roman" w:cs="Times New Roman"/>
                  <w:color w:val="auto"/>
                  <w:szCs w:val="21"/>
                  <w:rPrChange w:id="3294" w:author="小多 [2]" w:date="2020-09-23T09:33:07Z">
                    <w:rPr>
                      <w:rFonts w:hint="eastAsia" w:ascii="宋体" w:hAnsi="宋体"/>
                      <w:szCs w:val="21"/>
                    </w:rPr>
                  </w:rPrChange>
                </w:rPr>
                <w:t>）报告编辑：查看报告参数；</w:t>
              </w:r>
            </w:ins>
          </w:p>
          <w:p>
            <w:pPr>
              <w:rPr>
                <w:ins w:id="3295" w:author="Huo Beata" w:date="2020-09-09T12:03:00Z"/>
                <w:rFonts w:ascii="Times New Roman" w:hAnsi="Times New Roman" w:cs="Times New Roman"/>
                <w:color w:val="auto"/>
                <w:szCs w:val="21"/>
                <w:rPrChange w:id="3296" w:author="小多 [2]" w:date="2020-09-23T09:33:07Z">
                  <w:rPr>
                    <w:ins w:id="3297" w:author="Huo Beata" w:date="2020-09-09T12:03:00Z"/>
                    <w:rFonts w:ascii="宋体" w:hAnsi="宋体"/>
                    <w:szCs w:val="21"/>
                  </w:rPr>
                </w:rPrChange>
              </w:rPr>
            </w:pPr>
            <w:ins w:id="3298" w:author="Huo Beata" w:date="2020-09-09T12:03:00Z">
              <w:r>
                <w:rPr>
                  <w:rFonts w:ascii="Times New Roman" w:hAnsi="Times New Roman" w:cs="Times New Roman"/>
                  <w:color w:val="auto"/>
                  <w:szCs w:val="21"/>
                  <w:rPrChange w:id="3299" w:author="小多 [2]" w:date="2020-09-23T09:33:07Z">
                    <w:rPr>
                      <w:rFonts w:ascii="宋体" w:hAnsi="宋体"/>
                      <w:szCs w:val="21"/>
                    </w:rPr>
                  </w:rPrChange>
                </w:rPr>
                <w:t>11</w:t>
              </w:r>
            </w:ins>
            <w:ins w:id="3300" w:author="Huo Beata" w:date="2020-09-09T12:03:00Z">
              <w:r>
                <w:rPr>
                  <w:rFonts w:hint="eastAsia" w:ascii="Times New Roman" w:hAnsi="Times New Roman" w:cs="Times New Roman"/>
                  <w:color w:val="auto"/>
                  <w:szCs w:val="21"/>
                  <w:rPrChange w:id="3301" w:author="小多 [2]" w:date="2020-09-23T09:33:07Z">
                    <w:rPr>
                      <w:rFonts w:hint="eastAsia" w:ascii="宋体" w:hAnsi="宋体"/>
                      <w:szCs w:val="21"/>
                    </w:rPr>
                  </w:rPrChange>
                </w:rPr>
                <w:t>）生成报告：编辑分析结论、报告预览</w:t>
              </w:r>
            </w:ins>
            <w:ins w:id="3302" w:author="Huo Beata" w:date="2020-09-09T12:03:00Z">
              <w:r>
                <w:rPr>
                  <w:rFonts w:ascii="Times New Roman" w:hAnsi="Times New Roman" w:cs="Times New Roman"/>
                  <w:color w:val="auto"/>
                  <w:szCs w:val="21"/>
                  <w:rPrChange w:id="3303" w:author="小多 [2]" w:date="2020-09-23T09:33:07Z">
                    <w:rPr>
                      <w:rFonts w:ascii="宋体" w:hAnsi="宋体"/>
                      <w:szCs w:val="21"/>
                    </w:rPr>
                  </w:rPrChange>
                </w:rPr>
                <w:t>/</w:t>
              </w:r>
            </w:ins>
            <w:ins w:id="3304" w:author="Huo Beata" w:date="2020-09-09T12:03:00Z">
              <w:r>
                <w:rPr>
                  <w:rFonts w:hint="eastAsia" w:ascii="Times New Roman" w:hAnsi="Times New Roman" w:cs="Times New Roman"/>
                  <w:color w:val="auto"/>
                  <w:szCs w:val="21"/>
                  <w:rPrChange w:id="3305" w:author="小多 [2]" w:date="2020-09-23T09:33:07Z">
                    <w:rPr>
                      <w:rFonts w:hint="eastAsia" w:ascii="宋体" w:hAnsi="宋体"/>
                      <w:szCs w:val="21"/>
                    </w:rPr>
                  </w:rPrChange>
                </w:rPr>
                <w:t>打印。</w:t>
              </w:r>
            </w:ins>
          </w:p>
        </w:tc>
        <w:tc>
          <w:tcPr>
            <w:tcW w:w="5288" w:type="dxa"/>
            <w:vAlign w:val="center"/>
            <w:tcPrChange w:id="3306" w:author="521" w:date="2020-09-19T09:41:08Z">
              <w:tcPr>
                <w:tcW w:w="4253" w:type="dxa"/>
                <w:vAlign w:val="center"/>
              </w:tcPr>
            </w:tcPrChange>
          </w:tcPr>
          <w:p>
            <w:pPr>
              <w:widowControl w:val="0"/>
              <w:numPr>
                <w:ilvl w:val="0"/>
                <w:numId w:val="2"/>
              </w:numPr>
              <w:spacing w:line="240" w:lineRule="auto"/>
              <w:ind w:left="420" w:hanging="420"/>
              <w:contextualSpacing w:val="0"/>
              <w:rPr>
                <w:ins w:id="3308" w:author="Huo Beata" w:date="2020-09-09T12:03:00Z"/>
                <w:rFonts w:ascii="Times New Roman" w:hAnsi="Times New Roman" w:cs="Times New Roman"/>
                <w:color w:val="auto"/>
                <w:szCs w:val="21"/>
                <w:rPrChange w:id="3309" w:author="小多 [2]" w:date="2020-09-23T09:33:07Z">
                  <w:rPr>
                    <w:ins w:id="3310" w:author="Huo Beata" w:date="2020-09-09T12:03:00Z"/>
                    <w:rFonts w:ascii="宋体" w:hAnsi="宋体"/>
                    <w:szCs w:val="21"/>
                  </w:rPr>
                </w:rPrChange>
              </w:rPr>
              <w:pPrChange w:id="3307" w:author="yongbao zhang" w:date="2020-09-15T20:28:00Z">
                <w:pPr>
                  <w:pStyle w:val="20"/>
                  <w:widowControl w:val="0"/>
                  <w:numPr>
                    <w:ilvl w:val="0"/>
                    <w:numId w:val="2"/>
                  </w:numPr>
                  <w:spacing w:line="240" w:lineRule="auto"/>
                  <w:ind w:left="420" w:hanging="420"/>
                  <w:contextualSpacing w:val="0"/>
                </w:pPr>
              </w:pPrChange>
            </w:pPr>
            <w:ins w:id="3311" w:author="yongbao zhang" w:date="2020-09-15T20:28:00Z">
              <w:del w:id="3312" w:author="521" w:date="2020-09-17T08:08:00Z">
                <w:r>
                  <w:rPr>
                    <w:rFonts w:hint="eastAsia" w:ascii="Times New Roman" w:hAnsi="Times New Roman" w:cs="Times New Roman"/>
                    <w:color w:val="auto"/>
                    <w:szCs w:val="21"/>
                    <w:rPrChange w:id="3313" w:author="小多 [2]" w:date="2020-09-23T09:33:07Z">
                      <w:rPr>
                        <w:rFonts w:hint="eastAsia" w:ascii="Times New Roman" w:hAnsi="Times New Roman" w:cs="Times New Roman"/>
                        <w:szCs w:val="21"/>
                      </w:rPr>
                    </w:rPrChange>
                  </w:rPr>
                  <w:delText>1、</w:delText>
                </w:r>
              </w:del>
            </w:ins>
            <w:ins w:id="3314" w:author="Huo Beata" w:date="2020-09-09T12:03:00Z">
              <w:r>
                <w:rPr>
                  <w:rFonts w:hint="eastAsia" w:ascii="Times New Roman" w:hAnsi="Times New Roman" w:cs="Times New Roman"/>
                  <w:color w:val="auto"/>
                  <w:szCs w:val="21"/>
                  <w:rPrChange w:id="3315" w:author="小多 [2]" w:date="2020-09-23T09:33:07Z">
                    <w:rPr>
                      <w:rFonts w:hint="eastAsia" w:ascii="宋体" w:hAnsi="宋体"/>
                      <w:szCs w:val="21"/>
                    </w:rPr>
                  </w:rPrChange>
                </w:rPr>
                <w:t>记录管理功能</w:t>
              </w:r>
            </w:ins>
          </w:p>
          <w:p>
            <w:pPr>
              <w:rPr>
                <w:ins w:id="3316" w:author="Huo Beata" w:date="2020-09-09T12:03:00Z"/>
                <w:rFonts w:ascii="Times New Roman" w:hAnsi="Times New Roman" w:cs="Times New Roman"/>
                <w:color w:val="auto"/>
                <w:szCs w:val="21"/>
                <w:rPrChange w:id="3317" w:author="小多 [2]" w:date="2020-09-23T09:33:07Z">
                  <w:rPr>
                    <w:ins w:id="3318" w:author="Huo Beata" w:date="2020-09-09T12:03:00Z"/>
                    <w:rFonts w:ascii="宋体" w:hAnsi="宋体"/>
                    <w:szCs w:val="21"/>
                  </w:rPr>
                </w:rPrChange>
              </w:rPr>
            </w:pPr>
            <w:ins w:id="3319" w:author="Huo Beata" w:date="2020-09-09T12:03:00Z">
              <w:r>
                <w:rPr>
                  <w:rFonts w:ascii="Times New Roman" w:hAnsi="Times New Roman" w:cs="Times New Roman"/>
                  <w:color w:val="auto"/>
                  <w:szCs w:val="21"/>
                  <w:rPrChange w:id="3320" w:author="小多 [2]" w:date="2020-09-23T09:33:07Z">
                    <w:rPr>
                      <w:rFonts w:ascii="宋体" w:hAnsi="宋体"/>
                      <w:szCs w:val="21"/>
                    </w:rPr>
                  </w:rPrChange>
                </w:rPr>
                <w:t xml:space="preserve">a) </w:t>
              </w:r>
            </w:ins>
            <w:ins w:id="3321" w:author="Huo Beata" w:date="2020-09-09T12:03:00Z">
              <w:r>
                <w:rPr>
                  <w:rFonts w:hint="eastAsia" w:ascii="Times New Roman" w:hAnsi="Times New Roman" w:cs="Times New Roman"/>
                  <w:color w:val="auto"/>
                  <w:szCs w:val="21"/>
                  <w:rPrChange w:id="3322" w:author="小多 [2]" w:date="2020-09-23T09:33:07Z">
                    <w:rPr>
                      <w:rFonts w:hint="eastAsia" w:ascii="宋体" w:hAnsi="宋体"/>
                      <w:szCs w:val="21"/>
                    </w:rPr>
                  </w:rPrChange>
                </w:rPr>
                <w:t>能够支持导入动态心电数据；</w:t>
              </w:r>
            </w:ins>
          </w:p>
          <w:p>
            <w:pPr>
              <w:rPr>
                <w:ins w:id="3323" w:author="Huo Beata" w:date="2020-09-09T12:03:00Z"/>
                <w:rFonts w:ascii="Times New Roman" w:hAnsi="Times New Roman" w:cs="Times New Roman"/>
                <w:color w:val="auto"/>
                <w:szCs w:val="21"/>
                <w:rPrChange w:id="3324" w:author="小多 [2]" w:date="2020-09-23T09:33:07Z">
                  <w:rPr>
                    <w:ins w:id="3325" w:author="Huo Beata" w:date="2020-09-09T12:03:00Z"/>
                    <w:rFonts w:ascii="宋体" w:hAnsi="宋体"/>
                    <w:szCs w:val="21"/>
                  </w:rPr>
                </w:rPrChange>
              </w:rPr>
            </w:pPr>
            <w:ins w:id="3326" w:author="Huo Beata" w:date="2020-09-09T12:03:00Z">
              <w:r>
                <w:rPr>
                  <w:rFonts w:ascii="Times New Roman" w:hAnsi="Times New Roman" w:cs="Times New Roman"/>
                  <w:color w:val="auto"/>
                  <w:szCs w:val="21"/>
                  <w:rPrChange w:id="3327" w:author="小多 [2]" w:date="2020-09-23T09:33:07Z">
                    <w:rPr>
                      <w:rFonts w:ascii="宋体" w:hAnsi="宋体"/>
                      <w:szCs w:val="21"/>
                    </w:rPr>
                  </w:rPrChange>
                </w:rPr>
                <w:t xml:space="preserve">b) </w:t>
              </w:r>
            </w:ins>
            <w:ins w:id="3328" w:author="Huo Beata" w:date="2020-09-09T12:03:00Z">
              <w:r>
                <w:rPr>
                  <w:rFonts w:hint="eastAsia" w:ascii="Times New Roman" w:hAnsi="Times New Roman" w:cs="Times New Roman"/>
                  <w:color w:val="auto"/>
                  <w:szCs w:val="21"/>
                  <w:rPrChange w:id="3329" w:author="小多 [2]" w:date="2020-09-23T09:33:07Z">
                    <w:rPr>
                      <w:rFonts w:hint="eastAsia" w:ascii="宋体" w:hAnsi="宋体"/>
                      <w:szCs w:val="21"/>
                    </w:rPr>
                  </w:rPrChange>
                </w:rPr>
                <w:t>能够删除病人记录；</w:t>
              </w:r>
            </w:ins>
          </w:p>
          <w:p>
            <w:pPr>
              <w:rPr>
                <w:ins w:id="3330" w:author="Huo Beata" w:date="2020-09-09T12:03:00Z"/>
                <w:rFonts w:ascii="Times New Roman" w:hAnsi="Times New Roman" w:cs="Times New Roman"/>
                <w:color w:val="auto"/>
                <w:szCs w:val="21"/>
                <w:rPrChange w:id="3331" w:author="小多 [2]" w:date="2020-09-23T09:33:07Z">
                  <w:rPr>
                    <w:ins w:id="3332" w:author="Huo Beata" w:date="2020-09-09T12:03:00Z"/>
                    <w:rFonts w:ascii="宋体" w:hAnsi="宋体"/>
                    <w:szCs w:val="21"/>
                  </w:rPr>
                </w:rPrChange>
              </w:rPr>
            </w:pPr>
            <w:ins w:id="3333" w:author="Huo Beata" w:date="2020-09-09T12:03:00Z">
              <w:r>
                <w:rPr>
                  <w:rFonts w:ascii="Times New Roman" w:hAnsi="Times New Roman" w:cs="Times New Roman"/>
                  <w:color w:val="auto"/>
                  <w:szCs w:val="21"/>
                  <w:rPrChange w:id="3334" w:author="小多 [2]" w:date="2020-09-23T09:33:07Z">
                    <w:rPr>
                      <w:rFonts w:ascii="宋体" w:hAnsi="宋体"/>
                      <w:szCs w:val="21"/>
                    </w:rPr>
                  </w:rPrChange>
                </w:rPr>
                <w:t xml:space="preserve">c) </w:t>
              </w:r>
            </w:ins>
            <w:ins w:id="3335" w:author="Huo Beata" w:date="2020-09-09T12:03:00Z">
              <w:r>
                <w:rPr>
                  <w:rFonts w:hint="eastAsia" w:ascii="Times New Roman" w:hAnsi="Times New Roman" w:cs="Times New Roman"/>
                  <w:color w:val="auto"/>
                  <w:szCs w:val="21"/>
                  <w:rPrChange w:id="3336" w:author="小多 [2]" w:date="2020-09-23T09:33:07Z">
                    <w:rPr>
                      <w:rFonts w:hint="eastAsia" w:ascii="宋体" w:hAnsi="宋体"/>
                      <w:szCs w:val="21"/>
                    </w:rPr>
                  </w:rPrChange>
                </w:rPr>
                <w:t>能够备份病人记录；</w:t>
              </w:r>
            </w:ins>
          </w:p>
          <w:p>
            <w:pPr>
              <w:widowControl w:val="0"/>
              <w:numPr>
                <w:ilvl w:val="0"/>
                <w:numId w:val="2"/>
              </w:numPr>
              <w:spacing w:line="240" w:lineRule="auto"/>
              <w:ind w:left="420" w:hanging="420"/>
              <w:contextualSpacing w:val="0"/>
              <w:rPr>
                <w:ins w:id="3338" w:author="Huo Beata" w:date="2020-09-09T12:03:00Z"/>
                <w:rFonts w:ascii="Times New Roman" w:hAnsi="Times New Roman" w:cs="Times New Roman"/>
                <w:color w:val="auto"/>
                <w:szCs w:val="21"/>
                <w:rPrChange w:id="3339" w:author="小多 [2]" w:date="2020-09-23T09:33:07Z">
                  <w:rPr>
                    <w:ins w:id="3340" w:author="Huo Beata" w:date="2020-09-09T12:03:00Z"/>
                    <w:rFonts w:ascii="宋体" w:hAnsi="宋体"/>
                    <w:szCs w:val="21"/>
                  </w:rPr>
                </w:rPrChange>
              </w:rPr>
              <w:pPrChange w:id="3337" w:author="yongbao zhang" w:date="2020-09-15T20:28:00Z">
                <w:pPr>
                  <w:pStyle w:val="20"/>
                  <w:widowControl w:val="0"/>
                  <w:numPr>
                    <w:ilvl w:val="0"/>
                    <w:numId w:val="2"/>
                  </w:numPr>
                  <w:spacing w:line="240" w:lineRule="auto"/>
                  <w:ind w:left="420" w:hanging="420"/>
                  <w:contextualSpacing w:val="0"/>
                </w:pPr>
              </w:pPrChange>
            </w:pPr>
            <w:ins w:id="3341" w:author="yongbao zhang" w:date="2020-09-15T20:28:00Z">
              <w:del w:id="3342" w:author="521" w:date="2020-09-17T08:09:00Z">
                <w:r>
                  <w:rPr>
                    <w:rFonts w:hint="eastAsia" w:ascii="Times New Roman" w:hAnsi="Times New Roman" w:cs="Times New Roman"/>
                    <w:color w:val="auto"/>
                    <w:szCs w:val="21"/>
                    <w:rPrChange w:id="3343" w:author="小多 [2]" w:date="2020-09-23T09:33:07Z">
                      <w:rPr>
                        <w:rFonts w:hint="eastAsia" w:ascii="Times New Roman" w:hAnsi="Times New Roman" w:cs="Times New Roman"/>
                        <w:szCs w:val="21"/>
                      </w:rPr>
                    </w:rPrChange>
                  </w:rPr>
                  <w:delText>2、</w:delText>
                </w:r>
              </w:del>
            </w:ins>
            <w:ins w:id="3344" w:author="Huo Beata" w:date="2020-09-09T12:03:00Z">
              <w:r>
                <w:rPr>
                  <w:rFonts w:hint="eastAsia" w:ascii="Times New Roman" w:hAnsi="Times New Roman" w:cs="Times New Roman"/>
                  <w:color w:val="auto"/>
                  <w:szCs w:val="21"/>
                  <w:rPrChange w:id="3345" w:author="小多 [2]" w:date="2020-09-23T09:33:07Z">
                    <w:rPr>
                      <w:rFonts w:hint="eastAsia" w:ascii="宋体" w:hAnsi="宋体"/>
                      <w:szCs w:val="21"/>
                    </w:rPr>
                  </w:rPrChange>
                </w:rPr>
                <w:t>记录编辑功能</w:t>
              </w:r>
            </w:ins>
          </w:p>
          <w:p>
            <w:pPr>
              <w:rPr>
                <w:ins w:id="3346" w:author="Huo Beata" w:date="2020-09-09T12:03:00Z"/>
                <w:rFonts w:ascii="Times New Roman" w:hAnsi="Times New Roman" w:cs="Times New Roman"/>
                <w:color w:val="auto"/>
                <w:szCs w:val="21"/>
                <w:rPrChange w:id="3347" w:author="小多 [2]" w:date="2020-09-23T09:33:07Z">
                  <w:rPr>
                    <w:ins w:id="3348" w:author="Huo Beata" w:date="2020-09-09T12:03:00Z"/>
                    <w:rFonts w:ascii="宋体" w:hAnsi="宋体"/>
                    <w:szCs w:val="21"/>
                  </w:rPr>
                </w:rPrChange>
              </w:rPr>
            </w:pPr>
            <w:ins w:id="3349" w:author="Huo Beata" w:date="2020-09-09T12:03:00Z">
              <w:r>
                <w:rPr>
                  <w:rFonts w:ascii="Times New Roman" w:hAnsi="Times New Roman" w:cs="Times New Roman"/>
                  <w:color w:val="auto"/>
                  <w:szCs w:val="21"/>
                  <w:rPrChange w:id="3350" w:author="小多 [2]" w:date="2020-09-23T09:33:07Z">
                    <w:rPr>
                      <w:rFonts w:ascii="宋体" w:hAnsi="宋体"/>
                      <w:szCs w:val="21"/>
                    </w:rPr>
                  </w:rPrChange>
                </w:rPr>
                <w:t xml:space="preserve">a) </w:t>
              </w:r>
            </w:ins>
            <w:ins w:id="3351" w:author="Huo Beata" w:date="2020-09-09T12:03:00Z">
              <w:r>
                <w:rPr>
                  <w:rFonts w:hint="eastAsia" w:ascii="Times New Roman" w:hAnsi="Times New Roman" w:cs="Times New Roman"/>
                  <w:color w:val="auto"/>
                  <w:szCs w:val="21"/>
                  <w:rPrChange w:id="3352" w:author="小多 [2]" w:date="2020-09-23T09:33:07Z">
                    <w:rPr>
                      <w:rFonts w:hint="eastAsia" w:ascii="宋体" w:hAnsi="宋体"/>
                      <w:szCs w:val="21"/>
                    </w:rPr>
                  </w:rPrChange>
                </w:rPr>
                <w:t>病人基本信息编辑功能</w:t>
              </w:r>
            </w:ins>
          </w:p>
          <w:p>
            <w:pPr>
              <w:rPr>
                <w:ins w:id="3353" w:author="Huo Beata" w:date="2020-09-09T12:03:00Z"/>
                <w:del w:id="3354" w:author="小多" w:date="2020-09-16T19:28:00Z"/>
                <w:rFonts w:ascii="Times New Roman" w:hAnsi="Times New Roman" w:cs="Times New Roman"/>
                <w:color w:val="auto"/>
                <w:szCs w:val="21"/>
                <w:rPrChange w:id="3355" w:author="小多 [2]" w:date="2020-09-23T09:33:07Z">
                  <w:rPr>
                    <w:ins w:id="3356" w:author="Huo Beata" w:date="2020-09-09T12:03:00Z"/>
                    <w:del w:id="3357" w:author="小多" w:date="2020-09-16T19:28:00Z"/>
                    <w:rFonts w:ascii="宋体" w:hAnsi="宋体"/>
                    <w:szCs w:val="21"/>
                  </w:rPr>
                </w:rPrChange>
              </w:rPr>
            </w:pPr>
            <w:ins w:id="3358" w:author="Huo Beata" w:date="2020-09-09T12:03:00Z">
              <w:r>
                <w:rPr>
                  <w:rFonts w:hint="eastAsia" w:ascii="Times New Roman" w:hAnsi="Times New Roman" w:cs="Times New Roman"/>
                  <w:color w:val="auto"/>
                  <w:szCs w:val="21"/>
                  <w:rPrChange w:id="3359" w:author="小多 [2]" w:date="2020-09-23T09:33:07Z">
                    <w:rPr>
                      <w:rFonts w:hint="eastAsia" w:ascii="宋体" w:hAnsi="宋体"/>
                      <w:szCs w:val="21"/>
                    </w:rPr>
                  </w:rPrChange>
                </w:rPr>
                <w:t>软件能建立和修改病人的基本信息。包括姓名、年龄、性别、病例号、记录日期</w:t>
              </w:r>
            </w:ins>
          </w:p>
          <w:p>
            <w:pPr>
              <w:rPr>
                <w:ins w:id="3360" w:author="Huo Beata" w:date="2020-09-09T12:03:00Z"/>
                <w:rFonts w:ascii="Times New Roman" w:hAnsi="Times New Roman" w:cs="Times New Roman"/>
                <w:color w:val="auto"/>
                <w:szCs w:val="21"/>
                <w:rPrChange w:id="3361" w:author="小多 [2]" w:date="2020-09-23T09:33:07Z">
                  <w:rPr>
                    <w:ins w:id="3362" w:author="Huo Beata" w:date="2020-09-09T12:03:00Z"/>
                    <w:rFonts w:ascii="宋体" w:hAnsi="宋体"/>
                    <w:szCs w:val="21"/>
                  </w:rPr>
                </w:rPrChange>
              </w:rPr>
            </w:pPr>
            <w:ins w:id="3363" w:author="Huo Beata" w:date="2020-09-09T12:03:00Z">
              <w:r>
                <w:rPr>
                  <w:rFonts w:hint="eastAsia" w:ascii="Times New Roman" w:hAnsi="Times New Roman" w:cs="Times New Roman"/>
                  <w:color w:val="auto"/>
                  <w:szCs w:val="21"/>
                  <w:rPrChange w:id="3364" w:author="小多 [2]" w:date="2020-09-23T09:33:07Z">
                    <w:rPr>
                      <w:rFonts w:hint="eastAsia" w:ascii="宋体" w:hAnsi="宋体"/>
                      <w:szCs w:val="21"/>
                    </w:rPr>
                  </w:rPrChange>
                </w:rPr>
                <w:t>及开始记录的时间。</w:t>
              </w:r>
            </w:ins>
          </w:p>
          <w:p>
            <w:pPr>
              <w:rPr>
                <w:ins w:id="3365" w:author="Huo Beata" w:date="2020-09-09T12:03:00Z"/>
                <w:rFonts w:ascii="Times New Roman" w:hAnsi="Times New Roman" w:cs="Times New Roman"/>
                <w:color w:val="auto"/>
                <w:szCs w:val="21"/>
                <w:rPrChange w:id="3366" w:author="小多 [2]" w:date="2020-09-23T09:33:07Z">
                  <w:rPr>
                    <w:ins w:id="3367" w:author="Huo Beata" w:date="2020-09-09T12:03:00Z"/>
                    <w:rFonts w:ascii="宋体" w:hAnsi="宋体"/>
                    <w:szCs w:val="21"/>
                  </w:rPr>
                </w:rPrChange>
              </w:rPr>
            </w:pPr>
            <w:ins w:id="3368" w:author="Huo Beata" w:date="2020-09-09T12:03:00Z">
              <w:r>
                <w:rPr>
                  <w:rFonts w:ascii="Times New Roman" w:hAnsi="Times New Roman" w:cs="Times New Roman"/>
                  <w:color w:val="auto"/>
                  <w:szCs w:val="21"/>
                  <w:rPrChange w:id="3369" w:author="小多 [2]" w:date="2020-09-23T09:33:07Z">
                    <w:rPr>
                      <w:rFonts w:ascii="宋体" w:hAnsi="宋体"/>
                      <w:szCs w:val="21"/>
                    </w:rPr>
                  </w:rPrChange>
                </w:rPr>
                <w:t xml:space="preserve">b) </w:t>
              </w:r>
            </w:ins>
            <w:ins w:id="3370" w:author="Huo Beata" w:date="2020-09-09T12:03:00Z">
              <w:r>
                <w:rPr>
                  <w:rFonts w:hint="eastAsia" w:ascii="Times New Roman" w:hAnsi="Times New Roman" w:cs="Times New Roman"/>
                  <w:color w:val="auto"/>
                  <w:szCs w:val="21"/>
                  <w:rPrChange w:id="3371" w:author="小多 [2]" w:date="2020-09-23T09:33:07Z">
                    <w:rPr>
                      <w:rFonts w:hint="eastAsia" w:ascii="宋体" w:hAnsi="宋体"/>
                      <w:szCs w:val="21"/>
                    </w:rPr>
                  </w:rPrChange>
                </w:rPr>
                <w:t>模板编辑</w:t>
              </w:r>
            </w:ins>
          </w:p>
          <w:p>
            <w:pPr>
              <w:rPr>
                <w:ins w:id="3372" w:author="Huo Beata" w:date="2020-09-09T12:03:00Z"/>
                <w:del w:id="3373" w:author="小多" w:date="2020-09-16T19:28:00Z"/>
                <w:rFonts w:ascii="Times New Roman" w:hAnsi="Times New Roman" w:cs="Times New Roman"/>
                <w:color w:val="auto"/>
                <w:szCs w:val="21"/>
                <w:rPrChange w:id="3374" w:author="小多 [2]" w:date="2020-09-23T09:33:07Z">
                  <w:rPr>
                    <w:ins w:id="3375" w:author="Huo Beata" w:date="2020-09-09T12:03:00Z"/>
                    <w:del w:id="3376" w:author="小多" w:date="2020-09-16T19:28:00Z"/>
                    <w:rFonts w:ascii="宋体" w:hAnsi="宋体"/>
                    <w:szCs w:val="21"/>
                  </w:rPr>
                </w:rPrChange>
              </w:rPr>
            </w:pPr>
            <w:ins w:id="3377" w:author="Huo Beata" w:date="2020-09-09T12:03:00Z">
              <w:r>
                <w:rPr>
                  <w:rFonts w:ascii="Times New Roman" w:hAnsi="Times New Roman" w:cs="Times New Roman"/>
                  <w:color w:val="auto"/>
                  <w:szCs w:val="21"/>
                  <w:rPrChange w:id="3378" w:author="小多 [2]" w:date="2020-09-23T09:33:07Z">
                    <w:rPr>
                      <w:rFonts w:ascii="宋体" w:hAnsi="宋体"/>
                      <w:szCs w:val="21"/>
                    </w:rPr>
                  </w:rPrChange>
                </w:rPr>
                <w:t>i</w:t>
              </w:r>
            </w:ins>
            <w:ins w:id="3379" w:author="Huo Beata" w:date="2020-09-09T12:03:00Z">
              <w:r>
                <w:rPr>
                  <w:rFonts w:ascii="Times New Roman" w:hAnsi="Times New Roman" w:cs="Times New Roman"/>
                  <w:color w:val="auto"/>
                  <w:szCs w:val="21"/>
                  <w:rPrChange w:id="3380" w:author="小多 [2]" w:date="2020-09-23T09:33:07Z">
                    <w:rPr>
                      <w:rFonts w:ascii="宋体" w:hAnsi="宋体"/>
                      <w:szCs w:val="21"/>
                    </w:rPr>
                  </w:rPrChange>
                </w:rPr>
                <w:t xml:space="preserve">. </w:t>
              </w:r>
            </w:ins>
            <w:ins w:id="3381" w:author="Huo Beata" w:date="2020-09-09T12:03:00Z">
              <w:r>
                <w:rPr>
                  <w:rFonts w:hint="eastAsia" w:ascii="Times New Roman" w:hAnsi="Times New Roman" w:cs="Times New Roman"/>
                  <w:color w:val="auto"/>
                  <w:szCs w:val="21"/>
                  <w:rPrChange w:id="3382" w:author="小多 [2]" w:date="2020-09-23T09:33:07Z">
                    <w:rPr>
                      <w:rFonts w:hint="eastAsia" w:ascii="宋体" w:hAnsi="宋体"/>
                      <w:szCs w:val="21"/>
                    </w:rPr>
                  </w:rPrChange>
                </w:rPr>
                <w:t>软件能够识别并标记心搏：如正常（</w:t>
              </w:r>
            </w:ins>
            <w:ins w:id="3383" w:author="Huo Beata" w:date="2020-09-09T12:03:00Z">
              <w:r>
                <w:rPr>
                  <w:rFonts w:ascii="Times New Roman" w:hAnsi="Times New Roman" w:cs="Times New Roman"/>
                  <w:color w:val="auto"/>
                  <w:szCs w:val="21"/>
                  <w:rPrChange w:id="3384" w:author="小多 [2]" w:date="2020-09-23T09:33:07Z">
                    <w:rPr>
                      <w:rFonts w:ascii="宋体" w:hAnsi="宋体"/>
                      <w:szCs w:val="21"/>
                    </w:rPr>
                  </w:rPrChange>
                </w:rPr>
                <w:t>N</w:t>
              </w:r>
            </w:ins>
            <w:ins w:id="3385" w:author="Huo Beata" w:date="2020-09-09T12:03:00Z">
              <w:r>
                <w:rPr>
                  <w:rFonts w:hint="eastAsia" w:ascii="Times New Roman" w:hAnsi="Times New Roman" w:cs="Times New Roman"/>
                  <w:color w:val="auto"/>
                  <w:szCs w:val="21"/>
                  <w:rPrChange w:id="3386" w:author="小多 [2]" w:date="2020-09-23T09:33:07Z">
                    <w:rPr>
                      <w:rFonts w:hint="eastAsia" w:ascii="宋体" w:hAnsi="宋体"/>
                      <w:szCs w:val="21"/>
                    </w:rPr>
                  </w:rPrChange>
                </w:rPr>
                <w:t>）、室性（</w:t>
              </w:r>
            </w:ins>
            <w:ins w:id="3387" w:author="Huo Beata" w:date="2020-09-09T12:03:00Z">
              <w:r>
                <w:rPr>
                  <w:rFonts w:ascii="Times New Roman" w:hAnsi="Times New Roman" w:cs="Times New Roman"/>
                  <w:color w:val="auto"/>
                  <w:szCs w:val="21"/>
                  <w:rPrChange w:id="3388" w:author="小多 [2]" w:date="2020-09-23T09:33:07Z">
                    <w:rPr>
                      <w:rFonts w:ascii="宋体" w:hAnsi="宋体"/>
                      <w:szCs w:val="21"/>
                    </w:rPr>
                  </w:rPrChange>
                </w:rPr>
                <w:t>V</w:t>
              </w:r>
            </w:ins>
            <w:ins w:id="3389" w:author="Huo Beata" w:date="2020-09-09T12:03:00Z">
              <w:r>
                <w:rPr>
                  <w:rFonts w:hint="eastAsia" w:ascii="Times New Roman" w:hAnsi="Times New Roman" w:cs="Times New Roman"/>
                  <w:color w:val="auto"/>
                  <w:szCs w:val="21"/>
                  <w:rPrChange w:id="3390" w:author="小多 [2]" w:date="2020-09-23T09:33:07Z">
                    <w:rPr>
                      <w:rFonts w:hint="eastAsia" w:ascii="宋体" w:hAnsi="宋体"/>
                      <w:szCs w:val="21"/>
                    </w:rPr>
                  </w:rPrChange>
                </w:rPr>
                <w:t>）、室上性（</w:t>
              </w:r>
            </w:ins>
            <w:ins w:id="3391" w:author="Huo Beata" w:date="2020-09-09T12:03:00Z">
              <w:r>
                <w:rPr>
                  <w:rFonts w:ascii="Times New Roman" w:hAnsi="Times New Roman" w:cs="Times New Roman"/>
                  <w:color w:val="auto"/>
                  <w:szCs w:val="21"/>
                  <w:rPrChange w:id="3392" w:author="小多 [2]" w:date="2020-09-23T09:33:07Z">
                    <w:rPr>
                      <w:rFonts w:ascii="宋体" w:hAnsi="宋体"/>
                      <w:szCs w:val="21"/>
                    </w:rPr>
                  </w:rPrChange>
                </w:rPr>
                <w:t>S</w:t>
              </w:r>
            </w:ins>
            <w:ins w:id="3393" w:author="Huo Beata" w:date="2020-09-09T12:03:00Z">
              <w:r>
                <w:rPr>
                  <w:rFonts w:hint="eastAsia" w:ascii="Times New Roman" w:hAnsi="Times New Roman" w:cs="Times New Roman"/>
                  <w:color w:val="auto"/>
                  <w:szCs w:val="21"/>
                  <w:rPrChange w:id="3394" w:author="小多 [2]" w:date="2020-09-23T09:33:07Z">
                    <w:rPr>
                      <w:rFonts w:hint="eastAsia" w:ascii="宋体" w:hAnsi="宋体"/>
                      <w:szCs w:val="21"/>
                    </w:rPr>
                  </w:rPrChange>
                </w:rPr>
                <w:t>）、伪</w:t>
              </w:r>
            </w:ins>
          </w:p>
          <w:p>
            <w:pPr>
              <w:rPr>
                <w:ins w:id="3395" w:author="Huo Beata" w:date="2020-09-09T12:03:00Z"/>
                <w:rFonts w:ascii="Times New Roman" w:hAnsi="Times New Roman" w:cs="Times New Roman"/>
                <w:color w:val="auto"/>
                <w:szCs w:val="21"/>
                <w:rPrChange w:id="3396" w:author="小多 [2]" w:date="2020-09-23T09:33:07Z">
                  <w:rPr>
                    <w:ins w:id="3397" w:author="Huo Beata" w:date="2020-09-09T12:03:00Z"/>
                    <w:rFonts w:ascii="宋体" w:hAnsi="宋体"/>
                    <w:szCs w:val="21"/>
                  </w:rPr>
                </w:rPrChange>
              </w:rPr>
            </w:pPr>
            <w:ins w:id="3398" w:author="Huo Beata" w:date="2020-09-09T12:03:00Z">
              <w:r>
                <w:rPr>
                  <w:rFonts w:hint="eastAsia" w:ascii="Times New Roman" w:hAnsi="Times New Roman" w:cs="Times New Roman"/>
                  <w:color w:val="auto"/>
                  <w:szCs w:val="21"/>
                  <w:rPrChange w:id="3399" w:author="小多 [2]" w:date="2020-09-23T09:33:07Z">
                    <w:rPr>
                      <w:rFonts w:hint="eastAsia" w:ascii="宋体" w:hAnsi="宋体"/>
                      <w:szCs w:val="21"/>
                    </w:rPr>
                  </w:rPrChange>
                </w:rPr>
                <w:t>差（</w:t>
              </w:r>
            </w:ins>
            <w:ins w:id="3400" w:author="Huo Beata" w:date="2020-09-09T12:03:00Z">
              <w:r>
                <w:rPr>
                  <w:rFonts w:ascii="Times New Roman" w:hAnsi="Times New Roman" w:cs="Times New Roman"/>
                  <w:color w:val="auto"/>
                  <w:szCs w:val="21"/>
                  <w:rPrChange w:id="3401" w:author="小多 [2]" w:date="2020-09-23T09:33:07Z">
                    <w:rPr>
                      <w:rFonts w:ascii="宋体" w:hAnsi="宋体"/>
                      <w:szCs w:val="21"/>
                    </w:rPr>
                  </w:rPrChange>
                </w:rPr>
                <w:t>X</w:t>
              </w:r>
            </w:ins>
            <w:ins w:id="3402" w:author="Huo Beata" w:date="2020-09-09T12:03:00Z">
              <w:r>
                <w:rPr>
                  <w:rFonts w:hint="eastAsia" w:ascii="Times New Roman" w:hAnsi="Times New Roman" w:cs="Times New Roman"/>
                  <w:color w:val="auto"/>
                  <w:szCs w:val="21"/>
                  <w:rPrChange w:id="3403" w:author="小多 [2]" w:date="2020-09-23T09:33:07Z">
                    <w:rPr>
                      <w:rFonts w:hint="eastAsia" w:ascii="宋体" w:hAnsi="宋体"/>
                      <w:szCs w:val="21"/>
                    </w:rPr>
                  </w:rPrChange>
                </w:rPr>
                <w:t>）、疑问（</w:t>
              </w:r>
            </w:ins>
            <w:ins w:id="3404" w:author="Huo Beata" w:date="2020-09-09T12:03:00Z">
              <w:r>
                <w:rPr>
                  <w:rFonts w:ascii="Times New Roman" w:hAnsi="Times New Roman" w:cs="Times New Roman"/>
                  <w:color w:val="auto"/>
                  <w:szCs w:val="21"/>
                  <w:rPrChange w:id="3405" w:author="小多 [2]" w:date="2020-09-23T09:33:07Z">
                    <w:rPr>
                      <w:rFonts w:ascii="宋体" w:hAnsi="宋体"/>
                      <w:szCs w:val="21"/>
                    </w:rPr>
                  </w:rPrChange>
                </w:rPr>
                <w:t>O</w:t>
              </w:r>
            </w:ins>
            <w:ins w:id="3406" w:author="Huo Beata" w:date="2020-09-09T12:03:00Z">
              <w:r>
                <w:rPr>
                  <w:rFonts w:hint="eastAsia" w:ascii="Times New Roman" w:hAnsi="Times New Roman" w:cs="Times New Roman"/>
                  <w:color w:val="auto"/>
                  <w:szCs w:val="21"/>
                  <w:rPrChange w:id="3407" w:author="小多 [2]" w:date="2020-09-23T09:33:07Z">
                    <w:rPr>
                      <w:rFonts w:hint="eastAsia" w:ascii="宋体" w:hAnsi="宋体"/>
                      <w:szCs w:val="21"/>
                    </w:rPr>
                  </w:rPrChange>
                </w:rPr>
                <w:t>）、起搏（</w:t>
              </w:r>
            </w:ins>
            <w:ins w:id="3408" w:author="Huo Beata" w:date="2020-09-09T12:03:00Z">
              <w:r>
                <w:rPr>
                  <w:rFonts w:ascii="Times New Roman" w:hAnsi="Times New Roman" w:cs="Times New Roman"/>
                  <w:color w:val="auto"/>
                  <w:szCs w:val="21"/>
                  <w:rPrChange w:id="3409" w:author="小多 [2]" w:date="2020-09-23T09:33:07Z">
                    <w:rPr>
                      <w:rFonts w:ascii="宋体" w:hAnsi="宋体"/>
                      <w:szCs w:val="21"/>
                    </w:rPr>
                  </w:rPrChange>
                </w:rPr>
                <w:t>P</w:t>
              </w:r>
            </w:ins>
            <w:ins w:id="3410" w:author="Huo Beata" w:date="2020-09-09T12:03:00Z">
              <w:r>
                <w:rPr>
                  <w:rFonts w:hint="eastAsia" w:ascii="Times New Roman" w:hAnsi="Times New Roman" w:cs="Times New Roman"/>
                  <w:color w:val="auto"/>
                  <w:szCs w:val="21"/>
                  <w:rPrChange w:id="3411" w:author="小多 [2]" w:date="2020-09-23T09:33:07Z">
                    <w:rPr>
                      <w:rFonts w:hint="eastAsia" w:ascii="宋体" w:hAnsi="宋体"/>
                      <w:szCs w:val="21"/>
                    </w:rPr>
                  </w:rPrChange>
                </w:rPr>
                <w:t>）；</w:t>
              </w:r>
            </w:ins>
          </w:p>
          <w:p>
            <w:pPr>
              <w:rPr>
                <w:ins w:id="3412" w:author="Huo Beata" w:date="2020-09-09T12:03:00Z"/>
                <w:rFonts w:ascii="Times New Roman" w:hAnsi="Times New Roman" w:cs="Times New Roman"/>
                <w:color w:val="auto"/>
                <w:szCs w:val="21"/>
                <w:rPrChange w:id="3413" w:author="小多 [2]" w:date="2020-09-23T09:33:07Z">
                  <w:rPr>
                    <w:ins w:id="3414" w:author="Huo Beata" w:date="2020-09-09T12:03:00Z"/>
                    <w:rFonts w:ascii="宋体" w:hAnsi="宋体"/>
                    <w:szCs w:val="21"/>
                  </w:rPr>
                </w:rPrChange>
              </w:rPr>
            </w:pPr>
            <w:ins w:id="3415" w:author="Huo Beata" w:date="2020-09-09T12:03:00Z">
              <w:r>
                <w:rPr>
                  <w:rFonts w:ascii="Times New Roman" w:hAnsi="Times New Roman" w:cs="Times New Roman"/>
                  <w:color w:val="auto"/>
                  <w:szCs w:val="21"/>
                  <w:rPrChange w:id="3416" w:author="小多 [2]" w:date="2020-09-23T09:33:07Z">
                    <w:rPr>
                      <w:rFonts w:ascii="宋体" w:hAnsi="宋体"/>
                      <w:szCs w:val="21"/>
                    </w:rPr>
                  </w:rPrChange>
                </w:rPr>
                <w:t xml:space="preserve">ii. </w:t>
              </w:r>
            </w:ins>
            <w:ins w:id="3417" w:author="Huo Beata" w:date="2020-09-09T12:03:00Z">
              <w:r>
                <w:rPr>
                  <w:rFonts w:hint="eastAsia" w:ascii="Times New Roman" w:hAnsi="Times New Roman" w:cs="Times New Roman"/>
                  <w:color w:val="auto"/>
                  <w:szCs w:val="21"/>
                  <w:rPrChange w:id="3418" w:author="小多 [2]" w:date="2020-09-23T09:33:07Z">
                    <w:rPr>
                      <w:rFonts w:hint="eastAsia" w:ascii="宋体" w:hAnsi="宋体"/>
                      <w:szCs w:val="21"/>
                    </w:rPr>
                  </w:rPrChange>
                </w:rPr>
                <w:t>能够插入、删除、修改一个心搏标识；</w:t>
              </w:r>
            </w:ins>
          </w:p>
          <w:p>
            <w:pPr>
              <w:rPr>
                <w:ins w:id="3419" w:author="Huo Beata" w:date="2020-09-09T12:03:00Z"/>
                <w:rFonts w:ascii="Times New Roman" w:hAnsi="Times New Roman" w:cs="Times New Roman"/>
                <w:color w:val="auto"/>
                <w:szCs w:val="21"/>
                <w:rPrChange w:id="3420" w:author="小多 [2]" w:date="2020-09-23T09:33:07Z">
                  <w:rPr>
                    <w:ins w:id="3421" w:author="Huo Beata" w:date="2020-09-09T12:03:00Z"/>
                    <w:rFonts w:ascii="宋体" w:hAnsi="宋体"/>
                    <w:szCs w:val="21"/>
                  </w:rPr>
                </w:rPrChange>
              </w:rPr>
            </w:pPr>
            <w:ins w:id="3422" w:author="Huo Beata" w:date="2020-09-09T12:03:00Z">
              <w:r>
                <w:rPr>
                  <w:rFonts w:ascii="Times New Roman" w:hAnsi="Times New Roman" w:cs="Times New Roman"/>
                  <w:color w:val="auto"/>
                  <w:szCs w:val="21"/>
                  <w:rPrChange w:id="3423" w:author="小多 [2]" w:date="2020-09-23T09:33:07Z">
                    <w:rPr>
                      <w:rFonts w:ascii="宋体" w:hAnsi="宋体"/>
                      <w:szCs w:val="21"/>
                    </w:rPr>
                  </w:rPrChange>
                </w:rPr>
                <w:t xml:space="preserve">iii. </w:t>
              </w:r>
            </w:ins>
            <w:ins w:id="3424" w:author="Huo Beata" w:date="2020-09-09T12:03:00Z">
              <w:r>
                <w:rPr>
                  <w:rFonts w:hint="eastAsia" w:ascii="Times New Roman" w:hAnsi="Times New Roman" w:cs="Times New Roman"/>
                  <w:color w:val="auto"/>
                  <w:szCs w:val="21"/>
                  <w:rPrChange w:id="3425" w:author="小多 [2]" w:date="2020-09-23T09:33:07Z">
                    <w:rPr>
                      <w:rFonts w:hint="eastAsia" w:ascii="宋体" w:hAnsi="宋体"/>
                      <w:szCs w:val="21"/>
                    </w:rPr>
                  </w:rPrChange>
                </w:rPr>
                <w:t>应能插入一个心电图片段，并在报告中打印</w:t>
              </w:r>
            </w:ins>
            <w:ins w:id="3426" w:author="Huo Beata" w:date="2020-09-09T12:03:00Z">
              <w:del w:id="3427" w:author="张 婷" w:date="2020-09-17T14:01:00Z">
                <w:r>
                  <w:rPr>
                    <w:rFonts w:hint="eastAsia" w:ascii="Times New Roman" w:hAnsi="Times New Roman" w:cs="Times New Roman"/>
                    <w:color w:val="auto"/>
                    <w:szCs w:val="21"/>
                    <w:rPrChange w:id="3428" w:author="小多 [2]" w:date="2020-09-23T09:33:07Z">
                      <w:rPr>
                        <w:rFonts w:hint="eastAsia" w:ascii="宋体" w:hAnsi="宋体"/>
                        <w:szCs w:val="21"/>
                      </w:rPr>
                    </w:rPrChange>
                  </w:rPr>
                  <w:delText>。</w:delText>
                </w:r>
              </w:del>
            </w:ins>
            <w:ins w:id="3429" w:author="张 婷" w:date="2020-09-17T14:01:00Z">
              <w:r>
                <w:rPr>
                  <w:rFonts w:hint="eastAsia" w:ascii="Times New Roman" w:hAnsi="Times New Roman" w:cs="Times New Roman"/>
                  <w:color w:val="auto"/>
                  <w:szCs w:val="21"/>
                  <w:rPrChange w:id="3430" w:author="小多 [2]" w:date="2020-09-23T09:33:07Z">
                    <w:rPr>
                      <w:rFonts w:hint="eastAsia" w:ascii="Times New Roman" w:hAnsi="Times New Roman" w:cs="Times New Roman"/>
                      <w:szCs w:val="21"/>
                    </w:rPr>
                  </w:rPrChange>
                </w:rPr>
                <w:t>；</w:t>
              </w:r>
            </w:ins>
          </w:p>
          <w:p>
            <w:pPr>
              <w:rPr>
                <w:ins w:id="3431" w:author="Huo Beata" w:date="2020-09-09T12:03:00Z"/>
                <w:del w:id="3432" w:author="张 婷" w:date="2020-09-17T14:01:00Z"/>
                <w:rFonts w:ascii="Times New Roman" w:hAnsi="Times New Roman" w:cs="Times New Roman"/>
                <w:color w:val="auto"/>
                <w:szCs w:val="21"/>
                <w:rPrChange w:id="3433" w:author="小多 [2]" w:date="2020-09-23T09:33:07Z">
                  <w:rPr>
                    <w:ins w:id="3434" w:author="Huo Beata" w:date="2020-09-09T12:03:00Z"/>
                    <w:del w:id="3435" w:author="张 婷" w:date="2020-09-17T14:01:00Z"/>
                    <w:rFonts w:ascii="宋体" w:hAnsi="宋体"/>
                    <w:szCs w:val="21"/>
                  </w:rPr>
                </w:rPrChange>
              </w:rPr>
            </w:pPr>
            <w:ins w:id="3436" w:author="Huo Beata" w:date="2020-09-09T12:03:00Z">
              <w:r>
                <w:rPr>
                  <w:rFonts w:ascii="Times New Roman" w:hAnsi="Times New Roman" w:cs="Times New Roman"/>
                  <w:color w:val="auto"/>
                  <w:szCs w:val="21"/>
                  <w:rPrChange w:id="3437" w:author="小多 [2]" w:date="2020-09-23T09:33:07Z">
                    <w:rPr>
                      <w:rFonts w:ascii="宋体" w:hAnsi="宋体"/>
                      <w:szCs w:val="21"/>
                    </w:rPr>
                  </w:rPrChange>
                </w:rPr>
                <w:t xml:space="preserve">iv. </w:t>
              </w:r>
            </w:ins>
            <w:ins w:id="3438" w:author="Huo Beata" w:date="2020-09-09T12:03:00Z">
              <w:r>
                <w:rPr>
                  <w:rFonts w:hint="eastAsia" w:ascii="Times New Roman" w:hAnsi="Times New Roman" w:cs="Times New Roman"/>
                  <w:color w:val="auto"/>
                  <w:szCs w:val="21"/>
                  <w:rPrChange w:id="3439" w:author="小多 [2]" w:date="2020-09-23T09:33:07Z">
                    <w:rPr>
                      <w:rFonts w:hint="eastAsia" w:ascii="宋体" w:hAnsi="宋体"/>
                      <w:szCs w:val="21"/>
                    </w:rPr>
                  </w:rPrChange>
                </w:rPr>
                <w:t>叠加防混淆编辑，可以将指定个数的</w:t>
              </w:r>
            </w:ins>
            <w:ins w:id="3440" w:author="Huo Beata" w:date="2020-09-09T12:03:00Z">
              <w:r>
                <w:rPr>
                  <w:rFonts w:ascii="Times New Roman" w:hAnsi="Times New Roman" w:cs="Times New Roman"/>
                  <w:color w:val="auto"/>
                  <w:szCs w:val="21"/>
                  <w:rPrChange w:id="3441" w:author="小多 [2]" w:date="2020-09-23T09:33:07Z">
                    <w:rPr>
                      <w:rFonts w:ascii="宋体" w:hAnsi="宋体"/>
                      <w:szCs w:val="21"/>
                    </w:rPr>
                  </w:rPrChange>
                </w:rPr>
                <w:t xml:space="preserve">QRS </w:t>
              </w:r>
            </w:ins>
            <w:ins w:id="3442" w:author="Huo Beata" w:date="2020-09-09T12:03:00Z">
              <w:r>
                <w:rPr>
                  <w:rFonts w:hint="eastAsia" w:ascii="Times New Roman" w:hAnsi="Times New Roman" w:cs="Times New Roman"/>
                  <w:color w:val="auto"/>
                  <w:szCs w:val="21"/>
                  <w:rPrChange w:id="3443" w:author="小多 [2]" w:date="2020-09-23T09:33:07Z">
                    <w:rPr>
                      <w:rFonts w:hint="eastAsia" w:ascii="宋体" w:hAnsi="宋体"/>
                      <w:szCs w:val="21"/>
                    </w:rPr>
                  </w:rPrChange>
                </w:rPr>
                <w:t>在某个导联上进行叠加，用鼠</w:t>
              </w:r>
            </w:ins>
          </w:p>
          <w:p>
            <w:pPr>
              <w:rPr>
                <w:ins w:id="3444" w:author="Huo Beata" w:date="2020-09-09T12:03:00Z"/>
                <w:rFonts w:ascii="Times New Roman" w:hAnsi="Times New Roman" w:cs="Times New Roman"/>
                <w:color w:val="auto"/>
                <w:szCs w:val="21"/>
                <w:rPrChange w:id="3445" w:author="小多 [2]" w:date="2020-09-23T09:33:07Z">
                  <w:rPr>
                    <w:ins w:id="3446" w:author="Huo Beata" w:date="2020-09-09T12:03:00Z"/>
                    <w:rFonts w:ascii="宋体" w:hAnsi="宋体"/>
                    <w:szCs w:val="21"/>
                  </w:rPr>
                </w:rPrChange>
              </w:rPr>
            </w:pPr>
            <w:ins w:id="3447" w:author="Huo Beata" w:date="2020-09-09T12:03:00Z">
              <w:r>
                <w:rPr>
                  <w:rFonts w:hint="eastAsia" w:ascii="Times New Roman" w:hAnsi="Times New Roman" w:cs="Times New Roman"/>
                  <w:color w:val="auto"/>
                  <w:szCs w:val="21"/>
                  <w:rPrChange w:id="3448" w:author="小多 [2]" w:date="2020-09-23T09:33:07Z">
                    <w:rPr>
                      <w:rFonts w:hint="eastAsia" w:ascii="宋体" w:hAnsi="宋体"/>
                      <w:szCs w:val="21"/>
                    </w:rPr>
                  </w:rPrChange>
                </w:rPr>
                <w:t>标选择</w:t>
              </w:r>
            </w:ins>
            <w:ins w:id="3449" w:author="Huo Beata" w:date="2020-09-09T12:03:00Z">
              <w:r>
                <w:rPr>
                  <w:rFonts w:hint="eastAsia" w:ascii="Times New Roman" w:hAnsi="Times New Roman" w:cs="Times New Roman"/>
                  <w:color w:val="auto"/>
                  <w:szCs w:val="21"/>
                  <w:rPrChange w:id="3450" w:author="小多 [2]" w:date="2020-09-23T09:33:07Z">
                    <w:rPr>
                      <w:rFonts w:hint="eastAsia" w:ascii="宋体" w:hAnsi="宋体"/>
                      <w:szCs w:val="21"/>
                    </w:rPr>
                  </w:rPrChange>
                </w:rPr>
                <w:t>图形区域的</w:t>
              </w:r>
            </w:ins>
            <w:ins w:id="3451" w:author="Huo Beata" w:date="2020-09-09T12:03:00Z">
              <w:r>
                <w:rPr>
                  <w:rFonts w:ascii="Times New Roman" w:hAnsi="Times New Roman" w:cs="Times New Roman"/>
                  <w:color w:val="auto"/>
                  <w:szCs w:val="21"/>
                  <w:rPrChange w:id="3452" w:author="小多 [2]" w:date="2020-09-23T09:33:07Z">
                    <w:rPr>
                      <w:rFonts w:ascii="宋体" w:hAnsi="宋体"/>
                      <w:szCs w:val="21"/>
                    </w:rPr>
                  </w:rPrChange>
                </w:rPr>
                <w:t>QRS</w:t>
              </w:r>
            </w:ins>
            <w:ins w:id="3453" w:author="Huo Beata" w:date="2020-09-09T12:03:00Z">
              <w:r>
                <w:rPr>
                  <w:rFonts w:hint="eastAsia" w:ascii="Times New Roman" w:hAnsi="Times New Roman" w:cs="Times New Roman"/>
                  <w:color w:val="auto"/>
                  <w:szCs w:val="21"/>
                  <w:rPrChange w:id="3454" w:author="小多 [2]" w:date="2020-09-23T09:33:07Z">
                    <w:rPr>
                      <w:rFonts w:hint="eastAsia" w:ascii="宋体" w:hAnsi="宋体"/>
                      <w:szCs w:val="21"/>
                    </w:rPr>
                  </w:rPrChange>
                </w:rPr>
                <w:t>，并修改选中区域</w:t>
              </w:r>
            </w:ins>
            <w:ins w:id="3455" w:author="Huo Beata" w:date="2020-09-09T12:03:00Z">
              <w:r>
                <w:rPr>
                  <w:rFonts w:ascii="Times New Roman" w:hAnsi="Times New Roman" w:cs="Times New Roman"/>
                  <w:color w:val="auto"/>
                  <w:szCs w:val="21"/>
                  <w:rPrChange w:id="3456" w:author="小多 [2]" w:date="2020-09-23T09:33:07Z">
                    <w:rPr>
                      <w:rFonts w:ascii="宋体" w:hAnsi="宋体"/>
                      <w:szCs w:val="21"/>
                    </w:rPr>
                  </w:rPrChange>
                </w:rPr>
                <w:t xml:space="preserve">QRS </w:t>
              </w:r>
            </w:ins>
            <w:ins w:id="3457" w:author="Huo Beata" w:date="2020-09-09T12:03:00Z">
              <w:r>
                <w:rPr>
                  <w:rFonts w:hint="eastAsia" w:ascii="Times New Roman" w:hAnsi="Times New Roman" w:cs="Times New Roman"/>
                  <w:color w:val="auto"/>
                  <w:szCs w:val="21"/>
                  <w:rPrChange w:id="3458" w:author="小多 [2]" w:date="2020-09-23T09:33:07Z">
                    <w:rPr>
                      <w:rFonts w:hint="eastAsia" w:ascii="宋体" w:hAnsi="宋体"/>
                      <w:szCs w:val="21"/>
                    </w:rPr>
                  </w:rPrChange>
                </w:rPr>
                <w:t>的标识。</w:t>
              </w:r>
            </w:ins>
          </w:p>
          <w:p>
            <w:pPr>
              <w:rPr>
                <w:ins w:id="3459" w:author="Huo Beata" w:date="2020-09-09T12:03:00Z"/>
                <w:rFonts w:ascii="Times New Roman" w:hAnsi="Times New Roman" w:cs="Times New Roman"/>
                <w:color w:val="auto"/>
                <w:szCs w:val="21"/>
                <w:rPrChange w:id="3460" w:author="小多 [2]" w:date="2020-09-23T09:33:07Z">
                  <w:rPr>
                    <w:ins w:id="3461" w:author="Huo Beata" w:date="2020-09-09T12:03:00Z"/>
                    <w:rFonts w:ascii="宋体" w:hAnsi="宋体"/>
                    <w:szCs w:val="21"/>
                  </w:rPr>
                </w:rPrChange>
              </w:rPr>
            </w:pPr>
            <w:ins w:id="3462" w:author="Huo Beata" w:date="2020-09-09T12:03:00Z">
              <w:r>
                <w:rPr>
                  <w:rFonts w:ascii="Times New Roman" w:hAnsi="Times New Roman" w:cs="Times New Roman"/>
                  <w:color w:val="auto"/>
                  <w:szCs w:val="21"/>
                  <w:rPrChange w:id="3463" w:author="小多 [2]" w:date="2020-09-23T09:33:07Z">
                    <w:rPr>
                      <w:rFonts w:ascii="宋体" w:hAnsi="宋体"/>
                      <w:szCs w:val="21"/>
                    </w:rPr>
                  </w:rPrChange>
                </w:rPr>
                <w:t xml:space="preserve">c) </w:t>
              </w:r>
            </w:ins>
            <w:ins w:id="3464" w:author="Huo Beata" w:date="2020-09-09T12:03:00Z">
              <w:r>
                <w:rPr>
                  <w:rFonts w:hint="eastAsia" w:ascii="Times New Roman" w:hAnsi="Times New Roman" w:cs="Times New Roman"/>
                  <w:color w:val="auto"/>
                  <w:szCs w:val="21"/>
                  <w:rPrChange w:id="3465" w:author="小多 [2]" w:date="2020-09-23T09:33:07Z">
                    <w:rPr>
                      <w:rFonts w:hint="eastAsia" w:ascii="宋体" w:hAnsi="宋体"/>
                      <w:szCs w:val="21"/>
                    </w:rPr>
                  </w:rPrChange>
                </w:rPr>
                <w:t>事件编辑</w:t>
              </w:r>
            </w:ins>
          </w:p>
          <w:p>
            <w:pPr>
              <w:rPr>
                <w:ins w:id="3466" w:author="Huo Beata" w:date="2020-09-09T12:03:00Z"/>
                <w:del w:id="3467" w:author="小多" w:date="2020-09-16T19:28:00Z"/>
                <w:rFonts w:ascii="Times New Roman" w:hAnsi="Times New Roman" w:cs="Times New Roman"/>
                <w:color w:val="auto"/>
                <w:szCs w:val="21"/>
                <w:rPrChange w:id="3468" w:author="小多 [2]" w:date="2020-09-23T09:33:07Z">
                  <w:rPr>
                    <w:ins w:id="3469" w:author="Huo Beata" w:date="2020-09-09T12:03:00Z"/>
                    <w:del w:id="3470" w:author="小多" w:date="2020-09-16T19:28:00Z"/>
                    <w:rFonts w:ascii="宋体" w:hAnsi="宋体"/>
                    <w:szCs w:val="21"/>
                  </w:rPr>
                </w:rPrChange>
              </w:rPr>
            </w:pPr>
            <w:ins w:id="3471" w:author="Huo Beata" w:date="2020-09-09T12:03:00Z">
              <w:r>
                <w:rPr>
                  <w:rFonts w:ascii="Times New Roman" w:hAnsi="Times New Roman" w:cs="Times New Roman"/>
                  <w:color w:val="auto"/>
                  <w:szCs w:val="21"/>
                  <w:rPrChange w:id="3472" w:author="小多 [2]" w:date="2020-09-23T09:33:07Z">
                    <w:rPr>
                      <w:rFonts w:ascii="宋体" w:hAnsi="宋体"/>
                      <w:szCs w:val="21"/>
                    </w:rPr>
                  </w:rPrChange>
                </w:rPr>
                <w:t>i</w:t>
              </w:r>
            </w:ins>
            <w:ins w:id="3473" w:author="Huo Beata" w:date="2020-09-09T12:03:00Z">
              <w:r>
                <w:rPr>
                  <w:rFonts w:ascii="Times New Roman" w:hAnsi="Times New Roman" w:cs="Times New Roman"/>
                  <w:color w:val="auto"/>
                  <w:szCs w:val="21"/>
                  <w:rPrChange w:id="3474" w:author="小多 [2]" w:date="2020-09-23T09:33:07Z">
                    <w:rPr>
                      <w:rFonts w:ascii="宋体" w:hAnsi="宋体"/>
                      <w:szCs w:val="21"/>
                    </w:rPr>
                  </w:rPrChange>
                </w:rPr>
                <w:t xml:space="preserve">. </w:t>
              </w:r>
            </w:ins>
            <w:ins w:id="3475" w:author="Huo Beata" w:date="2020-09-09T12:03:00Z">
              <w:r>
                <w:rPr>
                  <w:rFonts w:hint="eastAsia" w:ascii="Times New Roman" w:hAnsi="Times New Roman" w:cs="Times New Roman"/>
                  <w:color w:val="auto"/>
                  <w:szCs w:val="21"/>
                  <w:rPrChange w:id="3476" w:author="小多 [2]" w:date="2020-09-23T09:33:07Z">
                    <w:rPr>
                      <w:rFonts w:hint="eastAsia" w:ascii="宋体" w:hAnsi="宋体"/>
                      <w:szCs w:val="21"/>
                    </w:rPr>
                  </w:rPrChange>
                </w:rPr>
                <w:t>能够识别病人按钮事件，修改、删除事件，显示事件时刻的心电图条片</w:t>
              </w:r>
            </w:ins>
          </w:p>
          <w:p>
            <w:pPr>
              <w:rPr>
                <w:ins w:id="3477" w:author="Huo Beata" w:date="2020-09-09T12:03:00Z"/>
                <w:rFonts w:ascii="Times New Roman" w:hAnsi="Times New Roman" w:cs="Times New Roman"/>
                <w:color w:val="auto"/>
                <w:szCs w:val="21"/>
                <w:rPrChange w:id="3478" w:author="小多 [2]" w:date="2020-09-23T09:33:07Z">
                  <w:rPr>
                    <w:ins w:id="3479" w:author="Huo Beata" w:date="2020-09-09T12:03:00Z"/>
                    <w:rFonts w:ascii="宋体" w:hAnsi="宋体"/>
                    <w:szCs w:val="21"/>
                  </w:rPr>
                </w:rPrChange>
              </w:rPr>
            </w:pPr>
            <w:ins w:id="3480" w:author="Huo Beata" w:date="2020-09-09T12:03:00Z">
              <w:r>
                <w:rPr>
                  <w:rFonts w:hint="eastAsia" w:ascii="Times New Roman" w:hAnsi="Times New Roman" w:cs="Times New Roman"/>
                  <w:color w:val="auto"/>
                  <w:szCs w:val="21"/>
                  <w:rPrChange w:id="3481" w:author="小多 [2]" w:date="2020-09-23T09:33:07Z">
                    <w:rPr>
                      <w:rFonts w:hint="eastAsia" w:ascii="宋体" w:hAnsi="宋体"/>
                      <w:szCs w:val="21"/>
                    </w:rPr>
                  </w:rPrChange>
                </w:rPr>
                <w:t>段；</w:t>
              </w:r>
            </w:ins>
          </w:p>
          <w:p>
            <w:pPr>
              <w:rPr>
                <w:ins w:id="3482" w:author="Huo Beata" w:date="2020-09-09T12:03:00Z"/>
                <w:rFonts w:ascii="Times New Roman" w:hAnsi="Times New Roman" w:cs="Times New Roman"/>
                <w:color w:val="auto"/>
                <w:szCs w:val="21"/>
                <w:rPrChange w:id="3483" w:author="小多 [2]" w:date="2020-09-23T09:33:07Z">
                  <w:rPr>
                    <w:ins w:id="3484" w:author="Huo Beata" w:date="2020-09-09T12:03:00Z"/>
                    <w:rFonts w:ascii="宋体" w:hAnsi="宋体"/>
                    <w:szCs w:val="21"/>
                  </w:rPr>
                </w:rPrChange>
              </w:rPr>
            </w:pPr>
            <w:ins w:id="3485" w:author="Huo Beata" w:date="2020-09-09T12:03:00Z">
              <w:r>
                <w:rPr>
                  <w:rFonts w:ascii="Times New Roman" w:hAnsi="Times New Roman" w:cs="Times New Roman"/>
                  <w:color w:val="auto"/>
                  <w:szCs w:val="21"/>
                  <w:rPrChange w:id="3486" w:author="小多 [2]" w:date="2020-09-23T09:33:07Z">
                    <w:rPr>
                      <w:rFonts w:ascii="宋体" w:hAnsi="宋体"/>
                      <w:szCs w:val="21"/>
                    </w:rPr>
                  </w:rPrChange>
                </w:rPr>
                <w:t xml:space="preserve">ii. </w:t>
              </w:r>
            </w:ins>
            <w:ins w:id="3487" w:author="Huo Beata" w:date="2020-09-09T12:03:00Z">
              <w:r>
                <w:rPr>
                  <w:rFonts w:hint="eastAsia" w:ascii="Times New Roman" w:hAnsi="Times New Roman" w:cs="Times New Roman"/>
                  <w:color w:val="auto"/>
                  <w:szCs w:val="21"/>
                  <w:rPrChange w:id="3488" w:author="小多 [2]" w:date="2020-09-23T09:33:07Z">
                    <w:rPr>
                      <w:rFonts w:hint="eastAsia" w:ascii="宋体" w:hAnsi="宋体"/>
                      <w:szCs w:val="21"/>
                    </w:rPr>
                  </w:rPrChange>
                </w:rPr>
                <w:t>能够识别、修改事件，并手动勾选到打印报告。</w:t>
              </w:r>
            </w:ins>
          </w:p>
          <w:p>
            <w:pPr>
              <w:rPr>
                <w:ins w:id="3489" w:author="Huo Beata" w:date="2020-09-09T12:03:00Z"/>
                <w:rFonts w:ascii="Times New Roman" w:hAnsi="Times New Roman" w:cs="Times New Roman"/>
                <w:color w:val="auto"/>
                <w:szCs w:val="21"/>
                <w:rPrChange w:id="3490" w:author="小多 [2]" w:date="2020-09-23T09:33:07Z">
                  <w:rPr>
                    <w:ins w:id="3491" w:author="Huo Beata" w:date="2020-09-09T12:03:00Z"/>
                    <w:rFonts w:ascii="宋体" w:hAnsi="宋体"/>
                    <w:szCs w:val="21"/>
                  </w:rPr>
                </w:rPrChange>
              </w:rPr>
            </w:pPr>
            <w:ins w:id="3492" w:author="Huo Beata" w:date="2020-09-09T12:03:00Z">
              <w:r>
                <w:rPr>
                  <w:rFonts w:ascii="Times New Roman" w:hAnsi="Times New Roman" w:cs="Times New Roman"/>
                  <w:color w:val="auto"/>
                  <w:szCs w:val="21"/>
                  <w:rPrChange w:id="3493" w:author="小多 [2]" w:date="2020-09-23T09:33:07Z">
                    <w:rPr>
                      <w:rFonts w:ascii="宋体" w:hAnsi="宋体"/>
                      <w:szCs w:val="21"/>
                    </w:rPr>
                  </w:rPrChange>
                </w:rPr>
                <w:t xml:space="preserve">d) ST </w:t>
              </w:r>
            </w:ins>
            <w:ins w:id="3494" w:author="Huo Beata" w:date="2020-09-09T12:03:00Z">
              <w:r>
                <w:rPr>
                  <w:rFonts w:hint="eastAsia" w:ascii="Times New Roman" w:hAnsi="Times New Roman" w:cs="Times New Roman"/>
                  <w:color w:val="auto"/>
                  <w:szCs w:val="21"/>
                  <w:rPrChange w:id="3495" w:author="小多 [2]" w:date="2020-09-23T09:33:07Z">
                    <w:rPr>
                      <w:rFonts w:hint="eastAsia" w:ascii="宋体" w:hAnsi="宋体"/>
                      <w:szCs w:val="21"/>
                    </w:rPr>
                  </w:rPrChange>
                </w:rPr>
                <w:t>编辑和显示</w:t>
              </w:r>
            </w:ins>
          </w:p>
          <w:p>
            <w:pPr>
              <w:rPr>
                <w:ins w:id="3496" w:author="Huo Beata" w:date="2020-09-09T12:03:00Z"/>
                <w:rFonts w:ascii="Times New Roman" w:hAnsi="Times New Roman" w:cs="Times New Roman"/>
                <w:color w:val="auto"/>
                <w:szCs w:val="21"/>
                <w:rPrChange w:id="3497" w:author="小多 [2]" w:date="2020-09-23T09:33:07Z">
                  <w:rPr>
                    <w:ins w:id="3498" w:author="Huo Beata" w:date="2020-09-09T12:03:00Z"/>
                    <w:rFonts w:ascii="宋体" w:hAnsi="宋体"/>
                    <w:szCs w:val="21"/>
                  </w:rPr>
                </w:rPrChange>
              </w:rPr>
            </w:pPr>
            <w:ins w:id="3499" w:author="Huo Beata" w:date="2020-09-09T12:03:00Z">
              <w:r>
                <w:rPr>
                  <w:rFonts w:hint="eastAsia" w:ascii="Times New Roman" w:hAnsi="Times New Roman" w:cs="Times New Roman"/>
                  <w:color w:val="auto"/>
                  <w:szCs w:val="21"/>
                  <w:rPrChange w:id="3500" w:author="小多 [2]" w:date="2020-09-23T09:33:07Z">
                    <w:rPr>
                      <w:rFonts w:hint="eastAsia" w:ascii="宋体" w:hAnsi="宋体"/>
                      <w:szCs w:val="21"/>
                    </w:rPr>
                  </w:rPrChange>
                </w:rPr>
                <w:t>可以手动设置</w:t>
              </w:r>
            </w:ins>
            <w:ins w:id="3501" w:author="Huo Beata" w:date="2020-09-09T12:03:00Z">
              <w:r>
                <w:rPr>
                  <w:rFonts w:ascii="Times New Roman" w:hAnsi="Times New Roman" w:cs="Times New Roman"/>
                  <w:color w:val="auto"/>
                  <w:szCs w:val="21"/>
                  <w:rPrChange w:id="3502" w:author="小多 [2]" w:date="2020-09-23T09:33:07Z">
                    <w:rPr>
                      <w:rFonts w:ascii="宋体" w:hAnsi="宋体"/>
                      <w:szCs w:val="21"/>
                    </w:rPr>
                  </w:rPrChange>
                </w:rPr>
                <w:t>i</w:t>
              </w:r>
            </w:ins>
            <w:ins w:id="3503" w:author="Huo Beata" w:date="2020-09-09T12:03:00Z">
              <w:r>
                <w:rPr>
                  <w:rFonts w:ascii="Times New Roman" w:hAnsi="Times New Roman" w:cs="Times New Roman"/>
                  <w:color w:val="auto"/>
                  <w:szCs w:val="21"/>
                  <w:rPrChange w:id="3504" w:author="小多 [2]" w:date="2020-09-23T09:33:07Z">
                    <w:rPr>
                      <w:rFonts w:ascii="宋体" w:hAnsi="宋体"/>
                      <w:szCs w:val="21"/>
                    </w:rPr>
                  </w:rPrChange>
                </w:rPr>
                <w:t xml:space="preserve"> </w:t>
              </w:r>
            </w:ins>
            <w:ins w:id="3505" w:author="Huo Beata" w:date="2020-09-09T12:03:00Z">
              <w:r>
                <w:rPr>
                  <w:rFonts w:hint="eastAsia" w:ascii="Times New Roman" w:hAnsi="Times New Roman" w:cs="Times New Roman"/>
                  <w:color w:val="auto"/>
                  <w:szCs w:val="21"/>
                  <w:rPrChange w:id="3506" w:author="小多 [2]" w:date="2020-09-23T09:33:07Z">
                    <w:rPr>
                      <w:rFonts w:hint="eastAsia" w:ascii="宋体" w:hAnsi="宋体"/>
                      <w:szCs w:val="21"/>
                    </w:rPr>
                  </w:rPrChange>
                </w:rPr>
                <w:t>点（</w:t>
              </w:r>
            </w:ins>
            <w:ins w:id="3507" w:author="Huo Beata" w:date="2020-09-09T12:03:00Z">
              <w:r>
                <w:rPr>
                  <w:rFonts w:ascii="Times New Roman" w:hAnsi="Times New Roman" w:cs="Times New Roman"/>
                  <w:color w:val="auto"/>
                  <w:szCs w:val="21"/>
                  <w:rPrChange w:id="3508" w:author="小多 [2]" w:date="2020-09-23T09:33:07Z">
                    <w:rPr>
                      <w:rFonts w:ascii="宋体" w:hAnsi="宋体"/>
                      <w:szCs w:val="21"/>
                    </w:rPr>
                  </w:rPrChange>
                </w:rPr>
                <w:t xml:space="preserve">QRS </w:t>
              </w:r>
            </w:ins>
            <w:ins w:id="3509" w:author="Huo Beata" w:date="2020-09-09T12:03:00Z">
              <w:r>
                <w:rPr>
                  <w:rFonts w:hint="eastAsia" w:ascii="Times New Roman" w:hAnsi="Times New Roman" w:cs="Times New Roman"/>
                  <w:color w:val="auto"/>
                  <w:szCs w:val="21"/>
                  <w:rPrChange w:id="3510" w:author="小多 [2]" w:date="2020-09-23T09:33:07Z">
                    <w:rPr>
                      <w:rFonts w:hint="eastAsia" w:ascii="宋体" w:hAnsi="宋体"/>
                      <w:szCs w:val="21"/>
                    </w:rPr>
                  </w:rPrChange>
                </w:rPr>
                <w:t>波起点）、</w:t>
              </w:r>
            </w:ins>
            <w:ins w:id="3511" w:author="Huo Beata" w:date="2020-09-09T12:03:00Z">
              <w:r>
                <w:rPr>
                  <w:rFonts w:ascii="Times New Roman" w:hAnsi="Times New Roman" w:cs="Times New Roman"/>
                  <w:color w:val="auto"/>
                  <w:szCs w:val="21"/>
                  <w:rPrChange w:id="3512" w:author="小多 [2]" w:date="2020-09-23T09:33:07Z">
                    <w:rPr>
                      <w:rFonts w:ascii="宋体" w:hAnsi="宋体"/>
                      <w:szCs w:val="21"/>
                    </w:rPr>
                  </w:rPrChange>
                </w:rPr>
                <w:t xml:space="preserve">J </w:t>
              </w:r>
            </w:ins>
            <w:ins w:id="3513" w:author="Huo Beata" w:date="2020-09-09T12:03:00Z">
              <w:r>
                <w:rPr>
                  <w:rFonts w:hint="eastAsia" w:ascii="Times New Roman" w:hAnsi="Times New Roman" w:cs="Times New Roman"/>
                  <w:color w:val="auto"/>
                  <w:szCs w:val="21"/>
                  <w:rPrChange w:id="3514" w:author="小多 [2]" w:date="2020-09-23T09:33:07Z">
                    <w:rPr>
                      <w:rFonts w:hint="eastAsia" w:ascii="宋体" w:hAnsi="宋体"/>
                      <w:szCs w:val="21"/>
                    </w:rPr>
                  </w:rPrChange>
                </w:rPr>
                <w:t>点（</w:t>
              </w:r>
            </w:ins>
            <w:ins w:id="3515" w:author="Huo Beata" w:date="2020-09-09T12:03:00Z">
              <w:r>
                <w:rPr>
                  <w:rFonts w:ascii="Times New Roman" w:hAnsi="Times New Roman" w:cs="Times New Roman"/>
                  <w:color w:val="auto"/>
                  <w:szCs w:val="21"/>
                  <w:rPrChange w:id="3516" w:author="小多 [2]" w:date="2020-09-23T09:33:07Z">
                    <w:rPr>
                      <w:rFonts w:ascii="宋体" w:hAnsi="宋体"/>
                      <w:szCs w:val="21"/>
                    </w:rPr>
                  </w:rPrChange>
                </w:rPr>
                <w:t xml:space="preserve">QRS </w:t>
              </w:r>
            </w:ins>
            <w:ins w:id="3517" w:author="Huo Beata" w:date="2020-09-09T12:03:00Z">
              <w:r>
                <w:rPr>
                  <w:rFonts w:hint="eastAsia" w:ascii="Times New Roman" w:hAnsi="Times New Roman" w:cs="Times New Roman"/>
                  <w:color w:val="auto"/>
                  <w:szCs w:val="21"/>
                  <w:rPrChange w:id="3518" w:author="小多 [2]" w:date="2020-09-23T09:33:07Z">
                    <w:rPr>
                      <w:rFonts w:hint="eastAsia" w:ascii="宋体" w:hAnsi="宋体"/>
                      <w:szCs w:val="21"/>
                    </w:rPr>
                  </w:rPrChange>
                </w:rPr>
                <w:t>波终点）和</w:t>
              </w:r>
            </w:ins>
            <w:ins w:id="3519" w:author="Huo Beata" w:date="2020-09-09T12:03:00Z">
              <w:r>
                <w:rPr>
                  <w:rFonts w:ascii="Times New Roman" w:hAnsi="Times New Roman" w:cs="Times New Roman"/>
                  <w:color w:val="auto"/>
                  <w:szCs w:val="21"/>
                  <w:rPrChange w:id="3520" w:author="小多 [2]" w:date="2020-09-23T09:33:07Z">
                    <w:rPr>
                      <w:rFonts w:ascii="宋体" w:hAnsi="宋体"/>
                      <w:szCs w:val="21"/>
                    </w:rPr>
                  </w:rPrChange>
                </w:rPr>
                <w:t xml:space="preserve">K </w:t>
              </w:r>
            </w:ins>
            <w:ins w:id="3521" w:author="Huo Beata" w:date="2020-09-09T12:03:00Z">
              <w:r>
                <w:rPr>
                  <w:rFonts w:hint="eastAsia" w:ascii="Times New Roman" w:hAnsi="Times New Roman" w:cs="Times New Roman"/>
                  <w:color w:val="auto"/>
                  <w:szCs w:val="21"/>
                  <w:rPrChange w:id="3522" w:author="小多 [2]" w:date="2020-09-23T09:33:07Z">
                    <w:rPr>
                      <w:rFonts w:hint="eastAsia" w:ascii="宋体" w:hAnsi="宋体"/>
                      <w:szCs w:val="21"/>
                    </w:rPr>
                  </w:rPrChange>
                </w:rPr>
                <w:t>点（</w:t>
              </w:r>
            </w:ins>
            <w:ins w:id="3523" w:author="Huo Beata" w:date="2020-09-09T12:03:00Z">
              <w:r>
                <w:rPr>
                  <w:rFonts w:ascii="Times New Roman" w:hAnsi="Times New Roman" w:cs="Times New Roman"/>
                  <w:color w:val="auto"/>
                  <w:szCs w:val="21"/>
                  <w:rPrChange w:id="3524" w:author="小多 [2]" w:date="2020-09-23T09:33:07Z">
                    <w:rPr>
                      <w:rFonts w:ascii="宋体" w:hAnsi="宋体"/>
                      <w:szCs w:val="21"/>
                    </w:rPr>
                  </w:rPrChange>
                </w:rPr>
                <w:t xml:space="preserve">ST </w:t>
              </w:r>
            </w:ins>
            <w:ins w:id="3525" w:author="Huo Beata" w:date="2020-09-09T12:03:00Z">
              <w:r>
                <w:rPr>
                  <w:rFonts w:hint="eastAsia" w:ascii="Times New Roman" w:hAnsi="Times New Roman" w:cs="Times New Roman"/>
                  <w:color w:val="auto"/>
                  <w:szCs w:val="21"/>
                  <w:rPrChange w:id="3526" w:author="小多 [2]" w:date="2020-09-23T09:33:07Z">
                    <w:rPr>
                      <w:rFonts w:hint="eastAsia" w:ascii="宋体" w:hAnsi="宋体"/>
                      <w:szCs w:val="21"/>
                    </w:rPr>
                  </w:rPrChange>
                </w:rPr>
                <w:t>点）的位置，</w:t>
              </w:r>
            </w:ins>
          </w:p>
          <w:p>
            <w:pPr>
              <w:rPr>
                <w:ins w:id="3527" w:author="Huo Beata" w:date="2020-09-09T12:03:00Z"/>
                <w:rFonts w:ascii="Times New Roman" w:hAnsi="Times New Roman" w:cs="Times New Roman"/>
                <w:color w:val="auto"/>
                <w:szCs w:val="21"/>
                <w:rPrChange w:id="3528" w:author="小多 [2]" w:date="2020-09-23T09:33:07Z">
                  <w:rPr>
                    <w:ins w:id="3529" w:author="Huo Beata" w:date="2020-09-09T12:03:00Z"/>
                    <w:rFonts w:ascii="宋体" w:hAnsi="宋体"/>
                    <w:szCs w:val="21"/>
                  </w:rPr>
                </w:rPrChange>
              </w:rPr>
            </w:pPr>
            <w:ins w:id="3530" w:author="Huo Beata" w:date="2020-09-09T12:03:00Z">
              <w:r>
                <w:rPr>
                  <w:rFonts w:hint="eastAsia" w:ascii="Times New Roman" w:hAnsi="Times New Roman" w:cs="Times New Roman"/>
                  <w:color w:val="auto"/>
                  <w:szCs w:val="21"/>
                  <w:rPrChange w:id="3531" w:author="小多 [2]" w:date="2020-09-23T09:33:07Z">
                    <w:rPr>
                      <w:rFonts w:hint="eastAsia" w:ascii="宋体" w:hAnsi="宋体"/>
                      <w:szCs w:val="21"/>
                    </w:rPr>
                  </w:rPrChange>
                </w:rPr>
                <w:t>测量</w:t>
              </w:r>
            </w:ins>
            <w:ins w:id="3532" w:author="Huo Beata" w:date="2020-09-09T12:03:00Z">
              <w:r>
                <w:rPr>
                  <w:rFonts w:ascii="Times New Roman" w:hAnsi="Times New Roman" w:cs="Times New Roman"/>
                  <w:color w:val="auto"/>
                  <w:szCs w:val="21"/>
                  <w:rPrChange w:id="3533" w:author="小多 [2]" w:date="2020-09-23T09:33:07Z">
                    <w:rPr>
                      <w:rFonts w:ascii="宋体" w:hAnsi="宋体"/>
                      <w:szCs w:val="21"/>
                    </w:rPr>
                  </w:rPrChange>
                </w:rPr>
                <w:t xml:space="preserve">J </w:t>
              </w:r>
            </w:ins>
            <w:ins w:id="3534" w:author="Huo Beata" w:date="2020-09-09T12:03:00Z">
              <w:r>
                <w:rPr>
                  <w:rFonts w:hint="eastAsia" w:ascii="Times New Roman" w:hAnsi="Times New Roman" w:cs="Times New Roman"/>
                  <w:color w:val="auto"/>
                  <w:szCs w:val="21"/>
                  <w:rPrChange w:id="3535" w:author="小多 [2]" w:date="2020-09-23T09:33:07Z">
                    <w:rPr>
                      <w:rFonts w:hint="eastAsia" w:ascii="宋体" w:hAnsi="宋体"/>
                      <w:szCs w:val="21"/>
                    </w:rPr>
                  </w:rPrChange>
                </w:rPr>
                <w:t>至</w:t>
              </w:r>
            </w:ins>
            <w:ins w:id="3536" w:author="Huo Beata" w:date="2020-09-09T12:03:00Z">
              <w:r>
                <w:rPr>
                  <w:rFonts w:ascii="Times New Roman" w:hAnsi="Times New Roman" w:cs="Times New Roman"/>
                  <w:color w:val="auto"/>
                  <w:szCs w:val="21"/>
                  <w:rPrChange w:id="3537" w:author="小多 [2]" w:date="2020-09-23T09:33:07Z">
                    <w:rPr>
                      <w:rFonts w:ascii="宋体" w:hAnsi="宋体"/>
                      <w:szCs w:val="21"/>
                    </w:rPr>
                  </w:rPrChange>
                </w:rPr>
                <w:t xml:space="preserve">K </w:t>
              </w:r>
            </w:ins>
            <w:ins w:id="3538" w:author="Huo Beata" w:date="2020-09-09T12:03:00Z">
              <w:r>
                <w:rPr>
                  <w:rFonts w:hint="eastAsia" w:ascii="Times New Roman" w:hAnsi="Times New Roman" w:cs="Times New Roman"/>
                  <w:color w:val="auto"/>
                  <w:szCs w:val="21"/>
                  <w:rPrChange w:id="3539" w:author="小多 [2]" w:date="2020-09-23T09:33:07Z">
                    <w:rPr>
                      <w:rFonts w:hint="eastAsia" w:ascii="宋体" w:hAnsi="宋体"/>
                      <w:szCs w:val="21"/>
                    </w:rPr>
                  </w:rPrChange>
                </w:rPr>
                <w:t>点相对位移，能显示</w:t>
              </w:r>
            </w:ins>
            <w:ins w:id="3540" w:author="Huo Beata" w:date="2020-09-09T12:03:00Z">
              <w:r>
                <w:rPr>
                  <w:rFonts w:ascii="Times New Roman" w:hAnsi="Times New Roman" w:cs="Times New Roman"/>
                  <w:color w:val="auto"/>
                  <w:szCs w:val="21"/>
                  <w:rPrChange w:id="3541" w:author="小多 [2]" w:date="2020-09-23T09:33:07Z">
                    <w:rPr>
                      <w:rFonts w:ascii="宋体" w:hAnsi="宋体"/>
                      <w:szCs w:val="21"/>
                    </w:rPr>
                  </w:rPrChange>
                </w:rPr>
                <w:t xml:space="preserve">ST </w:t>
              </w:r>
            </w:ins>
            <w:ins w:id="3542" w:author="Huo Beata" w:date="2020-09-09T12:03:00Z">
              <w:r>
                <w:rPr>
                  <w:rFonts w:hint="eastAsia" w:ascii="Times New Roman" w:hAnsi="Times New Roman" w:cs="Times New Roman"/>
                  <w:color w:val="auto"/>
                  <w:szCs w:val="21"/>
                  <w:rPrChange w:id="3543" w:author="小多 [2]" w:date="2020-09-23T09:33:07Z">
                    <w:rPr>
                      <w:rFonts w:hint="eastAsia" w:ascii="宋体" w:hAnsi="宋体"/>
                      <w:szCs w:val="21"/>
                    </w:rPr>
                  </w:rPrChange>
                </w:rPr>
                <w:t>段的变化趋势图。</w:t>
              </w:r>
            </w:ins>
          </w:p>
          <w:p>
            <w:pPr>
              <w:rPr>
                <w:ins w:id="3544" w:author="Huo Beata" w:date="2020-09-09T12:03:00Z"/>
                <w:rFonts w:ascii="Times New Roman" w:hAnsi="Times New Roman" w:cs="Times New Roman"/>
                <w:color w:val="auto"/>
                <w:szCs w:val="21"/>
                <w:rPrChange w:id="3545" w:author="小多 [2]" w:date="2020-09-23T09:33:07Z">
                  <w:rPr>
                    <w:ins w:id="3546" w:author="Huo Beata" w:date="2020-09-09T12:03:00Z"/>
                    <w:rFonts w:ascii="宋体" w:hAnsi="宋体"/>
                    <w:szCs w:val="21"/>
                  </w:rPr>
                </w:rPrChange>
              </w:rPr>
            </w:pPr>
            <w:ins w:id="3547" w:author="Huo Beata" w:date="2020-09-09T12:03:00Z">
              <w:r>
                <w:rPr>
                  <w:rFonts w:ascii="Times New Roman" w:hAnsi="Times New Roman" w:cs="Times New Roman"/>
                  <w:color w:val="auto"/>
                  <w:szCs w:val="21"/>
                  <w:rPrChange w:id="3548" w:author="小多 [2]" w:date="2020-09-23T09:33:07Z">
                    <w:rPr>
                      <w:rFonts w:ascii="宋体" w:hAnsi="宋体"/>
                      <w:szCs w:val="21"/>
                    </w:rPr>
                  </w:rPrChange>
                </w:rPr>
                <w:t xml:space="preserve">e) </w:t>
              </w:r>
            </w:ins>
            <w:ins w:id="3549" w:author="Huo Beata" w:date="2020-09-09T12:03:00Z">
              <w:r>
                <w:rPr>
                  <w:rFonts w:hint="eastAsia" w:ascii="Times New Roman" w:hAnsi="Times New Roman" w:cs="Times New Roman"/>
                  <w:color w:val="auto"/>
                  <w:szCs w:val="21"/>
                  <w:rPrChange w:id="3550" w:author="小多 [2]" w:date="2020-09-23T09:33:07Z">
                    <w:rPr>
                      <w:rFonts w:hint="eastAsia" w:ascii="宋体" w:hAnsi="宋体"/>
                      <w:szCs w:val="21"/>
                    </w:rPr>
                  </w:rPrChange>
                </w:rPr>
                <w:t>心率变异性编辑和显示（</w:t>
              </w:r>
            </w:ins>
            <w:ins w:id="3551" w:author="Huo Beata" w:date="2020-09-09T12:03:00Z">
              <w:r>
                <w:rPr>
                  <w:rFonts w:ascii="Times New Roman" w:hAnsi="Times New Roman" w:cs="Times New Roman"/>
                  <w:color w:val="auto"/>
                  <w:szCs w:val="21"/>
                  <w:rPrChange w:id="3552" w:author="小多 [2]" w:date="2020-09-23T09:33:07Z">
                    <w:rPr>
                      <w:rFonts w:ascii="宋体" w:hAnsi="宋体"/>
                      <w:szCs w:val="21"/>
                    </w:rPr>
                  </w:rPrChange>
                </w:rPr>
                <w:t>HRV</w:t>
              </w:r>
            </w:ins>
            <w:ins w:id="3553" w:author="Huo Beata" w:date="2020-09-09T12:03:00Z">
              <w:r>
                <w:rPr>
                  <w:rFonts w:hint="eastAsia" w:ascii="Times New Roman" w:hAnsi="Times New Roman" w:cs="Times New Roman"/>
                  <w:color w:val="auto"/>
                  <w:szCs w:val="21"/>
                  <w:rPrChange w:id="3554" w:author="小多 [2]" w:date="2020-09-23T09:33:07Z">
                    <w:rPr>
                      <w:rFonts w:hint="eastAsia" w:ascii="宋体" w:hAnsi="宋体"/>
                      <w:szCs w:val="21"/>
                    </w:rPr>
                  </w:rPrChange>
                </w:rPr>
                <w:t>）</w:t>
              </w:r>
            </w:ins>
          </w:p>
          <w:p>
            <w:pPr>
              <w:rPr>
                <w:ins w:id="3555" w:author="Huo Beata" w:date="2020-09-09T12:03:00Z"/>
                <w:rFonts w:ascii="Times New Roman" w:hAnsi="Times New Roman" w:cs="Times New Roman"/>
                <w:color w:val="auto"/>
                <w:szCs w:val="21"/>
                <w:rPrChange w:id="3556" w:author="小多 [2]" w:date="2020-09-23T09:33:07Z">
                  <w:rPr>
                    <w:ins w:id="3557" w:author="Huo Beata" w:date="2020-09-09T12:03:00Z"/>
                    <w:rFonts w:ascii="宋体" w:hAnsi="宋体"/>
                    <w:szCs w:val="21"/>
                  </w:rPr>
                </w:rPrChange>
              </w:rPr>
            </w:pPr>
            <w:ins w:id="3558" w:author="Huo Beata" w:date="2020-09-09T12:03:00Z">
              <w:r>
                <w:rPr>
                  <w:rFonts w:ascii="Times New Roman" w:hAnsi="Times New Roman" w:cs="Times New Roman"/>
                  <w:color w:val="auto"/>
                  <w:szCs w:val="21"/>
                  <w:rPrChange w:id="3559" w:author="小多 [2]" w:date="2020-09-23T09:33:07Z">
                    <w:rPr>
                      <w:rFonts w:ascii="宋体" w:hAnsi="宋体"/>
                      <w:szCs w:val="21"/>
                    </w:rPr>
                  </w:rPrChange>
                </w:rPr>
                <w:t>i</w:t>
              </w:r>
            </w:ins>
            <w:ins w:id="3560" w:author="Huo Beata" w:date="2020-09-09T12:03:00Z">
              <w:r>
                <w:rPr>
                  <w:rFonts w:ascii="Times New Roman" w:hAnsi="Times New Roman" w:cs="Times New Roman"/>
                  <w:color w:val="auto"/>
                  <w:szCs w:val="21"/>
                  <w:rPrChange w:id="3561" w:author="小多 [2]" w:date="2020-09-23T09:33:07Z">
                    <w:rPr>
                      <w:rFonts w:ascii="宋体" w:hAnsi="宋体"/>
                      <w:szCs w:val="21"/>
                    </w:rPr>
                  </w:rPrChange>
                </w:rPr>
                <w:t xml:space="preserve">. </w:t>
              </w:r>
            </w:ins>
            <w:ins w:id="3562" w:author="Huo Beata" w:date="2020-09-09T12:03:00Z">
              <w:r>
                <w:rPr>
                  <w:rFonts w:hint="eastAsia" w:ascii="Times New Roman" w:hAnsi="Times New Roman" w:cs="Times New Roman"/>
                  <w:color w:val="auto"/>
                  <w:szCs w:val="21"/>
                  <w:rPrChange w:id="3563" w:author="小多 [2]" w:date="2020-09-23T09:33:07Z">
                    <w:rPr>
                      <w:rFonts w:hint="eastAsia" w:ascii="宋体" w:hAnsi="宋体"/>
                      <w:szCs w:val="21"/>
                    </w:rPr>
                  </w:rPrChange>
                </w:rPr>
                <w:t>能够计算指定时间的时域指标，包括：</w:t>
              </w:r>
            </w:ins>
            <w:ins w:id="3564" w:author="Huo Beata" w:date="2020-09-09T12:03:00Z">
              <w:r>
                <w:rPr>
                  <w:rFonts w:ascii="Times New Roman" w:hAnsi="Times New Roman" w:cs="Times New Roman"/>
                  <w:color w:val="auto"/>
                  <w:szCs w:val="21"/>
                  <w:rPrChange w:id="3565" w:author="小多 [2]" w:date="2020-09-23T09:33:07Z">
                    <w:rPr>
                      <w:rFonts w:ascii="宋体" w:hAnsi="宋体"/>
                      <w:szCs w:val="21"/>
                    </w:rPr>
                  </w:rPrChange>
                </w:rPr>
                <w:t>SDNN</w:t>
              </w:r>
            </w:ins>
            <w:ins w:id="3566" w:author="Huo Beata" w:date="2020-09-09T12:03:00Z">
              <w:r>
                <w:rPr>
                  <w:rFonts w:hint="eastAsia" w:ascii="Times New Roman" w:hAnsi="Times New Roman" w:cs="Times New Roman"/>
                  <w:color w:val="auto"/>
                  <w:szCs w:val="21"/>
                  <w:rPrChange w:id="3567" w:author="小多 [2]" w:date="2020-09-23T09:33:07Z">
                    <w:rPr>
                      <w:rFonts w:hint="eastAsia" w:ascii="宋体" w:hAnsi="宋体"/>
                      <w:szCs w:val="21"/>
                    </w:rPr>
                  </w:rPrChange>
                </w:rPr>
                <w:t>，</w:t>
              </w:r>
            </w:ins>
            <w:ins w:id="3568" w:author="Huo Beata" w:date="2020-09-09T12:03:00Z">
              <w:r>
                <w:rPr>
                  <w:rFonts w:ascii="Times New Roman" w:hAnsi="Times New Roman" w:cs="Times New Roman"/>
                  <w:color w:val="auto"/>
                  <w:szCs w:val="21"/>
                  <w:rPrChange w:id="3569" w:author="小多 [2]" w:date="2020-09-23T09:33:07Z">
                    <w:rPr>
                      <w:rFonts w:ascii="宋体" w:hAnsi="宋体"/>
                      <w:szCs w:val="21"/>
                    </w:rPr>
                  </w:rPrChange>
                </w:rPr>
                <w:t>rMSSD</w:t>
              </w:r>
            </w:ins>
            <w:ins w:id="3570" w:author="Huo Beata" w:date="2020-09-09T12:03:00Z">
              <w:r>
                <w:rPr>
                  <w:rFonts w:hint="eastAsia" w:ascii="Times New Roman" w:hAnsi="Times New Roman" w:cs="Times New Roman"/>
                  <w:color w:val="auto"/>
                  <w:szCs w:val="21"/>
                  <w:rPrChange w:id="3571" w:author="小多 [2]" w:date="2020-09-23T09:33:07Z">
                    <w:rPr>
                      <w:rFonts w:hint="eastAsia" w:ascii="宋体" w:hAnsi="宋体"/>
                      <w:szCs w:val="21"/>
                    </w:rPr>
                  </w:rPrChange>
                </w:rPr>
                <w:t>，</w:t>
              </w:r>
            </w:ins>
            <w:ins w:id="3572" w:author="Huo Beata" w:date="2020-09-09T12:03:00Z">
              <w:r>
                <w:rPr>
                  <w:rFonts w:ascii="Times New Roman" w:hAnsi="Times New Roman" w:cs="Times New Roman"/>
                  <w:color w:val="auto"/>
                  <w:szCs w:val="21"/>
                  <w:rPrChange w:id="3573" w:author="小多 [2]" w:date="2020-09-23T09:33:07Z">
                    <w:rPr>
                      <w:rFonts w:ascii="宋体" w:hAnsi="宋体"/>
                      <w:szCs w:val="21"/>
                    </w:rPr>
                  </w:rPrChange>
                </w:rPr>
                <w:t>SDANN</w:t>
              </w:r>
            </w:ins>
            <w:ins w:id="3574" w:author="Huo Beata" w:date="2020-09-09T12:03:00Z">
              <w:r>
                <w:rPr>
                  <w:rFonts w:hint="eastAsia" w:ascii="Times New Roman" w:hAnsi="Times New Roman" w:cs="Times New Roman"/>
                  <w:color w:val="auto"/>
                  <w:szCs w:val="21"/>
                  <w:rPrChange w:id="3575" w:author="小多 [2]" w:date="2020-09-23T09:33:07Z">
                    <w:rPr>
                      <w:rFonts w:hint="eastAsia" w:ascii="宋体" w:hAnsi="宋体"/>
                      <w:szCs w:val="21"/>
                    </w:rPr>
                  </w:rPrChange>
                </w:rPr>
                <w:t>，</w:t>
              </w:r>
            </w:ins>
            <w:ins w:id="3576" w:author="Huo Beata" w:date="2020-09-09T12:03:00Z">
              <w:r>
                <w:rPr>
                  <w:rFonts w:ascii="Times New Roman" w:hAnsi="Times New Roman" w:cs="Times New Roman"/>
                  <w:color w:val="auto"/>
                  <w:szCs w:val="21"/>
                  <w:rPrChange w:id="3577" w:author="小多 [2]" w:date="2020-09-23T09:33:07Z">
                    <w:rPr>
                      <w:rFonts w:ascii="宋体" w:hAnsi="宋体"/>
                      <w:szCs w:val="21"/>
                    </w:rPr>
                  </w:rPrChange>
                </w:rPr>
                <w:t>SDNNindex</w:t>
              </w:r>
            </w:ins>
            <w:ins w:id="3578" w:author="Huo Beata" w:date="2020-09-09T12:03:00Z">
              <w:r>
                <w:rPr>
                  <w:rFonts w:hint="eastAsia" w:ascii="Times New Roman" w:hAnsi="Times New Roman" w:cs="Times New Roman"/>
                  <w:color w:val="auto"/>
                  <w:szCs w:val="21"/>
                  <w:rPrChange w:id="3579" w:author="小多 [2]" w:date="2020-09-23T09:33:07Z">
                    <w:rPr>
                      <w:rFonts w:hint="eastAsia" w:ascii="宋体" w:hAnsi="宋体"/>
                      <w:szCs w:val="21"/>
                    </w:rPr>
                  </w:rPrChange>
                </w:rPr>
                <w:t>，</w:t>
              </w:r>
            </w:ins>
          </w:p>
          <w:p>
            <w:pPr>
              <w:rPr>
                <w:ins w:id="3580" w:author="Huo Beata" w:date="2020-09-09T12:03:00Z"/>
                <w:rFonts w:ascii="Times New Roman" w:hAnsi="Times New Roman" w:cs="Times New Roman"/>
                <w:color w:val="auto"/>
                <w:szCs w:val="21"/>
                <w:rPrChange w:id="3581" w:author="小多 [2]" w:date="2020-09-23T09:33:07Z">
                  <w:rPr>
                    <w:ins w:id="3582" w:author="Huo Beata" w:date="2020-09-09T12:03:00Z"/>
                    <w:rFonts w:ascii="宋体" w:hAnsi="宋体"/>
                    <w:szCs w:val="21"/>
                  </w:rPr>
                </w:rPrChange>
              </w:rPr>
            </w:pPr>
            <w:ins w:id="3583" w:author="Huo Beata" w:date="2020-09-09T12:03:00Z">
              <w:r>
                <w:rPr>
                  <w:rFonts w:ascii="Times New Roman" w:hAnsi="Times New Roman" w:cs="Times New Roman"/>
                  <w:color w:val="auto"/>
                  <w:szCs w:val="21"/>
                  <w:rPrChange w:id="3584" w:author="小多 [2]" w:date="2020-09-23T09:33:07Z">
                    <w:rPr>
                      <w:rFonts w:ascii="宋体" w:hAnsi="宋体"/>
                      <w:szCs w:val="21"/>
                    </w:rPr>
                  </w:rPrChange>
                </w:rPr>
                <w:t>pNN50</w:t>
              </w:r>
            </w:ins>
            <w:ins w:id="3585" w:author="Huo Beata" w:date="2020-09-09T12:03:00Z">
              <w:r>
                <w:rPr>
                  <w:rFonts w:hint="eastAsia" w:ascii="Times New Roman" w:hAnsi="Times New Roman" w:cs="Times New Roman"/>
                  <w:color w:val="auto"/>
                  <w:szCs w:val="21"/>
                  <w:rPrChange w:id="3586" w:author="小多 [2]" w:date="2020-09-23T09:33:07Z">
                    <w:rPr>
                      <w:rFonts w:hint="eastAsia" w:ascii="宋体" w:hAnsi="宋体"/>
                      <w:szCs w:val="21"/>
                    </w:rPr>
                  </w:rPrChange>
                </w:rPr>
                <w:t>，</w:t>
              </w:r>
            </w:ins>
            <w:ins w:id="3587" w:author="Huo Beata" w:date="2020-09-09T12:03:00Z">
              <w:r>
                <w:rPr>
                  <w:rFonts w:ascii="Times New Roman" w:hAnsi="Times New Roman" w:cs="Times New Roman"/>
                  <w:color w:val="auto"/>
                  <w:szCs w:val="21"/>
                  <w:rPrChange w:id="3588" w:author="小多 [2]" w:date="2020-09-23T09:33:07Z">
                    <w:rPr>
                      <w:rFonts w:ascii="宋体" w:hAnsi="宋体"/>
                      <w:szCs w:val="21"/>
                    </w:rPr>
                  </w:rPrChange>
                </w:rPr>
                <w:t>TRIndex</w:t>
              </w:r>
            </w:ins>
            <w:ins w:id="3589" w:author="Huo Beata" w:date="2020-09-09T12:03:00Z">
              <w:r>
                <w:rPr>
                  <w:rFonts w:ascii="Times New Roman" w:hAnsi="Times New Roman" w:cs="Times New Roman"/>
                  <w:color w:val="auto"/>
                  <w:szCs w:val="21"/>
                  <w:rPrChange w:id="3590" w:author="小多 [2]" w:date="2020-09-23T09:33:07Z">
                    <w:rPr>
                      <w:rFonts w:ascii="宋体" w:hAnsi="宋体"/>
                      <w:szCs w:val="21"/>
                    </w:rPr>
                  </w:rPrChange>
                </w:rPr>
                <w:t xml:space="preserve"> </w:t>
              </w:r>
            </w:ins>
            <w:ins w:id="3591" w:author="Huo Beata" w:date="2020-09-09T12:03:00Z">
              <w:r>
                <w:rPr>
                  <w:rFonts w:hint="eastAsia" w:ascii="Times New Roman" w:hAnsi="Times New Roman" w:cs="Times New Roman"/>
                  <w:color w:val="auto"/>
                  <w:szCs w:val="21"/>
                  <w:rPrChange w:id="3592" w:author="小多 [2]" w:date="2020-09-23T09:33:07Z">
                    <w:rPr>
                      <w:rFonts w:hint="eastAsia" w:ascii="宋体" w:hAnsi="宋体"/>
                      <w:szCs w:val="21"/>
                    </w:rPr>
                  </w:rPrChange>
                </w:rPr>
                <w:t>的数值；</w:t>
              </w:r>
            </w:ins>
          </w:p>
          <w:p>
            <w:pPr>
              <w:rPr>
                <w:ins w:id="3593" w:author="Huo Beata" w:date="2020-09-09T12:03:00Z"/>
                <w:del w:id="3594" w:author="小多" w:date="2020-09-16T19:28:00Z"/>
                <w:rFonts w:ascii="Times New Roman" w:hAnsi="Times New Roman" w:cs="Times New Roman"/>
                <w:color w:val="auto"/>
                <w:szCs w:val="21"/>
                <w:rPrChange w:id="3595" w:author="小多 [2]" w:date="2020-09-23T09:33:07Z">
                  <w:rPr>
                    <w:ins w:id="3596" w:author="Huo Beata" w:date="2020-09-09T12:03:00Z"/>
                    <w:del w:id="3597" w:author="小多" w:date="2020-09-16T19:28:00Z"/>
                    <w:rFonts w:ascii="宋体" w:hAnsi="宋体"/>
                    <w:szCs w:val="21"/>
                  </w:rPr>
                </w:rPrChange>
              </w:rPr>
            </w:pPr>
            <w:ins w:id="3598" w:author="Huo Beata" w:date="2020-09-09T12:03:00Z">
              <w:r>
                <w:rPr>
                  <w:rFonts w:ascii="Times New Roman" w:hAnsi="Times New Roman" w:cs="Times New Roman"/>
                  <w:color w:val="auto"/>
                  <w:szCs w:val="21"/>
                  <w:rPrChange w:id="3599" w:author="小多 [2]" w:date="2020-09-23T09:33:07Z">
                    <w:rPr>
                      <w:rFonts w:ascii="宋体" w:hAnsi="宋体"/>
                      <w:szCs w:val="21"/>
                    </w:rPr>
                  </w:rPrChange>
                </w:rPr>
                <w:t xml:space="preserve">ii. </w:t>
              </w:r>
            </w:ins>
            <w:ins w:id="3600" w:author="Huo Beata" w:date="2020-09-09T12:03:00Z">
              <w:r>
                <w:rPr>
                  <w:rFonts w:hint="eastAsia" w:ascii="Times New Roman" w:hAnsi="Times New Roman" w:cs="Times New Roman"/>
                  <w:color w:val="auto"/>
                  <w:szCs w:val="21"/>
                  <w:rPrChange w:id="3601" w:author="小多 [2]" w:date="2020-09-23T09:33:07Z">
                    <w:rPr>
                      <w:rFonts w:hint="eastAsia" w:ascii="宋体" w:hAnsi="宋体"/>
                      <w:szCs w:val="21"/>
                    </w:rPr>
                  </w:rPrChange>
                </w:rPr>
                <w:t>能够计算指定时间的频域指标，包括：</w:t>
              </w:r>
            </w:ins>
            <w:ins w:id="3602" w:author="Huo Beata" w:date="2020-09-09T12:03:00Z">
              <w:r>
                <w:rPr>
                  <w:rFonts w:ascii="Times New Roman" w:hAnsi="Times New Roman" w:cs="Times New Roman"/>
                  <w:color w:val="auto"/>
                  <w:szCs w:val="21"/>
                  <w:rPrChange w:id="3603" w:author="小多 [2]" w:date="2020-09-23T09:33:07Z">
                    <w:rPr>
                      <w:rFonts w:ascii="宋体" w:hAnsi="宋体"/>
                      <w:szCs w:val="21"/>
                    </w:rPr>
                  </w:rPrChange>
                </w:rPr>
                <w:t>VLF</w:t>
              </w:r>
            </w:ins>
            <w:ins w:id="3604" w:author="Huo Beata" w:date="2020-09-09T12:03:00Z">
              <w:r>
                <w:rPr>
                  <w:rFonts w:hint="eastAsia" w:ascii="Times New Roman" w:hAnsi="Times New Roman" w:cs="Times New Roman"/>
                  <w:color w:val="auto"/>
                  <w:szCs w:val="21"/>
                  <w:rPrChange w:id="3605" w:author="小多 [2]" w:date="2020-09-23T09:33:07Z">
                    <w:rPr>
                      <w:rFonts w:hint="eastAsia" w:ascii="宋体" w:hAnsi="宋体"/>
                      <w:szCs w:val="21"/>
                    </w:rPr>
                  </w:rPrChange>
                </w:rPr>
                <w:t>、</w:t>
              </w:r>
            </w:ins>
            <w:ins w:id="3606" w:author="Huo Beata" w:date="2020-09-09T12:03:00Z">
              <w:r>
                <w:rPr>
                  <w:rFonts w:ascii="Times New Roman" w:hAnsi="Times New Roman" w:cs="Times New Roman"/>
                  <w:color w:val="auto"/>
                  <w:szCs w:val="21"/>
                  <w:rPrChange w:id="3607" w:author="小多 [2]" w:date="2020-09-23T09:33:07Z">
                    <w:rPr>
                      <w:rFonts w:ascii="宋体" w:hAnsi="宋体"/>
                      <w:szCs w:val="21"/>
                    </w:rPr>
                  </w:rPrChange>
                </w:rPr>
                <w:t>LF</w:t>
              </w:r>
            </w:ins>
            <w:ins w:id="3608" w:author="Huo Beata" w:date="2020-09-09T12:03:00Z">
              <w:r>
                <w:rPr>
                  <w:rFonts w:hint="eastAsia" w:ascii="Times New Roman" w:hAnsi="Times New Roman" w:cs="Times New Roman"/>
                  <w:color w:val="auto"/>
                  <w:szCs w:val="21"/>
                  <w:rPrChange w:id="3609" w:author="小多 [2]" w:date="2020-09-23T09:33:07Z">
                    <w:rPr>
                      <w:rFonts w:hint="eastAsia" w:ascii="宋体" w:hAnsi="宋体"/>
                      <w:szCs w:val="21"/>
                    </w:rPr>
                  </w:rPrChange>
                </w:rPr>
                <w:t>、</w:t>
              </w:r>
            </w:ins>
            <w:ins w:id="3610" w:author="Huo Beata" w:date="2020-09-09T12:03:00Z">
              <w:r>
                <w:rPr>
                  <w:rFonts w:ascii="Times New Roman" w:hAnsi="Times New Roman" w:cs="Times New Roman"/>
                  <w:color w:val="auto"/>
                  <w:szCs w:val="21"/>
                  <w:rPrChange w:id="3611" w:author="小多 [2]" w:date="2020-09-23T09:33:07Z">
                    <w:rPr>
                      <w:rFonts w:ascii="宋体" w:hAnsi="宋体"/>
                      <w:szCs w:val="21"/>
                    </w:rPr>
                  </w:rPrChange>
                </w:rPr>
                <w:t>HF</w:t>
              </w:r>
            </w:ins>
            <w:ins w:id="3612" w:author="Huo Beata" w:date="2020-09-09T12:03:00Z">
              <w:r>
                <w:rPr>
                  <w:rFonts w:hint="eastAsia" w:ascii="Times New Roman" w:hAnsi="Times New Roman" w:cs="Times New Roman"/>
                  <w:color w:val="auto"/>
                  <w:szCs w:val="21"/>
                  <w:rPrChange w:id="3613" w:author="小多 [2]" w:date="2020-09-23T09:33:07Z">
                    <w:rPr>
                      <w:rFonts w:hint="eastAsia" w:ascii="宋体" w:hAnsi="宋体"/>
                      <w:szCs w:val="21"/>
                    </w:rPr>
                  </w:rPrChange>
                </w:rPr>
                <w:t>、</w:t>
              </w:r>
            </w:ins>
            <w:ins w:id="3614" w:author="Huo Beata" w:date="2020-09-09T12:03:00Z">
              <w:r>
                <w:rPr>
                  <w:rFonts w:ascii="Times New Roman" w:hAnsi="Times New Roman" w:cs="Times New Roman"/>
                  <w:color w:val="auto"/>
                  <w:szCs w:val="21"/>
                  <w:rPrChange w:id="3615" w:author="小多 [2]" w:date="2020-09-23T09:33:07Z">
                    <w:rPr>
                      <w:rFonts w:ascii="宋体" w:hAnsi="宋体"/>
                      <w:szCs w:val="21"/>
                    </w:rPr>
                  </w:rPrChange>
                </w:rPr>
                <w:t>LFnu</w:t>
              </w:r>
            </w:ins>
            <w:ins w:id="3616" w:author="Huo Beata" w:date="2020-09-09T12:03:00Z">
              <w:r>
                <w:rPr>
                  <w:rFonts w:hint="eastAsia" w:ascii="Times New Roman" w:hAnsi="Times New Roman" w:cs="Times New Roman"/>
                  <w:color w:val="auto"/>
                  <w:szCs w:val="21"/>
                  <w:rPrChange w:id="3617" w:author="小多 [2]" w:date="2020-09-23T09:33:07Z">
                    <w:rPr>
                      <w:rFonts w:hint="eastAsia" w:ascii="宋体" w:hAnsi="宋体"/>
                      <w:szCs w:val="21"/>
                    </w:rPr>
                  </w:rPrChange>
                </w:rPr>
                <w:t>、</w:t>
              </w:r>
            </w:ins>
            <w:ins w:id="3618" w:author="Huo Beata" w:date="2020-09-09T12:03:00Z">
              <w:r>
                <w:rPr>
                  <w:rFonts w:ascii="Times New Roman" w:hAnsi="Times New Roman" w:cs="Times New Roman"/>
                  <w:color w:val="auto"/>
                  <w:szCs w:val="21"/>
                  <w:rPrChange w:id="3619" w:author="小多 [2]" w:date="2020-09-23T09:33:07Z">
                    <w:rPr>
                      <w:rFonts w:ascii="宋体" w:hAnsi="宋体"/>
                      <w:szCs w:val="21"/>
                    </w:rPr>
                  </w:rPrChange>
                </w:rPr>
                <w:t>HFnu</w:t>
              </w:r>
            </w:ins>
            <w:ins w:id="3620" w:author="Huo Beata" w:date="2020-09-09T12:03:00Z">
              <w:r>
                <w:rPr>
                  <w:rFonts w:hint="eastAsia" w:ascii="Times New Roman" w:hAnsi="Times New Roman" w:cs="Times New Roman"/>
                  <w:color w:val="auto"/>
                  <w:szCs w:val="21"/>
                  <w:rPrChange w:id="3621" w:author="小多 [2]" w:date="2020-09-23T09:33:07Z">
                    <w:rPr>
                      <w:rFonts w:hint="eastAsia" w:ascii="宋体" w:hAnsi="宋体"/>
                      <w:szCs w:val="21"/>
                    </w:rPr>
                  </w:rPrChange>
                </w:rPr>
                <w:t>、</w:t>
              </w:r>
            </w:ins>
            <w:ins w:id="3622" w:author="Huo Beata" w:date="2020-09-09T12:03:00Z">
              <w:r>
                <w:rPr>
                  <w:rFonts w:ascii="Times New Roman" w:hAnsi="Times New Roman" w:cs="Times New Roman"/>
                  <w:color w:val="auto"/>
                  <w:szCs w:val="21"/>
                  <w:rPrChange w:id="3623" w:author="小多 [2]" w:date="2020-09-23T09:33:07Z">
                    <w:rPr>
                      <w:rFonts w:ascii="宋体" w:hAnsi="宋体"/>
                      <w:szCs w:val="21"/>
                    </w:rPr>
                  </w:rPrChange>
                </w:rPr>
                <w:t>LF/HF</w:t>
              </w:r>
            </w:ins>
          </w:p>
          <w:p>
            <w:pPr>
              <w:rPr>
                <w:ins w:id="3624" w:author="Huo Beata" w:date="2020-09-09T12:03:00Z"/>
                <w:rFonts w:ascii="Times New Roman" w:hAnsi="Times New Roman" w:cs="Times New Roman"/>
                <w:color w:val="auto"/>
                <w:szCs w:val="21"/>
                <w:rPrChange w:id="3625" w:author="小多 [2]" w:date="2020-09-23T09:33:07Z">
                  <w:rPr>
                    <w:ins w:id="3626" w:author="Huo Beata" w:date="2020-09-09T12:03:00Z"/>
                    <w:rFonts w:ascii="宋体" w:hAnsi="宋体"/>
                    <w:szCs w:val="21"/>
                  </w:rPr>
                </w:rPrChange>
              </w:rPr>
            </w:pPr>
            <w:ins w:id="3627" w:author="Huo Beata" w:date="2020-09-09T12:03:00Z">
              <w:r>
                <w:rPr>
                  <w:rFonts w:hint="eastAsia" w:ascii="Times New Roman" w:hAnsi="Times New Roman" w:cs="Times New Roman"/>
                  <w:color w:val="auto"/>
                  <w:szCs w:val="21"/>
                  <w:rPrChange w:id="3628" w:author="小多 [2]" w:date="2020-09-23T09:33:07Z">
                    <w:rPr>
                      <w:rFonts w:hint="eastAsia" w:ascii="宋体" w:hAnsi="宋体"/>
                      <w:szCs w:val="21"/>
                    </w:rPr>
                  </w:rPrChange>
                </w:rPr>
                <w:t>的数值；</w:t>
              </w:r>
            </w:ins>
          </w:p>
          <w:p>
            <w:pPr>
              <w:rPr>
                <w:ins w:id="3629" w:author="Huo Beata" w:date="2020-09-09T12:03:00Z"/>
                <w:rFonts w:ascii="Times New Roman" w:hAnsi="Times New Roman" w:cs="Times New Roman"/>
                <w:color w:val="auto"/>
                <w:szCs w:val="21"/>
                <w:rPrChange w:id="3630" w:author="小多 [2]" w:date="2020-09-23T09:33:07Z">
                  <w:rPr>
                    <w:ins w:id="3631" w:author="Huo Beata" w:date="2020-09-09T12:03:00Z"/>
                    <w:rFonts w:ascii="宋体" w:hAnsi="宋体"/>
                    <w:szCs w:val="21"/>
                  </w:rPr>
                </w:rPrChange>
              </w:rPr>
            </w:pPr>
            <w:ins w:id="3632" w:author="Huo Beata" w:date="2020-09-09T12:03:00Z">
              <w:r>
                <w:rPr>
                  <w:rFonts w:ascii="Times New Roman" w:hAnsi="Times New Roman" w:cs="Times New Roman"/>
                  <w:color w:val="auto"/>
                  <w:szCs w:val="21"/>
                  <w:rPrChange w:id="3633" w:author="小多 [2]" w:date="2020-09-23T09:33:07Z">
                    <w:rPr>
                      <w:rFonts w:ascii="宋体" w:hAnsi="宋体"/>
                      <w:szCs w:val="21"/>
                    </w:rPr>
                  </w:rPrChange>
                </w:rPr>
                <w:t xml:space="preserve">iii. </w:t>
              </w:r>
            </w:ins>
            <w:ins w:id="3634" w:author="Huo Beata" w:date="2020-09-09T12:03:00Z">
              <w:r>
                <w:rPr>
                  <w:rFonts w:hint="eastAsia" w:ascii="Times New Roman" w:hAnsi="Times New Roman" w:cs="Times New Roman"/>
                  <w:color w:val="auto"/>
                  <w:szCs w:val="21"/>
                  <w:rPrChange w:id="3635" w:author="小多 [2]" w:date="2020-09-23T09:33:07Z">
                    <w:rPr>
                      <w:rFonts w:hint="eastAsia" w:ascii="宋体" w:hAnsi="宋体"/>
                      <w:szCs w:val="21"/>
                    </w:rPr>
                  </w:rPrChange>
                </w:rPr>
                <w:t>能显示功率谱密度图，分析时间段内的</w:t>
              </w:r>
            </w:ins>
            <w:ins w:id="3636" w:author="Huo Beata" w:date="2020-09-09T12:03:00Z">
              <w:r>
                <w:rPr>
                  <w:rFonts w:ascii="Times New Roman" w:hAnsi="Times New Roman" w:cs="Times New Roman"/>
                  <w:color w:val="auto"/>
                  <w:szCs w:val="21"/>
                  <w:rPrChange w:id="3637" w:author="小多 [2]" w:date="2020-09-23T09:33:07Z">
                    <w:rPr>
                      <w:rFonts w:ascii="宋体" w:hAnsi="宋体"/>
                      <w:szCs w:val="21"/>
                    </w:rPr>
                  </w:rPrChange>
                </w:rPr>
                <w:t xml:space="preserve">R-R </w:t>
              </w:r>
            </w:ins>
            <w:ins w:id="3638" w:author="Huo Beata" w:date="2020-09-09T12:03:00Z">
              <w:r>
                <w:rPr>
                  <w:rFonts w:hint="eastAsia" w:ascii="Times New Roman" w:hAnsi="Times New Roman" w:cs="Times New Roman"/>
                  <w:color w:val="auto"/>
                  <w:szCs w:val="21"/>
                  <w:rPrChange w:id="3639" w:author="小多 [2]" w:date="2020-09-23T09:33:07Z">
                    <w:rPr>
                      <w:rFonts w:hint="eastAsia" w:ascii="宋体" w:hAnsi="宋体"/>
                      <w:szCs w:val="21"/>
                    </w:rPr>
                  </w:rPrChange>
                </w:rPr>
                <w:t>间期趋势列表及散点图。</w:t>
              </w:r>
            </w:ins>
          </w:p>
          <w:p>
            <w:pPr>
              <w:rPr>
                <w:ins w:id="3640" w:author="Huo Beata" w:date="2020-09-09T12:03:00Z"/>
                <w:rFonts w:ascii="Times New Roman" w:hAnsi="Times New Roman" w:cs="Times New Roman"/>
                <w:color w:val="auto"/>
                <w:szCs w:val="21"/>
                <w:rPrChange w:id="3641" w:author="小多 [2]" w:date="2020-09-23T09:33:07Z">
                  <w:rPr>
                    <w:ins w:id="3642" w:author="Huo Beata" w:date="2020-09-09T12:03:00Z"/>
                    <w:rFonts w:ascii="宋体" w:hAnsi="宋体"/>
                    <w:szCs w:val="21"/>
                  </w:rPr>
                </w:rPrChange>
              </w:rPr>
            </w:pPr>
            <w:ins w:id="3643" w:author="Huo Beata" w:date="2020-09-09T12:03:00Z">
              <w:r>
                <w:rPr>
                  <w:rFonts w:ascii="Times New Roman" w:hAnsi="Times New Roman" w:cs="Times New Roman"/>
                  <w:color w:val="auto"/>
                  <w:szCs w:val="21"/>
                  <w:rPrChange w:id="3644" w:author="小多 [2]" w:date="2020-09-23T09:33:07Z">
                    <w:rPr>
                      <w:rFonts w:ascii="宋体" w:hAnsi="宋体"/>
                      <w:szCs w:val="21"/>
                    </w:rPr>
                  </w:rPrChange>
                </w:rPr>
                <w:t xml:space="preserve">f) QT </w:t>
              </w:r>
            </w:ins>
            <w:ins w:id="3645" w:author="Huo Beata" w:date="2020-09-09T12:03:00Z">
              <w:r>
                <w:rPr>
                  <w:rFonts w:hint="eastAsia" w:ascii="Times New Roman" w:hAnsi="Times New Roman" w:cs="Times New Roman"/>
                  <w:color w:val="auto"/>
                  <w:szCs w:val="21"/>
                  <w:rPrChange w:id="3646" w:author="小多 [2]" w:date="2020-09-23T09:33:07Z">
                    <w:rPr>
                      <w:rFonts w:hint="eastAsia" w:ascii="宋体" w:hAnsi="宋体"/>
                      <w:szCs w:val="21"/>
                    </w:rPr>
                  </w:rPrChange>
                </w:rPr>
                <w:t>编辑和显示</w:t>
              </w:r>
            </w:ins>
          </w:p>
          <w:p>
            <w:pPr>
              <w:rPr>
                <w:ins w:id="3647" w:author="Huo Beata" w:date="2020-09-09T12:03:00Z"/>
                <w:del w:id="3648" w:author="小多" w:date="2020-09-16T19:29:00Z"/>
                <w:rFonts w:ascii="Times New Roman" w:hAnsi="Times New Roman" w:cs="Times New Roman"/>
                <w:color w:val="auto"/>
                <w:szCs w:val="21"/>
                <w:rPrChange w:id="3649" w:author="小多 [2]" w:date="2020-09-23T09:33:07Z">
                  <w:rPr>
                    <w:ins w:id="3650" w:author="Huo Beata" w:date="2020-09-09T12:03:00Z"/>
                    <w:del w:id="3651" w:author="小多" w:date="2020-09-16T19:29:00Z"/>
                    <w:rFonts w:ascii="宋体" w:hAnsi="宋体"/>
                    <w:szCs w:val="21"/>
                  </w:rPr>
                </w:rPrChange>
              </w:rPr>
            </w:pPr>
            <w:ins w:id="3652" w:author="Huo Beata" w:date="2020-09-09T12:03:00Z">
              <w:r>
                <w:rPr>
                  <w:rFonts w:hint="eastAsia" w:ascii="Times New Roman" w:hAnsi="Times New Roman" w:cs="Times New Roman"/>
                  <w:color w:val="auto"/>
                  <w:szCs w:val="21"/>
                  <w:rPrChange w:id="3653" w:author="小多 [2]" w:date="2020-09-23T09:33:07Z">
                    <w:rPr>
                      <w:rFonts w:hint="eastAsia" w:ascii="宋体" w:hAnsi="宋体"/>
                      <w:szCs w:val="21"/>
                    </w:rPr>
                  </w:rPrChange>
                </w:rPr>
                <w:t>可计算指定时间内最大</w:t>
              </w:r>
            </w:ins>
            <w:ins w:id="3654" w:author="Huo Beata" w:date="2020-09-09T12:03:00Z">
              <w:r>
                <w:rPr>
                  <w:rFonts w:ascii="Times New Roman" w:hAnsi="Times New Roman" w:cs="Times New Roman"/>
                  <w:color w:val="auto"/>
                  <w:szCs w:val="21"/>
                  <w:rPrChange w:id="3655" w:author="小多 [2]" w:date="2020-09-23T09:33:07Z">
                    <w:rPr>
                      <w:rFonts w:ascii="宋体" w:hAnsi="宋体"/>
                      <w:szCs w:val="21"/>
                    </w:rPr>
                  </w:rPrChange>
                </w:rPr>
                <w:t>QT</w:t>
              </w:r>
            </w:ins>
            <w:ins w:id="3656" w:author="Huo Beata" w:date="2020-09-09T12:03:00Z">
              <w:r>
                <w:rPr>
                  <w:rFonts w:hint="eastAsia" w:ascii="Times New Roman" w:hAnsi="Times New Roman" w:cs="Times New Roman"/>
                  <w:color w:val="auto"/>
                  <w:szCs w:val="21"/>
                  <w:rPrChange w:id="3657" w:author="小多 [2]" w:date="2020-09-23T09:33:07Z">
                    <w:rPr>
                      <w:rFonts w:hint="eastAsia" w:ascii="宋体" w:hAnsi="宋体"/>
                      <w:szCs w:val="21"/>
                    </w:rPr>
                  </w:rPrChange>
                </w:rPr>
                <w:t>，平均</w:t>
              </w:r>
            </w:ins>
            <w:ins w:id="3658" w:author="Huo Beata" w:date="2020-09-09T12:03:00Z">
              <w:r>
                <w:rPr>
                  <w:rFonts w:ascii="Times New Roman" w:hAnsi="Times New Roman" w:cs="Times New Roman"/>
                  <w:color w:val="auto"/>
                  <w:szCs w:val="21"/>
                  <w:rPrChange w:id="3659" w:author="小多 [2]" w:date="2020-09-23T09:33:07Z">
                    <w:rPr>
                      <w:rFonts w:ascii="宋体" w:hAnsi="宋体"/>
                      <w:szCs w:val="21"/>
                    </w:rPr>
                  </w:rPrChange>
                </w:rPr>
                <w:t>QT</w:t>
              </w:r>
            </w:ins>
            <w:ins w:id="3660" w:author="Huo Beata" w:date="2020-09-09T12:03:00Z">
              <w:r>
                <w:rPr>
                  <w:rFonts w:hint="eastAsia" w:ascii="Times New Roman" w:hAnsi="Times New Roman" w:cs="Times New Roman"/>
                  <w:color w:val="auto"/>
                  <w:szCs w:val="21"/>
                  <w:rPrChange w:id="3661" w:author="小多 [2]" w:date="2020-09-23T09:33:07Z">
                    <w:rPr>
                      <w:rFonts w:hint="eastAsia" w:ascii="宋体" w:hAnsi="宋体"/>
                      <w:szCs w:val="21"/>
                    </w:rPr>
                  </w:rPrChange>
                </w:rPr>
                <w:t>，最小</w:t>
              </w:r>
            </w:ins>
            <w:ins w:id="3662" w:author="Huo Beata" w:date="2020-09-09T12:03:00Z">
              <w:r>
                <w:rPr>
                  <w:rFonts w:ascii="Times New Roman" w:hAnsi="Times New Roman" w:cs="Times New Roman"/>
                  <w:color w:val="auto"/>
                  <w:szCs w:val="21"/>
                  <w:rPrChange w:id="3663" w:author="小多 [2]" w:date="2020-09-23T09:33:07Z">
                    <w:rPr>
                      <w:rFonts w:ascii="宋体" w:hAnsi="宋体"/>
                      <w:szCs w:val="21"/>
                    </w:rPr>
                  </w:rPrChange>
                </w:rPr>
                <w:t>QT</w:t>
              </w:r>
            </w:ins>
            <w:ins w:id="3664" w:author="Huo Beata" w:date="2020-09-09T12:03:00Z">
              <w:r>
                <w:rPr>
                  <w:rFonts w:hint="eastAsia" w:ascii="Times New Roman" w:hAnsi="Times New Roman" w:cs="Times New Roman"/>
                  <w:color w:val="auto"/>
                  <w:szCs w:val="21"/>
                  <w:rPrChange w:id="3665" w:author="小多 [2]" w:date="2020-09-23T09:33:07Z">
                    <w:rPr>
                      <w:rFonts w:hint="eastAsia" w:ascii="宋体" w:hAnsi="宋体"/>
                      <w:szCs w:val="21"/>
                    </w:rPr>
                  </w:rPrChange>
                </w:rPr>
                <w:t>，</w:t>
              </w:r>
            </w:ins>
            <w:ins w:id="3666" w:author="Huo Beata" w:date="2020-09-09T12:03:00Z">
              <w:r>
                <w:rPr>
                  <w:rFonts w:ascii="Times New Roman" w:hAnsi="Times New Roman" w:cs="Times New Roman"/>
                  <w:color w:val="auto"/>
                  <w:szCs w:val="21"/>
                  <w:rPrChange w:id="3667" w:author="小多 [2]" w:date="2020-09-23T09:33:07Z">
                    <w:rPr>
                      <w:rFonts w:ascii="宋体" w:hAnsi="宋体"/>
                      <w:szCs w:val="21"/>
                    </w:rPr>
                  </w:rPrChange>
                </w:rPr>
                <w:t xml:space="preserve">QT </w:t>
              </w:r>
            </w:ins>
            <w:ins w:id="3668" w:author="Huo Beata" w:date="2020-09-09T12:03:00Z">
              <w:r>
                <w:rPr>
                  <w:rFonts w:hint="eastAsia" w:ascii="Times New Roman" w:hAnsi="Times New Roman" w:cs="Times New Roman"/>
                  <w:color w:val="auto"/>
                  <w:szCs w:val="21"/>
                  <w:rPrChange w:id="3669" w:author="小多 [2]" w:date="2020-09-23T09:33:07Z">
                    <w:rPr>
                      <w:rFonts w:hint="eastAsia" w:ascii="宋体" w:hAnsi="宋体"/>
                      <w:szCs w:val="21"/>
                    </w:rPr>
                  </w:rPrChange>
                </w:rPr>
                <w:t>离散度（</w:t>
              </w:r>
            </w:ins>
            <w:ins w:id="3670" w:author="Huo Beata" w:date="2020-09-09T12:03:00Z">
              <w:r>
                <w:rPr>
                  <w:rFonts w:ascii="Times New Roman" w:hAnsi="Times New Roman" w:cs="Times New Roman"/>
                  <w:color w:val="auto"/>
                  <w:szCs w:val="21"/>
                  <w:rPrChange w:id="3671" w:author="小多 [2]" w:date="2020-09-23T09:33:07Z">
                    <w:rPr>
                      <w:rFonts w:ascii="宋体" w:hAnsi="宋体"/>
                      <w:szCs w:val="21"/>
                    </w:rPr>
                  </w:rPrChange>
                </w:rPr>
                <w:t>QTd</w:t>
              </w:r>
            </w:ins>
            <w:ins w:id="3672" w:author="Huo Beata" w:date="2020-09-09T12:03:00Z">
              <w:r>
                <w:rPr>
                  <w:rFonts w:hint="eastAsia" w:ascii="Times New Roman" w:hAnsi="Times New Roman" w:cs="Times New Roman"/>
                  <w:color w:val="auto"/>
                  <w:szCs w:val="21"/>
                  <w:rPrChange w:id="3673" w:author="小多 [2]" w:date="2020-09-23T09:33:07Z">
                    <w:rPr>
                      <w:rFonts w:hint="eastAsia" w:ascii="宋体" w:hAnsi="宋体"/>
                      <w:szCs w:val="21"/>
                    </w:rPr>
                  </w:rPrChange>
                </w:rPr>
                <w:t>），校正后的最</w:t>
              </w:r>
            </w:ins>
          </w:p>
          <w:p>
            <w:pPr>
              <w:rPr>
                <w:ins w:id="3674" w:author="Huo Beata" w:date="2020-09-09T12:03:00Z"/>
                <w:del w:id="3675" w:author="小多" w:date="2020-09-16T19:29:00Z"/>
                <w:rFonts w:ascii="Times New Roman" w:hAnsi="Times New Roman" w:cs="Times New Roman"/>
                <w:color w:val="auto"/>
                <w:szCs w:val="21"/>
                <w:rPrChange w:id="3676" w:author="小多 [2]" w:date="2020-09-23T09:33:07Z">
                  <w:rPr>
                    <w:ins w:id="3677" w:author="Huo Beata" w:date="2020-09-09T12:03:00Z"/>
                    <w:del w:id="3678" w:author="小多" w:date="2020-09-16T19:29:00Z"/>
                    <w:rFonts w:ascii="宋体" w:hAnsi="宋体"/>
                    <w:szCs w:val="21"/>
                  </w:rPr>
                </w:rPrChange>
              </w:rPr>
            </w:pPr>
            <w:ins w:id="3679" w:author="Huo Beata" w:date="2020-09-09T12:03:00Z">
              <w:r>
                <w:rPr>
                  <w:rFonts w:hint="eastAsia" w:ascii="Times New Roman" w:hAnsi="Times New Roman" w:cs="Times New Roman"/>
                  <w:color w:val="auto"/>
                  <w:szCs w:val="21"/>
                  <w:rPrChange w:id="3680" w:author="小多 [2]" w:date="2020-09-23T09:33:07Z">
                    <w:rPr>
                      <w:rFonts w:hint="eastAsia" w:ascii="宋体" w:hAnsi="宋体"/>
                      <w:szCs w:val="21"/>
                    </w:rPr>
                  </w:rPrChange>
                </w:rPr>
                <w:t>大</w:t>
              </w:r>
            </w:ins>
            <w:ins w:id="3681" w:author="Huo Beata" w:date="2020-09-09T12:03:00Z">
              <w:r>
                <w:rPr>
                  <w:rFonts w:ascii="Times New Roman" w:hAnsi="Times New Roman" w:cs="Times New Roman"/>
                  <w:color w:val="auto"/>
                  <w:szCs w:val="21"/>
                  <w:rPrChange w:id="3682" w:author="小多 [2]" w:date="2020-09-23T09:33:07Z">
                    <w:rPr>
                      <w:rFonts w:ascii="宋体" w:hAnsi="宋体"/>
                      <w:szCs w:val="21"/>
                    </w:rPr>
                  </w:rPrChange>
                </w:rPr>
                <w:t>QT</w:t>
              </w:r>
            </w:ins>
            <w:ins w:id="3683" w:author="Huo Beata" w:date="2020-09-09T12:03:00Z">
              <w:r>
                <w:rPr>
                  <w:rFonts w:hint="eastAsia" w:ascii="Times New Roman" w:hAnsi="Times New Roman" w:cs="Times New Roman"/>
                  <w:color w:val="auto"/>
                  <w:szCs w:val="21"/>
                  <w:rPrChange w:id="3684" w:author="小多 [2]" w:date="2020-09-23T09:33:07Z">
                    <w:rPr>
                      <w:rFonts w:hint="eastAsia" w:ascii="宋体" w:hAnsi="宋体"/>
                      <w:szCs w:val="21"/>
                    </w:rPr>
                  </w:rPrChange>
                </w:rPr>
                <w:t>（最大</w:t>
              </w:r>
            </w:ins>
            <w:ins w:id="3685" w:author="Huo Beata" w:date="2020-09-09T12:03:00Z">
              <w:r>
                <w:rPr>
                  <w:rFonts w:ascii="Times New Roman" w:hAnsi="Times New Roman" w:cs="Times New Roman"/>
                  <w:color w:val="auto"/>
                  <w:szCs w:val="21"/>
                  <w:rPrChange w:id="3686" w:author="小多 [2]" w:date="2020-09-23T09:33:07Z">
                    <w:rPr>
                      <w:rFonts w:ascii="宋体" w:hAnsi="宋体"/>
                      <w:szCs w:val="21"/>
                    </w:rPr>
                  </w:rPrChange>
                </w:rPr>
                <w:t>QTc</w:t>
              </w:r>
            </w:ins>
            <w:ins w:id="3687" w:author="Huo Beata" w:date="2020-09-09T12:03:00Z">
              <w:r>
                <w:rPr>
                  <w:rFonts w:hint="eastAsia" w:ascii="Times New Roman" w:hAnsi="Times New Roman" w:cs="Times New Roman"/>
                  <w:color w:val="auto"/>
                  <w:szCs w:val="21"/>
                  <w:rPrChange w:id="3688" w:author="小多 [2]" w:date="2020-09-23T09:33:07Z">
                    <w:rPr>
                      <w:rFonts w:hint="eastAsia" w:ascii="宋体" w:hAnsi="宋体"/>
                      <w:szCs w:val="21"/>
                    </w:rPr>
                  </w:rPrChange>
                </w:rPr>
                <w:t>），平均</w:t>
              </w:r>
            </w:ins>
            <w:ins w:id="3689" w:author="Huo Beata" w:date="2020-09-09T12:03:00Z">
              <w:r>
                <w:rPr>
                  <w:rFonts w:ascii="Times New Roman" w:hAnsi="Times New Roman" w:cs="Times New Roman"/>
                  <w:color w:val="auto"/>
                  <w:szCs w:val="21"/>
                  <w:rPrChange w:id="3690" w:author="小多 [2]" w:date="2020-09-23T09:33:07Z">
                    <w:rPr>
                      <w:rFonts w:ascii="宋体" w:hAnsi="宋体"/>
                      <w:szCs w:val="21"/>
                    </w:rPr>
                  </w:rPrChange>
                </w:rPr>
                <w:t>QT</w:t>
              </w:r>
            </w:ins>
            <w:ins w:id="3691" w:author="Huo Beata" w:date="2020-09-09T12:03:00Z">
              <w:r>
                <w:rPr>
                  <w:rFonts w:hint="eastAsia" w:ascii="Times New Roman" w:hAnsi="Times New Roman" w:cs="Times New Roman"/>
                  <w:color w:val="auto"/>
                  <w:szCs w:val="21"/>
                  <w:rPrChange w:id="3692" w:author="小多 [2]" w:date="2020-09-23T09:33:07Z">
                    <w:rPr>
                      <w:rFonts w:hint="eastAsia" w:ascii="宋体" w:hAnsi="宋体"/>
                      <w:szCs w:val="21"/>
                    </w:rPr>
                  </w:rPrChange>
                </w:rPr>
                <w:t>（平均</w:t>
              </w:r>
            </w:ins>
            <w:ins w:id="3693" w:author="Huo Beata" w:date="2020-09-09T12:03:00Z">
              <w:r>
                <w:rPr>
                  <w:rFonts w:ascii="Times New Roman" w:hAnsi="Times New Roman" w:cs="Times New Roman"/>
                  <w:color w:val="auto"/>
                  <w:szCs w:val="21"/>
                  <w:rPrChange w:id="3694" w:author="小多 [2]" w:date="2020-09-23T09:33:07Z">
                    <w:rPr>
                      <w:rFonts w:ascii="宋体" w:hAnsi="宋体"/>
                      <w:szCs w:val="21"/>
                    </w:rPr>
                  </w:rPrChange>
                </w:rPr>
                <w:t>QTc</w:t>
              </w:r>
            </w:ins>
            <w:ins w:id="3695" w:author="Huo Beata" w:date="2020-09-09T12:03:00Z">
              <w:r>
                <w:rPr>
                  <w:rFonts w:hint="eastAsia" w:ascii="Times New Roman" w:hAnsi="Times New Roman" w:cs="Times New Roman"/>
                  <w:color w:val="auto"/>
                  <w:szCs w:val="21"/>
                  <w:rPrChange w:id="3696" w:author="小多 [2]" w:date="2020-09-23T09:33:07Z">
                    <w:rPr>
                      <w:rFonts w:hint="eastAsia" w:ascii="宋体" w:hAnsi="宋体"/>
                      <w:szCs w:val="21"/>
                    </w:rPr>
                  </w:rPrChange>
                </w:rPr>
                <w:t>），最小</w:t>
              </w:r>
            </w:ins>
            <w:ins w:id="3697" w:author="Huo Beata" w:date="2020-09-09T12:03:00Z">
              <w:r>
                <w:rPr>
                  <w:rFonts w:ascii="Times New Roman" w:hAnsi="Times New Roman" w:cs="Times New Roman"/>
                  <w:color w:val="auto"/>
                  <w:szCs w:val="21"/>
                  <w:rPrChange w:id="3698" w:author="小多 [2]" w:date="2020-09-23T09:33:07Z">
                    <w:rPr>
                      <w:rFonts w:ascii="宋体" w:hAnsi="宋体"/>
                      <w:szCs w:val="21"/>
                    </w:rPr>
                  </w:rPrChange>
                </w:rPr>
                <w:t>QT</w:t>
              </w:r>
            </w:ins>
            <w:ins w:id="3699" w:author="Huo Beata" w:date="2020-09-09T12:03:00Z">
              <w:r>
                <w:rPr>
                  <w:rFonts w:hint="eastAsia" w:ascii="Times New Roman" w:hAnsi="Times New Roman" w:cs="Times New Roman"/>
                  <w:color w:val="auto"/>
                  <w:szCs w:val="21"/>
                  <w:rPrChange w:id="3700" w:author="小多 [2]" w:date="2020-09-23T09:33:07Z">
                    <w:rPr>
                      <w:rFonts w:hint="eastAsia" w:ascii="宋体" w:hAnsi="宋体"/>
                      <w:szCs w:val="21"/>
                    </w:rPr>
                  </w:rPrChange>
                </w:rPr>
                <w:t>（最小</w:t>
              </w:r>
            </w:ins>
            <w:ins w:id="3701" w:author="Huo Beata" w:date="2020-09-09T12:03:00Z">
              <w:r>
                <w:rPr>
                  <w:rFonts w:ascii="Times New Roman" w:hAnsi="Times New Roman" w:cs="Times New Roman"/>
                  <w:color w:val="auto"/>
                  <w:szCs w:val="21"/>
                  <w:rPrChange w:id="3702" w:author="小多 [2]" w:date="2020-09-23T09:33:07Z">
                    <w:rPr>
                      <w:rFonts w:ascii="宋体" w:hAnsi="宋体"/>
                      <w:szCs w:val="21"/>
                    </w:rPr>
                  </w:rPrChange>
                </w:rPr>
                <w:t>QTc</w:t>
              </w:r>
            </w:ins>
            <w:ins w:id="3703" w:author="Huo Beata" w:date="2020-09-09T12:03:00Z">
              <w:r>
                <w:rPr>
                  <w:rFonts w:hint="eastAsia" w:ascii="Times New Roman" w:hAnsi="Times New Roman" w:cs="Times New Roman"/>
                  <w:color w:val="auto"/>
                  <w:szCs w:val="21"/>
                  <w:rPrChange w:id="3704" w:author="小多 [2]" w:date="2020-09-23T09:33:07Z">
                    <w:rPr>
                      <w:rFonts w:hint="eastAsia" w:ascii="宋体" w:hAnsi="宋体"/>
                      <w:szCs w:val="21"/>
                    </w:rPr>
                  </w:rPrChange>
                </w:rPr>
                <w:t>），能显示分析时</w:t>
              </w:r>
            </w:ins>
          </w:p>
          <w:p>
            <w:pPr>
              <w:rPr>
                <w:ins w:id="3705" w:author="Huo Beata" w:date="2020-09-09T12:03:00Z"/>
                <w:rFonts w:ascii="Times New Roman" w:hAnsi="Times New Roman" w:cs="Times New Roman"/>
                <w:color w:val="auto"/>
                <w:szCs w:val="21"/>
                <w:rPrChange w:id="3706" w:author="小多 [2]" w:date="2020-09-23T09:33:07Z">
                  <w:rPr>
                    <w:ins w:id="3707" w:author="Huo Beata" w:date="2020-09-09T12:03:00Z"/>
                    <w:rFonts w:ascii="宋体" w:hAnsi="宋体"/>
                    <w:szCs w:val="21"/>
                  </w:rPr>
                </w:rPrChange>
              </w:rPr>
            </w:pPr>
            <w:ins w:id="3708" w:author="Huo Beata" w:date="2020-09-09T12:03:00Z">
              <w:r>
                <w:rPr>
                  <w:rFonts w:hint="eastAsia" w:ascii="Times New Roman" w:hAnsi="Times New Roman" w:cs="Times New Roman"/>
                  <w:color w:val="auto"/>
                  <w:szCs w:val="21"/>
                  <w:rPrChange w:id="3709" w:author="小多 [2]" w:date="2020-09-23T09:33:07Z">
                    <w:rPr>
                      <w:rFonts w:hint="eastAsia" w:ascii="宋体" w:hAnsi="宋体"/>
                      <w:szCs w:val="21"/>
                    </w:rPr>
                  </w:rPrChange>
                </w:rPr>
                <w:t>间内</w:t>
              </w:r>
            </w:ins>
            <w:ins w:id="3710" w:author="Huo Beata" w:date="2020-09-09T12:03:00Z">
              <w:r>
                <w:rPr>
                  <w:rFonts w:ascii="Times New Roman" w:hAnsi="Times New Roman" w:cs="Times New Roman"/>
                  <w:color w:val="auto"/>
                  <w:szCs w:val="21"/>
                  <w:rPrChange w:id="3711" w:author="小多 [2]" w:date="2020-09-23T09:33:07Z">
                    <w:rPr>
                      <w:rFonts w:ascii="宋体" w:hAnsi="宋体"/>
                      <w:szCs w:val="21"/>
                    </w:rPr>
                  </w:rPrChange>
                </w:rPr>
                <w:t xml:space="preserve">QT </w:t>
              </w:r>
            </w:ins>
            <w:ins w:id="3712" w:author="Huo Beata" w:date="2020-09-09T12:03:00Z">
              <w:r>
                <w:rPr>
                  <w:rFonts w:hint="eastAsia" w:ascii="Times New Roman" w:hAnsi="Times New Roman" w:cs="Times New Roman"/>
                  <w:color w:val="auto"/>
                  <w:szCs w:val="21"/>
                  <w:rPrChange w:id="3713" w:author="小多 [2]" w:date="2020-09-23T09:33:07Z">
                    <w:rPr>
                      <w:rFonts w:hint="eastAsia" w:ascii="宋体" w:hAnsi="宋体"/>
                      <w:szCs w:val="21"/>
                    </w:rPr>
                  </w:rPrChange>
                </w:rPr>
                <w:t>间期的数据列表。</w:t>
              </w:r>
            </w:ins>
          </w:p>
          <w:p>
            <w:pPr>
              <w:rPr>
                <w:ins w:id="3714" w:author="Huo Beata" w:date="2020-09-09T12:03:00Z"/>
                <w:rFonts w:ascii="Times New Roman" w:hAnsi="Times New Roman" w:cs="Times New Roman"/>
                <w:color w:val="auto"/>
                <w:szCs w:val="21"/>
                <w:rPrChange w:id="3715" w:author="小多 [2]" w:date="2020-09-23T09:33:07Z">
                  <w:rPr>
                    <w:ins w:id="3716" w:author="Huo Beata" w:date="2020-09-09T12:03:00Z"/>
                    <w:rFonts w:ascii="宋体" w:hAnsi="宋体"/>
                    <w:szCs w:val="21"/>
                  </w:rPr>
                </w:rPrChange>
              </w:rPr>
            </w:pPr>
            <w:ins w:id="3717" w:author="Huo Beata" w:date="2020-09-09T12:03:00Z">
              <w:r>
                <w:rPr>
                  <w:rFonts w:ascii="Times New Roman" w:hAnsi="Times New Roman" w:cs="Times New Roman"/>
                  <w:color w:val="auto"/>
                  <w:szCs w:val="21"/>
                  <w:rPrChange w:id="3718" w:author="小多 [2]" w:date="2020-09-23T09:33:07Z">
                    <w:rPr>
                      <w:rFonts w:ascii="宋体" w:hAnsi="宋体"/>
                      <w:szCs w:val="21"/>
                    </w:rPr>
                  </w:rPrChange>
                </w:rPr>
                <w:t>g</w:t>
              </w:r>
            </w:ins>
            <w:ins w:id="3719" w:author="Huo Beata" w:date="2020-09-09T12:03:00Z">
              <w:r>
                <w:rPr>
                  <w:rFonts w:hint="eastAsia" w:ascii="Times New Roman" w:hAnsi="Times New Roman" w:cs="Times New Roman"/>
                  <w:color w:val="auto"/>
                  <w:szCs w:val="21"/>
                  <w:rPrChange w:id="3720" w:author="小多 [2]" w:date="2020-09-23T09:33:07Z">
                    <w:rPr>
                      <w:rFonts w:hint="eastAsia" w:ascii="宋体" w:hAnsi="宋体"/>
                      <w:szCs w:val="21"/>
                    </w:rPr>
                  </w:rPrChange>
                </w:rPr>
                <w:t>）</w:t>
              </w:r>
            </w:ins>
            <w:ins w:id="3721" w:author="Huo Beata" w:date="2020-09-09T12:03:00Z">
              <w:r>
                <w:rPr>
                  <w:rFonts w:hint="eastAsia" w:ascii="Times New Roman" w:hAnsi="Times New Roman" w:cs="Times New Roman"/>
                  <w:color w:val="auto"/>
                  <w:szCs w:val="21"/>
                  <w:rPrChange w:id="3722" w:author="小多 [2]" w:date="2020-09-23T09:33:07Z">
                    <w:rPr>
                      <w:rFonts w:hint="eastAsia" w:ascii="宋体" w:hAnsi="宋体"/>
                      <w:szCs w:val="21"/>
                    </w:rPr>
                  </w:rPrChange>
                </w:rPr>
                <w:t>心率震荡</w:t>
              </w:r>
            </w:ins>
            <w:ins w:id="3723" w:author="Huo Beata" w:date="2020-09-09T12:03:00Z">
              <w:r>
                <w:rPr>
                  <w:rFonts w:hint="eastAsia" w:ascii="Times New Roman" w:hAnsi="Times New Roman" w:cs="Times New Roman"/>
                  <w:color w:val="auto"/>
                  <w:szCs w:val="21"/>
                  <w:rPrChange w:id="3724" w:author="小多 [2]" w:date="2020-09-23T09:33:07Z">
                    <w:rPr>
                      <w:rFonts w:hint="eastAsia" w:ascii="宋体" w:hAnsi="宋体"/>
                      <w:szCs w:val="21"/>
                    </w:rPr>
                  </w:rPrChange>
                </w:rPr>
                <w:t>编辑和显示（</w:t>
              </w:r>
            </w:ins>
            <w:ins w:id="3725" w:author="Huo Beata" w:date="2020-09-09T12:03:00Z">
              <w:r>
                <w:rPr>
                  <w:rFonts w:ascii="Times New Roman" w:hAnsi="Times New Roman" w:cs="Times New Roman"/>
                  <w:color w:val="auto"/>
                  <w:szCs w:val="21"/>
                  <w:rPrChange w:id="3726" w:author="小多 [2]" w:date="2020-09-23T09:33:07Z">
                    <w:rPr>
                      <w:rFonts w:ascii="宋体" w:hAnsi="宋体"/>
                      <w:szCs w:val="21"/>
                    </w:rPr>
                  </w:rPrChange>
                </w:rPr>
                <w:t>HRT</w:t>
              </w:r>
            </w:ins>
            <w:ins w:id="3727" w:author="Huo Beata" w:date="2020-09-09T12:03:00Z">
              <w:r>
                <w:rPr>
                  <w:rFonts w:hint="eastAsia" w:ascii="Times New Roman" w:hAnsi="Times New Roman" w:cs="Times New Roman"/>
                  <w:color w:val="auto"/>
                  <w:szCs w:val="21"/>
                  <w:rPrChange w:id="3728" w:author="小多 [2]" w:date="2020-09-23T09:33:07Z">
                    <w:rPr>
                      <w:rFonts w:hint="eastAsia" w:ascii="宋体" w:hAnsi="宋体"/>
                      <w:szCs w:val="21"/>
                    </w:rPr>
                  </w:rPrChange>
                </w:rPr>
                <w:t>）</w:t>
              </w:r>
            </w:ins>
          </w:p>
          <w:p>
            <w:pPr>
              <w:rPr>
                <w:ins w:id="3729" w:author="Huo Beata" w:date="2020-09-09T12:03:00Z"/>
                <w:rFonts w:ascii="Times New Roman" w:hAnsi="Times New Roman" w:cs="Times New Roman"/>
                <w:color w:val="auto"/>
                <w:szCs w:val="21"/>
                <w:rPrChange w:id="3730" w:author="小多 [2]" w:date="2020-09-23T09:33:07Z">
                  <w:rPr>
                    <w:ins w:id="3731" w:author="Huo Beata" w:date="2020-09-09T12:03:00Z"/>
                    <w:rFonts w:ascii="宋体" w:hAnsi="宋体"/>
                    <w:szCs w:val="21"/>
                  </w:rPr>
                </w:rPrChange>
              </w:rPr>
            </w:pPr>
            <w:ins w:id="3732" w:author="Huo Beata" w:date="2020-09-09T12:03:00Z">
              <w:r>
                <w:rPr>
                  <w:rFonts w:hint="eastAsia" w:ascii="Times New Roman" w:hAnsi="Times New Roman" w:cs="Times New Roman"/>
                  <w:color w:val="auto"/>
                  <w:szCs w:val="21"/>
                  <w:rPrChange w:id="3733" w:author="小多 [2]" w:date="2020-09-23T09:33:07Z">
                    <w:rPr>
                      <w:rFonts w:hint="eastAsia" w:ascii="宋体" w:hAnsi="宋体"/>
                      <w:szCs w:val="21"/>
                    </w:rPr>
                  </w:rPrChange>
                </w:rPr>
                <w:t>可绘制</w:t>
              </w:r>
            </w:ins>
            <w:ins w:id="3734" w:author="Huo Beata" w:date="2020-09-09T12:03:00Z">
              <w:r>
                <w:rPr>
                  <w:rFonts w:hint="eastAsia" w:ascii="Times New Roman" w:hAnsi="Times New Roman" w:cs="Times New Roman"/>
                  <w:color w:val="auto"/>
                  <w:szCs w:val="21"/>
                  <w:rPrChange w:id="3735" w:author="小多 [2]" w:date="2020-09-23T09:33:07Z">
                    <w:rPr>
                      <w:rFonts w:hint="eastAsia" w:ascii="宋体" w:hAnsi="宋体"/>
                      <w:szCs w:val="21"/>
                    </w:rPr>
                  </w:rPrChange>
                </w:rPr>
                <w:t>心率震荡</w:t>
              </w:r>
            </w:ins>
            <w:ins w:id="3736" w:author="Huo Beata" w:date="2020-09-09T12:03:00Z">
              <w:r>
                <w:rPr>
                  <w:rFonts w:hint="eastAsia" w:ascii="Times New Roman" w:hAnsi="Times New Roman" w:cs="Times New Roman"/>
                  <w:color w:val="auto"/>
                  <w:szCs w:val="21"/>
                  <w:rPrChange w:id="3737" w:author="小多 [2]" w:date="2020-09-23T09:33:07Z">
                    <w:rPr>
                      <w:rFonts w:hint="eastAsia" w:ascii="宋体" w:hAnsi="宋体"/>
                      <w:szCs w:val="21"/>
                    </w:rPr>
                  </w:rPrChange>
                </w:rPr>
                <w:t>曲线图和计算震荡起始（</w:t>
              </w:r>
            </w:ins>
            <w:ins w:id="3738" w:author="Huo Beata" w:date="2020-09-09T12:03:00Z">
              <w:r>
                <w:rPr>
                  <w:rFonts w:ascii="Times New Roman" w:hAnsi="Times New Roman" w:cs="Times New Roman"/>
                  <w:color w:val="auto"/>
                  <w:szCs w:val="21"/>
                  <w:rPrChange w:id="3739" w:author="小多 [2]" w:date="2020-09-23T09:33:07Z">
                    <w:rPr>
                      <w:rFonts w:ascii="宋体" w:hAnsi="宋体"/>
                      <w:szCs w:val="21"/>
                    </w:rPr>
                  </w:rPrChange>
                </w:rPr>
                <w:t>T0</w:t>
              </w:r>
            </w:ins>
            <w:ins w:id="3740" w:author="Huo Beata" w:date="2020-09-09T12:03:00Z">
              <w:r>
                <w:rPr>
                  <w:rFonts w:hint="eastAsia" w:ascii="Times New Roman" w:hAnsi="Times New Roman" w:cs="Times New Roman"/>
                  <w:color w:val="auto"/>
                  <w:szCs w:val="21"/>
                  <w:rPrChange w:id="3741" w:author="小多 [2]" w:date="2020-09-23T09:33:07Z">
                    <w:rPr>
                      <w:rFonts w:hint="eastAsia" w:ascii="宋体" w:hAnsi="宋体"/>
                      <w:szCs w:val="21"/>
                    </w:rPr>
                  </w:rPrChange>
                </w:rPr>
                <w:t>）与震荡斜率值（</w:t>
              </w:r>
            </w:ins>
            <w:ins w:id="3742" w:author="Huo Beata" w:date="2020-09-09T12:03:00Z">
              <w:r>
                <w:rPr>
                  <w:rFonts w:ascii="Times New Roman" w:hAnsi="Times New Roman" w:cs="Times New Roman"/>
                  <w:color w:val="auto"/>
                  <w:szCs w:val="21"/>
                  <w:rPrChange w:id="3743" w:author="小多 [2]" w:date="2020-09-23T09:33:07Z">
                    <w:rPr>
                      <w:rFonts w:ascii="宋体" w:hAnsi="宋体"/>
                      <w:szCs w:val="21"/>
                    </w:rPr>
                  </w:rPrChange>
                </w:rPr>
                <w:t>TS</w:t>
              </w:r>
            </w:ins>
            <w:ins w:id="3744" w:author="Huo Beata" w:date="2020-09-09T12:03:00Z">
              <w:r>
                <w:rPr>
                  <w:rFonts w:hint="eastAsia" w:ascii="Times New Roman" w:hAnsi="Times New Roman" w:cs="Times New Roman"/>
                  <w:color w:val="auto"/>
                  <w:szCs w:val="21"/>
                  <w:rPrChange w:id="3745" w:author="小多 [2]" w:date="2020-09-23T09:33:07Z">
                    <w:rPr>
                      <w:rFonts w:hint="eastAsia" w:ascii="宋体" w:hAnsi="宋体"/>
                      <w:szCs w:val="21"/>
                    </w:rPr>
                  </w:rPrChange>
                </w:rPr>
                <w:t>）。</w:t>
              </w:r>
            </w:ins>
          </w:p>
          <w:p>
            <w:pPr>
              <w:rPr>
                <w:ins w:id="3746" w:author="Huo Beata" w:date="2020-09-09T12:03:00Z"/>
                <w:rFonts w:ascii="Times New Roman" w:hAnsi="Times New Roman" w:cs="Times New Roman"/>
                <w:color w:val="auto"/>
                <w:szCs w:val="21"/>
                <w:rPrChange w:id="3747" w:author="小多 [2]" w:date="2020-09-23T09:33:07Z">
                  <w:rPr>
                    <w:ins w:id="3748" w:author="Huo Beata" w:date="2020-09-09T12:03:00Z"/>
                    <w:rFonts w:ascii="宋体" w:hAnsi="宋体"/>
                    <w:szCs w:val="21"/>
                  </w:rPr>
                </w:rPrChange>
              </w:rPr>
            </w:pPr>
            <w:ins w:id="3749" w:author="Huo Beata" w:date="2020-09-09T12:03:00Z">
              <w:r>
                <w:rPr>
                  <w:rFonts w:ascii="Times New Roman" w:hAnsi="Times New Roman" w:cs="Times New Roman"/>
                  <w:color w:val="auto"/>
                  <w:szCs w:val="21"/>
                  <w:rPrChange w:id="3750" w:author="小多 [2]" w:date="2020-09-23T09:33:07Z">
                    <w:rPr>
                      <w:rFonts w:ascii="宋体" w:hAnsi="宋体"/>
                      <w:szCs w:val="21"/>
                    </w:rPr>
                  </w:rPrChange>
                </w:rPr>
                <w:t xml:space="preserve">h) T </w:t>
              </w:r>
            </w:ins>
            <w:ins w:id="3751" w:author="Huo Beata" w:date="2020-09-09T12:03:00Z">
              <w:r>
                <w:rPr>
                  <w:rFonts w:hint="eastAsia" w:ascii="Times New Roman" w:hAnsi="Times New Roman" w:cs="Times New Roman"/>
                  <w:color w:val="auto"/>
                  <w:szCs w:val="21"/>
                  <w:rPrChange w:id="3752" w:author="小多 [2]" w:date="2020-09-23T09:33:07Z">
                    <w:rPr>
                      <w:rFonts w:hint="eastAsia" w:ascii="宋体" w:hAnsi="宋体"/>
                      <w:szCs w:val="21"/>
                    </w:rPr>
                  </w:rPrChange>
                </w:rPr>
                <w:t>波电交替</w:t>
              </w:r>
            </w:ins>
            <w:ins w:id="3753" w:author="Huo Beata" w:date="2020-09-09T12:03:00Z">
              <w:r>
                <w:rPr>
                  <w:rFonts w:hint="eastAsia" w:ascii="Times New Roman" w:hAnsi="Times New Roman" w:cs="Times New Roman"/>
                  <w:color w:val="auto"/>
                  <w:szCs w:val="21"/>
                  <w:rPrChange w:id="3754" w:author="小多 [2]" w:date="2020-09-23T09:33:07Z">
                    <w:rPr>
                      <w:rFonts w:hint="eastAsia" w:ascii="宋体" w:hAnsi="宋体"/>
                      <w:szCs w:val="21"/>
                    </w:rPr>
                  </w:rPrChange>
                </w:rPr>
                <w:t>技术（</w:t>
              </w:r>
            </w:ins>
            <w:ins w:id="3755" w:author="Huo Beata" w:date="2020-09-09T12:03:00Z">
              <w:r>
                <w:rPr>
                  <w:rFonts w:ascii="Times New Roman" w:hAnsi="Times New Roman" w:cs="Times New Roman"/>
                  <w:color w:val="auto"/>
                  <w:szCs w:val="21"/>
                  <w:rPrChange w:id="3756" w:author="小多 [2]" w:date="2020-09-23T09:33:07Z">
                    <w:rPr>
                      <w:rFonts w:ascii="宋体" w:hAnsi="宋体"/>
                      <w:szCs w:val="21"/>
                    </w:rPr>
                  </w:rPrChange>
                </w:rPr>
                <w:t>TWA</w:t>
              </w:r>
            </w:ins>
            <w:ins w:id="3757" w:author="Huo Beata" w:date="2020-09-09T12:03:00Z">
              <w:r>
                <w:rPr>
                  <w:rFonts w:hint="eastAsia" w:ascii="Times New Roman" w:hAnsi="Times New Roman" w:cs="Times New Roman"/>
                  <w:color w:val="auto"/>
                  <w:szCs w:val="21"/>
                  <w:rPrChange w:id="3758" w:author="小多 [2]" w:date="2020-09-23T09:33:07Z">
                    <w:rPr>
                      <w:rFonts w:hint="eastAsia" w:ascii="宋体" w:hAnsi="宋体"/>
                      <w:szCs w:val="21"/>
                    </w:rPr>
                  </w:rPrChange>
                </w:rPr>
                <w:t>）</w:t>
              </w:r>
            </w:ins>
          </w:p>
          <w:p>
            <w:pPr>
              <w:rPr>
                <w:ins w:id="3759" w:author="Huo Beata" w:date="2020-09-09T12:03:00Z"/>
                <w:rFonts w:ascii="Times New Roman" w:hAnsi="Times New Roman" w:cs="Times New Roman"/>
                <w:color w:val="auto"/>
                <w:szCs w:val="21"/>
                <w:rPrChange w:id="3760" w:author="小多 [2]" w:date="2020-09-23T09:33:07Z">
                  <w:rPr>
                    <w:ins w:id="3761" w:author="Huo Beata" w:date="2020-09-09T12:03:00Z"/>
                    <w:rFonts w:ascii="宋体" w:hAnsi="宋体"/>
                    <w:szCs w:val="21"/>
                  </w:rPr>
                </w:rPrChange>
              </w:rPr>
            </w:pPr>
            <w:ins w:id="3762" w:author="Huo Beata" w:date="2020-09-09T12:03:00Z">
              <w:r>
                <w:rPr>
                  <w:rFonts w:hint="eastAsia" w:ascii="Times New Roman" w:hAnsi="Times New Roman" w:cs="Times New Roman"/>
                  <w:color w:val="auto"/>
                  <w:szCs w:val="21"/>
                  <w:rPrChange w:id="3763" w:author="小多 [2]" w:date="2020-09-23T09:33:07Z">
                    <w:rPr>
                      <w:rFonts w:hint="eastAsia" w:ascii="宋体" w:hAnsi="宋体"/>
                      <w:szCs w:val="21"/>
                    </w:rPr>
                  </w:rPrChange>
                </w:rPr>
                <w:t>可用时域和频域方法计算</w:t>
              </w:r>
            </w:ins>
            <w:ins w:id="3764" w:author="Huo Beata" w:date="2020-09-09T12:03:00Z">
              <w:r>
                <w:rPr>
                  <w:rFonts w:ascii="Times New Roman" w:hAnsi="Times New Roman" w:cs="Times New Roman"/>
                  <w:color w:val="auto"/>
                  <w:szCs w:val="21"/>
                  <w:rPrChange w:id="3765" w:author="小多 [2]" w:date="2020-09-23T09:33:07Z">
                    <w:rPr>
                      <w:rFonts w:ascii="宋体" w:hAnsi="宋体"/>
                      <w:szCs w:val="21"/>
                    </w:rPr>
                  </w:rPrChange>
                </w:rPr>
                <w:t xml:space="preserve">T </w:t>
              </w:r>
            </w:ins>
            <w:ins w:id="3766" w:author="Huo Beata" w:date="2020-09-09T12:03:00Z">
              <w:r>
                <w:rPr>
                  <w:rFonts w:hint="eastAsia" w:ascii="Times New Roman" w:hAnsi="Times New Roman" w:cs="Times New Roman"/>
                  <w:color w:val="auto"/>
                  <w:szCs w:val="21"/>
                  <w:rPrChange w:id="3767" w:author="小多 [2]" w:date="2020-09-23T09:33:07Z">
                    <w:rPr>
                      <w:rFonts w:hint="eastAsia" w:ascii="宋体" w:hAnsi="宋体"/>
                      <w:szCs w:val="21"/>
                    </w:rPr>
                  </w:rPrChange>
                </w:rPr>
                <w:t>波电交替</w:t>
              </w:r>
            </w:ins>
            <w:ins w:id="3768" w:author="Huo Beata" w:date="2020-09-09T12:03:00Z">
              <w:r>
                <w:rPr>
                  <w:rFonts w:hint="eastAsia" w:ascii="Times New Roman" w:hAnsi="Times New Roman" w:cs="Times New Roman"/>
                  <w:color w:val="auto"/>
                  <w:szCs w:val="21"/>
                  <w:rPrChange w:id="3769" w:author="小多 [2]" w:date="2020-09-23T09:33:07Z">
                    <w:rPr>
                      <w:rFonts w:hint="eastAsia" w:ascii="宋体" w:hAnsi="宋体"/>
                      <w:szCs w:val="21"/>
                    </w:rPr>
                  </w:rPrChange>
                </w:rPr>
                <w:t>值，并显示</w:t>
              </w:r>
            </w:ins>
            <w:ins w:id="3770" w:author="Huo Beata" w:date="2020-09-09T12:03:00Z">
              <w:r>
                <w:rPr>
                  <w:rFonts w:ascii="Times New Roman" w:hAnsi="Times New Roman" w:cs="Times New Roman"/>
                  <w:color w:val="auto"/>
                  <w:szCs w:val="21"/>
                  <w:rPrChange w:id="3771" w:author="小多 [2]" w:date="2020-09-23T09:33:07Z">
                    <w:rPr>
                      <w:rFonts w:ascii="宋体" w:hAnsi="宋体"/>
                      <w:szCs w:val="21"/>
                    </w:rPr>
                  </w:rPrChange>
                </w:rPr>
                <w:t xml:space="preserve">T </w:t>
              </w:r>
            </w:ins>
            <w:ins w:id="3772" w:author="Huo Beata" w:date="2020-09-09T12:03:00Z">
              <w:r>
                <w:rPr>
                  <w:rFonts w:hint="eastAsia" w:ascii="Times New Roman" w:hAnsi="Times New Roman" w:cs="Times New Roman"/>
                  <w:color w:val="auto"/>
                  <w:szCs w:val="21"/>
                  <w:rPrChange w:id="3773" w:author="小多 [2]" w:date="2020-09-23T09:33:07Z">
                    <w:rPr>
                      <w:rFonts w:hint="eastAsia" w:ascii="宋体" w:hAnsi="宋体"/>
                      <w:szCs w:val="21"/>
                    </w:rPr>
                  </w:rPrChange>
                </w:rPr>
                <w:t>波峰</w:t>
              </w:r>
            </w:ins>
            <w:ins w:id="3774" w:author="Huo Beata" w:date="2020-09-09T12:03:00Z">
              <w:r>
                <w:rPr>
                  <w:rFonts w:hint="eastAsia" w:ascii="Times New Roman" w:hAnsi="Times New Roman" w:cs="Times New Roman"/>
                  <w:color w:val="auto"/>
                  <w:szCs w:val="21"/>
                  <w:rPrChange w:id="3775" w:author="小多 [2]" w:date="2020-09-23T09:33:07Z">
                    <w:rPr>
                      <w:rFonts w:hint="eastAsia" w:ascii="宋体" w:hAnsi="宋体"/>
                      <w:szCs w:val="21"/>
                    </w:rPr>
                  </w:rPrChange>
                </w:rPr>
                <w:t>值趋势</w:t>
              </w:r>
            </w:ins>
            <w:ins w:id="3776" w:author="Huo Beata" w:date="2020-09-09T12:03:00Z">
              <w:r>
                <w:rPr>
                  <w:rFonts w:hint="eastAsia" w:ascii="Times New Roman" w:hAnsi="Times New Roman" w:cs="Times New Roman"/>
                  <w:color w:val="auto"/>
                  <w:szCs w:val="21"/>
                  <w:rPrChange w:id="3777" w:author="小多 [2]" w:date="2020-09-23T09:33:07Z">
                    <w:rPr>
                      <w:rFonts w:hint="eastAsia" w:ascii="宋体" w:hAnsi="宋体"/>
                      <w:szCs w:val="21"/>
                    </w:rPr>
                  </w:rPrChange>
                </w:rPr>
                <w:t>和频域频谱图。</w:t>
              </w:r>
            </w:ins>
          </w:p>
          <w:p>
            <w:pPr>
              <w:rPr>
                <w:ins w:id="3778" w:author="Huo Beata" w:date="2020-09-09T12:03:00Z"/>
                <w:rFonts w:ascii="Times New Roman" w:hAnsi="Times New Roman" w:cs="Times New Roman"/>
                <w:color w:val="auto"/>
                <w:szCs w:val="21"/>
                <w:rPrChange w:id="3779" w:author="小多 [2]" w:date="2020-09-23T09:33:07Z">
                  <w:rPr>
                    <w:ins w:id="3780" w:author="Huo Beata" w:date="2020-09-09T12:03:00Z"/>
                    <w:rFonts w:ascii="宋体" w:hAnsi="宋体"/>
                    <w:szCs w:val="21"/>
                  </w:rPr>
                </w:rPrChange>
              </w:rPr>
            </w:pPr>
            <w:ins w:id="3781" w:author="Huo Beata" w:date="2020-09-09T12:03:00Z">
              <w:r>
                <w:rPr>
                  <w:rFonts w:ascii="Times New Roman" w:hAnsi="Times New Roman" w:cs="Times New Roman"/>
                  <w:color w:val="auto"/>
                  <w:szCs w:val="21"/>
                  <w:rPrChange w:id="3782" w:author="小多 [2]" w:date="2020-09-23T09:33:07Z">
                    <w:rPr>
                      <w:rFonts w:ascii="宋体" w:hAnsi="宋体"/>
                      <w:szCs w:val="21"/>
                    </w:rPr>
                  </w:rPrChange>
                </w:rPr>
                <w:t>i</w:t>
              </w:r>
            </w:ins>
            <w:ins w:id="3783" w:author="Huo Beata" w:date="2020-09-09T12:03:00Z">
              <w:r>
                <w:rPr>
                  <w:rFonts w:ascii="Times New Roman" w:hAnsi="Times New Roman" w:cs="Times New Roman"/>
                  <w:color w:val="auto"/>
                  <w:szCs w:val="21"/>
                  <w:rPrChange w:id="3784" w:author="小多 [2]" w:date="2020-09-23T09:33:07Z">
                    <w:rPr>
                      <w:rFonts w:ascii="宋体" w:hAnsi="宋体"/>
                      <w:szCs w:val="21"/>
                    </w:rPr>
                  </w:rPrChange>
                </w:rPr>
                <w:t xml:space="preserve">) </w:t>
              </w:r>
            </w:ins>
            <w:ins w:id="3785" w:author="Huo Beata" w:date="2020-09-09T12:03:00Z">
              <w:r>
                <w:rPr>
                  <w:rFonts w:hint="eastAsia" w:ascii="Times New Roman" w:hAnsi="Times New Roman" w:cs="Times New Roman"/>
                  <w:color w:val="auto"/>
                  <w:szCs w:val="21"/>
                  <w:rPrChange w:id="3786" w:author="小多 [2]" w:date="2020-09-23T09:33:07Z">
                    <w:rPr>
                      <w:rFonts w:hint="eastAsia" w:ascii="宋体" w:hAnsi="宋体"/>
                      <w:szCs w:val="21"/>
                    </w:rPr>
                  </w:rPrChange>
                </w:rPr>
                <w:t>心电向量显示</w:t>
              </w:r>
            </w:ins>
          </w:p>
          <w:p>
            <w:pPr>
              <w:rPr>
                <w:ins w:id="3787" w:author="Huo Beata" w:date="2020-09-09T12:03:00Z"/>
                <w:rFonts w:ascii="Times New Roman" w:hAnsi="Times New Roman" w:cs="Times New Roman"/>
                <w:color w:val="auto"/>
                <w:szCs w:val="21"/>
                <w:rPrChange w:id="3788" w:author="小多 [2]" w:date="2020-09-23T09:33:07Z">
                  <w:rPr>
                    <w:ins w:id="3789" w:author="Huo Beata" w:date="2020-09-09T12:03:00Z"/>
                    <w:rFonts w:ascii="宋体" w:hAnsi="宋体"/>
                    <w:szCs w:val="21"/>
                  </w:rPr>
                </w:rPrChange>
              </w:rPr>
            </w:pPr>
            <w:ins w:id="3790" w:author="Huo Beata" w:date="2020-09-09T12:03:00Z">
              <w:r>
                <w:rPr>
                  <w:rFonts w:hint="eastAsia" w:ascii="Times New Roman" w:hAnsi="Times New Roman" w:cs="Times New Roman"/>
                  <w:color w:val="auto"/>
                  <w:szCs w:val="21"/>
                  <w:rPrChange w:id="3791" w:author="小多 [2]" w:date="2020-09-23T09:33:07Z">
                    <w:rPr>
                      <w:rFonts w:hint="eastAsia" w:ascii="宋体" w:hAnsi="宋体"/>
                      <w:szCs w:val="21"/>
                    </w:rPr>
                  </w:rPrChange>
                </w:rPr>
                <w:t>可绘制心搏在横面、侧面和额面的向量环。</w:t>
              </w:r>
            </w:ins>
          </w:p>
          <w:p>
            <w:pPr>
              <w:rPr>
                <w:ins w:id="3792" w:author="Huo Beata" w:date="2020-09-09T12:03:00Z"/>
                <w:rFonts w:ascii="Times New Roman" w:hAnsi="Times New Roman" w:cs="Times New Roman"/>
                <w:color w:val="auto"/>
                <w:szCs w:val="21"/>
                <w:rPrChange w:id="3793" w:author="小多 [2]" w:date="2020-09-23T09:33:07Z">
                  <w:rPr>
                    <w:ins w:id="3794" w:author="Huo Beata" w:date="2020-09-09T12:03:00Z"/>
                    <w:rFonts w:ascii="宋体" w:hAnsi="宋体"/>
                    <w:szCs w:val="21"/>
                  </w:rPr>
                </w:rPrChange>
              </w:rPr>
            </w:pPr>
            <w:ins w:id="3795" w:author="Huo Beata" w:date="2020-09-09T12:03:00Z">
              <w:r>
                <w:rPr>
                  <w:rFonts w:ascii="Times New Roman" w:hAnsi="Times New Roman" w:cs="Times New Roman"/>
                  <w:color w:val="auto"/>
                  <w:szCs w:val="21"/>
                  <w:rPrChange w:id="3796" w:author="小多 [2]" w:date="2020-09-23T09:33:07Z">
                    <w:rPr>
                      <w:rFonts w:ascii="宋体" w:hAnsi="宋体"/>
                      <w:szCs w:val="21"/>
                    </w:rPr>
                  </w:rPrChange>
                </w:rPr>
                <w:t xml:space="preserve">j) </w:t>
              </w:r>
            </w:ins>
            <w:ins w:id="3797" w:author="Huo Beata" w:date="2020-09-09T12:03:00Z">
              <w:r>
                <w:rPr>
                  <w:rFonts w:hint="eastAsia" w:ascii="Times New Roman" w:hAnsi="Times New Roman" w:cs="Times New Roman"/>
                  <w:color w:val="auto"/>
                  <w:szCs w:val="21"/>
                  <w:rPrChange w:id="3798" w:author="小多 [2]" w:date="2020-09-23T09:33:07Z">
                    <w:rPr>
                      <w:rFonts w:hint="eastAsia" w:ascii="宋体" w:hAnsi="宋体"/>
                      <w:szCs w:val="21"/>
                    </w:rPr>
                  </w:rPrChange>
                </w:rPr>
                <w:t>晚电位计算和显示（</w:t>
              </w:r>
            </w:ins>
            <w:ins w:id="3799" w:author="Huo Beata" w:date="2020-09-09T12:03:00Z">
              <w:r>
                <w:rPr>
                  <w:rFonts w:ascii="Times New Roman" w:hAnsi="Times New Roman" w:cs="Times New Roman"/>
                  <w:color w:val="auto"/>
                  <w:szCs w:val="21"/>
                  <w:rPrChange w:id="3800" w:author="小多 [2]" w:date="2020-09-23T09:33:07Z">
                    <w:rPr>
                      <w:rFonts w:ascii="宋体" w:hAnsi="宋体"/>
                      <w:szCs w:val="21"/>
                    </w:rPr>
                  </w:rPrChange>
                </w:rPr>
                <w:t>SAECG</w:t>
              </w:r>
            </w:ins>
            <w:ins w:id="3801" w:author="Huo Beata" w:date="2020-09-09T12:03:00Z">
              <w:r>
                <w:rPr>
                  <w:rFonts w:hint="eastAsia" w:ascii="Times New Roman" w:hAnsi="Times New Roman" w:cs="Times New Roman"/>
                  <w:color w:val="auto"/>
                  <w:szCs w:val="21"/>
                  <w:rPrChange w:id="3802" w:author="小多 [2]" w:date="2020-09-23T09:33:07Z">
                    <w:rPr>
                      <w:rFonts w:hint="eastAsia" w:ascii="宋体" w:hAnsi="宋体"/>
                      <w:szCs w:val="21"/>
                    </w:rPr>
                  </w:rPrChange>
                </w:rPr>
                <w:t>）</w:t>
              </w:r>
            </w:ins>
          </w:p>
          <w:p>
            <w:pPr>
              <w:rPr>
                <w:ins w:id="3803" w:author="Huo Beata" w:date="2020-09-09T12:03:00Z"/>
                <w:rFonts w:ascii="Times New Roman" w:hAnsi="Times New Roman" w:cs="Times New Roman"/>
                <w:color w:val="auto"/>
                <w:szCs w:val="21"/>
                <w:rPrChange w:id="3804" w:author="小多 [2]" w:date="2020-09-23T09:33:07Z">
                  <w:rPr>
                    <w:ins w:id="3805" w:author="Huo Beata" w:date="2020-09-09T12:03:00Z"/>
                    <w:rFonts w:ascii="宋体" w:hAnsi="宋体"/>
                    <w:szCs w:val="21"/>
                  </w:rPr>
                </w:rPrChange>
              </w:rPr>
            </w:pPr>
            <w:ins w:id="3806" w:author="Huo Beata" w:date="2020-09-09T12:03:00Z">
              <w:r>
                <w:rPr>
                  <w:rFonts w:hint="eastAsia" w:ascii="Times New Roman" w:hAnsi="Times New Roman" w:cs="Times New Roman"/>
                  <w:color w:val="auto"/>
                  <w:szCs w:val="21"/>
                  <w:rPrChange w:id="3807" w:author="小多 [2]" w:date="2020-09-23T09:33:07Z">
                    <w:rPr>
                      <w:rFonts w:hint="eastAsia" w:ascii="宋体" w:hAnsi="宋体"/>
                      <w:szCs w:val="21"/>
                    </w:rPr>
                  </w:rPrChange>
                </w:rPr>
                <w:t>可手动设置起始位置，计算</w:t>
              </w:r>
            </w:ins>
            <w:ins w:id="3808" w:author="Huo Beata" w:date="2020-09-09T12:03:00Z">
              <w:r>
                <w:rPr>
                  <w:rFonts w:ascii="Times New Roman" w:hAnsi="Times New Roman" w:cs="Times New Roman"/>
                  <w:color w:val="auto"/>
                  <w:szCs w:val="21"/>
                  <w:rPrChange w:id="3809" w:author="小多 [2]" w:date="2020-09-23T09:33:07Z">
                    <w:rPr>
                      <w:rFonts w:ascii="宋体" w:hAnsi="宋体"/>
                      <w:szCs w:val="21"/>
                    </w:rPr>
                  </w:rPrChange>
                </w:rPr>
                <w:t xml:space="preserve">QRS </w:t>
              </w:r>
            </w:ins>
            <w:ins w:id="3810" w:author="Huo Beata" w:date="2020-09-09T12:03:00Z">
              <w:r>
                <w:rPr>
                  <w:rFonts w:hint="eastAsia" w:ascii="Times New Roman" w:hAnsi="Times New Roman" w:cs="Times New Roman"/>
                  <w:color w:val="auto"/>
                  <w:szCs w:val="21"/>
                  <w:rPrChange w:id="3811" w:author="小多 [2]" w:date="2020-09-23T09:33:07Z">
                    <w:rPr>
                      <w:rFonts w:hint="eastAsia" w:ascii="宋体" w:hAnsi="宋体"/>
                      <w:szCs w:val="21"/>
                    </w:rPr>
                  </w:rPrChange>
                </w:rPr>
                <w:t>时限、</w:t>
              </w:r>
            </w:ins>
            <w:ins w:id="3812" w:author="Huo Beata" w:date="2020-09-09T12:03:00Z">
              <w:r>
                <w:rPr>
                  <w:rFonts w:ascii="Times New Roman" w:hAnsi="Times New Roman" w:cs="Times New Roman"/>
                  <w:color w:val="auto"/>
                  <w:szCs w:val="21"/>
                  <w:rPrChange w:id="3813" w:author="小多 [2]" w:date="2020-09-23T09:33:07Z">
                    <w:rPr>
                      <w:rFonts w:ascii="宋体" w:hAnsi="宋体"/>
                      <w:szCs w:val="21"/>
                    </w:rPr>
                  </w:rPrChange>
                </w:rPr>
                <w:t xml:space="preserve">LAS40 </w:t>
              </w:r>
            </w:ins>
            <w:ins w:id="3814" w:author="Huo Beata" w:date="2020-09-09T12:03:00Z">
              <w:r>
                <w:rPr>
                  <w:rFonts w:hint="eastAsia" w:ascii="Times New Roman" w:hAnsi="Times New Roman" w:cs="Times New Roman"/>
                  <w:color w:val="auto"/>
                  <w:szCs w:val="21"/>
                  <w:rPrChange w:id="3815" w:author="小多 [2]" w:date="2020-09-23T09:33:07Z">
                    <w:rPr>
                      <w:rFonts w:hint="eastAsia" w:ascii="宋体" w:hAnsi="宋体"/>
                      <w:szCs w:val="21"/>
                    </w:rPr>
                  </w:rPrChange>
                </w:rPr>
                <w:t>和</w:t>
              </w:r>
            </w:ins>
            <w:ins w:id="3816" w:author="Huo Beata" w:date="2020-09-09T12:03:00Z">
              <w:r>
                <w:rPr>
                  <w:rFonts w:ascii="Times New Roman" w:hAnsi="Times New Roman" w:cs="Times New Roman"/>
                  <w:color w:val="auto"/>
                  <w:szCs w:val="21"/>
                  <w:rPrChange w:id="3817" w:author="小多 [2]" w:date="2020-09-23T09:33:07Z">
                    <w:rPr>
                      <w:rFonts w:ascii="宋体" w:hAnsi="宋体"/>
                      <w:szCs w:val="21"/>
                    </w:rPr>
                  </w:rPrChange>
                </w:rPr>
                <w:t>RMS40</w:t>
              </w:r>
            </w:ins>
            <w:ins w:id="3818" w:author="Huo Beata" w:date="2020-09-09T12:03:00Z">
              <w:r>
                <w:rPr>
                  <w:rFonts w:hint="eastAsia" w:ascii="Times New Roman" w:hAnsi="Times New Roman" w:cs="Times New Roman"/>
                  <w:color w:val="auto"/>
                  <w:szCs w:val="21"/>
                  <w:rPrChange w:id="3819" w:author="小多 [2]" w:date="2020-09-23T09:33:07Z">
                    <w:rPr>
                      <w:rFonts w:hint="eastAsia" w:ascii="宋体" w:hAnsi="宋体"/>
                      <w:szCs w:val="21"/>
                    </w:rPr>
                  </w:rPrChange>
                </w:rPr>
                <w:t>。</w:t>
              </w:r>
            </w:ins>
          </w:p>
          <w:p>
            <w:pPr>
              <w:rPr>
                <w:ins w:id="3820" w:author="Huo Beata" w:date="2020-09-09T12:03:00Z"/>
                <w:rFonts w:ascii="Times New Roman" w:hAnsi="Times New Roman" w:cs="Times New Roman"/>
                <w:color w:val="auto"/>
                <w:szCs w:val="21"/>
                <w:rPrChange w:id="3821" w:author="小多 [2]" w:date="2020-09-23T09:33:07Z">
                  <w:rPr>
                    <w:ins w:id="3822" w:author="Huo Beata" w:date="2020-09-09T12:03:00Z"/>
                    <w:rFonts w:ascii="宋体" w:hAnsi="宋体"/>
                    <w:szCs w:val="21"/>
                  </w:rPr>
                </w:rPrChange>
              </w:rPr>
            </w:pPr>
            <w:ins w:id="3823" w:author="Huo Beata" w:date="2020-09-09T12:03:00Z">
              <w:r>
                <w:rPr>
                  <w:rFonts w:ascii="Times New Roman" w:hAnsi="Times New Roman" w:cs="Times New Roman"/>
                  <w:color w:val="auto"/>
                  <w:szCs w:val="21"/>
                  <w:rPrChange w:id="3824" w:author="小多 [2]" w:date="2020-09-23T09:33:07Z">
                    <w:rPr>
                      <w:rFonts w:ascii="宋体" w:hAnsi="宋体"/>
                      <w:szCs w:val="21"/>
                    </w:rPr>
                  </w:rPrChange>
                </w:rPr>
                <w:t xml:space="preserve">k) </w:t>
              </w:r>
            </w:ins>
            <w:ins w:id="3825" w:author="Huo Beata" w:date="2020-09-09T12:03:00Z">
              <w:r>
                <w:rPr>
                  <w:rFonts w:hint="eastAsia" w:ascii="Times New Roman" w:hAnsi="Times New Roman" w:cs="Times New Roman"/>
                  <w:color w:val="auto"/>
                  <w:szCs w:val="21"/>
                  <w:rPrChange w:id="3826" w:author="小多 [2]" w:date="2020-09-23T09:33:07Z">
                    <w:rPr>
                      <w:rFonts w:hint="eastAsia" w:ascii="宋体" w:hAnsi="宋体"/>
                      <w:szCs w:val="21"/>
                    </w:rPr>
                  </w:rPrChange>
                </w:rPr>
                <w:t>全</w:t>
              </w:r>
            </w:ins>
            <w:ins w:id="3827" w:author="Huo Beata" w:date="2020-09-09T12:03:00Z">
              <w:r>
                <w:rPr>
                  <w:rFonts w:hint="eastAsia" w:ascii="Times New Roman" w:hAnsi="Times New Roman" w:cs="Times New Roman"/>
                  <w:color w:val="auto"/>
                  <w:szCs w:val="21"/>
                  <w:rPrChange w:id="3828" w:author="小多 [2]" w:date="2020-09-23T09:33:07Z">
                    <w:rPr>
                      <w:rFonts w:hint="eastAsia" w:ascii="宋体" w:hAnsi="宋体"/>
                      <w:szCs w:val="21"/>
                    </w:rPr>
                  </w:rPrChange>
                </w:rPr>
                <w:t>览</w:t>
              </w:r>
            </w:ins>
            <w:ins w:id="3829" w:author="Huo Beata" w:date="2020-09-09T12:03:00Z">
              <w:r>
                <w:rPr>
                  <w:rFonts w:hint="eastAsia" w:ascii="Times New Roman" w:hAnsi="Times New Roman" w:cs="Times New Roman"/>
                  <w:color w:val="auto"/>
                  <w:szCs w:val="21"/>
                  <w:rPrChange w:id="3830" w:author="小多 [2]" w:date="2020-09-23T09:33:07Z">
                    <w:rPr>
                      <w:rFonts w:hint="eastAsia" w:ascii="宋体" w:hAnsi="宋体"/>
                      <w:szCs w:val="21"/>
                    </w:rPr>
                  </w:rPrChange>
                </w:rPr>
                <w:t>图显示</w:t>
              </w:r>
            </w:ins>
          </w:p>
          <w:p>
            <w:pPr>
              <w:rPr>
                <w:ins w:id="3831" w:author="Huo Beata" w:date="2020-09-09T12:03:00Z"/>
                <w:rFonts w:ascii="Times New Roman" w:hAnsi="Times New Roman" w:cs="Times New Roman"/>
                <w:color w:val="auto"/>
                <w:szCs w:val="21"/>
                <w:rPrChange w:id="3832" w:author="小多 [2]" w:date="2020-09-23T09:33:07Z">
                  <w:rPr>
                    <w:ins w:id="3833" w:author="Huo Beata" w:date="2020-09-09T12:03:00Z"/>
                    <w:rFonts w:ascii="宋体" w:hAnsi="宋体"/>
                    <w:szCs w:val="21"/>
                  </w:rPr>
                </w:rPrChange>
              </w:rPr>
            </w:pPr>
            <w:ins w:id="3834" w:author="Huo Beata" w:date="2020-09-09T12:03:00Z">
              <w:r>
                <w:rPr>
                  <w:rFonts w:ascii="Times New Roman" w:hAnsi="Times New Roman" w:cs="Times New Roman"/>
                  <w:color w:val="auto"/>
                  <w:szCs w:val="21"/>
                  <w:rPrChange w:id="3835" w:author="小多 [2]" w:date="2020-09-23T09:33:07Z">
                    <w:rPr>
                      <w:rFonts w:ascii="宋体" w:hAnsi="宋体"/>
                      <w:szCs w:val="21"/>
                    </w:rPr>
                  </w:rPrChange>
                </w:rPr>
                <w:t>i</w:t>
              </w:r>
            </w:ins>
            <w:ins w:id="3836" w:author="Huo Beata" w:date="2020-09-09T12:03:00Z">
              <w:r>
                <w:rPr>
                  <w:rFonts w:ascii="Times New Roman" w:hAnsi="Times New Roman" w:cs="Times New Roman"/>
                  <w:color w:val="auto"/>
                  <w:szCs w:val="21"/>
                  <w:rPrChange w:id="3837" w:author="小多 [2]" w:date="2020-09-23T09:33:07Z">
                    <w:rPr>
                      <w:rFonts w:ascii="宋体" w:hAnsi="宋体"/>
                      <w:szCs w:val="21"/>
                    </w:rPr>
                  </w:rPrChange>
                </w:rPr>
                <w:t xml:space="preserve">. </w:t>
              </w:r>
            </w:ins>
            <w:ins w:id="3838" w:author="Huo Beata" w:date="2020-09-09T12:03:00Z">
              <w:r>
                <w:rPr>
                  <w:rFonts w:hint="eastAsia" w:ascii="Times New Roman" w:hAnsi="Times New Roman" w:cs="Times New Roman"/>
                  <w:color w:val="auto"/>
                  <w:szCs w:val="21"/>
                  <w:rPrChange w:id="3839" w:author="小多 [2]" w:date="2020-09-23T09:33:07Z">
                    <w:rPr>
                      <w:rFonts w:hint="eastAsia" w:ascii="宋体" w:hAnsi="宋体"/>
                      <w:szCs w:val="21"/>
                    </w:rPr>
                  </w:rPrChange>
                </w:rPr>
                <w:t>可浏览</w:t>
              </w:r>
            </w:ins>
            <w:ins w:id="3840" w:author="Huo Beata" w:date="2020-09-09T12:03:00Z">
              <w:r>
                <w:rPr>
                  <w:rFonts w:ascii="Times New Roman" w:hAnsi="Times New Roman" w:cs="Times New Roman"/>
                  <w:color w:val="auto"/>
                  <w:szCs w:val="21"/>
                  <w:rPrChange w:id="3841" w:author="小多 [2]" w:date="2020-09-23T09:33:07Z">
                    <w:rPr>
                      <w:rFonts w:ascii="宋体" w:hAnsi="宋体"/>
                      <w:szCs w:val="21"/>
                    </w:rPr>
                  </w:rPrChange>
                </w:rPr>
                <w:t xml:space="preserve">1 </w:t>
              </w:r>
            </w:ins>
            <w:ins w:id="3842" w:author="Huo Beata" w:date="2020-09-09T12:03:00Z">
              <w:r>
                <w:rPr>
                  <w:rFonts w:hint="eastAsia" w:ascii="Times New Roman" w:hAnsi="Times New Roman" w:cs="Times New Roman"/>
                  <w:color w:val="auto"/>
                  <w:szCs w:val="21"/>
                  <w:rPrChange w:id="3843" w:author="小多 [2]" w:date="2020-09-23T09:33:07Z">
                    <w:rPr>
                      <w:rFonts w:hint="eastAsia" w:ascii="宋体" w:hAnsi="宋体"/>
                      <w:szCs w:val="21"/>
                    </w:rPr>
                  </w:rPrChange>
                </w:rPr>
                <w:t>至</w:t>
              </w:r>
            </w:ins>
            <w:ins w:id="3844" w:author="Huo Beata" w:date="2020-09-09T12:03:00Z">
              <w:r>
                <w:rPr>
                  <w:rFonts w:ascii="Times New Roman" w:hAnsi="Times New Roman" w:cs="Times New Roman"/>
                  <w:color w:val="auto"/>
                  <w:szCs w:val="21"/>
                  <w:rPrChange w:id="3845" w:author="小多 [2]" w:date="2020-09-23T09:33:07Z">
                    <w:rPr>
                      <w:rFonts w:ascii="宋体" w:hAnsi="宋体"/>
                      <w:szCs w:val="21"/>
                    </w:rPr>
                  </w:rPrChange>
                </w:rPr>
                <w:t xml:space="preserve">3 </w:t>
              </w:r>
            </w:ins>
            <w:ins w:id="3846" w:author="Huo Beata" w:date="2020-09-09T12:03:00Z">
              <w:r>
                <w:rPr>
                  <w:rFonts w:hint="eastAsia" w:ascii="Times New Roman" w:hAnsi="Times New Roman" w:cs="Times New Roman"/>
                  <w:color w:val="auto"/>
                  <w:szCs w:val="21"/>
                  <w:rPrChange w:id="3847" w:author="小多 [2]" w:date="2020-09-23T09:33:07Z">
                    <w:rPr>
                      <w:rFonts w:hint="eastAsia" w:ascii="宋体" w:hAnsi="宋体"/>
                      <w:szCs w:val="21"/>
                    </w:rPr>
                  </w:rPrChange>
                </w:rPr>
                <w:t>个导联的心电图，并显示导联名称和开始时间。</w:t>
              </w:r>
            </w:ins>
          </w:p>
          <w:p>
            <w:pPr>
              <w:rPr>
                <w:ins w:id="3848" w:author="Huo Beata" w:date="2020-09-09T12:03:00Z"/>
                <w:rFonts w:ascii="Times New Roman" w:hAnsi="Times New Roman" w:cs="Times New Roman"/>
                <w:color w:val="auto"/>
                <w:szCs w:val="21"/>
                <w:rPrChange w:id="3849" w:author="小多 [2]" w:date="2020-09-23T09:33:07Z">
                  <w:rPr>
                    <w:ins w:id="3850" w:author="Huo Beata" w:date="2020-09-09T12:03:00Z"/>
                    <w:rFonts w:ascii="宋体" w:hAnsi="宋体"/>
                    <w:szCs w:val="21"/>
                  </w:rPr>
                </w:rPrChange>
              </w:rPr>
            </w:pPr>
            <w:ins w:id="3851" w:author="Huo Beata" w:date="2020-09-09T12:03:00Z">
              <w:r>
                <w:rPr>
                  <w:rFonts w:ascii="Times New Roman" w:hAnsi="Times New Roman" w:cs="Times New Roman"/>
                  <w:color w:val="auto"/>
                  <w:szCs w:val="21"/>
                  <w:rPrChange w:id="3852" w:author="小多 [2]" w:date="2020-09-23T09:33:07Z">
                    <w:rPr>
                      <w:rFonts w:ascii="宋体" w:hAnsi="宋体"/>
                      <w:szCs w:val="21"/>
                    </w:rPr>
                  </w:rPrChange>
                </w:rPr>
                <w:t xml:space="preserve">ii. </w:t>
              </w:r>
            </w:ins>
            <w:ins w:id="3853" w:author="Huo Beata" w:date="2020-09-09T12:03:00Z">
              <w:r>
                <w:rPr>
                  <w:rFonts w:hint="eastAsia" w:ascii="Times New Roman" w:hAnsi="Times New Roman" w:cs="Times New Roman"/>
                  <w:color w:val="auto"/>
                  <w:szCs w:val="21"/>
                  <w:rPrChange w:id="3854" w:author="小多 [2]" w:date="2020-09-23T09:33:07Z">
                    <w:rPr>
                      <w:rFonts w:hint="eastAsia" w:ascii="宋体" w:hAnsi="宋体"/>
                      <w:szCs w:val="21"/>
                    </w:rPr>
                  </w:rPrChange>
                </w:rPr>
                <w:t>可以按每页不同时间不同走速显示指定导联的波形。</w:t>
              </w:r>
            </w:ins>
          </w:p>
          <w:p>
            <w:pPr>
              <w:rPr>
                <w:ins w:id="3855" w:author="Huo Beata" w:date="2020-09-09T12:03:00Z"/>
                <w:rFonts w:ascii="Times New Roman" w:hAnsi="Times New Roman" w:cs="Times New Roman"/>
                <w:color w:val="auto"/>
                <w:szCs w:val="21"/>
                <w:rPrChange w:id="3856" w:author="小多 [2]" w:date="2020-09-23T09:33:07Z">
                  <w:rPr>
                    <w:ins w:id="3857" w:author="Huo Beata" w:date="2020-09-09T12:03:00Z"/>
                    <w:rFonts w:ascii="宋体" w:hAnsi="宋体"/>
                    <w:szCs w:val="21"/>
                  </w:rPr>
                </w:rPrChange>
              </w:rPr>
            </w:pPr>
            <w:ins w:id="3858" w:author="Huo Beata" w:date="2020-09-09T12:03:00Z">
              <w:r>
                <w:rPr>
                  <w:rFonts w:ascii="Times New Roman" w:hAnsi="Times New Roman" w:cs="Times New Roman"/>
                  <w:color w:val="auto"/>
                  <w:szCs w:val="21"/>
                  <w:rPrChange w:id="3859" w:author="小多 [2]" w:date="2020-09-23T09:33:07Z">
                    <w:rPr>
                      <w:rFonts w:ascii="宋体" w:hAnsi="宋体"/>
                      <w:szCs w:val="21"/>
                    </w:rPr>
                  </w:rPrChange>
                </w:rPr>
                <w:t xml:space="preserve">l) </w:t>
              </w:r>
            </w:ins>
            <w:ins w:id="3860" w:author="Huo Beata" w:date="2020-09-09T12:03:00Z">
              <w:r>
                <w:rPr>
                  <w:rFonts w:hint="eastAsia" w:ascii="Times New Roman" w:hAnsi="Times New Roman" w:cs="Times New Roman"/>
                  <w:color w:val="auto"/>
                  <w:szCs w:val="21"/>
                  <w:rPrChange w:id="3861" w:author="小多 [2]" w:date="2020-09-23T09:33:07Z">
                    <w:rPr>
                      <w:rFonts w:hint="eastAsia" w:ascii="宋体" w:hAnsi="宋体"/>
                      <w:szCs w:val="21"/>
                    </w:rPr>
                  </w:rPrChange>
                </w:rPr>
                <w:t>心率趋势图显示</w:t>
              </w:r>
            </w:ins>
          </w:p>
          <w:p>
            <w:pPr>
              <w:rPr>
                <w:ins w:id="3862" w:author="Huo Beata" w:date="2020-09-09T12:03:00Z"/>
                <w:rFonts w:ascii="Times New Roman" w:hAnsi="Times New Roman" w:cs="Times New Roman"/>
                <w:color w:val="auto"/>
                <w:szCs w:val="21"/>
                <w:rPrChange w:id="3863" w:author="小多 [2]" w:date="2020-09-23T09:33:07Z">
                  <w:rPr>
                    <w:ins w:id="3864" w:author="Huo Beata" w:date="2020-09-09T12:03:00Z"/>
                    <w:rFonts w:ascii="宋体" w:hAnsi="宋体"/>
                    <w:szCs w:val="21"/>
                  </w:rPr>
                </w:rPrChange>
              </w:rPr>
            </w:pPr>
            <w:ins w:id="3865" w:author="Huo Beata" w:date="2020-09-09T12:03:00Z">
              <w:r>
                <w:rPr>
                  <w:rFonts w:hint="eastAsia" w:ascii="Times New Roman" w:hAnsi="Times New Roman" w:cs="Times New Roman"/>
                  <w:color w:val="auto"/>
                  <w:szCs w:val="21"/>
                  <w:rPrChange w:id="3866" w:author="小多 [2]" w:date="2020-09-23T09:33:07Z">
                    <w:rPr>
                      <w:rFonts w:hint="eastAsia" w:ascii="宋体" w:hAnsi="宋体"/>
                      <w:szCs w:val="21"/>
                    </w:rPr>
                  </w:rPrChange>
                </w:rPr>
                <w:t>可显示记录时间的心率的趋势图，含最快和最慢心率。</w:t>
              </w:r>
            </w:ins>
          </w:p>
          <w:p>
            <w:pPr>
              <w:rPr>
                <w:ins w:id="3867" w:author="Huo Beata" w:date="2020-09-09T12:03:00Z"/>
                <w:rFonts w:ascii="Times New Roman" w:hAnsi="Times New Roman" w:cs="Times New Roman"/>
                <w:color w:val="auto"/>
                <w:szCs w:val="21"/>
                <w:rPrChange w:id="3868" w:author="小多 [2]" w:date="2020-09-23T09:33:07Z">
                  <w:rPr>
                    <w:ins w:id="3869" w:author="Huo Beata" w:date="2020-09-09T12:03:00Z"/>
                    <w:rFonts w:ascii="宋体" w:hAnsi="宋体"/>
                    <w:szCs w:val="21"/>
                  </w:rPr>
                </w:rPrChange>
              </w:rPr>
            </w:pPr>
            <w:ins w:id="3870" w:author="Huo Beata" w:date="2020-09-09T12:03:00Z">
              <w:r>
                <w:rPr>
                  <w:rFonts w:ascii="Times New Roman" w:hAnsi="Times New Roman" w:cs="Times New Roman"/>
                  <w:color w:val="auto"/>
                  <w:szCs w:val="21"/>
                  <w:rPrChange w:id="3871" w:author="小多 [2]" w:date="2020-09-23T09:33:07Z">
                    <w:rPr>
                      <w:rFonts w:ascii="宋体" w:hAnsi="宋体"/>
                      <w:szCs w:val="21"/>
                    </w:rPr>
                  </w:rPrChange>
                </w:rPr>
                <w:t xml:space="preserve">m) </w:t>
              </w:r>
            </w:ins>
            <w:ins w:id="3872" w:author="Huo Beata" w:date="2020-09-09T12:03:00Z">
              <w:r>
                <w:rPr>
                  <w:rFonts w:hint="eastAsia" w:ascii="Times New Roman" w:hAnsi="Times New Roman" w:cs="Times New Roman"/>
                  <w:color w:val="auto"/>
                  <w:szCs w:val="21"/>
                  <w:rPrChange w:id="3873" w:author="小多 [2]" w:date="2020-09-23T09:33:07Z">
                    <w:rPr>
                      <w:rFonts w:hint="eastAsia" w:ascii="宋体" w:hAnsi="宋体"/>
                      <w:szCs w:val="21"/>
                    </w:rPr>
                  </w:rPrChange>
                </w:rPr>
                <w:t>直方图显示</w:t>
              </w:r>
            </w:ins>
          </w:p>
          <w:p>
            <w:pPr>
              <w:rPr>
                <w:ins w:id="3874" w:author="Huo Beata" w:date="2020-09-09T12:03:00Z"/>
                <w:rFonts w:ascii="Times New Roman" w:hAnsi="Times New Roman" w:cs="Times New Roman"/>
                <w:color w:val="auto"/>
                <w:szCs w:val="21"/>
                <w:rPrChange w:id="3875" w:author="小多 [2]" w:date="2020-09-23T09:33:07Z">
                  <w:rPr>
                    <w:ins w:id="3876" w:author="Huo Beata" w:date="2020-09-09T12:03:00Z"/>
                    <w:rFonts w:ascii="宋体" w:hAnsi="宋体"/>
                    <w:szCs w:val="21"/>
                  </w:rPr>
                </w:rPrChange>
              </w:rPr>
            </w:pPr>
            <w:ins w:id="3877" w:author="Huo Beata" w:date="2020-09-09T12:03:00Z">
              <w:r>
                <w:rPr>
                  <w:rFonts w:hint="eastAsia" w:ascii="Times New Roman" w:hAnsi="Times New Roman" w:cs="Times New Roman"/>
                  <w:color w:val="auto"/>
                  <w:szCs w:val="21"/>
                  <w:rPrChange w:id="3878" w:author="小多 [2]" w:date="2020-09-23T09:33:07Z">
                    <w:rPr>
                      <w:rFonts w:hint="eastAsia" w:ascii="宋体" w:hAnsi="宋体"/>
                      <w:szCs w:val="21"/>
                    </w:rPr>
                  </w:rPrChange>
                </w:rPr>
                <w:t>可显示间期、间期比、心率直方图。</w:t>
              </w:r>
            </w:ins>
          </w:p>
          <w:p>
            <w:pPr>
              <w:rPr>
                <w:ins w:id="3879" w:author="Huo Beata" w:date="2020-09-09T12:03:00Z"/>
                <w:rFonts w:ascii="Times New Roman" w:hAnsi="Times New Roman" w:cs="Times New Roman"/>
                <w:color w:val="auto"/>
                <w:szCs w:val="21"/>
                <w:rPrChange w:id="3880" w:author="小多 [2]" w:date="2020-09-23T09:33:07Z">
                  <w:rPr>
                    <w:ins w:id="3881" w:author="Huo Beata" w:date="2020-09-09T12:03:00Z"/>
                    <w:rFonts w:ascii="宋体" w:hAnsi="宋体"/>
                    <w:szCs w:val="21"/>
                  </w:rPr>
                </w:rPrChange>
              </w:rPr>
            </w:pPr>
            <w:ins w:id="3882" w:author="Huo Beata" w:date="2020-09-09T12:03:00Z">
              <w:r>
                <w:rPr>
                  <w:rFonts w:ascii="Times New Roman" w:hAnsi="Times New Roman" w:cs="Times New Roman"/>
                  <w:color w:val="auto"/>
                  <w:szCs w:val="21"/>
                  <w:rPrChange w:id="3883" w:author="小多 [2]" w:date="2020-09-23T09:33:07Z">
                    <w:rPr>
                      <w:rFonts w:ascii="宋体" w:hAnsi="宋体"/>
                      <w:szCs w:val="21"/>
                    </w:rPr>
                  </w:rPrChange>
                </w:rPr>
                <w:t xml:space="preserve">n) </w:t>
              </w:r>
            </w:ins>
            <w:ins w:id="3884" w:author="Huo Beata" w:date="2020-09-09T12:03:00Z">
              <w:r>
                <w:rPr>
                  <w:rFonts w:hint="eastAsia" w:ascii="Times New Roman" w:hAnsi="Times New Roman" w:cs="Times New Roman"/>
                  <w:color w:val="auto"/>
                  <w:szCs w:val="21"/>
                  <w:rPrChange w:id="3885" w:author="小多 [2]" w:date="2020-09-23T09:33:07Z">
                    <w:rPr>
                      <w:rFonts w:hint="eastAsia" w:ascii="宋体" w:hAnsi="宋体"/>
                      <w:szCs w:val="21"/>
                    </w:rPr>
                  </w:rPrChange>
                </w:rPr>
                <w:t>散点图编辑和显示</w:t>
              </w:r>
            </w:ins>
          </w:p>
          <w:p>
            <w:pPr>
              <w:rPr>
                <w:ins w:id="3886" w:author="Huo Beata" w:date="2020-09-09T12:03:00Z"/>
                <w:del w:id="3887" w:author="小多" w:date="2020-09-16T19:29:00Z"/>
                <w:rFonts w:ascii="Times New Roman" w:hAnsi="Times New Roman" w:cs="Times New Roman"/>
                <w:color w:val="auto"/>
                <w:szCs w:val="21"/>
                <w:rPrChange w:id="3888" w:author="小多 [2]" w:date="2020-09-23T09:33:07Z">
                  <w:rPr>
                    <w:ins w:id="3889" w:author="Huo Beata" w:date="2020-09-09T12:03:00Z"/>
                    <w:del w:id="3890" w:author="小多" w:date="2020-09-16T19:29:00Z"/>
                    <w:rFonts w:ascii="宋体" w:hAnsi="宋体"/>
                    <w:szCs w:val="21"/>
                  </w:rPr>
                </w:rPrChange>
              </w:rPr>
            </w:pPr>
            <w:ins w:id="3891" w:author="Huo Beata" w:date="2020-09-09T12:03:00Z">
              <w:r>
                <w:rPr>
                  <w:rFonts w:hint="eastAsia" w:ascii="Times New Roman" w:hAnsi="Times New Roman" w:cs="Times New Roman"/>
                  <w:color w:val="auto"/>
                  <w:szCs w:val="21"/>
                  <w:rPrChange w:id="3892" w:author="小多 [2]" w:date="2020-09-23T09:33:07Z">
                    <w:rPr>
                      <w:rFonts w:hint="eastAsia" w:ascii="宋体" w:hAnsi="宋体"/>
                      <w:szCs w:val="21"/>
                    </w:rPr>
                  </w:rPrChange>
                </w:rPr>
                <w:t>可以选择前后</w:t>
              </w:r>
            </w:ins>
            <w:ins w:id="3893" w:author="Huo Beata" w:date="2020-09-09T12:03:00Z">
              <w:r>
                <w:rPr>
                  <w:rFonts w:ascii="Times New Roman" w:hAnsi="Times New Roman" w:cs="Times New Roman"/>
                  <w:color w:val="auto"/>
                  <w:szCs w:val="21"/>
                  <w:rPrChange w:id="3894" w:author="小多 [2]" w:date="2020-09-23T09:33:07Z">
                    <w:rPr>
                      <w:rFonts w:ascii="宋体" w:hAnsi="宋体"/>
                      <w:szCs w:val="21"/>
                    </w:rPr>
                  </w:rPrChange>
                </w:rPr>
                <w:t xml:space="preserve">RR </w:t>
              </w:r>
            </w:ins>
            <w:ins w:id="3895" w:author="Huo Beata" w:date="2020-09-09T12:03:00Z">
              <w:r>
                <w:rPr>
                  <w:rFonts w:hint="eastAsia" w:ascii="Times New Roman" w:hAnsi="Times New Roman" w:cs="Times New Roman"/>
                  <w:color w:val="auto"/>
                  <w:szCs w:val="21"/>
                  <w:rPrChange w:id="3896" w:author="小多 [2]" w:date="2020-09-23T09:33:07Z">
                    <w:rPr>
                      <w:rFonts w:hint="eastAsia" w:ascii="宋体" w:hAnsi="宋体"/>
                      <w:szCs w:val="21"/>
                    </w:rPr>
                  </w:rPrChange>
                </w:rPr>
                <w:t>间期绘制散点图，在散点图上鼠标划圈选中，可同时显示叠加</w:t>
              </w:r>
            </w:ins>
          </w:p>
          <w:p>
            <w:pPr>
              <w:rPr>
                <w:ins w:id="3897" w:author="Huo Beata" w:date="2020-09-09T12:03:00Z"/>
                <w:rFonts w:ascii="Times New Roman" w:hAnsi="Times New Roman" w:cs="Times New Roman"/>
                <w:color w:val="auto"/>
                <w:szCs w:val="21"/>
                <w:rPrChange w:id="3898" w:author="小多 [2]" w:date="2020-09-23T09:33:07Z">
                  <w:rPr>
                    <w:ins w:id="3899" w:author="Huo Beata" w:date="2020-09-09T12:03:00Z"/>
                    <w:rFonts w:ascii="宋体" w:hAnsi="宋体"/>
                    <w:szCs w:val="21"/>
                  </w:rPr>
                </w:rPrChange>
              </w:rPr>
            </w:pPr>
            <w:ins w:id="3900" w:author="Huo Beata" w:date="2020-09-09T12:03:00Z">
              <w:r>
                <w:rPr>
                  <w:rFonts w:hint="eastAsia" w:ascii="Times New Roman" w:hAnsi="Times New Roman" w:cs="Times New Roman"/>
                  <w:color w:val="auto"/>
                  <w:szCs w:val="21"/>
                  <w:rPrChange w:id="3901" w:author="小多 [2]" w:date="2020-09-23T09:33:07Z">
                    <w:rPr>
                      <w:rFonts w:hint="eastAsia" w:ascii="宋体" w:hAnsi="宋体"/>
                      <w:szCs w:val="21"/>
                    </w:rPr>
                  </w:rPrChange>
                </w:rPr>
                <w:t>效果和模板效果，并可修改</w:t>
              </w:r>
            </w:ins>
            <w:ins w:id="3902" w:author="Huo Beata" w:date="2020-09-09T12:03:00Z">
              <w:r>
                <w:rPr>
                  <w:rFonts w:ascii="Times New Roman" w:hAnsi="Times New Roman" w:cs="Times New Roman"/>
                  <w:color w:val="auto"/>
                  <w:szCs w:val="21"/>
                  <w:rPrChange w:id="3903" w:author="小多 [2]" w:date="2020-09-23T09:33:07Z">
                    <w:rPr>
                      <w:rFonts w:ascii="宋体" w:hAnsi="宋体"/>
                      <w:szCs w:val="21"/>
                    </w:rPr>
                  </w:rPrChange>
                </w:rPr>
                <w:t xml:space="preserve">QRS </w:t>
              </w:r>
            </w:ins>
            <w:ins w:id="3904" w:author="Huo Beata" w:date="2020-09-09T12:03:00Z">
              <w:r>
                <w:rPr>
                  <w:rFonts w:hint="eastAsia" w:ascii="Times New Roman" w:hAnsi="Times New Roman" w:cs="Times New Roman"/>
                  <w:color w:val="auto"/>
                  <w:szCs w:val="21"/>
                  <w:rPrChange w:id="3905" w:author="小多 [2]" w:date="2020-09-23T09:33:07Z">
                    <w:rPr>
                      <w:rFonts w:hint="eastAsia" w:ascii="宋体" w:hAnsi="宋体"/>
                      <w:szCs w:val="21"/>
                    </w:rPr>
                  </w:rPrChange>
                </w:rPr>
                <w:t>标识。</w:t>
              </w:r>
            </w:ins>
          </w:p>
          <w:p>
            <w:pPr>
              <w:rPr>
                <w:ins w:id="3906" w:author="Huo Beata" w:date="2020-09-09T12:03:00Z"/>
                <w:rFonts w:ascii="Times New Roman" w:hAnsi="Times New Roman" w:cs="Times New Roman"/>
                <w:color w:val="auto"/>
                <w:szCs w:val="21"/>
                <w:rPrChange w:id="3907" w:author="小多 [2]" w:date="2020-09-23T09:33:07Z">
                  <w:rPr>
                    <w:ins w:id="3908" w:author="Huo Beata" w:date="2020-09-09T12:03:00Z"/>
                    <w:rFonts w:ascii="宋体" w:hAnsi="宋体"/>
                    <w:szCs w:val="21"/>
                  </w:rPr>
                </w:rPrChange>
              </w:rPr>
            </w:pPr>
            <w:ins w:id="3909" w:author="Huo Beata" w:date="2020-09-09T12:03:00Z">
              <w:r>
                <w:rPr>
                  <w:rFonts w:ascii="Times New Roman" w:hAnsi="Times New Roman" w:cs="Times New Roman"/>
                  <w:color w:val="auto"/>
                  <w:szCs w:val="21"/>
                  <w:rPrChange w:id="3910" w:author="小多 [2]" w:date="2020-09-23T09:33:07Z">
                    <w:rPr>
                      <w:rFonts w:ascii="宋体" w:hAnsi="宋体"/>
                      <w:szCs w:val="21"/>
                    </w:rPr>
                  </w:rPrChange>
                </w:rPr>
                <w:t xml:space="preserve">o) </w:t>
              </w:r>
            </w:ins>
            <w:ins w:id="3911" w:author="Huo Beata" w:date="2020-09-09T12:03:00Z">
              <w:r>
                <w:rPr>
                  <w:rFonts w:hint="eastAsia" w:ascii="Times New Roman" w:hAnsi="Times New Roman" w:cs="Times New Roman"/>
                  <w:color w:val="auto"/>
                  <w:szCs w:val="21"/>
                  <w:rPrChange w:id="3912" w:author="小多 [2]" w:date="2020-09-23T09:33:07Z">
                    <w:rPr>
                      <w:rFonts w:hint="eastAsia" w:ascii="宋体" w:hAnsi="宋体"/>
                      <w:szCs w:val="21"/>
                    </w:rPr>
                  </w:rPrChange>
                </w:rPr>
                <w:t>瀑布图显示</w:t>
              </w:r>
            </w:ins>
          </w:p>
          <w:p>
            <w:pPr>
              <w:rPr>
                <w:ins w:id="3913" w:author="Huo Beata" w:date="2020-09-09T12:03:00Z"/>
                <w:del w:id="3914" w:author="小多" w:date="2020-09-16T19:30:00Z"/>
                <w:rFonts w:ascii="Times New Roman" w:hAnsi="Times New Roman" w:cs="Times New Roman"/>
                <w:color w:val="auto"/>
                <w:szCs w:val="21"/>
                <w:rPrChange w:id="3915" w:author="小多 [2]" w:date="2020-09-23T09:33:07Z">
                  <w:rPr>
                    <w:ins w:id="3916" w:author="Huo Beata" w:date="2020-09-09T12:03:00Z"/>
                    <w:del w:id="3917" w:author="小多" w:date="2020-09-16T19:30:00Z"/>
                    <w:rFonts w:ascii="宋体" w:hAnsi="宋体"/>
                    <w:szCs w:val="21"/>
                  </w:rPr>
                </w:rPrChange>
              </w:rPr>
            </w:pPr>
            <w:ins w:id="3918" w:author="Huo Beata" w:date="2020-09-09T12:03:00Z">
              <w:r>
                <w:rPr>
                  <w:rFonts w:hint="eastAsia" w:ascii="Times New Roman" w:hAnsi="Times New Roman" w:cs="Times New Roman"/>
                  <w:color w:val="auto"/>
                  <w:szCs w:val="21"/>
                  <w:rPrChange w:id="3919" w:author="小多 [2]" w:date="2020-09-23T09:33:07Z">
                    <w:rPr>
                      <w:rFonts w:hint="eastAsia" w:ascii="宋体" w:hAnsi="宋体"/>
                      <w:szCs w:val="21"/>
                    </w:rPr>
                  </w:rPrChange>
                </w:rPr>
                <w:t>将心电图不同的电压值，以</w:t>
              </w:r>
            </w:ins>
            <w:ins w:id="3920" w:author="Huo Beata" w:date="2020-09-09T12:03:00Z">
              <w:r>
                <w:rPr>
                  <w:rFonts w:ascii="Times New Roman" w:hAnsi="Times New Roman" w:cs="Times New Roman"/>
                  <w:color w:val="auto"/>
                  <w:szCs w:val="21"/>
                  <w:rPrChange w:id="3921" w:author="小多 [2]" w:date="2020-09-23T09:33:07Z">
                    <w:rPr>
                      <w:rFonts w:ascii="宋体" w:hAnsi="宋体"/>
                      <w:szCs w:val="21"/>
                    </w:rPr>
                  </w:rPrChange>
                </w:rPr>
                <w:t xml:space="preserve">R </w:t>
              </w:r>
            </w:ins>
            <w:ins w:id="3922" w:author="Huo Beata" w:date="2020-09-09T12:03:00Z">
              <w:r>
                <w:rPr>
                  <w:rFonts w:hint="eastAsia" w:ascii="Times New Roman" w:hAnsi="Times New Roman" w:cs="Times New Roman"/>
                  <w:color w:val="auto"/>
                  <w:szCs w:val="21"/>
                  <w:rPrChange w:id="3923" w:author="小多 [2]" w:date="2020-09-23T09:33:07Z">
                    <w:rPr>
                      <w:rFonts w:hint="eastAsia" w:ascii="宋体" w:hAnsi="宋体"/>
                      <w:szCs w:val="21"/>
                    </w:rPr>
                  </w:rPrChange>
                </w:rPr>
                <w:t>波为中心，以不同的颜色叠加显示所有</w:t>
              </w:r>
            </w:ins>
            <w:ins w:id="3924" w:author="Huo Beata" w:date="2020-09-09T12:03:00Z">
              <w:r>
                <w:rPr>
                  <w:rFonts w:ascii="Times New Roman" w:hAnsi="Times New Roman" w:cs="Times New Roman"/>
                  <w:color w:val="auto"/>
                  <w:szCs w:val="21"/>
                  <w:rPrChange w:id="3925" w:author="小多 [2]" w:date="2020-09-23T09:33:07Z">
                    <w:rPr>
                      <w:rFonts w:ascii="宋体" w:hAnsi="宋体"/>
                      <w:szCs w:val="21"/>
                    </w:rPr>
                  </w:rPrChange>
                </w:rPr>
                <w:t xml:space="preserve">QRS </w:t>
              </w:r>
            </w:ins>
            <w:ins w:id="3926" w:author="Huo Beata" w:date="2020-09-09T12:03:00Z">
              <w:r>
                <w:rPr>
                  <w:rFonts w:hint="eastAsia" w:ascii="Times New Roman" w:hAnsi="Times New Roman" w:cs="Times New Roman"/>
                  <w:color w:val="auto"/>
                  <w:szCs w:val="21"/>
                  <w:rPrChange w:id="3927" w:author="小多 [2]" w:date="2020-09-23T09:33:07Z">
                    <w:rPr>
                      <w:rFonts w:hint="eastAsia" w:ascii="宋体" w:hAnsi="宋体"/>
                      <w:szCs w:val="21"/>
                    </w:rPr>
                  </w:rPrChange>
                </w:rPr>
                <w:t>的心电</w:t>
              </w:r>
            </w:ins>
          </w:p>
          <w:p>
            <w:pPr>
              <w:rPr>
                <w:ins w:id="3928" w:author="Huo Beata" w:date="2020-09-09T12:03:00Z"/>
                <w:rFonts w:ascii="Times New Roman" w:hAnsi="Times New Roman" w:cs="Times New Roman"/>
                <w:color w:val="auto"/>
                <w:szCs w:val="21"/>
                <w:rPrChange w:id="3929" w:author="小多 [2]" w:date="2020-09-23T09:33:07Z">
                  <w:rPr>
                    <w:ins w:id="3930" w:author="Huo Beata" w:date="2020-09-09T12:03:00Z"/>
                    <w:rFonts w:ascii="宋体" w:hAnsi="宋体"/>
                    <w:szCs w:val="21"/>
                  </w:rPr>
                </w:rPrChange>
              </w:rPr>
            </w:pPr>
            <w:ins w:id="3931" w:author="Huo Beata" w:date="2020-09-09T12:03:00Z">
              <w:r>
                <w:rPr>
                  <w:rFonts w:hint="eastAsia" w:ascii="Times New Roman" w:hAnsi="Times New Roman" w:cs="Times New Roman"/>
                  <w:color w:val="auto"/>
                  <w:szCs w:val="21"/>
                  <w:rPrChange w:id="3932" w:author="小多 [2]" w:date="2020-09-23T09:33:07Z">
                    <w:rPr>
                      <w:rFonts w:hint="eastAsia" w:ascii="宋体" w:hAnsi="宋体"/>
                      <w:szCs w:val="21"/>
                    </w:rPr>
                  </w:rPrChange>
                </w:rPr>
                <w:t>波形。</w:t>
              </w:r>
            </w:ins>
          </w:p>
          <w:p>
            <w:pPr>
              <w:rPr>
                <w:ins w:id="3933" w:author="Huo Beata" w:date="2020-09-09T12:03:00Z"/>
                <w:rFonts w:ascii="Times New Roman" w:hAnsi="Times New Roman" w:cs="Times New Roman"/>
                <w:color w:val="auto"/>
                <w:szCs w:val="21"/>
                <w:rPrChange w:id="3934" w:author="小多 [2]" w:date="2020-09-23T09:33:07Z">
                  <w:rPr>
                    <w:ins w:id="3935" w:author="Huo Beata" w:date="2020-09-09T12:03:00Z"/>
                    <w:rFonts w:ascii="宋体" w:hAnsi="宋体"/>
                    <w:szCs w:val="21"/>
                  </w:rPr>
                </w:rPrChange>
              </w:rPr>
            </w:pPr>
            <w:ins w:id="3936" w:author="Huo Beata" w:date="2020-09-09T12:03:00Z">
              <w:r>
                <w:rPr>
                  <w:rFonts w:ascii="Times New Roman" w:hAnsi="Times New Roman" w:cs="Times New Roman"/>
                  <w:color w:val="auto"/>
                  <w:szCs w:val="21"/>
                  <w:rPrChange w:id="3937" w:author="小多 [2]" w:date="2020-09-23T09:33:07Z">
                    <w:rPr>
                      <w:rFonts w:ascii="宋体" w:hAnsi="宋体"/>
                      <w:szCs w:val="21"/>
                    </w:rPr>
                  </w:rPrChange>
                </w:rPr>
                <w:t xml:space="preserve">p) </w:t>
              </w:r>
            </w:ins>
            <w:ins w:id="3938" w:author="Huo Beata" w:date="2020-09-09T12:03:00Z">
              <w:r>
                <w:rPr>
                  <w:rFonts w:hint="eastAsia" w:ascii="Times New Roman" w:hAnsi="Times New Roman" w:cs="Times New Roman"/>
                  <w:color w:val="auto"/>
                  <w:szCs w:val="21"/>
                  <w:rPrChange w:id="3939" w:author="小多 [2]" w:date="2020-09-23T09:33:07Z">
                    <w:rPr>
                      <w:rFonts w:hint="eastAsia" w:ascii="宋体" w:hAnsi="宋体"/>
                      <w:szCs w:val="21"/>
                    </w:rPr>
                  </w:rPrChange>
                </w:rPr>
                <w:t>起搏器分类显示</w:t>
              </w:r>
            </w:ins>
          </w:p>
          <w:p>
            <w:pPr>
              <w:rPr>
                <w:ins w:id="3940" w:author="Huo Beata" w:date="2020-09-09T12:03:00Z"/>
                <w:rFonts w:ascii="Times New Roman" w:hAnsi="Times New Roman" w:cs="Times New Roman"/>
                <w:color w:val="auto"/>
                <w:szCs w:val="21"/>
                <w:rPrChange w:id="3941" w:author="小多 [2]" w:date="2020-09-23T09:33:07Z">
                  <w:rPr>
                    <w:ins w:id="3942" w:author="Huo Beata" w:date="2020-09-09T12:03:00Z"/>
                    <w:rFonts w:ascii="宋体" w:hAnsi="宋体"/>
                    <w:szCs w:val="21"/>
                  </w:rPr>
                </w:rPrChange>
              </w:rPr>
            </w:pPr>
            <w:ins w:id="3943" w:author="Huo Beata" w:date="2020-09-09T12:03:00Z">
              <w:r>
                <w:rPr>
                  <w:rFonts w:hint="eastAsia" w:ascii="Times New Roman" w:hAnsi="Times New Roman" w:cs="Times New Roman"/>
                  <w:color w:val="auto"/>
                  <w:szCs w:val="21"/>
                  <w:rPrChange w:id="3944" w:author="小多 [2]" w:date="2020-09-23T09:33:07Z">
                    <w:rPr>
                      <w:rFonts w:hint="eastAsia" w:ascii="宋体" w:hAnsi="宋体"/>
                      <w:szCs w:val="21"/>
                    </w:rPr>
                  </w:rPrChange>
                </w:rPr>
                <w:t>可将起搏信号分类为房性起搏，室性起搏，房室起搏和未夺获。</w:t>
              </w:r>
            </w:ins>
          </w:p>
          <w:p>
            <w:pPr>
              <w:rPr>
                <w:ins w:id="3945" w:author="Huo Beata" w:date="2020-09-09T12:03:00Z"/>
                <w:rFonts w:ascii="Times New Roman" w:hAnsi="Times New Roman" w:cs="Times New Roman"/>
                <w:color w:val="auto"/>
                <w:szCs w:val="21"/>
                <w:rPrChange w:id="3946" w:author="小多 [2]" w:date="2020-09-23T09:33:07Z">
                  <w:rPr>
                    <w:ins w:id="3947" w:author="Huo Beata" w:date="2020-09-09T12:03:00Z"/>
                    <w:rFonts w:ascii="宋体" w:hAnsi="宋体"/>
                    <w:szCs w:val="21"/>
                  </w:rPr>
                </w:rPrChange>
              </w:rPr>
            </w:pPr>
            <w:ins w:id="3948" w:author="Huo Beata" w:date="2020-09-09T12:03:00Z">
              <w:r>
                <w:rPr>
                  <w:rFonts w:ascii="Times New Roman" w:hAnsi="Times New Roman" w:cs="Times New Roman"/>
                  <w:color w:val="auto"/>
                  <w:szCs w:val="21"/>
                  <w:rPrChange w:id="3949" w:author="小多 [2]" w:date="2020-09-23T09:33:07Z">
                    <w:rPr>
                      <w:rFonts w:ascii="宋体" w:hAnsi="宋体"/>
                      <w:szCs w:val="21"/>
                    </w:rPr>
                  </w:rPrChange>
                </w:rPr>
                <w:t xml:space="preserve">q) </w:t>
              </w:r>
            </w:ins>
            <w:ins w:id="3950" w:author="Huo Beata" w:date="2020-09-09T12:03:00Z">
              <w:r>
                <w:rPr>
                  <w:rFonts w:hint="eastAsia" w:ascii="Times New Roman" w:hAnsi="Times New Roman" w:cs="Times New Roman"/>
                  <w:color w:val="auto"/>
                  <w:szCs w:val="21"/>
                  <w:rPrChange w:id="3951" w:author="小多 [2]" w:date="2020-09-23T09:33:07Z">
                    <w:rPr>
                      <w:rFonts w:hint="eastAsia" w:ascii="宋体" w:hAnsi="宋体"/>
                      <w:szCs w:val="21"/>
                    </w:rPr>
                  </w:rPrChange>
                </w:rPr>
                <w:t>诊断图编辑和显示</w:t>
              </w:r>
            </w:ins>
          </w:p>
          <w:p>
            <w:pPr>
              <w:rPr>
                <w:ins w:id="3952" w:author="Huo Beata" w:date="2020-09-09T12:03:00Z"/>
                <w:rFonts w:ascii="Times New Roman" w:hAnsi="Times New Roman" w:cs="Times New Roman"/>
                <w:color w:val="auto"/>
                <w:szCs w:val="21"/>
                <w:rPrChange w:id="3953" w:author="小多 [2]" w:date="2020-09-23T09:33:07Z">
                  <w:rPr>
                    <w:ins w:id="3954" w:author="Huo Beata" w:date="2020-09-09T12:03:00Z"/>
                    <w:rFonts w:ascii="宋体" w:hAnsi="宋体"/>
                    <w:szCs w:val="21"/>
                  </w:rPr>
                </w:rPrChange>
              </w:rPr>
            </w:pPr>
            <w:ins w:id="3955" w:author="Huo Beata" w:date="2020-09-09T12:03:00Z">
              <w:r>
                <w:rPr>
                  <w:rFonts w:hint="eastAsia" w:ascii="Times New Roman" w:hAnsi="Times New Roman" w:cs="Times New Roman"/>
                  <w:color w:val="auto"/>
                  <w:szCs w:val="21"/>
                  <w:rPrChange w:id="3956" w:author="小多 [2]" w:date="2020-09-23T09:33:07Z">
                    <w:rPr>
                      <w:rFonts w:hint="eastAsia" w:ascii="宋体" w:hAnsi="宋体"/>
                      <w:szCs w:val="21"/>
                    </w:rPr>
                  </w:rPrChange>
                </w:rPr>
                <w:t>可显示指定开始时间指定导联的心电图，具有</w:t>
              </w:r>
            </w:ins>
            <w:ins w:id="3957" w:author="Huo Beata" w:date="2020-09-09T12:03:00Z">
              <w:del w:id="3958" w:author="小多" w:date="2020-09-16T19:55:00Z">
                <w:r>
                  <w:rPr>
                    <w:rFonts w:hint="eastAsia" w:ascii="Times New Roman" w:hAnsi="Times New Roman" w:cs="Times New Roman"/>
                    <w:color w:val="auto"/>
                    <w:szCs w:val="21"/>
                    <w:rPrChange w:id="3959" w:author="小多 [2]" w:date="2020-09-23T09:33:07Z">
                      <w:rPr>
                        <w:rFonts w:hint="eastAsia" w:ascii="宋体" w:hAnsi="宋体"/>
                        <w:szCs w:val="21"/>
                      </w:rPr>
                    </w:rPrChange>
                  </w:rPr>
                  <w:delText>心博</w:delText>
                </w:r>
              </w:del>
            </w:ins>
            <w:ins w:id="3960" w:author="小多" w:date="2020-09-16T19:55:00Z">
              <w:r>
                <w:rPr>
                  <w:rFonts w:hint="eastAsia" w:ascii="Times New Roman" w:hAnsi="Times New Roman" w:cs="Times New Roman"/>
                  <w:color w:val="auto"/>
                  <w:szCs w:val="21"/>
                  <w:rPrChange w:id="3961" w:author="小多 [2]" w:date="2020-09-23T09:33:07Z">
                    <w:rPr>
                      <w:rFonts w:hint="eastAsia" w:ascii="Times New Roman" w:hAnsi="Times New Roman" w:cs="Times New Roman"/>
                      <w:szCs w:val="21"/>
                    </w:rPr>
                  </w:rPrChange>
                </w:rPr>
                <w:t>心搏</w:t>
              </w:r>
            </w:ins>
            <w:ins w:id="3962" w:author="Huo Beata" w:date="2020-09-09T12:03:00Z">
              <w:r>
                <w:rPr>
                  <w:rFonts w:hint="eastAsia" w:ascii="Times New Roman" w:hAnsi="Times New Roman" w:cs="Times New Roman"/>
                  <w:color w:val="auto"/>
                  <w:szCs w:val="21"/>
                  <w:rPrChange w:id="3963" w:author="小多 [2]" w:date="2020-09-23T09:33:07Z">
                    <w:rPr>
                      <w:rFonts w:hint="eastAsia" w:ascii="宋体" w:hAnsi="宋体"/>
                      <w:szCs w:val="21"/>
                    </w:rPr>
                  </w:rPrChange>
                </w:rPr>
                <w:t>编辑和波形测量功能。</w:t>
              </w:r>
            </w:ins>
          </w:p>
          <w:p>
            <w:pPr>
              <w:rPr>
                <w:ins w:id="3964" w:author="Huo Beata" w:date="2020-09-09T12:03:00Z"/>
                <w:rFonts w:ascii="Times New Roman" w:hAnsi="Times New Roman" w:cs="Times New Roman"/>
                <w:color w:val="auto"/>
                <w:szCs w:val="21"/>
                <w:rPrChange w:id="3965" w:author="小多 [2]" w:date="2020-09-23T09:33:07Z">
                  <w:rPr>
                    <w:ins w:id="3966" w:author="Huo Beata" w:date="2020-09-09T12:03:00Z"/>
                    <w:rFonts w:ascii="宋体" w:hAnsi="宋体"/>
                    <w:szCs w:val="21"/>
                  </w:rPr>
                </w:rPrChange>
              </w:rPr>
            </w:pPr>
            <w:ins w:id="3967" w:author="Huo Beata" w:date="2020-09-09T12:03:00Z">
              <w:r>
                <w:rPr>
                  <w:rFonts w:ascii="Times New Roman" w:hAnsi="Times New Roman" w:cs="Times New Roman"/>
                  <w:color w:val="auto"/>
                  <w:szCs w:val="21"/>
                  <w:rPrChange w:id="3968" w:author="小多 [2]" w:date="2020-09-23T09:33:07Z">
                    <w:rPr>
                      <w:rFonts w:ascii="宋体" w:hAnsi="宋体"/>
                      <w:szCs w:val="21"/>
                    </w:rPr>
                  </w:rPrChange>
                </w:rPr>
                <w:t xml:space="preserve">r) </w:t>
              </w:r>
            </w:ins>
            <w:ins w:id="3969" w:author="Huo Beata" w:date="2020-09-09T12:03:00Z">
              <w:r>
                <w:rPr>
                  <w:rFonts w:hint="eastAsia" w:ascii="Times New Roman" w:hAnsi="Times New Roman" w:cs="Times New Roman"/>
                  <w:color w:val="auto"/>
                  <w:szCs w:val="21"/>
                  <w:rPrChange w:id="3970" w:author="小多 [2]" w:date="2020-09-23T09:33:07Z">
                    <w:rPr>
                      <w:rFonts w:hint="eastAsia" w:ascii="宋体" w:hAnsi="宋体"/>
                      <w:szCs w:val="21"/>
                    </w:rPr>
                  </w:rPrChange>
                </w:rPr>
                <w:t>统计功能</w:t>
              </w:r>
            </w:ins>
          </w:p>
          <w:p>
            <w:pPr>
              <w:rPr>
                <w:ins w:id="3971" w:author="Huo Beata" w:date="2020-09-09T12:03:00Z"/>
                <w:rFonts w:ascii="Times New Roman" w:hAnsi="Times New Roman" w:cs="Times New Roman"/>
                <w:color w:val="auto"/>
                <w:szCs w:val="21"/>
                <w:rPrChange w:id="3972" w:author="小多 [2]" w:date="2020-09-23T09:33:07Z">
                  <w:rPr>
                    <w:ins w:id="3973" w:author="Huo Beata" w:date="2020-09-09T12:03:00Z"/>
                    <w:rFonts w:ascii="宋体" w:hAnsi="宋体"/>
                    <w:szCs w:val="21"/>
                  </w:rPr>
                </w:rPrChange>
              </w:rPr>
            </w:pPr>
            <w:ins w:id="3974" w:author="Huo Beata" w:date="2020-09-09T12:03:00Z">
              <w:r>
                <w:rPr>
                  <w:rFonts w:hint="eastAsia" w:ascii="Times New Roman" w:hAnsi="Times New Roman" w:cs="Times New Roman"/>
                  <w:color w:val="auto"/>
                  <w:szCs w:val="21"/>
                  <w:rPrChange w:id="3975" w:author="小多 [2]" w:date="2020-09-23T09:33:07Z">
                    <w:rPr>
                      <w:rFonts w:hint="eastAsia" w:ascii="宋体" w:hAnsi="宋体"/>
                      <w:szCs w:val="21"/>
                    </w:rPr>
                  </w:rPrChange>
                </w:rPr>
                <w:t>应能按小时统计异常心律失常事件列表，并能进行编辑和修改。</w:t>
              </w:r>
            </w:ins>
          </w:p>
          <w:p>
            <w:pPr>
              <w:widowControl w:val="0"/>
              <w:numPr>
                <w:ilvl w:val="0"/>
                <w:numId w:val="2"/>
              </w:numPr>
              <w:spacing w:line="240" w:lineRule="auto"/>
              <w:ind w:left="420" w:hanging="420"/>
              <w:contextualSpacing w:val="0"/>
              <w:rPr>
                <w:ins w:id="3977" w:author="Huo Beata" w:date="2020-09-09T12:03:00Z"/>
                <w:rFonts w:ascii="Times New Roman" w:hAnsi="Times New Roman" w:cs="Times New Roman"/>
                <w:color w:val="auto"/>
                <w:szCs w:val="21"/>
                <w:rPrChange w:id="3978" w:author="小多 [2]" w:date="2020-09-23T09:33:07Z">
                  <w:rPr>
                    <w:ins w:id="3979" w:author="Huo Beata" w:date="2020-09-09T12:03:00Z"/>
                    <w:rFonts w:ascii="宋体" w:hAnsi="宋体"/>
                    <w:szCs w:val="21"/>
                  </w:rPr>
                </w:rPrChange>
              </w:rPr>
              <w:pPrChange w:id="3976" w:author="yongbao zhang" w:date="2020-09-15T20:28:00Z">
                <w:pPr>
                  <w:pStyle w:val="20"/>
                  <w:widowControl w:val="0"/>
                  <w:numPr>
                    <w:ilvl w:val="0"/>
                    <w:numId w:val="2"/>
                  </w:numPr>
                  <w:spacing w:line="240" w:lineRule="auto"/>
                  <w:ind w:left="420" w:hanging="420"/>
                  <w:contextualSpacing w:val="0"/>
                </w:pPr>
              </w:pPrChange>
            </w:pPr>
            <w:ins w:id="3980" w:author="yongbao zhang" w:date="2020-09-15T20:34:00Z">
              <w:del w:id="3981" w:author="521" w:date="2020-09-17T08:10:00Z">
                <w:r>
                  <w:rPr>
                    <w:rFonts w:hint="eastAsia" w:ascii="Times New Roman" w:hAnsi="Times New Roman" w:cs="Times New Roman"/>
                    <w:color w:val="auto"/>
                    <w:szCs w:val="21"/>
                    <w:rPrChange w:id="3982" w:author="小多 [2]" w:date="2020-09-23T09:33:07Z">
                      <w:rPr>
                        <w:rFonts w:hint="eastAsia" w:ascii="Times New Roman" w:hAnsi="Times New Roman" w:cs="Times New Roman"/>
                        <w:szCs w:val="21"/>
                      </w:rPr>
                    </w:rPrChange>
                  </w:rPr>
                  <w:delText>3、</w:delText>
                </w:r>
              </w:del>
            </w:ins>
            <w:ins w:id="3983" w:author="Huo Beata" w:date="2020-09-09T12:03:00Z">
              <w:r>
                <w:rPr>
                  <w:rFonts w:hint="eastAsia" w:ascii="Times New Roman" w:hAnsi="Times New Roman" w:cs="Times New Roman"/>
                  <w:color w:val="auto"/>
                  <w:szCs w:val="21"/>
                  <w:rPrChange w:id="3984" w:author="小多 [2]" w:date="2020-09-23T09:33:07Z">
                    <w:rPr>
                      <w:rFonts w:hint="eastAsia" w:ascii="宋体" w:hAnsi="宋体"/>
                      <w:szCs w:val="21"/>
                    </w:rPr>
                  </w:rPrChange>
                </w:rPr>
                <w:t>报告打印</w:t>
              </w:r>
            </w:ins>
          </w:p>
          <w:p>
            <w:pPr>
              <w:rPr>
                <w:ins w:id="3985" w:author="Huo Beata" w:date="2020-09-09T12:03:00Z"/>
                <w:rFonts w:ascii="Times New Roman" w:hAnsi="Times New Roman" w:cs="Times New Roman"/>
                <w:color w:val="auto"/>
                <w:szCs w:val="21"/>
                <w:rPrChange w:id="3986" w:author="小多 [2]" w:date="2020-09-23T09:33:07Z">
                  <w:rPr>
                    <w:ins w:id="3987" w:author="Huo Beata" w:date="2020-09-09T12:03:00Z"/>
                    <w:rFonts w:ascii="宋体" w:hAnsi="宋体"/>
                    <w:szCs w:val="21"/>
                  </w:rPr>
                </w:rPrChange>
              </w:rPr>
            </w:pPr>
            <w:ins w:id="3988" w:author="Huo Beata" w:date="2020-09-09T12:03:00Z">
              <w:r>
                <w:rPr>
                  <w:rFonts w:ascii="Times New Roman" w:hAnsi="Times New Roman" w:cs="Times New Roman"/>
                  <w:color w:val="auto"/>
                  <w:szCs w:val="21"/>
                  <w:rPrChange w:id="3989" w:author="小多 [2]" w:date="2020-09-23T09:33:07Z">
                    <w:rPr>
                      <w:rFonts w:ascii="宋体" w:hAnsi="宋体"/>
                      <w:szCs w:val="21"/>
                    </w:rPr>
                  </w:rPrChange>
                </w:rPr>
                <w:t xml:space="preserve">a) </w:t>
              </w:r>
            </w:ins>
            <w:ins w:id="3990" w:author="Huo Beata" w:date="2020-09-09T12:03:00Z">
              <w:r>
                <w:rPr>
                  <w:rFonts w:hint="eastAsia" w:ascii="Times New Roman" w:hAnsi="Times New Roman" w:cs="Times New Roman"/>
                  <w:color w:val="auto"/>
                  <w:szCs w:val="21"/>
                  <w:rPrChange w:id="3991" w:author="小多 [2]" w:date="2020-09-23T09:33:07Z">
                    <w:rPr>
                      <w:rFonts w:hint="eastAsia" w:ascii="宋体" w:hAnsi="宋体"/>
                      <w:szCs w:val="21"/>
                    </w:rPr>
                  </w:rPrChange>
                </w:rPr>
                <w:t>报告编辑</w:t>
              </w:r>
            </w:ins>
          </w:p>
          <w:p>
            <w:pPr>
              <w:rPr>
                <w:ins w:id="3992" w:author="Huo Beata" w:date="2020-09-09T12:03:00Z"/>
                <w:rFonts w:ascii="Times New Roman" w:hAnsi="Times New Roman" w:cs="Times New Roman"/>
                <w:color w:val="auto"/>
                <w:szCs w:val="21"/>
                <w:rPrChange w:id="3993" w:author="小多 [2]" w:date="2020-09-23T09:33:07Z">
                  <w:rPr>
                    <w:ins w:id="3994" w:author="Huo Beata" w:date="2020-09-09T12:03:00Z"/>
                    <w:rFonts w:ascii="宋体" w:hAnsi="宋体"/>
                    <w:szCs w:val="21"/>
                  </w:rPr>
                </w:rPrChange>
              </w:rPr>
            </w:pPr>
            <w:ins w:id="3995" w:author="Huo Beata" w:date="2020-09-09T12:03:00Z">
              <w:r>
                <w:rPr>
                  <w:rFonts w:hint="eastAsia" w:ascii="Times New Roman" w:hAnsi="Times New Roman" w:cs="Times New Roman"/>
                  <w:color w:val="auto"/>
                  <w:szCs w:val="21"/>
                  <w:rPrChange w:id="3996" w:author="小多 [2]" w:date="2020-09-23T09:33:07Z">
                    <w:rPr>
                      <w:rFonts w:hint="eastAsia" w:ascii="宋体" w:hAnsi="宋体"/>
                      <w:szCs w:val="21"/>
                    </w:rPr>
                  </w:rPrChange>
                </w:rPr>
                <w:t>应能编辑报告内容，且能设置打印报告的抬头。</w:t>
              </w:r>
            </w:ins>
          </w:p>
          <w:p>
            <w:pPr>
              <w:rPr>
                <w:ins w:id="3997" w:author="Huo Beata" w:date="2020-09-09T12:03:00Z"/>
                <w:rFonts w:ascii="Times New Roman" w:hAnsi="Times New Roman" w:cs="Times New Roman"/>
                <w:color w:val="auto"/>
                <w:szCs w:val="21"/>
                <w:rPrChange w:id="3998" w:author="小多 [2]" w:date="2020-09-23T09:33:07Z">
                  <w:rPr>
                    <w:ins w:id="3999" w:author="Huo Beata" w:date="2020-09-09T12:03:00Z"/>
                    <w:rFonts w:ascii="宋体" w:hAnsi="宋体"/>
                    <w:szCs w:val="21"/>
                  </w:rPr>
                </w:rPrChange>
              </w:rPr>
            </w:pPr>
            <w:ins w:id="4000" w:author="Huo Beata" w:date="2020-09-09T12:03:00Z">
              <w:r>
                <w:rPr>
                  <w:rFonts w:ascii="Times New Roman" w:hAnsi="Times New Roman" w:cs="Times New Roman"/>
                  <w:color w:val="auto"/>
                  <w:szCs w:val="21"/>
                  <w:rPrChange w:id="4001" w:author="小多 [2]" w:date="2020-09-23T09:33:07Z">
                    <w:rPr>
                      <w:rFonts w:ascii="宋体" w:hAnsi="宋体"/>
                      <w:szCs w:val="21"/>
                    </w:rPr>
                  </w:rPrChange>
                </w:rPr>
                <w:t xml:space="preserve">b) </w:t>
              </w:r>
            </w:ins>
            <w:ins w:id="4002" w:author="Huo Beata" w:date="2020-09-09T12:03:00Z">
              <w:r>
                <w:rPr>
                  <w:rFonts w:hint="eastAsia" w:ascii="Times New Roman" w:hAnsi="Times New Roman" w:cs="Times New Roman"/>
                  <w:color w:val="auto"/>
                  <w:szCs w:val="21"/>
                  <w:rPrChange w:id="4003" w:author="小多 [2]" w:date="2020-09-23T09:33:07Z">
                    <w:rPr>
                      <w:rFonts w:hint="eastAsia" w:ascii="宋体" w:hAnsi="宋体"/>
                      <w:szCs w:val="21"/>
                    </w:rPr>
                  </w:rPrChange>
                </w:rPr>
                <w:t>报告预览</w:t>
              </w:r>
            </w:ins>
          </w:p>
          <w:p>
            <w:pPr>
              <w:rPr>
                <w:ins w:id="4004" w:author="Huo Beata" w:date="2020-09-09T12:03:00Z"/>
                <w:rFonts w:ascii="Times New Roman" w:hAnsi="Times New Roman" w:cs="Times New Roman"/>
                <w:color w:val="auto"/>
                <w:szCs w:val="21"/>
                <w:rPrChange w:id="4005" w:author="小多 [2]" w:date="2020-09-23T09:33:07Z">
                  <w:rPr>
                    <w:ins w:id="4006" w:author="Huo Beata" w:date="2020-09-09T12:03:00Z"/>
                    <w:rFonts w:ascii="宋体" w:hAnsi="宋体"/>
                    <w:szCs w:val="21"/>
                  </w:rPr>
                </w:rPrChange>
              </w:rPr>
            </w:pPr>
            <w:ins w:id="4007" w:author="Huo Beata" w:date="2020-09-09T12:03:00Z">
              <w:r>
                <w:rPr>
                  <w:rFonts w:hint="eastAsia" w:ascii="Times New Roman" w:hAnsi="Times New Roman" w:cs="Times New Roman"/>
                  <w:color w:val="auto"/>
                  <w:szCs w:val="21"/>
                  <w:rPrChange w:id="4008" w:author="小多 [2]" w:date="2020-09-23T09:33:07Z">
                    <w:rPr>
                      <w:rFonts w:hint="eastAsia" w:ascii="宋体" w:hAnsi="宋体"/>
                      <w:szCs w:val="21"/>
                    </w:rPr>
                  </w:rPrChange>
                </w:rPr>
                <w:t>可以预览报告内容。</w:t>
              </w:r>
            </w:ins>
          </w:p>
          <w:p>
            <w:pPr>
              <w:rPr>
                <w:ins w:id="4009" w:author="Huo Beata" w:date="2020-09-09T12:03:00Z"/>
                <w:rFonts w:ascii="Times New Roman" w:hAnsi="Times New Roman" w:cs="Times New Roman"/>
                <w:color w:val="auto"/>
                <w:szCs w:val="21"/>
                <w:rPrChange w:id="4010" w:author="小多 [2]" w:date="2020-09-23T09:33:07Z">
                  <w:rPr>
                    <w:ins w:id="4011" w:author="Huo Beata" w:date="2020-09-09T12:03:00Z"/>
                    <w:rFonts w:ascii="宋体" w:hAnsi="宋体"/>
                    <w:szCs w:val="21"/>
                  </w:rPr>
                </w:rPrChange>
              </w:rPr>
            </w:pPr>
            <w:ins w:id="4012" w:author="Huo Beata" w:date="2020-09-09T12:03:00Z">
              <w:r>
                <w:rPr>
                  <w:rFonts w:ascii="Times New Roman" w:hAnsi="Times New Roman" w:cs="Times New Roman"/>
                  <w:color w:val="auto"/>
                  <w:szCs w:val="21"/>
                  <w:rPrChange w:id="4013" w:author="小多 [2]" w:date="2020-09-23T09:33:07Z">
                    <w:rPr>
                      <w:rFonts w:ascii="宋体" w:hAnsi="宋体"/>
                      <w:szCs w:val="21"/>
                    </w:rPr>
                  </w:rPrChange>
                </w:rPr>
                <w:t xml:space="preserve">c) </w:t>
              </w:r>
            </w:ins>
            <w:ins w:id="4014" w:author="Huo Beata" w:date="2020-09-09T12:03:00Z">
              <w:r>
                <w:rPr>
                  <w:rFonts w:hint="eastAsia" w:ascii="Times New Roman" w:hAnsi="Times New Roman" w:cs="Times New Roman"/>
                  <w:color w:val="auto"/>
                  <w:szCs w:val="21"/>
                  <w:rPrChange w:id="4015" w:author="小多 [2]" w:date="2020-09-23T09:33:07Z">
                    <w:rPr>
                      <w:rFonts w:hint="eastAsia" w:ascii="宋体" w:hAnsi="宋体"/>
                      <w:szCs w:val="21"/>
                    </w:rPr>
                  </w:rPrChange>
                </w:rPr>
                <w:t>报告打印</w:t>
              </w:r>
            </w:ins>
          </w:p>
          <w:p>
            <w:pPr>
              <w:rPr>
                <w:ins w:id="4016" w:author="Huo Beata" w:date="2020-09-09T12:03:00Z"/>
                <w:rFonts w:ascii="Times New Roman" w:hAnsi="Times New Roman" w:cs="Times New Roman"/>
                <w:color w:val="auto"/>
                <w:szCs w:val="21"/>
                <w:rPrChange w:id="4017" w:author="小多 [2]" w:date="2020-09-23T09:33:07Z">
                  <w:rPr>
                    <w:ins w:id="4018" w:author="Huo Beata" w:date="2020-09-09T12:03:00Z"/>
                    <w:rFonts w:ascii="宋体" w:hAnsi="宋体"/>
                    <w:szCs w:val="21"/>
                  </w:rPr>
                </w:rPrChange>
              </w:rPr>
            </w:pPr>
            <w:ins w:id="4019" w:author="Huo Beata" w:date="2020-09-09T12:03:00Z">
              <w:r>
                <w:rPr>
                  <w:rFonts w:hint="eastAsia" w:ascii="Times New Roman" w:hAnsi="Times New Roman" w:cs="Times New Roman"/>
                  <w:color w:val="auto"/>
                  <w:szCs w:val="21"/>
                  <w:rPrChange w:id="4020" w:author="小多 [2]" w:date="2020-09-23T09:33:07Z">
                    <w:rPr>
                      <w:rFonts w:hint="eastAsia" w:ascii="宋体" w:hAnsi="宋体"/>
                      <w:szCs w:val="21"/>
                    </w:rPr>
                  </w:rPrChange>
                </w:rPr>
                <w:t>应能打印动态心电图报告。</w:t>
              </w:r>
            </w:ins>
          </w:p>
          <w:p>
            <w:pPr>
              <w:widowControl w:val="0"/>
              <w:numPr>
                <w:ilvl w:val="0"/>
                <w:numId w:val="2"/>
              </w:numPr>
              <w:spacing w:line="240" w:lineRule="auto"/>
              <w:ind w:left="420" w:hanging="420"/>
              <w:contextualSpacing w:val="0"/>
              <w:rPr>
                <w:ins w:id="4022" w:author="Huo Beata" w:date="2020-09-09T12:03:00Z"/>
                <w:rFonts w:ascii="Times New Roman" w:hAnsi="Times New Roman" w:cs="Times New Roman"/>
                <w:color w:val="auto"/>
                <w:szCs w:val="21"/>
                <w:rPrChange w:id="4023" w:author="小多 [2]" w:date="2020-09-23T09:33:07Z">
                  <w:rPr>
                    <w:ins w:id="4024" w:author="Huo Beata" w:date="2020-09-09T12:03:00Z"/>
                    <w:rFonts w:ascii="宋体" w:hAnsi="宋体"/>
                    <w:szCs w:val="21"/>
                  </w:rPr>
                </w:rPrChange>
              </w:rPr>
              <w:pPrChange w:id="4021" w:author="yongbao zhang" w:date="2020-09-15T20:28:00Z">
                <w:pPr>
                  <w:pStyle w:val="20"/>
                  <w:widowControl w:val="0"/>
                  <w:numPr>
                    <w:ilvl w:val="0"/>
                    <w:numId w:val="2"/>
                  </w:numPr>
                  <w:spacing w:line="240" w:lineRule="auto"/>
                  <w:ind w:left="420" w:hanging="420"/>
                  <w:contextualSpacing w:val="0"/>
                </w:pPr>
              </w:pPrChange>
            </w:pPr>
            <w:ins w:id="4025" w:author="Huo Beata" w:date="2020-09-09T12:03:00Z">
              <w:r>
                <w:rPr>
                  <w:rFonts w:hint="eastAsia" w:ascii="Times New Roman" w:hAnsi="Times New Roman" w:cs="Times New Roman"/>
                  <w:color w:val="auto"/>
                  <w:szCs w:val="21"/>
                  <w:rPrChange w:id="4026" w:author="小多 [2]" w:date="2020-09-23T09:33:07Z">
                    <w:rPr>
                      <w:rFonts w:hint="eastAsia" w:ascii="宋体" w:hAnsi="宋体"/>
                      <w:szCs w:val="21"/>
                    </w:rPr>
                  </w:rPrChange>
                </w:rPr>
                <w:t>软件设置</w:t>
              </w:r>
            </w:ins>
          </w:p>
          <w:p>
            <w:pPr>
              <w:rPr>
                <w:ins w:id="4027" w:author="Huo Beata" w:date="2020-09-09T12:03:00Z"/>
                <w:rFonts w:ascii="Times New Roman" w:hAnsi="Times New Roman" w:cs="Times New Roman"/>
                <w:color w:val="auto"/>
                <w:szCs w:val="21"/>
                <w:rPrChange w:id="4028" w:author="小多 [2]" w:date="2020-09-23T09:33:07Z">
                  <w:rPr>
                    <w:ins w:id="4029" w:author="Huo Beata" w:date="2020-09-09T12:03:00Z"/>
                    <w:rFonts w:ascii="宋体" w:hAnsi="宋体"/>
                    <w:szCs w:val="21"/>
                  </w:rPr>
                </w:rPrChange>
              </w:rPr>
            </w:pPr>
            <w:ins w:id="4030" w:author="Huo Beata" w:date="2020-09-09T12:03:00Z">
              <w:r>
                <w:rPr>
                  <w:rFonts w:hint="eastAsia" w:ascii="Times New Roman" w:hAnsi="Times New Roman" w:cs="Times New Roman"/>
                  <w:color w:val="auto"/>
                  <w:szCs w:val="21"/>
                  <w:rPrChange w:id="4031" w:author="小多 [2]" w:date="2020-09-23T09:33:07Z">
                    <w:rPr>
                      <w:rFonts w:hint="eastAsia" w:ascii="宋体" w:hAnsi="宋体"/>
                      <w:szCs w:val="21"/>
                    </w:rPr>
                  </w:rPrChange>
                </w:rPr>
                <w:t>应能进行显示设置，参数设置和打印设置。</w:t>
              </w:r>
            </w:ins>
          </w:p>
        </w:tc>
        <w:tc>
          <w:tcPr>
            <w:tcW w:w="1528" w:type="dxa"/>
            <w:vAlign w:val="center"/>
            <w:tcPrChange w:id="4032" w:author="521" w:date="2020-09-19T09:41:08Z">
              <w:tcPr>
                <w:tcW w:w="1149" w:type="dxa"/>
                <w:vAlign w:val="center"/>
              </w:tcPr>
            </w:tcPrChange>
          </w:tcPr>
          <w:p>
            <w:pPr>
              <w:jc w:val="center"/>
              <w:rPr>
                <w:ins w:id="4033" w:author="Huo Beata" w:date="2020-09-09T12:03:00Z"/>
                <w:rFonts w:ascii="Times New Roman" w:hAnsi="Times New Roman" w:cs="Times New Roman"/>
                <w:color w:val="auto"/>
                <w:szCs w:val="21"/>
                <w:rPrChange w:id="4034" w:author="小多 [2]" w:date="2020-09-23T09:33:07Z">
                  <w:rPr>
                    <w:ins w:id="4035" w:author="Huo Beata" w:date="2020-09-09T12:03:00Z"/>
                    <w:rFonts w:ascii="宋体" w:hAnsi="宋体"/>
                    <w:szCs w:val="21"/>
                  </w:rPr>
                </w:rPrChange>
              </w:rPr>
            </w:pPr>
            <w:ins w:id="4036" w:author="Huo Beata" w:date="2020-09-09T12:03:00Z">
              <w:r>
                <w:rPr>
                  <w:rFonts w:hint="eastAsia" w:ascii="Times New Roman" w:hAnsi="Times New Roman" w:cs="Times New Roman"/>
                  <w:color w:val="auto"/>
                  <w:szCs w:val="21"/>
                  <w:rPrChange w:id="4037" w:author="小多 [2]" w:date="2020-09-23T09:33:07Z">
                    <w:rPr>
                      <w:rFonts w:hint="eastAsia" w:ascii="宋体" w:hAnsi="宋体"/>
                      <w:szCs w:val="21"/>
                    </w:rPr>
                  </w:rPrChange>
                </w:rPr>
                <w:t>基本相同，且对比产品的软件核心功能</w:t>
              </w:r>
            </w:ins>
            <w:ins w:id="4038" w:author="Huo Beata" w:date="2020-09-09T12:03:00Z">
              <w:r>
                <w:rPr>
                  <w:rFonts w:hint="eastAsia" w:ascii="Times New Roman" w:hAnsi="Times New Roman" w:cs="Times New Roman"/>
                  <w:color w:val="auto"/>
                  <w:szCs w:val="21"/>
                  <w:rPrChange w:id="4039" w:author="小多 [2]" w:date="2020-09-23T09:33:07Z">
                    <w:rPr>
                      <w:rFonts w:hint="eastAsia" w:ascii="宋体" w:hAnsi="宋体"/>
                      <w:szCs w:val="21"/>
                    </w:rPr>
                  </w:rPrChange>
                </w:rPr>
                <w:t>能</w:t>
              </w:r>
            </w:ins>
            <w:ins w:id="4040" w:author="Huo Beata" w:date="2020-09-09T12:03:00Z">
              <w:r>
                <w:rPr>
                  <w:rFonts w:hint="eastAsia" w:ascii="Times New Roman" w:hAnsi="Times New Roman" w:cs="Times New Roman"/>
                  <w:color w:val="auto"/>
                  <w:szCs w:val="21"/>
                  <w:rPrChange w:id="4041" w:author="小多 [2]" w:date="2020-09-23T09:33:07Z">
                    <w:rPr>
                      <w:rFonts w:hint="eastAsia" w:ascii="宋体" w:hAnsi="宋体"/>
                      <w:szCs w:val="21"/>
                    </w:rPr>
                  </w:rPrChange>
                </w:rPr>
                <w:t>覆盖本次申报产品的软件核心功能。</w:t>
              </w:r>
            </w:ins>
          </w:p>
        </w:tc>
        <w:tc>
          <w:tcPr>
            <w:tcW w:w="1309" w:type="dxa"/>
            <w:vMerge w:val="continue"/>
            <w:vAlign w:val="center"/>
            <w:tcPrChange w:id="4042" w:author="521" w:date="2020-09-19T09:41:08Z">
              <w:tcPr>
                <w:tcW w:w="1835" w:type="dxa"/>
                <w:vMerge w:val="continue"/>
                <w:vAlign w:val="center"/>
              </w:tcPr>
            </w:tcPrChange>
          </w:tcPr>
          <w:p>
            <w:pPr>
              <w:jc w:val="center"/>
              <w:rPr>
                <w:ins w:id="4043" w:author="Huo Beata" w:date="2020-09-09T12:03:00Z"/>
                <w:rFonts w:ascii="Times New Roman" w:hAnsi="Times New Roman" w:cs="Times New Roman"/>
                <w:color w:val="auto"/>
                <w:szCs w:val="21"/>
                <w:rPrChange w:id="4044" w:author="小多 [2]" w:date="2020-09-23T09:33:07Z">
                  <w:rPr>
                    <w:ins w:id="4045"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4047"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4046" w:author="Huo Beata" w:date="2020-09-09T12:03:00Z"/>
          <w:trPrChange w:id="4047" w:author="521" w:date="2020-09-19T09:41:08Z">
            <w:trPr>
              <w:jc w:val="center"/>
            </w:trPr>
          </w:trPrChange>
        </w:trPr>
        <w:tc>
          <w:tcPr>
            <w:tcW w:w="1178" w:type="dxa"/>
            <w:vAlign w:val="center"/>
            <w:tcPrChange w:id="4048" w:author="521" w:date="2020-09-19T09:41:08Z">
              <w:tcPr>
                <w:tcW w:w="704" w:type="dxa"/>
                <w:vAlign w:val="center"/>
              </w:tcPr>
            </w:tcPrChange>
          </w:tcPr>
          <w:p>
            <w:pPr>
              <w:rPr>
                <w:ins w:id="4049" w:author="Huo Beata" w:date="2020-09-09T12:03:00Z"/>
                <w:rFonts w:ascii="Times New Roman" w:hAnsi="Times New Roman" w:cs="Times New Roman"/>
                <w:color w:val="auto"/>
                <w:szCs w:val="21"/>
                <w:rPrChange w:id="4050" w:author="小多 [2]" w:date="2020-09-23T09:33:07Z">
                  <w:rPr>
                    <w:ins w:id="4051" w:author="Huo Beata" w:date="2020-09-09T12:03:00Z"/>
                    <w:rFonts w:ascii="宋体" w:hAnsi="宋体"/>
                    <w:szCs w:val="21"/>
                  </w:rPr>
                </w:rPrChange>
              </w:rPr>
            </w:pPr>
            <w:ins w:id="4052" w:author="Huo Beata" w:date="2020-09-09T12:03:00Z">
              <w:r>
                <w:rPr>
                  <w:rFonts w:hint="eastAsia" w:ascii="Times New Roman" w:hAnsi="Times New Roman" w:cs="Times New Roman"/>
                  <w:color w:val="auto"/>
                  <w:szCs w:val="21"/>
                  <w:rPrChange w:id="4053" w:author="小多 [2]" w:date="2020-09-23T16:23:45Z">
                    <w:rPr>
                      <w:rFonts w:hint="eastAsia" w:ascii="宋体" w:hAnsi="宋体"/>
                      <w:color w:val="000000" w:themeColor="text1"/>
                      <w:szCs w:val="21"/>
                      <w14:textFill>
                        <w14:solidFill>
                          <w14:schemeClr w14:val="tx1"/>
                        </w14:solidFill>
                      </w14:textFill>
                    </w:rPr>
                  </w:rPrChange>
                </w:rPr>
                <w:t>性能指标</w:t>
              </w:r>
            </w:ins>
          </w:p>
        </w:tc>
        <w:tc>
          <w:tcPr>
            <w:tcW w:w="4166" w:type="dxa"/>
            <w:vAlign w:val="center"/>
            <w:tcPrChange w:id="4055" w:author="521" w:date="2020-09-19T09:41:08Z">
              <w:tcPr>
                <w:tcW w:w="5528" w:type="dxa"/>
                <w:vAlign w:val="center"/>
              </w:tcPr>
            </w:tcPrChange>
          </w:tcPr>
          <w:p>
            <w:pPr>
              <w:rPr>
                <w:ins w:id="4056" w:author="Huo Beata" w:date="2020-09-09T12:03:00Z"/>
                <w:rFonts w:ascii="Times New Roman" w:hAnsi="Times New Roman" w:cs="Times New Roman"/>
                <w:color w:val="auto"/>
                <w:szCs w:val="21"/>
                <w:rPrChange w:id="4057" w:author="小多 [2]" w:date="2020-09-23T09:33:07Z">
                  <w:rPr>
                    <w:ins w:id="4058" w:author="Huo Beata" w:date="2020-09-09T12:03:00Z"/>
                    <w:rFonts w:ascii="宋体" w:hAnsi="宋体"/>
                    <w:szCs w:val="21"/>
                  </w:rPr>
                </w:rPrChange>
              </w:rPr>
            </w:pPr>
            <w:ins w:id="4059" w:author="Huo Beata" w:date="2020-09-09T12:03:00Z">
              <w:r>
                <w:rPr>
                  <w:rFonts w:ascii="Times New Roman" w:hAnsi="Times New Roman" w:cs="Times New Roman"/>
                  <w:color w:val="auto"/>
                  <w:szCs w:val="21"/>
                  <w:rPrChange w:id="4060" w:author="小多 [2]" w:date="2020-09-23T09:33:07Z">
                    <w:rPr>
                      <w:rFonts w:ascii="宋体" w:hAnsi="宋体"/>
                      <w:szCs w:val="21"/>
                    </w:rPr>
                  </w:rPrChange>
                </w:rPr>
                <w:t>2</w:t>
              </w:r>
            </w:ins>
            <w:ins w:id="4061" w:author="Huo Beata" w:date="2020-09-09T12:03:00Z">
              <w:r>
                <w:rPr>
                  <w:rFonts w:ascii="Times New Roman" w:hAnsi="Times New Roman" w:cs="Times New Roman"/>
                  <w:color w:val="auto"/>
                  <w:szCs w:val="21"/>
                  <w:rPrChange w:id="4062" w:author="小多 [2]" w:date="2020-09-23T09:33:07Z">
                    <w:rPr>
                      <w:rFonts w:ascii="宋体" w:hAnsi="宋体"/>
                      <w:szCs w:val="21"/>
                    </w:rPr>
                  </w:rPrChange>
                </w:rPr>
                <w:tab/>
              </w:r>
            </w:ins>
            <w:ins w:id="4063" w:author="Huo Beata" w:date="2020-09-09T12:03:00Z">
              <w:r>
                <w:rPr>
                  <w:rFonts w:ascii="Times New Roman" w:hAnsi="Times New Roman" w:cs="Times New Roman"/>
                  <w:color w:val="auto"/>
                  <w:szCs w:val="21"/>
                  <w:rPrChange w:id="4064" w:author="小多 [2]" w:date="2020-09-23T09:33:07Z">
                    <w:rPr>
                      <w:rFonts w:ascii="宋体" w:hAnsi="宋体"/>
                      <w:szCs w:val="21"/>
                    </w:rPr>
                  </w:rPrChange>
                </w:rPr>
                <w:t>RUSP</w:t>
              </w:r>
            </w:ins>
            <w:ins w:id="4065" w:author="Huo Beata" w:date="2020-09-09T12:03:00Z">
              <w:r>
                <w:rPr>
                  <w:rFonts w:hint="eastAsia" w:ascii="Times New Roman" w:hAnsi="Times New Roman" w:cs="Times New Roman"/>
                  <w:color w:val="auto"/>
                  <w:szCs w:val="21"/>
                  <w:rPrChange w:id="4066" w:author="小多 [2]" w:date="2020-09-23T09:33:07Z">
                    <w:rPr>
                      <w:rFonts w:hint="eastAsia" w:ascii="宋体" w:hAnsi="宋体"/>
                      <w:szCs w:val="21"/>
                    </w:rPr>
                  </w:rPrChange>
                </w:rPr>
                <w:t>的要求</w:t>
              </w:r>
            </w:ins>
          </w:p>
          <w:p>
            <w:pPr>
              <w:rPr>
                <w:ins w:id="4067" w:author="Huo Beata" w:date="2020-09-09T12:03:00Z"/>
                <w:rFonts w:ascii="Times New Roman" w:hAnsi="Times New Roman" w:cs="Times New Roman"/>
                <w:color w:val="auto"/>
                <w:szCs w:val="21"/>
                <w:rPrChange w:id="4068" w:author="小多 [2]" w:date="2020-09-23T09:33:07Z">
                  <w:rPr>
                    <w:ins w:id="4069" w:author="Huo Beata" w:date="2020-09-09T12:03:00Z"/>
                    <w:rFonts w:ascii="宋体" w:hAnsi="宋体"/>
                    <w:szCs w:val="21"/>
                  </w:rPr>
                </w:rPrChange>
              </w:rPr>
            </w:pPr>
            <w:ins w:id="4070" w:author="Huo Beata" w:date="2020-09-09T12:03:00Z">
              <w:r>
                <w:rPr>
                  <w:rFonts w:ascii="Times New Roman" w:hAnsi="Times New Roman" w:cs="Times New Roman"/>
                  <w:color w:val="auto"/>
                  <w:szCs w:val="21"/>
                  <w:rPrChange w:id="4071" w:author="小多 [2]" w:date="2020-09-23T09:33:07Z">
                    <w:rPr>
                      <w:rFonts w:ascii="宋体" w:hAnsi="宋体"/>
                      <w:szCs w:val="21"/>
                    </w:rPr>
                  </w:rPrChange>
                </w:rPr>
                <w:t>2.1</w:t>
              </w:r>
            </w:ins>
            <w:ins w:id="4072" w:author="Huo Beata" w:date="2020-09-09T12:03:00Z">
              <w:r>
                <w:rPr>
                  <w:rFonts w:hint="eastAsia" w:ascii="Times New Roman" w:hAnsi="Times New Roman" w:cs="Times New Roman"/>
                  <w:color w:val="auto"/>
                  <w:szCs w:val="21"/>
                  <w:rPrChange w:id="4073" w:author="小多 [2]" w:date="2020-09-23T09:33:07Z">
                    <w:rPr>
                      <w:rFonts w:hint="eastAsia" w:ascii="宋体" w:hAnsi="宋体"/>
                      <w:szCs w:val="21"/>
                    </w:rPr>
                  </w:rPrChange>
                </w:rPr>
                <w:t>通用要求</w:t>
              </w:r>
            </w:ins>
          </w:p>
          <w:p>
            <w:pPr>
              <w:rPr>
                <w:ins w:id="4074" w:author="Huo Beata" w:date="2020-09-09T12:03:00Z"/>
                <w:rFonts w:ascii="Times New Roman" w:hAnsi="Times New Roman" w:cs="Times New Roman"/>
                <w:color w:val="auto"/>
                <w:szCs w:val="21"/>
                <w:rPrChange w:id="4075" w:author="小多 [2]" w:date="2020-09-23T09:33:07Z">
                  <w:rPr>
                    <w:ins w:id="4076" w:author="Huo Beata" w:date="2020-09-09T12:03:00Z"/>
                    <w:rFonts w:ascii="宋体" w:hAnsi="宋体"/>
                    <w:szCs w:val="21"/>
                  </w:rPr>
                </w:rPrChange>
              </w:rPr>
            </w:pPr>
            <w:ins w:id="4077" w:author="Huo Beata" w:date="2020-09-09T12:03:00Z">
              <w:r>
                <w:rPr>
                  <w:rFonts w:ascii="Times New Roman" w:hAnsi="Times New Roman" w:cs="Times New Roman"/>
                  <w:color w:val="auto"/>
                  <w:szCs w:val="21"/>
                  <w:rPrChange w:id="4078" w:author="小多 [2]" w:date="2020-09-23T09:33:07Z">
                    <w:rPr>
                      <w:rFonts w:ascii="宋体" w:hAnsi="宋体"/>
                      <w:szCs w:val="21"/>
                    </w:rPr>
                  </w:rPrChange>
                </w:rPr>
                <w:t xml:space="preserve">2.1.1 </w:t>
              </w:r>
            </w:ins>
            <w:ins w:id="4079" w:author="Huo Beata" w:date="2020-09-09T12:03:00Z">
              <w:r>
                <w:rPr>
                  <w:rFonts w:hint="eastAsia" w:ascii="Times New Roman" w:hAnsi="Times New Roman" w:cs="Times New Roman"/>
                  <w:color w:val="auto"/>
                  <w:szCs w:val="21"/>
                  <w:rPrChange w:id="4080" w:author="小多 [2]" w:date="2020-09-23T09:33:07Z">
                    <w:rPr>
                      <w:rFonts w:hint="eastAsia" w:ascii="宋体" w:hAnsi="宋体"/>
                      <w:szCs w:val="21"/>
                    </w:rPr>
                  </w:rPrChange>
                </w:rPr>
                <w:t>处理对象</w:t>
              </w:r>
            </w:ins>
          </w:p>
          <w:p>
            <w:pPr>
              <w:rPr>
                <w:ins w:id="4081" w:author="Huo Beata" w:date="2020-09-09T12:03:00Z"/>
                <w:rFonts w:ascii="Times New Roman" w:hAnsi="Times New Roman" w:cs="Times New Roman"/>
                <w:color w:val="auto"/>
                <w:szCs w:val="21"/>
                <w:rPrChange w:id="4082" w:author="小多 [2]" w:date="2020-09-23T09:33:07Z">
                  <w:rPr>
                    <w:ins w:id="4083" w:author="Huo Beata" w:date="2020-09-09T12:03:00Z"/>
                    <w:rFonts w:ascii="宋体" w:hAnsi="宋体"/>
                    <w:szCs w:val="21"/>
                  </w:rPr>
                </w:rPrChange>
              </w:rPr>
            </w:pPr>
            <w:ins w:id="4084" w:author="小多" w:date="2020-09-16T22:19:00Z">
              <w:r>
                <w:rPr>
                  <w:rFonts w:hint="eastAsia" w:ascii="Times New Roman" w:hAnsi="Times New Roman" w:cs="Times New Roman"/>
                  <w:color w:val="auto"/>
                  <w:szCs w:val="21"/>
                  <w:rPrChange w:id="4085" w:author="小多 [2]" w:date="2020-09-23T09:33:07Z">
                    <w:rPr>
                      <w:rFonts w:hint="eastAsia" w:ascii="Times New Roman" w:hAnsi="Times New Roman" w:cs="Times New Roman"/>
                      <w:szCs w:val="21"/>
                    </w:rPr>
                  </w:rPrChange>
                </w:rPr>
                <w:t>软件的处理对象为.ecg格式的心电数据</w:t>
              </w:r>
            </w:ins>
            <w:ins w:id="4086" w:author="Huo Beata" w:date="2020-09-09T12:03:00Z">
              <w:r>
                <w:rPr>
                  <w:rFonts w:hint="eastAsia" w:ascii="Times New Roman" w:hAnsi="Times New Roman" w:cs="Times New Roman"/>
                  <w:color w:val="auto"/>
                  <w:szCs w:val="21"/>
                  <w:rPrChange w:id="4087" w:author="小多 [2]" w:date="2020-09-23T09:33:07Z">
                    <w:rPr>
                      <w:rFonts w:hint="eastAsia" w:ascii="宋体" w:hAnsi="宋体"/>
                      <w:szCs w:val="21"/>
                    </w:rPr>
                  </w:rPrChange>
                </w:rPr>
                <w:t>。</w:t>
              </w:r>
            </w:ins>
          </w:p>
          <w:p>
            <w:pPr>
              <w:rPr>
                <w:ins w:id="4088" w:author="Huo Beata" w:date="2020-09-09T12:03:00Z"/>
                <w:rFonts w:ascii="Times New Roman" w:hAnsi="Times New Roman" w:cs="Times New Roman"/>
                <w:color w:val="auto"/>
                <w:szCs w:val="21"/>
                <w:rPrChange w:id="4089" w:author="小多 [2]" w:date="2020-09-23T09:33:07Z">
                  <w:rPr>
                    <w:ins w:id="4090" w:author="Huo Beata" w:date="2020-09-09T12:03:00Z"/>
                    <w:rFonts w:ascii="宋体" w:hAnsi="宋体"/>
                    <w:szCs w:val="21"/>
                  </w:rPr>
                </w:rPrChange>
              </w:rPr>
            </w:pPr>
            <w:ins w:id="4091" w:author="Huo Beata" w:date="2020-09-09T12:03:00Z">
              <w:r>
                <w:rPr>
                  <w:rFonts w:ascii="Times New Roman" w:hAnsi="Times New Roman" w:cs="Times New Roman"/>
                  <w:color w:val="auto"/>
                  <w:szCs w:val="21"/>
                  <w:rPrChange w:id="4092" w:author="小多 [2]" w:date="2020-09-23T09:33:07Z">
                    <w:rPr>
                      <w:rFonts w:ascii="宋体" w:hAnsi="宋体"/>
                      <w:szCs w:val="21"/>
                    </w:rPr>
                  </w:rPrChange>
                </w:rPr>
                <w:t xml:space="preserve">2.1.2 </w:t>
              </w:r>
            </w:ins>
            <w:ins w:id="4093" w:author="Huo Beata" w:date="2020-09-09T12:03:00Z">
              <w:r>
                <w:rPr>
                  <w:rFonts w:hint="eastAsia" w:ascii="Times New Roman" w:hAnsi="Times New Roman" w:cs="Times New Roman"/>
                  <w:color w:val="auto"/>
                  <w:szCs w:val="21"/>
                  <w:rPrChange w:id="4094" w:author="小多 [2]" w:date="2020-09-23T09:33:07Z">
                    <w:rPr>
                      <w:rFonts w:hint="eastAsia" w:ascii="宋体" w:hAnsi="宋体"/>
                      <w:szCs w:val="21"/>
                    </w:rPr>
                  </w:rPrChange>
                </w:rPr>
                <w:t>最大并发数</w:t>
              </w:r>
            </w:ins>
          </w:p>
          <w:p>
            <w:pPr>
              <w:rPr>
                <w:ins w:id="4095" w:author="Huo Beata" w:date="2020-09-09T12:03:00Z"/>
                <w:rFonts w:ascii="Times New Roman" w:hAnsi="Times New Roman" w:cs="Times New Roman"/>
                <w:color w:val="auto"/>
                <w:szCs w:val="21"/>
                <w:rPrChange w:id="4096" w:author="小多 [2]" w:date="2020-09-23T09:33:07Z">
                  <w:rPr>
                    <w:ins w:id="4097" w:author="Huo Beata" w:date="2020-09-09T12:03:00Z"/>
                    <w:rFonts w:ascii="宋体" w:hAnsi="宋体"/>
                    <w:szCs w:val="21"/>
                  </w:rPr>
                </w:rPrChange>
              </w:rPr>
            </w:pPr>
            <w:ins w:id="4098" w:author="Huo Beata" w:date="2020-09-09T12:03:00Z">
              <w:r>
                <w:rPr>
                  <w:rFonts w:hint="eastAsia" w:ascii="Times New Roman" w:hAnsi="Times New Roman" w:cs="Times New Roman"/>
                  <w:color w:val="auto"/>
                  <w:szCs w:val="21"/>
                  <w:rPrChange w:id="4099" w:author="小多 [2]" w:date="2020-09-23T09:33:07Z">
                    <w:rPr>
                      <w:rFonts w:hint="eastAsia" w:ascii="宋体" w:hAnsi="宋体"/>
                      <w:szCs w:val="21"/>
                    </w:rPr>
                  </w:rPrChange>
                </w:rPr>
                <w:t>最大并发用户数为</w:t>
              </w:r>
            </w:ins>
            <w:ins w:id="4100" w:author="Huo Beata" w:date="2020-09-09T12:03:00Z">
              <w:r>
                <w:rPr>
                  <w:rFonts w:ascii="Times New Roman" w:hAnsi="Times New Roman" w:cs="Times New Roman"/>
                  <w:color w:val="auto"/>
                  <w:szCs w:val="21"/>
                  <w:rPrChange w:id="4101" w:author="小多 [2]" w:date="2020-09-23T09:33:07Z">
                    <w:rPr>
                      <w:rFonts w:ascii="宋体" w:hAnsi="宋体"/>
                      <w:szCs w:val="21"/>
                    </w:rPr>
                  </w:rPrChange>
                </w:rPr>
                <w:t>100</w:t>
              </w:r>
            </w:ins>
            <w:ins w:id="4102" w:author="Huo Beata" w:date="2020-09-09T12:03:00Z">
              <w:r>
                <w:rPr>
                  <w:rFonts w:hint="eastAsia" w:ascii="Times New Roman" w:hAnsi="Times New Roman" w:cs="Times New Roman"/>
                  <w:color w:val="auto"/>
                  <w:szCs w:val="21"/>
                  <w:rPrChange w:id="4103" w:author="小多 [2]" w:date="2020-09-23T09:33:07Z">
                    <w:rPr>
                      <w:rFonts w:hint="eastAsia" w:ascii="宋体" w:hAnsi="宋体"/>
                      <w:szCs w:val="21"/>
                    </w:rPr>
                  </w:rPrChange>
                </w:rPr>
                <w:t>个。</w:t>
              </w:r>
            </w:ins>
          </w:p>
          <w:p>
            <w:pPr>
              <w:rPr>
                <w:ins w:id="4104" w:author="Huo Beata" w:date="2020-09-09T12:03:00Z"/>
                <w:rFonts w:ascii="Times New Roman" w:hAnsi="Times New Roman" w:cs="Times New Roman"/>
                <w:color w:val="auto"/>
                <w:szCs w:val="21"/>
                <w:rPrChange w:id="4105" w:author="小多 [2]" w:date="2020-09-23T09:33:07Z">
                  <w:rPr>
                    <w:ins w:id="4106" w:author="Huo Beata" w:date="2020-09-09T12:03:00Z"/>
                    <w:rFonts w:ascii="宋体" w:hAnsi="宋体"/>
                    <w:szCs w:val="21"/>
                  </w:rPr>
                </w:rPrChange>
              </w:rPr>
            </w:pPr>
            <w:ins w:id="4107" w:author="Huo Beata" w:date="2020-09-09T12:03:00Z">
              <w:r>
                <w:rPr>
                  <w:rFonts w:ascii="Times New Roman" w:hAnsi="Times New Roman" w:cs="Times New Roman"/>
                  <w:color w:val="auto"/>
                  <w:szCs w:val="21"/>
                  <w:rPrChange w:id="4108" w:author="小多 [2]" w:date="2020-09-23T09:33:07Z">
                    <w:rPr>
                      <w:rFonts w:ascii="宋体" w:hAnsi="宋体"/>
                      <w:szCs w:val="21"/>
                    </w:rPr>
                  </w:rPrChange>
                </w:rPr>
                <w:t xml:space="preserve">2.1.3 </w:t>
              </w:r>
            </w:ins>
            <w:ins w:id="4109" w:author="Huo Beata" w:date="2020-09-09T12:03:00Z">
              <w:r>
                <w:rPr>
                  <w:rFonts w:hint="eastAsia" w:ascii="Times New Roman" w:hAnsi="Times New Roman" w:cs="Times New Roman"/>
                  <w:color w:val="auto"/>
                  <w:szCs w:val="21"/>
                  <w:rPrChange w:id="4110" w:author="小多 [2]" w:date="2020-09-23T09:33:07Z">
                    <w:rPr>
                      <w:rFonts w:hint="eastAsia" w:ascii="宋体" w:hAnsi="宋体"/>
                      <w:szCs w:val="21"/>
                    </w:rPr>
                  </w:rPrChange>
                </w:rPr>
                <w:t>数据接口</w:t>
              </w:r>
            </w:ins>
          </w:p>
          <w:p>
            <w:pPr>
              <w:rPr>
                <w:ins w:id="4111" w:author="Huo Beata" w:date="2020-09-09T12:03:00Z"/>
                <w:rFonts w:ascii="Arial" w:hAnsi="Arial"/>
                <w:color w:val="auto"/>
                <w:szCs w:val="22"/>
                <w:rPrChange w:id="4112" w:author="小多 [2]" w:date="2020-09-23T09:33:07Z">
                  <w:rPr>
                    <w:ins w:id="4113" w:author="Huo Beata" w:date="2020-09-09T12:03:00Z"/>
                    <w:rFonts w:ascii="宋体" w:hAnsi="宋体"/>
                    <w:szCs w:val="21"/>
                  </w:rPr>
                </w:rPrChange>
              </w:rPr>
            </w:pPr>
            <w:ins w:id="4114" w:author="Huo Beata" w:date="2020-09-09T12:03:00Z">
              <w:r>
                <w:rPr>
                  <w:rFonts w:hint="eastAsia" w:ascii="Arial" w:hAnsi="Arial"/>
                  <w:color w:val="auto"/>
                  <w:szCs w:val="22"/>
                  <w:rPrChange w:id="4115" w:author="小多 [2]" w:date="2020-09-23T09:33:07Z">
                    <w:rPr>
                      <w:rFonts w:hint="eastAsia" w:ascii="宋体" w:hAnsi="宋体"/>
                      <w:szCs w:val="21"/>
                    </w:rPr>
                  </w:rPrChange>
                </w:rPr>
                <w:t>软件通过</w:t>
              </w:r>
            </w:ins>
            <w:ins w:id="4116" w:author="Huo Beata" w:date="2020-09-09T12:03:00Z">
              <w:r>
                <w:rPr>
                  <w:rFonts w:ascii="Times New Roman" w:hAnsi="Times New Roman" w:cs="Times New Roman"/>
                  <w:color w:val="auto"/>
                  <w:szCs w:val="21"/>
                  <w:rPrChange w:id="4117" w:author="小多 [2]" w:date="2020-09-23T09:33:07Z">
                    <w:rPr>
                      <w:rFonts w:ascii="宋体" w:hAnsi="宋体"/>
                      <w:szCs w:val="21"/>
                    </w:rPr>
                  </w:rPrChange>
                </w:rPr>
                <w:t>HTTP</w:t>
              </w:r>
            </w:ins>
            <w:ins w:id="4118" w:author="Huo Beata" w:date="2020-09-09T12:03:00Z">
              <w:r>
                <w:rPr>
                  <w:rFonts w:hint="eastAsia" w:ascii="Times New Roman" w:hAnsi="Times New Roman" w:cs="Times New Roman"/>
                  <w:color w:val="auto"/>
                  <w:szCs w:val="21"/>
                  <w:rPrChange w:id="4119" w:author="小多 [2]" w:date="2020-09-23T09:33:07Z">
                    <w:rPr>
                      <w:rFonts w:hint="eastAsia" w:ascii="宋体" w:hAnsi="宋体"/>
                      <w:szCs w:val="21"/>
                    </w:rPr>
                  </w:rPrChange>
                </w:rPr>
                <w:t>协议与服务器进行数据交互，心电文件存储格式为</w:t>
              </w:r>
            </w:ins>
            <w:ins w:id="4120" w:author="Huo Beata" w:date="2020-09-09T12:03:00Z">
              <w:r>
                <w:rPr>
                  <w:rFonts w:ascii="Times New Roman" w:hAnsi="Times New Roman" w:cs="Times New Roman"/>
                  <w:color w:val="auto"/>
                  <w:szCs w:val="21"/>
                  <w:rPrChange w:id="4121" w:author="小多 [2]" w:date="2020-09-23T09:33:07Z">
                    <w:rPr>
                      <w:rFonts w:ascii="宋体" w:hAnsi="宋体"/>
                      <w:szCs w:val="21"/>
                    </w:rPr>
                  </w:rPrChange>
                </w:rPr>
                <w:t>.</w:t>
              </w:r>
            </w:ins>
            <w:ins w:id="4122" w:author="Huo Beata" w:date="2020-09-09T12:03:00Z">
              <w:r>
                <w:rPr>
                  <w:rFonts w:ascii="Times New Roman" w:hAnsi="Times New Roman" w:cs="Times New Roman"/>
                  <w:color w:val="auto"/>
                  <w:szCs w:val="21"/>
                  <w:rPrChange w:id="4123" w:author="小多 [2]" w:date="2020-09-23T09:33:07Z">
                    <w:rPr>
                      <w:rFonts w:ascii="宋体" w:hAnsi="宋体"/>
                      <w:szCs w:val="21"/>
                    </w:rPr>
                  </w:rPrChange>
                </w:rPr>
                <w:t>ecg</w:t>
              </w:r>
            </w:ins>
            <w:ins w:id="4124" w:author="Huo Beata" w:date="2020-09-09T12:03:00Z">
              <w:r>
                <w:rPr>
                  <w:rFonts w:hint="eastAsia" w:ascii="Times New Roman" w:hAnsi="Times New Roman" w:cs="Times New Roman"/>
                  <w:color w:val="auto"/>
                  <w:szCs w:val="21"/>
                  <w:rPrChange w:id="4125" w:author="小多 [2]" w:date="2020-09-23T09:33:07Z">
                    <w:rPr>
                      <w:rFonts w:hint="eastAsia" w:ascii="宋体" w:hAnsi="宋体"/>
                      <w:szCs w:val="21"/>
                    </w:rPr>
                  </w:rPrChange>
                </w:rPr>
                <w:t>，分析文件存储格式为</w:t>
              </w:r>
            </w:ins>
            <w:ins w:id="4126" w:author="Huo Beata" w:date="2020-09-09T12:03:00Z">
              <w:r>
                <w:rPr>
                  <w:rFonts w:ascii="Times New Roman" w:hAnsi="Times New Roman" w:cs="Times New Roman"/>
                  <w:color w:val="auto"/>
                  <w:szCs w:val="21"/>
                  <w:rPrChange w:id="4127" w:author="小多 [2]" w:date="2020-09-23T09:33:07Z">
                    <w:rPr>
                      <w:rFonts w:ascii="宋体" w:hAnsi="宋体"/>
                      <w:szCs w:val="21"/>
                    </w:rPr>
                  </w:rPrChange>
                </w:rPr>
                <w:t>.</w:t>
              </w:r>
            </w:ins>
            <w:ins w:id="4128" w:author="Huo Beata" w:date="2020-09-09T12:03:00Z">
              <w:r>
                <w:rPr>
                  <w:rFonts w:ascii="Times New Roman" w:hAnsi="Times New Roman" w:cs="Times New Roman"/>
                  <w:color w:val="auto"/>
                  <w:szCs w:val="21"/>
                  <w:rPrChange w:id="4129" w:author="小多 [2]" w:date="2020-09-23T09:33:07Z">
                    <w:rPr>
                      <w:rFonts w:ascii="宋体" w:hAnsi="宋体"/>
                      <w:szCs w:val="21"/>
                    </w:rPr>
                  </w:rPrChange>
                </w:rPr>
                <w:t>rlt</w:t>
              </w:r>
            </w:ins>
            <w:ins w:id="4130" w:author="Huo Beata" w:date="2020-09-09T12:03:00Z">
              <w:r>
                <w:rPr>
                  <w:rFonts w:hint="eastAsia" w:ascii="Times New Roman" w:hAnsi="Times New Roman" w:cs="Times New Roman"/>
                  <w:color w:val="auto"/>
                  <w:szCs w:val="21"/>
                  <w:rPrChange w:id="4131" w:author="小多 [2]" w:date="2020-09-23T09:33:07Z">
                    <w:rPr>
                      <w:rFonts w:hint="eastAsia" w:ascii="宋体" w:hAnsi="宋体"/>
                      <w:szCs w:val="21"/>
                    </w:rPr>
                  </w:rPrChange>
                </w:rPr>
                <w:t>、</w:t>
              </w:r>
            </w:ins>
            <w:ins w:id="4132" w:author="Huo Beata" w:date="2020-09-09T12:03:00Z">
              <w:r>
                <w:rPr>
                  <w:rFonts w:ascii="Times New Roman" w:hAnsi="Times New Roman" w:cs="Times New Roman"/>
                  <w:color w:val="auto"/>
                  <w:szCs w:val="21"/>
                  <w:rPrChange w:id="4133" w:author="小多 [2]" w:date="2020-09-23T09:33:07Z">
                    <w:rPr>
                      <w:rFonts w:ascii="宋体" w:hAnsi="宋体"/>
                      <w:szCs w:val="21"/>
                    </w:rPr>
                  </w:rPrChange>
                </w:rPr>
                <w:t>.</w:t>
              </w:r>
            </w:ins>
            <w:ins w:id="4134" w:author="Huo Beata" w:date="2020-09-09T12:03:00Z">
              <w:r>
                <w:rPr>
                  <w:rFonts w:ascii="Times New Roman" w:hAnsi="Times New Roman" w:cs="Times New Roman"/>
                  <w:color w:val="auto"/>
                  <w:szCs w:val="21"/>
                  <w:rPrChange w:id="4135" w:author="小多 [2]" w:date="2020-09-23T09:33:07Z">
                    <w:rPr>
                      <w:rFonts w:ascii="宋体" w:hAnsi="宋体"/>
                      <w:szCs w:val="21"/>
                    </w:rPr>
                  </w:rPrChange>
                </w:rPr>
                <w:t>ffg</w:t>
              </w:r>
            </w:ins>
            <w:ins w:id="4136" w:author="Huo Beata" w:date="2020-09-09T12:03:00Z">
              <w:r>
                <w:rPr>
                  <w:rFonts w:hint="eastAsia" w:ascii="Times New Roman" w:hAnsi="Times New Roman" w:cs="Times New Roman"/>
                  <w:color w:val="auto"/>
                  <w:szCs w:val="21"/>
                  <w:rPrChange w:id="4137" w:author="小多 [2]" w:date="2020-09-23T09:33:07Z">
                    <w:rPr>
                      <w:rFonts w:hint="eastAsia" w:ascii="宋体" w:hAnsi="宋体"/>
                      <w:szCs w:val="21"/>
                    </w:rPr>
                  </w:rPrChange>
                </w:rPr>
                <w:t>。</w:t>
              </w:r>
            </w:ins>
          </w:p>
          <w:p>
            <w:pPr>
              <w:rPr>
                <w:ins w:id="4138" w:author="Huo Beata" w:date="2020-09-09T12:03:00Z"/>
                <w:rFonts w:ascii="Times New Roman" w:hAnsi="Times New Roman" w:cs="Times New Roman"/>
                <w:color w:val="auto"/>
                <w:szCs w:val="21"/>
                <w:rPrChange w:id="4139" w:author="小多 [2]" w:date="2020-09-23T09:33:07Z">
                  <w:rPr>
                    <w:ins w:id="4140" w:author="Huo Beata" w:date="2020-09-09T12:03:00Z"/>
                    <w:rFonts w:ascii="宋体" w:hAnsi="宋体"/>
                    <w:szCs w:val="21"/>
                  </w:rPr>
                </w:rPrChange>
              </w:rPr>
            </w:pPr>
            <w:ins w:id="4141" w:author="Huo Beata" w:date="2020-09-09T12:03:00Z">
              <w:r>
                <w:rPr>
                  <w:rFonts w:ascii="Times New Roman" w:hAnsi="Times New Roman" w:cs="Times New Roman"/>
                  <w:color w:val="auto"/>
                  <w:szCs w:val="21"/>
                  <w:rPrChange w:id="4142" w:author="小多 [2]" w:date="2020-09-23T09:33:07Z">
                    <w:rPr>
                      <w:rFonts w:ascii="宋体" w:hAnsi="宋体"/>
                      <w:szCs w:val="21"/>
                    </w:rPr>
                  </w:rPrChange>
                </w:rPr>
                <w:t xml:space="preserve">2.1.4 </w:t>
              </w:r>
            </w:ins>
            <w:ins w:id="4143" w:author="Huo Beata" w:date="2020-09-09T12:03:00Z">
              <w:r>
                <w:rPr>
                  <w:rFonts w:hint="eastAsia" w:ascii="Times New Roman" w:hAnsi="Times New Roman" w:cs="Times New Roman"/>
                  <w:color w:val="auto"/>
                  <w:szCs w:val="21"/>
                  <w:rPrChange w:id="4144" w:author="小多 [2]" w:date="2020-09-23T09:33:07Z">
                    <w:rPr>
                      <w:rFonts w:hint="eastAsia" w:ascii="宋体" w:hAnsi="宋体"/>
                      <w:szCs w:val="21"/>
                    </w:rPr>
                  </w:rPrChange>
                </w:rPr>
                <w:t>特定软硬件</w:t>
              </w:r>
            </w:ins>
          </w:p>
          <w:p>
            <w:pPr>
              <w:rPr>
                <w:ins w:id="4145" w:author="Huo Beata" w:date="2020-09-09T12:03:00Z"/>
                <w:rFonts w:ascii="Times New Roman" w:hAnsi="Times New Roman" w:cs="Times New Roman"/>
                <w:color w:val="auto"/>
                <w:szCs w:val="21"/>
                <w:rPrChange w:id="4146" w:author="小多 [2]" w:date="2020-09-23T09:33:07Z">
                  <w:rPr>
                    <w:ins w:id="4147" w:author="Huo Beata" w:date="2020-09-09T12:03:00Z"/>
                    <w:rFonts w:ascii="宋体" w:hAnsi="宋体"/>
                    <w:szCs w:val="21"/>
                  </w:rPr>
                </w:rPrChange>
              </w:rPr>
            </w:pPr>
            <w:ins w:id="4148" w:author="Huo Beata" w:date="2020-09-09T12:03:00Z">
              <w:r>
                <w:rPr>
                  <w:rFonts w:hint="eastAsia" w:ascii="Times New Roman" w:hAnsi="Times New Roman" w:cs="Times New Roman"/>
                  <w:color w:val="auto"/>
                  <w:szCs w:val="21"/>
                  <w:rPrChange w:id="4149" w:author="小多 [2]" w:date="2020-09-23T09:33:07Z">
                    <w:rPr>
                      <w:rFonts w:hint="eastAsia" w:ascii="宋体" w:hAnsi="宋体"/>
                      <w:szCs w:val="21"/>
                    </w:rPr>
                  </w:rPrChange>
                </w:rPr>
                <w:t>软件完成预期用途所必备的医疗器械硬件为通心络科（河北）科技有限公司生产的十二导联动态心电记录仪。</w:t>
              </w:r>
            </w:ins>
          </w:p>
          <w:p>
            <w:pPr>
              <w:rPr>
                <w:ins w:id="4150" w:author="Huo Beata" w:date="2020-09-09T12:03:00Z"/>
                <w:rFonts w:ascii="Times New Roman" w:hAnsi="Times New Roman" w:cs="Times New Roman"/>
                <w:color w:val="auto"/>
                <w:szCs w:val="21"/>
                <w:rPrChange w:id="4151" w:author="小多 [2]" w:date="2020-09-23T09:33:07Z">
                  <w:rPr>
                    <w:ins w:id="4152" w:author="Huo Beata" w:date="2020-09-09T12:03:00Z"/>
                    <w:rFonts w:ascii="宋体" w:hAnsi="宋体"/>
                    <w:szCs w:val="21"/>
                  </w:rPr>
                </w:rPrChange>
              </w:rPr>
            </w:pPr>
            <w:ins w:id="4153" w:author="Huo Beata" w:date="2020-09-09T12:03:00Z">
              <w:r>
                <w:rPr>
                  <w:rFonts w:ascii="Times New Roman" w:hAnsi="Times New Roman" w:cs="Times New Roman"/>
                  <w:color w:val="auto"/>
                  <w:szCs w:val="21"/>
                  <w:rPrChange w:id="4154" w:author="小多 [2]" w:date="2020-09-23T09:33:07Z">
                    <w:rPr>
                      <w:rFonts w:ascii="宋体" w:hAnsi="宋体"/>
                      <w:szCs w:val="21"/>
                    </w:rPr>
                  </w:rPrChange>
                </w:rPr>
                <w:t xml:space="preserve">2.1.5 </w:t>
              </w:r>
            </w:ins>
            <w:ins w:id="4155" w:author="Huo Beata" w:date="2020-09-09T12:03:00Z">
              <w:r>
                <w:rPr>
                  <w:rFonts w:hint="eastAsia" w:ascii="Times New Roman" w:hAnsi="Times New Roman" w:cs="Times New Roman"/>
                  <w:color w:val="auto"/>
                  <w:szCs w:val="21"/>
                  <w:rPrChange w:id="4156" w:author="小多 [2]" w:date="2020-09-23T09:33:07Z">
                    <w:rPr>
                      <w:rFonts w:hint="eastAsia" w:ascii="宋体" w:hAnsi="宋体"/>
                      <w:szCs w:val="21"/>
                    </w:rPr>
                  </w:rPrChange>
                </w:rPr>
                <w:t>临床功能</w:t>
              </w:r>
            </w:ins>
          </w:p>
          <w:p>
            <w:pPr>
              <w:rPr>
                <w:ins w:id="4157" w:author="Huo Beata" w:date="2020-09-09T12:03:00Z"/>
                <w:rFonts w:ascii="Times New Roman" w:hAnsi="Times New Roman" w:cs="Times New Roman"/>
                <w:color w:val="auto"/>
                <w:szCs w:val="21"/>
                <w:rPrChange w:id="4158" w:author="小多 [2]" w:date="2020-09-23T09:33:07Z">
                  <w:rPr>
                    <w:ins w:id="4159" w:author="Huo Beata" w:date="2020-09-09T12:03:00Z"/>
                    <w:rFonts w:ascii="宋体" w:hAnsi="宋体"/>
                    <w:szCs w:val="21"/>
                  </w:rPr>
                </w:rPrChange>
              </w:rPr>
            </w:pPr>
            <w:ins w:id="4160" w:author="Huo Beata" w:date="2020-09-09T12:03:00Z">
              <w:r>
                <w:rPr>
                  <w:rFonts w:hint="eastAsia" w:ascii="Times New Roman" w:hAnsi="Times New Roman" w:cs="Times New Roman"/>
                  <w:color w:val="auto"/>
                  <w:szCs w:val="21"/>
                  <w:rPrChange w:id="4161" w:author="小多 [2]" w:date="2020-09-23T09:33:07Z">
                    <w:rPr>
                      <w:rFonts w:hint="eastAsia" w:ascii="宋体" w:hAnsi="宋体"/>
                      <w:szCs w:val="21"/>
                    </w:rPr>
                  </w:rPrChange>
                </w:rPr>
                <w:t>（</w:t>
              </w:r>
            </w:ins>
            <w:ins w:id="4162" w:author="Huo Beata" w:date="2020-09-09T12:03:00Z">
              <w:r>
                <w:rPr>
                  <w:rFonts w:ascii="Times New Roman" w:hAnsi="Times New Roman" w:cs="Times New Roman"/>
                  <w:color w:val="auto"/>
                  <w:szCs w:val="21"/>
                  <w:rPrChange w:id="4163" w:author="小多 [2]" w:date="2020-09-23T09:33:07Z">
                    <w:rPr>
                      <w:rFonts w:ascii="宋体" w:hAnsi="宋体"/>
                      <w:szCs w:val="21"/>
                    </w:rPr>
                  </w:rPrChange>
                </w:rPr>
                <w:t>1</w:t>
              </w:r>
            </w:ins>
            <w:ins w:id="4164" w:author="Huo Beata" w:date="2020-09-09T12:03:00Z">
              <w:r>
                <w:rPr>
                  <w:rFonts w:hint="eastAsia" w:ascii="Times New Roman" w:hAnsi="Times New Roman" w:cs="Times New Roman"/>
                  <w:color w:val="auto"/>
                  <w:szCs w:val="21"/>
                  <w:rPrChange w:id="4165" w:author="小多 [2]" w:date="2020-09-23T09:33:07Z">
                    <w:rPr>
                      <w:rFonts w:hint="eastAsia" w:ascii="宋体" w:hAnsi="宋体"/>
                      <w:szCs w:val="21"/>
                    </w:rPr>
                  </w:rPrChange>
                </w:rPr>
                <w:t>）编辑模板，方便对单个心搏类型进行修改。</w:t>
              </w:r>
            </w:ins>
          </w:p>
          <w:p>
            <w:pPr>
              <w:rPr>
                <w:ins w:id="4166" w:author="Huo Beata" w:date="2020-09-09T12:03:00Z"/>
                <w:rFonts w:ascii="Times New Roman" w:hAnsi="Times New Roman" w:cs="Times New Roman"/>
                <w:color w:val="auto"/>
                <w:szCs w:val="21"/>
                <w:rPrChange w:id="4167" w:author="小多 [2]" w:date="2020-09-23T09:33:07Z">
                  <w:rPr>
                    <w:ins w:id="4168" w:author="Huo Beata" w:date="2020-09-09T12:03:00Z"/>
                    <w:rFonts w:ascii="宋体" w:hAnsi="宋体"/>
                    <w:szCs w:val="21"/>
                  </w:rPr>
                </w:rPrChange>
              </w:rPr>
            </w:pPr>
            <w:ins w:id="4169" w:author="Huo Beata" w:date="2020-09-09T12:03:00Z">
              <w:r>
                <w:rPr>
                  <w:rFonts w:hint="eastAsia" w:ascii="Times New Roman" w:hAnsi="Times New Roman" w:cs="Times New Roman"/>
                  <w:color w:val="auto"/>
                  <w:szCs w:val="21"/>
                  <w:rPrChange w:id="4170" w:author="小多 [2]" w:date="2020-09-23T09:33:07Z">
                    <w:rPr>
                      <w:rFonts w:hint="eastAsia" w:ascii="宋体" w:hAnsi="宋体"/>
                      <w:szCs w:val="21"/>
                    </w:rPr>
                  </w:rPrChange>
                </w:rPr>
                <w:t>（</w:t>
              </w:r>
            </w:ins>
            <w:ins w:id="4171" w:author="Huo Beata" w:date="2020-09-09T12:03:00Z">
              <w:r>
                <w:rPr>
                  <w:rFonts w:ascii="Times New Roman" w:hAnsi="Times New Roman" w:cs="Times New Roman"/>
                  <w:color w:val="auto"/>
                  <w:szCs w:val="21"/>
                  <w:rPrChange w:id="4172" w:author="小多 [2]" w:date="2020-09-23T09:33:07Z">
                    <w:rPr>
                      <w:rFonts w:ascii="宋体" w:hAnsi="宋体"/>
                      <w:szCs w:val="21"/>
                    </w:rPr>
                  </w:rPrChange>
                </w:rPr>
                <w:t>2</w:t>
              </w:r>
            </w:ins>
            <w:ins w:id="4173" w:author="Huo Beata" w:date="2020-09-09T12:03:00Z">
              <w:r>
                <w:rPr>
                  <w:rFonts w:hint="eastAsia" w:ascii="Times New Roman" w:hAnsi="Times New Roman" w:cs="Times New Roman"/>
                  <w:color w:val="auto"/>
                  <w:szCs w:val="21"/>
                  <w:rPrChange w:id="4174" w:author="小多 [2]" w:date="2020-09-23T09:33:07Z">
                    <w:rPr>
                      <w:rFonts w:hint="eastAsia" w:ascii="宋体" w:hAnsi="宋体"/>
                      <w:szCs w:val="21"/>
                    </w:rPr>
                  </w:rPrChange>
                </w:rPr>
                <w:t>）散点图功能，按照心搏间期做散点图和相关编辑操作。</w:t>
              </w:r>
            </w:ins>
          </w:p>
          <w:p>
            <w:pPr>
              <w:rPr>
                <w:ins w:id="4175" w:author="Huo Beata" w:date="2020-09-09T12:03:00Z"/>
                <w:rFonts w:ascii="Times New Roman" w:hAnsi="Times New Roman" w:cs="Times New Roman"/>
                <w:color w:val="auto"/>
                <w:szCs w:val="21"/>
                <w:rPrChange w:id="4176" w:author="小多 [2]" w:date="2020-09-23T09:33:07Z">
                  <w:rPr>
                    <w:ins w:id="4177" w:author="Huo Beata" w:date="2020-09-09T12:03:00Z"/>
                    <w:rFonts w:ascii="宋体" w:hAnsi="宋体"/>
                    <w:szCs w:val="21"/>
                  </w:rPr>
                </w:rPrChange>
              </w:rPr>
            </w:pPr>
            <w:ins w:id="4178" w:author="Huo Beata" w:date="2020-09-09T12:03:00Z">
              <w:r>
                <w:rPr>
                  <w:rFonts w:hint="eastAsia" w:ascii="Times New Roman" w:hAnsi="Times New Roman" w:cs="Times New Roman"/>
                  <w:color w:val="auto"/>
                  <w:szCs w:val="21"/>
                  <w:rPrChange w:id="4179" w:author="小多 [2]" w:date="2020-09-23T09:33:07Z">
                    <w:rPr>
                      <w:rFonts w:hint="eastAsia" w:ascii="宋体" w:hAnsi="宋体"/>
                      <w:szCs w:val="21"/>
                    </w:rPr>
                  </w:rPrChange>
                </w:rPr>
                <w:t>（</w:t>
              </w:r>
            </w:ins>
            <w:ins w:id="4180" w:author="Huo Beata" w:date="2020-09-09T12:03:00Z">
              <w:r>
                <w:rPr>
                  <w:rFonts w:ascii="Times New Roman" w:hAnsi="Times New Roman" w:cs="Times New Roman"/>
                  <w:color w:val="auto"/>
                  <w:szCs w:val="21"/>
                  <w:rPrChange w:id="4181" w:author="小多 [2]" w:date="2020-09-23T09:33:07Z">
                    <w:rPr>
                      <w:rFonts w:ascii="宋体" w:hAnsi="宋体"/>
                      <w:szCs w:val="21"/>
                    </w:rPr>
                  </w:rPrChange>
                </w:rPr>
                <w:t>3</w:t>
              </w:r>
            </w:ins>
            <w:ins w:id="4182" w:author="Huo Beata" w:date="2020-09-09T12:03:00Z">
              <w:r>
                <w:rPr>
                  <w:rFonts w:hint="eastAsia" w:ascii="Times New Roman" w:hAnsi="Times New Roman" w:cs="Times New Roman"/>
                  <w:color w:val="auto"/>
                  <w:szCs w:val="21"/>
                  <w:rPrChange w:id="4183" w:author="小多 [2]" w:date="2020-09-23T09:33:07Z">
                    <w:rPr>
                      <w:rFonts w:hint="eastAsia" w:ascii="宋体" w:hAnsi="宋体"/>
                      <w:szCs w:val="21"/>
                    </w:rPr>
                  </w:rPrChange>
                </w:rPr>
                <w:t>）</w:t>
              </w:r>
            </w:ins>
            <w:ins w:id="4184" w:author="Huo Beata" w:date="2020-09-09T12:03:00Z">
              <w:r>
                <w:rPr>
                  <w:rFonts w:ascii="Times New Roman" w:hAnsi="Times New Roman" w:cs="Times New Roman"/>
                  <w:color w:val="auto"/>
                  <w:szCs w:val="21"/>
                  <w:rPrChange w:id="4185" w:author="小多 [2]" w:date="2020-09-23T09:33:07Z">
                    <w:rPr>
                      <w:rFonts w:ascii="宋体" w:hAnsi="宋体"/>
                      <w:szCs w:val="21"/>
                    </w:rPr>
                  </w:rPrChange>
                </w:rPr>
                <w:t>Demix</w:t>
              </w:r>
            </w:ins>
            <w:ins w:id="4186" w:author="Huo Beata" w:date="2020-09-09T12:03:00Z">
              <w:r>
                <w:rPr>
                  <w:rFonts w:hint="eastAsia" w:ascii="Times New Roman" w:hAnsi="Times New Roman" w:cs="Times New Roman"/>
                  <w:color w:val="auto"/>
                  <w:szCs w:val="21"/>
                  <w:rPrChange w:id="4187" w:author="小多 [2]" w:date="2020-09-23T09:33:07Z">
                    <w:rPr>
                      <w:rFonts w:hint="eastAsia" w:ascii="宋体" w:hAnsi="宋体"/>
                      <w:szCs w:val="21"/>
                    </w:rPr>
                  </w:rPrChange>
                </w:rPr>
                <w:t>功能，按照心搏数据画重叠图和相关编辑操作。</w:t>
              </w:r>
            </w:ins>
          </w:p>
          <w:p>
            <w:pPr>
              <w:rPr>
                <w:ins w:id="4188" w:author="Huo Beata" w:date="2020-09-09T12:03:00Z"/>
                <w:rFonts w:ascii="Times New Roman" w:hAnsi="Times New Roman" w:cs="Times New Roman"/>
                <w:color w:val="auto"/>
                <w:szCs w:val="21"/>
                <w:rPrChange w:id="4189" w:author="小多 [2]" w:date="2020-09-23T09:33:07Z">
                  <w:rPr>
                    <w:ins w:id="4190" w:author="Huo Beata" w:date="2020-09-09T12:03:00Z"/>
                    <w:rFonts w:ascii="宋体" w:hAnsi="宋体"/>
                    <w:szCs w:val="21"/>
                  </w:rPr>
                </w:rPrChange>
              </w:rPr>
            </w:pPr>
            <w:ins w:id="4191" w:author="Huo Beata" w:date="2020-09-09T12:03:00Z">
              <w:r>
                <w:rPr>
                  <w:rFonts w:hint="eastAsia" w:ascii="Times New Roman" w:hAnsi="Times New Roman" w:cs="Times New Roman"/>
                  <w:color w:val="auto"/>
                  <w:szCs w:val="21"/>
                  <w:rPrChange w:id="4192" w:author="小多 [2]" w:date="2020-09-23T09:33:07Z">
                    <w:rPr>
                      <w:rFonts w:hint="eastAsia" w:ascii="宋体" w:hAnsi="宋体"/>
                      <w:szCs w:val="21"/>
                    </w:rPr>
                  </w:rPrChange>
                </w:rPr>
                <w:t>（</w:t>
              </w:r>
            </w:ins>
            <w:ins w:id="4193" w:author="Huo Beata" w:date="2020-09-09T12:03:00Z">
              <w:r>
                <w:rPr>
                  <w:rFonts w:ascii="Times New Roman" w:hAnsi="Times New Roman" w:cs="Times New Roman"/>
                  <w:color w:val="auto"/>
                  <w:szCs w:val="21"/>
                  <w:rPrChange w:id="4194" w:author="小多 [2]" w:date="2020-09-23T09:33:07Z">
                    <w:rPr>
                      <w:rFonts w:ascii="宋体" w:hAnsi="宋体"/>
                      <w:szCs w:val="21"/>
                    </w:rPr>
                  </w:rPrChange>
                </w:rPr>
                <w:t>4</w:t>
              </w:r>
            </w:ins>
            <w:ins w:id="4195" w:author="Huo Beata" w:date="2020-09-09T12:03:00Z">
              <w:r>
                <w:rPr>
                  <w:rFonts w:hint="eastAsia" w:ascii="Times New Roman" w:hAnsi="Times New Roman" w:cs="Times New Roman"/>
                  <w:color w:val="auto"/>
                  <w:szCs w:val="21"/>
                  <w:rPrChange w:id="4196" w:author="小多 [2]" w:date="2020-09-23T09:33:07Z">
                    <w:rPr>
                      <w:rFonts w:hint="eastAsia" w:ascii="宋体" w:hAnsi="宋体"/>
                      <w:szCs w:val="21"/>
                    </w:rPr>
                  </w:rPrChange>
                </w:rPr>
                <w:t>）模板详细功能，按照分类结果多行多列画心搏数据和相关编辑。</w:t>
              </w:r>
            </w:ins>
          </w:p>
          <w:p>
            <w:pPr>
              <w:rPr>
                <w:ins w:id="4197" w:author="Huo Beata" w:date="2020-09-09T12:03:00Z"/>
                <w:rFonts w:ascii="Times New Roman" w:hAnsi="Times New Roman" w:cs="Times New Roman"/>
                <w:color w:val="auto"/>
                <w:szCs w:val="21"/>
                <w:rPrChange w:id="4198" w:author="小多 [2]" w:date="2020-09-23T09:33:07Z">
                  <w:rPr>
                    <w:ins w:id="4199" w:author="Huo Beata" w:date="2020-09-09T12:03:00Z"/>
                    <w:rFonts w:ascii="宋体" w:hAnsi="宋体"/>
                    <w:szCs w:val="21"/>
                  </w:rPr>
                </w:rPrChange>
              </w:rPr>
            </w:pPr>
            <w:ins w:id="4200" w:author="Huo Beata" w:date="2020-09-09T12:03:00Z">
              <w:r>
                <w:rPr>
                  <w:rFonts w:hint="eastAsia" w:ascii="Times New Roman" w:hAnsi="Times New Roman" w:cs="Times New Roman"/>
                  <w:color w:val="auto"/>
                  <w:szCs w:val="21"/>
                  <w:rPrChange w:id="4201" w:author="小多 [2]" w:date="2020-09-23T09:33:07Z">
                    <w:rPr>
                      <w:rFonts w:hint="eastAsia" w:ascii="宋体" w:hAnsi="宋体"/>
                      <w:szCs w:val="21"/>
                    </w:rPr>
                  </w:rPrChange>
                </w:rPr>
                <w:t>（</w:t>
              </w:r>
            </w:ins>
            <w:ins w:id="4202" w:author="Huo Beata" w:date="2020-09-09T12:03:00Z">
              <w:r>
                <w:rPr>
                  <w:rFonts w:ascii="Times New Roman" w:hAnsi="Times New Roman" w:cs="Times New Roman"/>
                  <w:color w:val="auto"/>
                  <w:szCs w:val="21"/>
                  <w:rPrChange w:id="4203" w:author="小多 [2]" w:date="2020-09-23T09:33:07Z">
                    <w:rPr>
                      <w:rFonts w:ascii="宋体" w:hAnsi="宋体"/>
                      <w:szCs w:val="21"/>
                    </w:rPr>
                  </w:rPrChange>
                </w:rPr>
                <w:t>5</w:t>
              </w:r>
            </w:ins>
            <w:ins w:id="4204" w:author="Huo Beata" w:date="2020-09-09T12:03:00Z">
              <w:r>
                <w:rPr>
                  <w:rFonts w:hint="eastAsia" w:ascii="Times New Roman" w:hAnsi="Times New Roman" w:cs="Times New Roman"/>
                  <w:color w:val="auto"/>
                  <w:szCs w:val="21"/>
                  <w:rPrChange w:id="4205" w:author="小多 [2]" w:date="2020-09-23T09:33:07Z">
                    <w:rPr>
                      <w:rFonts w:hint="eastAsia" w:ascii="宋体" w:hAnsi="宋体"/>
                      <w:szCs w:val="21"/>
                    </w:rPr>
                  </w:rPrChange>
                </w:rPr>
                <w:t>）事件统计，方便查看统计的事件。</w:t>
              </w:r>
            </w:ins>
          </w:p>
          <w:p>
            <w:pPr>
              <w:rPr>
                <w:ins w:id="4206" w:author="Huo Beata" w:date="2020-09-09T12:03:00Z"/>
                <w:rFonts w:ascii="Times New Roman" w:hAnsi="Times New Roman" w:cs="Times New Roman"/>
                <w:color w:val="auto"/>
                <w:szCs w:val="21"/>
                <w:rPrChange w:id="4207" w:author="小多 [2]" w:date="2020-09-23T09:33:07Z">
                  <w:rPr>
                    <w:ins w:id="4208" w:author="Huo Beata" w:date="2020-09-09T12:03:00Z"/>
                    <w:rFonts w:ascii="宋体" w:hAnsi="宋体"/>
                    <w:szCs w:val="21"/>
                  </w:rPr>
                </w:rPrChange>
              </w:rPr>
            </w:pPr>
            <w:ins w:id="4209" w:author="Huo Beata" w:date="2020-09-09T12:03:00Z">
              <w:r>
                <w:rPr>
                  <w:rFonts w:hint="eastAsia" w:ascii="Times New Roman" w:hAnsi="Times New Roman" w:cs="Times New Roman"/>
                  <w:color w:val="auto"/>
                  <w:szCs w:val="21"/>
                  <w:rPrChange w:id="4210" w:author="小多 [2]" w:date="2020-09-23T09:33:07Z">
                    <w:rPr>
                      <w:rFonts w:hint="eastAsia" w:ascii="宋体" w:hAnsi="宋体"/>
                      <w:szCs w:val="21"/>
                    </w:rPr>
                  </w:rPrChange>
                </w:rPr>
                <w:t>（</w:t>
              </w:r>
            </w:ins>
            <w:ins w:id="4211" w:author="Huo Beata" w:date="2020-09-09T12:03:00Z">
              <w:r>
                <w:rPr>
                  <w:rFonts w:ascii="Times New Roman" w:hAnsi="Times New Roman" w:cs="Times New Roman"/>
                  <w:color w:val="auto"/>
                  <w:szCs w:val="21"/>
                  <w:rPrChange w:id="4212" w:author="小多 [2]" w:date="2020-09-23T09:33:07Z">
                    <w:rPr>
                      <w:rFonts w:ascii="宋体" w:hAnsi="宋体"/>
                      <w:szCs w:val="21"/>
                    </w:rPr>
                  </w:rPrChange>
                </w:rPr>
                <w:t>6</w:t>
              </w:r>
            </w:ins>
            <w:ins w:id="4213" w:author="Huo Beata" w:date="2020-09-09T12:03:00Z">
              <w:r>
                <w:rPr>
                  <w:rFonts w:hint="eastAsia" w:ascii="Times New Roman" w:hAnsi="Times New Roman" w:cs="Times New Roman"/>
                  <w:color w:val="auto"/>
                  <w:szCs w:val="21"/>
                  <w:rPrChange w:id="4214" w:author="小多 [2]" w:date="2020-09-23T09:33:07Z">
                    <w:rPr>
                      <w:rFonts w:hint="eastAsia" w:ascii="宋体" w:hAnsi="宋体"/>
                      <w:szCs w:val="21"/>
                    </w:rPr>
                  </w:rPrChange>
                </w:rPr>
                <w:t>）片段图编辑，方便查看所有保存的片段图和描述。</w:t>
              </w:r>
            </w:ins>
          </w:p>
          <w:p>
            <w:pPr>
              <w:rPr>
                <w:ins w:id="4215" w:author="Huo Beata" w:date="2020-09-09T12:03:00Z"/>
                <w:rFonts w:ascii="Times New Roman" w:hAnsi="Times New Roman" w:cs="Times New Roman"/>
                <w:color w:val="auto"/>
                <w:szCs w:val="21"/>
                <w:rPrChange w:id="4216" w:author="小多 [2]" w:date="2020-09-23T09:33:07Z">
                  <w:rPr>
                    <w:ins w:id="4217" w:author="Huo Beata" w:date="2020-09-09T12:03:00Z"/>
                    <w:rFonts w:ascii="宋体" w:hAnsi="宋体"/>
                    <w:szCs w:val="21"/>
                  </w:rPr>
                </w:rPrChange>
              </w:rPr>
            </w:pPr>
            <w:ins w:id="4218" w:author="Huo Beata" w:date="2020-09-09T12:03:00Z">
              <w:r>
                <w:rPr>
                  <w:rFonts w:hint="eastAsia" w:ascii="Times New Roman" w:hAnsi="Times New Roman" w:cs="Times New Roman"/>
                  <w:color w:val="auto"/>
                  <w:szCs w:val="21"/>
                  <w:rPrChange w:id="4219" w:author="小多 [2]" w:date="2020-09-23T09:33:07Z">
                    <w:rPr>
                      <w:rFonts w:hint="eastAsia" w:ascii="宋体" w:hAnsi="宋体"/>
                      <w:szCs w:val="21"/>
                    </w:rPr>
                  </w:rPrChange>
                </w:rPr>
                <w:t>（</w:t>
              </w:r>
            </w:ins>
            <w:ins w:id="4220" w:author="Huo Beata" w:date="2020-09-09T12:03:00Z">
              <w:r>
                <w:rPr>
                  <w:rFonts w:ascii="Times New Roman" w:hAnsi="Times New Roman" w:cs="Times New Roman"/>
                  <w:color w:val="auto"/>
                  <w:szCs w:val="21"/>
                  <w:rPrChange w:id="4221" w:author="小多 [2]" w:date="2020-09-23T09:33:07Z">
                    <w:rPr>
                      <w:rFonts w:ascii="宋体" w:hAnsi="宋体"/>
                      <w:szCs w:val="21"/>
                    </w:rPr>
                  </w:rPrChange>
                </w:rPr>
                <w:t>7</w:t>
              </w:r>
            </w:ins>
            <w:ins w:id="4222" w:author="Huo Beata" w:date="2020-09-09T12:03:00Z">
              <w:r>
                <w:rPr>
                  <w:rFonts w:hint="eastAsia" w:ascii="Times New Roman" w:hAnsi="Times New Roman" w:cs="Times New Roman"/>
                  <w:color w:val="auto"/>
                  <w:szCs w:val="21"/>
                  <w:rPrChange w:id="4223" w:author="小多 [2]" w:date="2020-09-23T09:33:07Z">
                    <w:rPr>
                      <w:rFonts w:hint="eastAsia" w:ascii="宋体" w:hAnsi="宋体"/>
                      <w:szCs w:val="21"/>
                    </w:rPr>
                  </w:rPrChange>
                </w:rPr>
                <w:t>）页扫描，方便快速浏览全程心电数据。</w:t>
              </w:r>
            </w:ins>
          </w:p>
          <w:p>
            <w:pPr>
              <w:rPr>
                <w:ins w:id="4224" w:author="Huo Beata" w:date="2020-09-09T12:03:00Z"/>
                <w:rFonts w:ascii="Times New Roman" w:hAnsi="Times New Roman" w:cs="Times New Roman"/>
                <w:color w:val="auto"/>
                <w:szCs w:val="21"/>
                <w:rPrChange w:id="4225" w:author="小多 [2]" w:date="2020-09-23T09:33:07Z">
                  <w:rPr>
                    <w:ins w:id="4226" w:author="Huo Beata" w:date="2020-09-09T12:03:00Z"/>
                    <w:rFonts w:ascii="宋体" w:hAnsi="宋体"/>
                    <w:szCs w:val="21"/>
                  </w:rPr>
                </w:rPrChange>
              </w:rPr>
            </w:pPr>
            <w:ins w:id="4227" w:author="Huo Beata" w:date="2020-09-09T12:03:00Z">
              <w:r>
                <w:rPr>
                  <w:rFonts w:hint="eastAsia" w:ascii="Times New Roman" w:hAnsi="Times New Roman" w:cs="Times New Roman"/>
                  <w:color w:val="auto"/>
                  <w:szCs w:val="21"/>
                  <w:rPrChange w:id="4228" w:author="小多 [2]" w:date="2020-09-23T09:33:07Z">
                    <w:rPr>
                      <w:rFonts w:hint="eastAsia" w:ascii="宋体" w:hAnsi="宋体"/>
                      <w:szCs w:val="21"/>
                    </w:rPr>
                  </w:rPrChange>
                </w:rPr>
                <w:t>（</w:t>
              </w:r>
            </w:ins>
            <w:ins w:id="4229" w:author="Huo Beata" w:date="2020-09-09T12:03:00Z">
              <w:r>
                <w:rPr>
                  <w:rFonts w:ascii="Times New Roman" w:hAnsi="Times New Roman" w:cs="Times New Roman"/>
                  <w:color w:val="auto"/>
                  <w:szCs w:val="21"/>
                  <w:rPrChange w:id="4230" w:author="小多 [2]" w:date="2020-09-23T09:33:07Z">
                    <w:rPr>
                      <w:rFonts w:ascii="宋体" w:hAnsi="宋体"/>
                      <w:szCs w:val="21"/>
                    </w:rPr>
                  </w:rPrChange>
                </w:rPr>
                <w:t>8</w:t>
              </w:r>
            </w:ins>
            <w:ins w:id="4231" w:author="Huo Beata" w:date="2020-09-09T12:03:00Z">
              <w:r>
                <w:rPr>
                  <w:rFonts w:hint="eastAsia" w:ascii="Times New Roman" w:hAnsi="Times New Roman" w:cs="Times New Roman"/>
                  <w:color w:val="auto"/>
                  <w:szCs w:val="21"/>
                  <w:rPrChange w:id="4232" w:author="小多 [2]" w:date="2020-09-23T09:33:07Z">
                    <w:rPr>
                      <w:rFonts w:hint="eastAsia" w:ascii="宋体" w:hAnsi="宋体"/>
                      <w:szCs w:val="21"/>
                    </w:rPr>
                  </w:rPrChange>
                </w:rPr>
                <w:t>）房颤，辅助判断是否有房颤。</w:t>
              </w:r>
            </w:ins>
          </w:p>
          <w:p>
            <w:pPr>
              <w:rPr>
                <w:ins w:id="4233" w:author="Huo Beata" w:date="2020-09-09T12:03:00Z"/>
                <w:rFonts w:ascii="Times New Roman" w:hAnsi="Times New Roman" w:cs="Times New Roman"/>
                <w:color w:val="auto"/>
                <w:szCs w:val="21"/>
                <w:rPrChange w:id="4234" w:author="小多 [2]" w:date="2020-09-23T09:33:07Z">
                  <w:rPr>
                    <w:ins w:id="4235" w:author="Huo Beata" w:date="2020-09-09T12:03:00Z"/>
                    <w:rFonts w:ascii="宋体" w:hAnsi="宋体"/>
                    <w:szCs w:val="21"/>
                  </w:rPr>
                </w:rPrChange>
              </w:rPr>
            </w:pPr>
            <w:ins w:id="4236" w:author="Huo Beata" w:date="2020-09-09T12:03:00Z">
              <w:r>
                <w:rPr>
                  <w:rFonts w:hint="eastAsia" w:ascii="Times New Roman" w:hAnsi="Times New Roman" w:cs="Times New Roman"/>
                  <w:color w:val="auto"/>
                  <w:szCs w:val="21"/>
                  <w:rPrChange w:id="4237" w:author="小多 [2]" w:date="2020-09-23T09:33:07Z">
                    <w:rPr>
                      <w:rFonts w:hint="eastAsia" w:ascii="宋体" w:hAnsi="宋体"/>
                      <w:szCs w:val="21"/>
                    </w:rPr>
                  </w:rPrChange>
                </w:rPr>
                <w:t>（</w:t>
              </w:r>
            </w:ins>
            <w:ins w:id="4238" w:author="Huo Beata" w:date="2020-09-09T12:03:00Z">
              <w:r>
                <w:rPr>
                  <w:rFonts w:ascii="Times New Roman" w:hAnsi="Times New Roman" w:cs="Times New Roman"/>
                  <w:color w:val="auto"/>
                  <w:szCs w:val="21"/>
                  <w:rPrChange w:id="4239" w:author="小多 [2]" w:date="2020-09-23T09:33:07Z">
                    <w:rPr>
                      <w:rFonts w:ascii="宋体" w:hAnsi="宋体"/>
                      <w:szCs w:val="21"/>
                    </w:rPr>
                  </w:rPrChange>
                </w:rPr>
                <w:t>9</w:t>
              </w:r>
            </w:ins>
            <w:ins w:id="4240" w:author="Huo Beata" w:date="2020-09-09T12:03:00Z">
              <w:r>
                <w:rPr>
                  <w:rFonts w:hint="eastAsia" w:ascii="Times New Roman" w:hAnsi="Times New Roman" w:cs="Times New Roman"/>
                  <w:color w:val="auto"/>
                  <w:szCs w:val="21"/>
                  <w:rPrChange w:id="4241" w:author="小多 [2]" w:date="2020-09-23T09:33:07Z">
                    <w:rPr>
                      <w:rFonts w:hint="eastAsia" w:ascii="宋体" w:hAnsi="宋体"/>
                      <w:szCs w:val="21"/>
                    </w:rPr>
                  </w:rPrChange>
                </w:rPr>
                <w:t>）</w:t>
              </w:r>
            </w:ins>
            <w:ins w:id="4242" w:author="Huo Beata" w:date="2020-09-09T12:03:00Z">
              <w:r>
                <w:rPr>
                  <w:rFonts w:ascii="Times New Roman" w:hAnsi="Times New Roman" w:cs="Times New Roman"/>
                  <w:color w:val="auto"/>
                  <w:szCs w:val="21"/>
                  <w:rPrChange w:id="4243" w:author="小多 [2]" w:date="2020-09-23T09:33:07Z">
                    <w:rPr>
                      <w:rFonts w:ascii="宋体" w:hAnsi="宋体"/>
                      <w:szCs w:val="21"/>
                    </w:rPr>
                  </w:rPrChange>
                </w:rPr>
                <w:t>ST</w:t>
              </w:r>
            </w:ins>
            <w:ins w:id="4244" w:author="Huo Beata" w:date="2020-09-09T12:03:00Z">
              <w:r>
                <w:rPr>
                  <w:rFonts w:hint="eastAsia" w:ascii="Times New Roman" w:hAnsi="Times New Roman" w:cs="Times New Roman"/>
                  <w:color w:val="auto"/>
                  <w:szCs w:val="21"/>
                  <w:rPrChange w:id="4245" w:author="小多 [2]" w:date="2020-09-23T09:33:07Z">
                    <w:rPr>
                      <w:rFonts w:hint="eastAsia" w:ascii="宋体" w:hAnsi="宋体"/>
                      <w:szCs w:val="21"/>
                    </w:rPr>
                  </w:rPrChange>
                </w:rPr>
                <w:t>段，辅助判断是否有</w:t>
              </w:r>
            </w:ins>
            <w:ins w:id="4246" w:author="Huo Beata" w:date="2020-09-09T12:03:00Z">
              <w:r>
                <w:rPr>
                  <w:rFonts w:ascii="Times New Roman" w:hAnsi="Times New Roman" w:cs="Times New Roman"/>
                  <w:color w:val="auto"/>
                  <w:szCs w:val="21"/>
                  <w:rPrChange w:id="4247" w:author="小多 [2]" w:date="2020-09-23T09:33:07Z">
                    <w:rPr>
                      <w:rFonts w:ascii="宋体" w:hAnsi="宋体"/>
                      <w:szCs w:val="21"/>
                    </w:rPr>
                  </w:rPrChange>
                </w:rPr>
                <w:t>ST</w:t>
              </w:r>
            </w:ins>
            <w:ins w:id="4248" w:author="Huo Beata" w:date="2020-09-09T12:03:00Z">
              <w:r>
                <w:rPr>
                  <w:rFonts w:hint="eastAsia" w:ascii="Times New Roman" w:hAnsi="Times New Roman" w:cs="Times New Roman"/>
                  <w:color w:val="auto"/>
                  <w:szCs w:val="21"/>
                  <w:rPrChange w:id="4249" w:author="小多 [2]" w:date="2020-09-23T09:33:07Z">
                    <w:rPr>
                      <w:rFonts w:hint="eastAsia" w:ascii="宋体" w:hAnsi="宋体"/>
                      <w:szCs w:val="21"/>
                    </w:rPr>
                  </w:rPrChange>
                </w:rPr>
                <w:t>抬高压低。</w:t>
              </w:r>
            </w:ins>
          </w:p>
          <w:p>
            <w:pPr>
              <w:rPr>
                <w:ins w:id="4250" w:author="Huo Beata" w:date="2020-09-09T12:03:00Z"/>
                <w:rFonts w:ascii="Times New Roman" w:hAnsi="Times New Roman" w:cs="Times New Roman"/>
                <w:color w:val="auto"/>
                <w:szCs w:val="21"/>
                <w:rPrChange w:id="4251" w:author="小多 [2]" w:date="2020-09-23T09:33:07Z">
                  <w:rPr>
                    <w:ins w:id="4252" w:author="Huo Beata" w:date="2020-09-09T12:03:00Z"/>
                    <w:rFonts w:ascii="宋体" w:hAnsi="宋体"/>
                    <w:szCs w:val="21"/>
                  </w:rPr>
                </w:rPrChange>
              </w:rPr>
            </w:pPr>
            <w:ins w:id="4253" w:author="Huo Beata" w:date="2020-09-09T12:03:00Z">
              <w:r>
                <w:rPr>
                  <w:rFonts w:hint="eastAsia" w:ascii="Times New Roman" w:hAnsi="Times New Roman" w:cs="Times New Roman"/>
                  <w:color w:val="auto"/>
                  <w:szCs w:val="21"/>
                  <w:rPrChange w:id="4254" w:author="小多 [2]" w:date="2020-09-23T09:33:07Z">
                    <w:rPr>
                      <w:rFonts w:hint="eastAsia" w:ascii="宋体" w:hAnsi="宋体"/>
                      <w:szCs w:val="21"/>
                    </w:rPr>
                  </w:rPrChange>
                </w:rPr>
                <w:t>（</w:t>
              </w:r>
            </w:ins>
            <w:ins w:id="4255" w:author="Huo Beata" w:date="2020-09-09T12:03:00Z">
              <w:r>
                <w:rPr>
                  <w:rFonts w:ascii="Times New Roman" w:hAnsi="Times New Roman" w:cs="Times New Roman"/>
                  <w:color w:val="auto"/>
                  <w:szCs w:val="21"/>
                  <w:rPrChange w:id="4256" w:author="小多 [2]" w:date="2020-09-23T09:33:07Z">
                    <w:rPr>
                      <w:rFonts w:ascii="宋体" w:hAnsi="宋体"/>
                      <w:szCs w:val="21"/>
                    </w:rPr>
                  </w:rPrChange>
                </w:rPr>
                <w:t>10</w:t>
              </w:r>
            </w:ins>
            <w:ins w:id="4257" w:author="Huo Beata" w:date="2020-09-09T12:03:00Z">
              <w:r>
                <w:rPr>
                  <w:rFonts w:hint="eastAsia" w:ascii="Times New Roman" w:hAnsi="Times New Roman" w:cs="Times New Roman"/>
                  <w:color w:val="auto"/>
                  <w:szCs w:val="21"/>
                  <w:rPrChange w:id="4258" w:author="小多 [2]" w:date="2020-09-23T09:33:07Z">
                    <w:rPr>
                      <w:rFonts w:hint="eastAsia" w:ascii="宋体" w:hAnsi="宋体"/>
                      <w:szCs w:val="21"/>
                    </w:rPr>
                  </w:rPrChange>
                </w:rPr>
                <w:t>）</w:t>
              </w:r>
            </w:ins>
            <w:ins w:id="4259" w:author="Huo Beata" w:date="2020-09-09T12:03:00Z">
              <w:r>
                <w:rPr>
                  <w:rFonts w:ascii="Times New Roman" w:hAnsi="Times New Roman" w:cs="Times New Roman"/>
                  <w:color w:val="auto"/>
                  <w:szCs w:val="21"/>
                  <w:rPrChange w:id="4260" w:author="小多 [2]" w:date="2020-09-23T09:33:07Z">
                    <w:rPr>
                      <w:rFonts w:ascii="宋体" w:hAnsi="宋体"/>
                      <w:szCs w:val="21"/>
                    </w:rPr>
                  </w:rPrChange>
                </w:rPr>
                <w:t>HRV</w:t>
              </w:r>
            </w:ins>
            <w:ins w:id="4261" w:author="Huo Beata" w:date="2020-09-09T12:03:00Z">
              <w:r>
                <w:rPr>
                  <w:rFonts w:hint="eastAsia" w:ascii="Times New Roman" w:hAnsi="Times New Roman" w:cs="Times New Roman"/>
                  <w:color w:val="auto"/>
                  <w:szCs w:val="21"/>
                  <w:rPrChange w:id="4262" w:author="小多 [2]" w:date="2020-09-23T09:33:07Z">
                    <w:rPr>
                      <w:rFonts w:hint="eastAsia" w:ascii="宋体" w:hAnsi="宋体"/>
                      <w:szCs w:val="21"/>
                    </w:rPr>
                  </w:rPrChange>
                </w:rPr>
                <w:t>，得出</w:t>
              </w:r>
            </w:ins>
            <w:ins w:id="4263" w:author="Huo Beata" w:date="2020-09-09T12:03:00Z">
              <w:r>
                <w:rPr>
                  <w:rFonts w:ascii="Times New Roman" w:hAnsi="Times New Roman" w:cs="Times New Roman"/>
                  <w:color w:val="auto"/>
                  <w:szCs w:val="21"/>
                  <w:rPrChange w:id="4264" w:author="小多 [2]" w:date="2020-09-23T09:33:07Z">
                    <w:rPr>
                      <w:rFonts w:ascii="宋体" w:hAnsi="宋体"/>
                      <w:szCs w:val="21"/>
                    </w:rPr>
                  </w:rPrChange>
                </w:rPr>
                <w:t>HRV</w:t>
              </w:r>
            </w:ins>
            <w:ins w:id="4265" w:author="Huo Beata" w:date="2020-09-09T12:03:00Z">
              <w:r>
                <w:rPr>
                  <w:rFonts w:hint="eastAsia" w:ascii="Times New Roman" w:hAnsi="Times New Roman" w:cs="Times New Roman"/>
                  <w:color w:val="auto"/>
                  <w:szCs w:val="21"/>
                  <w:rPrChange w:id="4266" w:author="小多 [2]" w:date="2020-09-23T09:33:07Z">
                    <w:rPr>
                      <w:rFonts w:hint="eastAsia" w:ascii="宋体" w:hAnsi="宋体"/>
                      <w:szCs w:val="21"/>
                    </w:rPr>
                  </w:rPrChange>
                </w:rPr>
                <w:t>时域、频域、非线性参数，供参考。</w:t>
              </w:r>
            </w:ins>
          </w:p>
          <w:p>
            <w:pPr>
              <w:rPr>
                <w:ins w:id="4267" w:author="Huo Beata" w:date="2020-09-09T12:03:00Z"/>
                <w:rFonts w:ascii="Times New Roman" w:hAnsi="Times New Roman" w:cs="Times New Roman"/>
                <w:color w:val="auto"/>
                <w:szCs w:val="21"/>
                <w:rPrChange w:id="4268" w:author="小多 [2]" w:date="2020-09-23T09:33:07Z">
                  <w:rPr>
                    <w:ins w:id="4269" w:author="Huo Beata" w:date="2020-09-09T12:03:00Z"/>
                    <w:rFonts w:ascii="宋体" w:hAnsi="宋体"/>
                    <w:szCs w:val="21"/>
                  </w:rPr>
                </w:rPrChange>
              </w:rPr>
            </w:pPr>
            <w:ins w:id="4270" w:author="Huo Beata" w:date="2020-09-09T12:03:00Z">
              <w:r>
                <w:rPr>
                  <w:rFonts w:hint="eastAsia" w:ascii="Times New Roman" w:hAnsi="Times New Roman" w:cs="Times New Roman"/>
                  <w:color w:val="auto"/>
                  <w:szCs w:val="21"/>
                  <w:rPrChange w:id="4271" w:author="小多 [2]" w:date="2020-09-23T09:33:07Z">
                    <w:rPr>
                      <w:rFonts w:hint="eastAsia" w:ascii="宋体" w:hAnsi="宋体"/>
                      <w:szCs w:val="21"/>
                    </w:rPr>
                  </w:rPrChange>
                </w:rPr>
                <w:t>（</w:t>
              </w:r>
            </w:ins>
            <w:ins w:id="4272" w:author="Huo Beata" w:date="2020-09-09T12:03:00Z">
              <w:r>
                <w:rPr>
                  <w:rFonts w:ascii="Times New Roman" w:hAnsi="Times New Roman" w:cs="Times New Roman"/>
                  <w:color w:val="auto"/>
                  <w:szCs w:val="21"/>
                  <w:rPrChange w:id="4273" w:author="小多 [2]" w:date="2020-09-23T09:33:07Z">
                    <w:rPr>
                      <w:rFonts w:ascii="宋体" w:hAnsi="宋体"/>
                      <w:szCs w:val="21"/>
                    </w:rPr>
                  </w:rPrChange>
                </w:rPr>
                <w:t>11</w:t>
              </w:r>
            </w:ins>
            <w:ins w:id="4274" w:author="Huo Beata" w:date="2020-09-09T12:03:00Z">
              <w:r>
                <w:rPr>
                  <w:rFonts w:hint="eastAsia" w:ascii="Times New Roman" w:hAnsi="Times New Roman" w:cs="Times New Roman"/>
                  <w:color w:val="auto"/>
                  <w:szCs w:val="21"/>
                  <w:rPrChange w:id="4275" w:author="小多 [2]" w:date="2020-09-23T09:33:07Z">
                    <w:rPr>
                      <w:rFonts w:hint="eastAsia" w:ascii="宋体" w:hAnsi="宋体"/>
                      <w:szCs w:val="21"/>
                    </w:rPr>
                  </w:rPrChange>
                </w:rPr>
                <w:t>）直方图，对心搏类型进行</w:t>
              </w:r>
            </w:ins>
            <w:ins w:id="4276" w:author="Huo Beata" w:date="2020-09-09T12:03:00Z">
              <w:r>
                <w:rPr>
                  <w:rFonts w:ascii="Times New Roman" w:hAnsi="Times New Roman" w:cs="Times New Roman"/>
                  <w:color w:val="auto"/>
                  <w:szCs w:val="21"/>
                  <w:rPrChange w:id="4277" w:author="小多 [2]" w:date="2020-09-23T09:33:07Z">
                    <w:rPr>
                      <w:rFonts w:ascii="宋体" w:hAnsi="宋体"/>
                      <w:szCs w:val="21"/>
                    </w:rPr>
                  </w:rPrChange>
                </w:rPr>
                <w:t>RR</w:t>
              </w:r>
            </w:ins>
            <w:ins w:id="4278" w:author="Huo Beata" w:date="2020-09-09T12:03:00Z">
              <w:r>
                <w:rPr>
                  <w:rFonts w:hint="eastAsia" w:ascii="Times New Roman" w:hAnsi="Times New Roman" w:cs="Times New Roman"/>
                  <w:color w:val="auto"/>
                  <w:szCs w:val="21"/>
                  <w:rPrChange w:id="4279" w:author="小多 [2]" w:date="2020-09-23T09:33:07Z">
                    <w:rPr>
                      <w:rFonts w:hint="eastAsia" w:ascii="宋体" w:hAnsi="宋体"/>
                      <w:szCs w:val="21"/>
                    </w:rPr>
                  </w:rPrChange>
                </w:rPr>
                <w:t>间期、间期比、心率进行统计分类。</w:t>
              </w:r>
            </w:ins>
          </w:p>
          <w:p>
            <w:pPr>
              <w:rPr>
                <w:ins w:id="4280" w:author="Huo Beata" w:date="2020-09-09T12:03:00Z"/>
                <w:rFonts w:ascii="Times New Roman" w:hAnsi="Times New Roman" w:cs="Times New Roman"/>
                <w:color w:val="auto"/>
                <w:szCs w:val="21"/>
                <w:rPrChange w:id="4281" w:author="小多 [2]" w:date="2020-09-23T09:33:07Z">
                  <w:rPr>
                    <w:ins w:id="4282" w:author="Huo Beata" w:date="2020-09-09T12:03:00Z"/>
                    <w:rFonts w:ascii="宋体" w:hAnsi="宋体"/>
                    <w:szCs w:val="21"/>
                  </w:rPr>
                </w:rPrChange>
              </w:rPr>
            </w:pPr>
            <w:ins w:id="4283" w:author="Huo Beata" w:date="2020-09-09T12:03:00Z">
              <w:r>
                <w:rPr>
                  <w:rFonts w:hint="eastAsia" w:ascii="Times New Roman" w:hAnsi="Times New Roman" w:cs="Times New Roman"/>
                  <w:color w:val="auto"/>
                  <w:szCs w:val="21"/>
                  <w:rPrChange w:id="4284" w:author="小多 [2]" w:date="2020-09-23T09:33:07Z">
                    <w:rPr>
                      <w:rFonts w:hint="eastAsia" w:ascii="宋体" w:hAnsi="宋体"/>
                      <w:szCs w:val="21"/>
                    </w:rPr>
                  </w:rPrChange>
                </w:rPr>
                <w:t>（</w:t>
              </w:r>
            </w:ins>
            <w:ins w:id="4285" w:author="Huo Beata" w:date="2020-09-09T12:03:00Z">
              <w:r>
                <w:rPr>
                  <w:rFonts w:ascii="Times New Roman" w:hAnsi="Times New Roman" w:cs="Times New Roman"/>
                  <w:color w:val="auto"/>
                  <w:szCs w:val="21"/>
                  <w:rPrChange w:id="4286" w:author="小多 [2]" w:date="2020-09-23T09:33:07Z">
                    <w:rPr>
                      <w:rFonts w:ascii="宋体" w:hAnsi="宋体"/>
                      <w:szCs w:val="21"/>
                    </w:rPr>
                  </w:rPrChange>
                </w:rPr>
                <w:t>12</w:t>
              </w:r>
            </w:ins>
            <w:ins w:id="4287" w:author="Huo Beata" w:date="2020-09-09T12:03:00Z">
              <w:r>
                <w:rPr>
                  <w:rFonts w:hint="eastAsia" w:ascii="Times New Roman" w:hAnsi="Times New Roman" w:cs="Times New Roman"/>
                  <w:color w:val="auto"/>
                  <w:szCs w:val="21"/>
                  <w:rPrChange w:id="4288" w:author="小多 [2]" w:date="2020-09-23T09:33:07Z">
                    <w:rPr>
                      <w:rFonts w:hint="eastAsia" w:ascii="宋体" w:hAnsi="宋体"/>
                      <w:szCs w:val="21"/>
                    </w:rPr>
                  </w:rPrChange>
                </w:rPr>
                <w:t>）报告编辑，方便用户查看</w:t>
              </w:r>
            </w:ins>
            <w:ins w:id="4289" w:author="Huo Beata" w:date="2020-09-09T12:03:00Z">
              <w:r>
                <w:rPr>
                  <w:rFonts w:hint="eastAsia" w:ascii="Times New Roman" w:hAnsi="Times New Roman" w:cs="Times New Roman"/>
                  <w:color w:val="auto"/>
                  <w:szCs w:val="21"/>
                  <w:rPrChange w:id="4290" w:author="小多 [2]" w:date="2020-09-23T09:33:07Z">
                    <w:rPr>
                      <w:rFonts w:hint="eastAsia" w:ascii="宋体" w:hAnsi="宋体"/>
                      <w:szCs w:val="21"/>
                    </w:rPr>
                  </w:rPrChange>
                </w:rPr>
                <w:t>当前报告</w:t>
              </w:r>
            </w:ins>
            <w:ins w:id="4291" w:author="Huo Beata" w:date="2020-09-09T12:03:00Z">
              <w:r>
                <w:rPr>
                  <w:rFonts w:hint="eastAsia" w:ascii="Times New Roman" w:hAnsi="Times New Roman" w:cs="Times New Roman"/>
                  <w:color w:val="auto"/>
                  <w:szCs w:val="21"/>
                  <w:rPrChange w:id="4292" w:author="小多 [2]" w:date="2020-09-23T09:33:07Z">
                    <w:rPr>
                      <w:rFonts w:hint="eastAsia" w:ascii="宋体" w:hAnsi="宋体"/>
                      <w:szCs w:val="21"/>
                    </w:rPr>
                  </w:rPrChange>
                </w:rPr>
                <w:t>数据。</w:t>
              </w:r>
            </w:ins>
          </w:p>
          <w:p>
            <w:pPr>
              <w:rPr>
                <w:ins w:id="4293" w:author="Huo Beata" w:date="2020-09-09T12:03:00Z"/>
                <w:rFonts w:ascii="Times New Roman" w:hAnsi="Times New Roman" w:cs="Times New Roman"/>
                <w:color w:val="auto"/>
                <w:szCs w:val="21"/>
                <w:rPrChange w:id="4294" w:author="小多 [2]" w:date="2020-09-23T09:33:07Z">
                  <w:rPr>
                    <w:ins w:id="4295" w:author="Huo Beata" w:date="2020-09-09T12:03:00Z"/>
                    <w:rFonts w:ascii="宋体" w:hAnsi="宋体"/>
                    <w:szCs w:val="21"/>
                  </w:rPr>
                </w:rPrChange>
              </w:rPr>
            </w:pPr>
            <w:ins w:id="4296" w:author="Huo Beata" w:date="2020-09-09T12:03:00Z">
              <w:r>
                <w:rPr>
                  <w:rFonts w:hint="eastAsia" w:ascii="Times New Roman" w:hAnsi="Times New Roman" w:cs="Times New Roman"/>
                  <w:color w:val="auto"/>
                  <w:szCs w:val="21"/>
                  <w:rPrChange w:id="4297" w:author="小多 [2]" w:date="2020-09-23T09:33:07Z">
                    <w:rPr>
                      <w:rFonts w:hint="eastAsia" w:ascii="宋体" w:hAnsi="宋体"/>
                      <w:szCs w:val="21"/>
                    </w:rPr>
                  </w:rPrChange>
                </w:rPr>
                <w:t>（</w:t>
              </w:r>
            </w:ins>
            <w:ins w:id="4298" w:author="Huo Beata" w:date="2020-09-09T12:03:00Z">
              <w:r>
                <w:rPr>
                  <w:rFonts w:ascii="Times New Roman" w:hAnsi="Times New Roman" w:cs="Times New Roman"/>
                  <w:color w:val="auto"/>
                  <w:szCs w:val="21"/>
                  <w:rPrChange w:id="4299" w:author="小多 [2]" w:date="2020-09-23T09:33:07Z">
                    <w:rPr>
                      <w:rFonts w:ascii="宋体" w:hAnsi="宋体"/>
                      <w:szCs w:val="21"/>
                    </w:rPr>
                  </w:rPrChange>
                </w:rPr>
                <w:t>13</w:t>
              </w:r>
            </w:ins>
            <w:ins w:id="4300" w:author="Huo Beata" w:date="2020-09-09T12:03:00Z">
              <w:r>
                <w:rPr>
                  <w:rFonts w:hint="eastAsia" w:ascii="Times New Roman" w:hAnsi="Times New Roman" w:cs="Times New Roman"/>
                  <w:color w:val="auto"/>
                  <w:szCs w:val="21"/>
                  <w:rPrChange w:id="4301" w:author="小多 [2]" w:date="2020-09-23T09:33:07Z">
                    <w:rPr>
                      <w:rFonts w:hint="eastAsia" w:ascii="宋体" w:hAnsi="宋体"/>
                      <w:szCs w:val="21"/>
                    </w:rPr>
                  </w:rPrChange>
                </w:rPr>
                <w:t>）生成报告功能，对结论进行编辑，并生成报告。</w:t>
              </w:r>
            </w:ins>
          </w:p>
          <w:p>
            <w:pPr>
              <w:rPr>
                <w:ins w:id="4302" w:author="Huo Beata" w:date="2020-09-09T12:03:00Z"/>
                <w:rFonts w:ascii="Times New Roman" w:hAnsi="Times New Roman" w:cs="Times New Roman"/>
                <w:color w:val="auto"/>
                <w:szCs w:val="21"/>
                <w:rPrChange w:id="4303" w:author="小多 [2]" w:date="2020-09-23T09:33:07Z">
                  <w:rPr>
                    <w:ins w:id="4304" w:author="Huo Beata" w:date="2020-09-09T12:03:00Z"/>
                    <w:rFonts w:ascii="宋体" w:hAnsi="宋体"/>
                    <w:szCs w:val="21"/>
                  </w:rPr>
                </w:rPrChange>
              </w:rPr>
            </w:pPr>
            <w:ins w:id="4305" w:author="Huo Beata" w:date="2020-09-09T12:03:00Z">
              <w:r>
                <w:rPr>
                  <w:rFonts w:ascii="Times New Roman" w:hAnsi="Times New Roman" w:cs="Times New Roman"/>
                  <w:color w:val="auto"/>
                  <w:szCs w:val="21"/>
                  <w:rPrChange w:id="4306" w:author="小多 [2]" w:date="2020-09-23T09:33:07Z">
                    <w:rPr>
                      <w:rFonts w:ascii="宋体" w:hAnsi="宋体"/>
                      <w:szCs w:val="21"/>
                    </w:rPr>
                  </w:rPrChange>
                </w:rPr>
                <w:t xml:space="preserve">2.1.6 </w:t>
              </w:r>
            </w:ins>
            <w:ins w:id="4307" w:author="Huo Beata" w:date="2020-09-09T12:03:00Z">
              <w:r>
                <w:rPr>
                  <w:rFonts w:hint="eastAsia" w:ascii="Times New Roman" w:hAnsi="Times New Roman" w:cs="Times New Roman"/>
                  <w:color w:val="auto"/>
                  <w:szCs w:val="21"/>
                  <w:rPrChange w:id="4308" w:author="小多 [2]" w:date="2020-09-23T09:33:07Z">
                    <w:rPr>
                      <w:rFonts w:hint="eastAsia" w:ascii="宋体" w:hAnsi="宋体"/>
                      <w:szCs w:val="21"/>
                    </w:rPr>
                  </w:rPrChange>
                </w:rPr>
                <w:t>使用限制</w:t>
              </w:r>
            </w:ins>
          </w:p>
          <w:p>
            <w:pPr>
              <w:rPr>
                <w:ins w:id="4309" w:author="Huo Beata" w:date="2020-09-09T12:03:00Z"/>
                <w:rFonts w:ascii="Times New Roman" w:hAnsi="Times New Roman" w:cs="Times New Roman"/>
                <w:color w:val="auto"/>
                <w:szCs w:val="21"/>
                <w:rPrChange w:id="4310" w:author="小多 [2]" w:date="2020-09-23T09:33:07Z">
                  <w:rPr>
                    <w:ins w:id="4311" w:author="Huo Beata" w:date="2020-09-09T12:03:00Z"/>
                    <w:rFonts w:ascii="宋体" w:hAnsi="宋体"/>
                    <w:szCs w:val="21"/>
                  </w:rPr>
                </w:rPrChange>
              </w:rPr>
            </w:pPr>
            <w:ins w:id="4312" w:author="Huo Beata" w:date="2020-09-09T12:03:00Z">
              <w:r>
                <w:rPr>
                  <w:rFonts w:hint="eastAsia" w:ascii="Times New Roman" w:hAnsi="Times New Roman" w:cs="Times New Roman"/>
                  <w:color w:val="auto"/>
                  <w:szCs w:val="21"/>
                  <w:rPrChange w:id="4313" w:author="小多 [2]" w:date="2020-09-23T09:33:07Z">
                    <w:rPr>
                      <w:rFonts w:hint="eastAsia" w:ascii="宋体" w:hAnsi="宋体"/>
                      <w:szCs w:val="21"/>
                    </w:rPr>
                  </w:rPrChange>
                </w:rPr>
                <w:t>（</w:t>
              </w:r>
            </w:ins>
            <w:ins w:id="4314" w:author="Huo Beata" w:date="2020-09-09T12:03:00Z">
              <w:r>
                <w:rPr>
                  <w:rFonts w:ascii="Times New Roman" w:hAnsi="Times New Roman" w:cs="Times New Roman"/>
                  <w:color w:val="auto"/>
                  <w:szCs w:val="21"/>
                  <w:rPrChange w:id="4315" w:author="小多 [2]" w:date="2020-09-23T09:33:07Z">
                    <w:rPr>
                      <w:rFonts w:ascii="宋体" w:hAnsi="宋体"/>
                      <w:szCs w:val="21"/>
                    </w:rPr>
                  </w:rPrChange>
                </w:rPr>
                <w:t>1</w:t>
              </w:r>
            </w:ins>
            <w:ins w:id="4316" w:author="Huo Beata" w:date="2020-09-09T12:03:00Z">
              <w:r>
                <w:rPr>
                  <w:rFonts w:hint="eastAsia" w:ascii="Times New Roman" w:hAnsi="Times New Roman" w:cs="Times New Roman"/>
                  <w:color w:val="auto"/>
                  <w:szCs w:val="21"/>
                  <w:rPrChange w:id="4317" w:author="小多 [2]" w:date="2020-09-23T09:33:07Z">
                    <w:rPr>
                      <w:rFonts w:hint="eastAsia" w:ascii="宋体" w:hAnsi="宋体"/>
                      <w:szCs w:val="21"/>
                    </w:rPr>
                  </w:rPrChange>
                </w:rPr>
                <w:t>）软件只能处理</w:t>
              </w:r>
            </w:ins>
            <w:ins w:id="4318" w:author="Huo Beata" w:date="2020-09-09T12:03:00Z">
              <w:r>
                <w:rPr>
                  <w:rFonts w:ascii="Times New Roman" w:hAnsi="Times New Roman" w:cs="Times New Roman"/>
                  <w:color w:val="auto"/>
                  <w:szCs w:val="21"/>
                  <w:rPrChange w:id="4319" w:author="小多 [2]" w:date="2020-09-23T09:33:07Z">
                    <w:rPr>
                      <w:rFonts w:ascii="宋体" w:hAnsi="宋体"/>
                      <w:szCs w:val="21"/>
                    </w:rPr>
                  </w:rPrChange>
                </w:rPr>
                <w:t>.</w:t>
              </w:r>
            </w:ins>
            <w:ins w:id="4320" w:author="Huo Beata" w:date="2020-09-09T12:03:00Z">
              <w:r>
                <w:rPr>
                  <w:rFonts w:ascii="Times New Roman" w:hAnsi="Times New Roman" w:cs="Times New Roman"/>
                  <w:color w:val="auto"/>
                  <w:szCs w:val="21"/>
                  <w:rPrChange w:id="4321" w:author="小多 [2]" w:date="2020-09-23T09:33:07Z">
                    <w:rPr>
                      <w:rFonts w:ascii="宋体" w:hAnsi="宋体"/>
                      <w:szCs w:val="21"/>
                    </w:rPr>
                  </w:rPrChange>
                </w:rPr>
                <w:t>ecg</w:t>
              </w:r>
            </w:ins>
            <w:ins w:id="4322" w:author="Huo Beata" w:date="2020-09-09T12:03:00Z">
              <w:r>
                <w:rPr>
                  <w:rFonts w:hint="eastAsia" w:ascii="Times New Roman" w:hAnsi="Times New Roman" w:cs="Times New Roman"/>
                  <w:color w:val="auto"/>
                  <w:szCs w:val="21"/>
                  <w:rPrChange w:id="4323" w:author="小多 [2]" w:date="2020-09-23T09:33:07Z">
                    <w:rPr>
                      <w:rFonts w:hint="eastAsia" w:ascii="宋体" w:hAnsi="宋体"/>
                      <w:szCs w:val="21"/>
                    </w:rPr>
                  </w:rPrChange>
                </w:rPr>
                <w:t>格式的心电文件，软件导出分析文件的格式为</w:t>
              </w:r>
            </w:ins>
            <w:ins w:id="4324" w:author="Huo Beata" w:date="2020-09-09T12:03:00Z">
              <w:r>
                <w:rPr>
                  <w:rFonts w:ascii="Times New Roman" w:hAnsi="Times New Roman" w:cs="Times New Roman"/>
                  <w:color w:val="auto"/>
                  <w:szCs w:val="21"/>
                  <w:rPrChange w:id="4325" w:author="小多 [2]" w:date="2020-09-23T09:33:07Z">
                    <w:rPr>
                      <w:rFonts w:ascii="宋体" w:hAnsi="宋体"/>
                      <w:szCs w:val="21"/>
                    </w:rPr>
                  </w:rPrChange>
                </w:rPr>
                <w:t>.</w:t>
              </w:r>
            </w:ins>
            <w:ins w:id="4326" w:author="Huo Beata" w:date="2020-09-09T12:03:00Z">
              <w:r>
                <w:rPr>
                  <w:rFonts w:ascii="Times New Roman" w:hAnsi="Times New Roman" w:cs="Times New Roman"/>
                  <w:color w:val="auto"/>
                  <w:szCs w:val="21"/>
                  <w:rPrChange w:id="4327" w:author="小多 [2]" w:date="2020-09-23T09:33:07Z">
                    <w:rPr>
                      <w:rFonts w:ascii="宋体" w:hAnsi="宋体"/>
                      <w:szCs w:val="21"/>
                    </w:rPr>
                  </w:rPrChange>
                </w:rPr>
                <w:t>rlt</w:t>
              </w:r>
            </w:ins>
            <w:ins w:id="4328" w:author="Huo Beata" w:date="2020-09-09T12:03:00Z">
              <w:r>
                <w:rPr>
                  <w:rFonts w:hint="eastAsia" w:ascii="Times New Roman" w:hAnsi="Times New Roman" w:cs="Times New Roman"/>
                  <w:color w:val="auto"/>
                  <w:szCs w:val="21"/>
                  <w:rPrChange w:id="4329" w:author="小多 [2]" w:date="2020-09-23T09:33:07Z">
                    <w:rPr>
                      <w:rFonts w:hint="eastAsia" w:ascii="宋体" w:hAnsi="宋体"/>
                      <w:szCs w:val="21"/>
                    </w:rPr>
                  </w:rPrChange>
                </w:rPr>
                <w:t>、</w:t>
              </w:r>
            </w:ins>
            <w:ins w:id="4330" w:author="Huo Beata" w:date="2020-09-09T12:03:00Z">
              <w:r>
                <w:rPr>
                  <w:rFonts w:ascii="Times New Roman" w:hAnsi="Times New Roman" w:cs="Times New Roman"/>
                  <w:color w:val="auto"/>
                  <w:szCs w:val="21"/>
                  <w:rPrChange w:id="4331" w:author="小多 [2]" w:date="2020-09-23T09:33:07Z">
                    <w:rPr>
                      <w:rFonts w:ascii="宋体" w:hAnsi="宋体"/>
                      <w:szCs w:val="21"/>
                    </w:rPr>
                  </w:rPrChange>
                </w:rPr>
                <w:t>.</w:t>
              </w:r>
            </w:ins>
            <w:ins w:id="4332" w:author="Huo Beata" w:date="2020-09-09T12:03:00Z">
              <w:r>
                <w:rPr>
                  <w:rFonts w:ascii="Times New Roman" w:hAnsi="Times New Roman" w:cs="Times New Roman"/>
                  <w:color w:val="auto"/>
                  <w:szCs w:val="21"/>
                  <w:rPrChange w:id="4333" w:author="小多 [2]" w:date="2020-09-23T09:33:07Z">
                    <w:rPr>
                      <w:rFonts w:ascii="宋体" w:hAnsi="宋体"/>
                      <w:szCs w:val="21"/>
                    </w:rPr>
                  </w:rPrChange>
                </w:rPr>
                <w:t>ffg</w:t>
              </w:r>
            </w:ins>
            <w:ins w:id="4334" w:author="Huo Beata" w:date="2020-09-09T12:03:00Z">
              <w:r>
                <w:rPr>
                  <w:rFonts w:hint="eastAsia" w:ascii="Times New Roman" w:hAnsi="Times New Roman" w:cs="Times New Roman"/>
                  <w:color w:val="auto"/>
                  <w:szCs w:val="21"/>
                  <w:rPrChange w:id="4335" w:author="小多 [2]" w:date="2020-09-23T09:33:07Z">
                    <w:rPr>
                      <w:rFonts w:hint="eastAsia" w:ascii="宋体" w:hAnsi="宋体"/>
                      <w:szCs w:val="21"/>
                    </w:rPr>
                  </w:rPrChange>
                </w:rPr>
                <w:t>。</w:t>
              </w:r>
            </w:ins>
          </w:p>
          <w:p>
            <w:pPr>
              <w:rPr>
                <w:ins w:id="4336" w:author="Huo Beata" w:date="2020-09-09T12:03:00Z"/>
                <w:rFonts w:ascii="Times New Roman" w:hAnsi="Times New Roman" w:cs="Times New Roman"/>
                <w:color w:val="auto"/>
                <w:szCs w:val="21"/>
                <w:rPrChange w:id="4337" w:author="小多 [2]" w:date="2020-09-23T09:33:07Z">
                  <w:rPr>
                    <w:ins w:id="4338" w:author="Huo Beata" w:date="2020-09-09T12:03:00Z"/>
                    <w:rFonts w:ascii="宋体" w:hAnsi="宋体"/>
                    <w:szCs w:val="21"/>
                  </w:rPr>
                </w:rPrChange>
              </w:rPr>
            </w:pPr>
            <w:ins w:id="4339" w:author="Huo Beata" w:date="2020-09-09T12:03:00Z">
              <w:r>
                <w:rPr>
                  <w:rFonts w:hint="eastAsia" w:ascii="Times New Roman" w:hAnsi="Times New Roman" w:cs="Times New Roman"/>
                  <w:color w:val="auto"/>
                  <w:szCs w:val="21"/>
                  <w:rPrChange w:id="4340" w:author="小多 [2]" w:date="2020-09-23T09:33:07Z">
                    <w:rPr>
                      <w:rFonts w:hint="eastAsia" w:ascii="宋体" w:hAnsi="宋体"/>
                      <w:szCs w:val="21"/>
                    </w:rPr>
                  </w:rPrChange>
                </w:rPr>
                <w:t>（</w:t>
              </w:r>
            </w:ins>
            <w:ins w:id="4341" w:author="Huo Beata" w:date="2020-09-09T12:03:00Z">
              <w:r>
                <w:rPr>
                  <w:rFonts w:ascii="Times New Roman" w:hAnsi="Times New Roman" w:cs="Times New Roman"/>
                  <w:color w:val="auto"/>
                  <w:szCs w:val="21"/>
                  <w:rPrChange w:id="4342" w:author="小多 [2]" w:date="2020-09-23T09:33:07Z">
                    <w:rPr>
                      <w:rFonts w:ascii="宋体" w:hAnsi="宋体"/>
                      <w:szCs w:val="21"/>
                    </w:rPr>
                  </w:rPrChange>
                </w:rPr>
                <w:t>2</w:t>
              </w:r>
            </w:ins>
            <w:ins w:id="4343" w:author="Huo Beata" w:date="2020-09-09T12:03:00Z">
              <w:r>
                <w:rPr>
                  <w:rFonts w:hint="eastAsia" w:ascii="Times New Roman" w:hAnsi="Times New Roman" w:cs="Times New Roman"/>
                  <w:color w:val="auto"/>
                  <w:szCs w:val="21"/>
                  <w:rPrChange w:id="4344" w:author="小多 [2]" w:date="2020-09-23T09:33:07Z">
                    <w:rPr>
                      <w:rFonts w:hint="eastAsia" w:ascii="宋体" w:hAnsi="宋体"/>
                      <w:szCs w:val="21"/>
                    </w:rPr>
                  </w:rPrChange>
                </w:rPr>
                <w:t>）软件设置参数时必须为在规定范围内的合理数值，</w:t>
              </w:r>
            </w:ins>
          </w:p>
          <w:p>
            <w:pPr>
              <w:rPr>
                <w:ins w:id="4345" w:author="Huo Beata" w:date="2020-09-09T12:03:00Z"/>
                <w:rFonts w:ascii="Times New Roman" w:hAnsi="Times New Roman" w:cs="Times New Roman"/>
                <w:color w:val="auto"/>
                <w:szCs w:val="21"/>
                <w:rPrChange w:id="4346" w:author="小多 [2]" w:date="2020-09-23T09:33:07Z">
                  <w:rPr>
                    <w:ins w:id="4347" w:author="Huo Beata" w:date="2020-09-09T12:03:00Z"/>
                    <w:rFonts w:ascii="宋体" w:hAnsi="宋体"/>
                    <w:szCs w:val="21"/>
                  </w:rPr>
                </w:rPrChange>
              </w:rPr>
            </w:pPr>
            <w:ins w:id="4348" w:author="Huo Beata" w:date="2020-09-09T12:03:00Z">
              <w:r>
                <w:rPr>
                  <w:rFonts w:hint="eastAsia" w:ascii="Times New Roman" w:hAnsi="Times New Roman" w:cs="Times New Roman"/>
                  <w:color w:val="auto"/>
                  <w:szCs w:val="21"/>
                  <w:rPrChange w:id="4349" w:author="小多 [2]" w:date="2020-09-23T09:33:07Z">
                    <w:rPr>
                      <w:rFonts w:hint="eastAsia" w:ascii="宋体" w:hAnsi="宋体"/>
                      <w:szCs w:val="21"/>
                    </w:rPr>
                  </w:rPrChange>
                </w:rPr>
                <w:t>如下：</w:t>
              </w:r>
            </w:ins>
          </w:p>
          <w:p>
            <w:pPr>
              <w:rPr>
                <w:ins w:id="4350" w:author="Huo Beata" w:date="2020-09-09T12:03:00Z"/>
                <w:rFonts w:ascii="Times New Roman" w:hAnsi="Times New Roman" w:cs="Times New Roman"/>
                <w:color w:val="auto"/>
                <w:szCs w:val="21"/>
                <w:rPrChange w:id="4351" w:author="小多 [2]" w:date="2020-09-23T09:33:07Z">
                  <w:rPr>
                    <w:ins w:id="4352" w:author="Huo Beata" w:date="2020-09-09T12:03:00Z"/>
                    <w:rFonts w:ascii="宋体" w:hAnsi="宋体"/>
                    <w:szCs w:val="21"/>
                  </w:rPr>
                </w:rPrChange>
              </w:rPr>
            </w:pPr>
            <w:ins w:id="4353" w:author="Huo Beata" w:date="2020-09-09T12:03:00Z">
              <w:r>
                <w:rPr>
                  <w:rFonts w:hint="eastAsia" w:ascii="Times New Roman" w:hAnsi="Times New Roman" w:cs="Times New Roman"/>
                  <w:color w:val="auto"/>
                  <w:szCs w:val="21"/>
                  <w:rPrChange w:id="4354" w:author="小多 [2]" w:date="2020-09-23T09:33:07Z">
                    <w:rPr>
                      <w:rFonts w:hint="eastAsia" w:ascii="宋体" w:hAnsi="宋体"/>
                      <w:szCs w:val="21"/>
                    </w:rPr>
                  </w:rPrChange>
                </w:rPr>
                <w:t>“心动过缓心率</w:t>
              </w:r>
            </w:ins>
            <w:ins w:id="4355" w:author="Huo Beata" w:date="2020-09-09T12:03:00Z">
              <w:r>
                <w:rPr>
                  <w:rFonts w:ascii="Times New Roman" w:hAnsi="Times New Roman" w:cs="Times New Roman"/>
                  <w:color w:val="auto"/>
                  <w:szCs w:val="21"/>
                  <w:rPrChange w:id="4356" w:author="小多 [2]" w:date="2020-09-23T09:33:07Z">
                    <w:rPr>
                      <w:rFonts w:ascii="宋体" w:hAnsi="宋体"/>
                      <w:szCs w:val="21"/>
                    </w:rPr>
                  </w:rPrChange>
                </w:rPr>
                <w:t>(bpm)”</w:t>
              </w:r>
            </w:ins>
            <w:ins w:id="4357" w:author="Huo Beata" w:date="2020-09-09T12:03:00Z">
              <w:r>
                <w:rPr>
                  <w:rFonts w:hint="eastAsia" w:ascii="Times New Roman" w:hAnsi="Times New Roman" w:cs="Times New Roman"/>
                  <w:color w:val="auto"/>
                  <w:szCs w:val="21"/>
                  <w:rPrChange w:id="4358" w:author="小多 [2]" w:date="2020-09-23T09:33:07Z">
                    <w:rPr>
                      <w:rFonts w:hint="eastAsia" w:ascii="宋体" w:hAnsi="宋体"/>
                      <w:szCs w:val="21"/>
                    </w:rPr>
                  </w:rPrChange>
                </w:rPr>
                <w:t>，输入范围</w:t>
              </w:r>
            </w:ins>
            <w:ins w:id="4359" w:author="Huo Beata" w:date="2020-09-09T12:03:00Z">
              <w:r>
                <w:rPr>
                  <w:rFonts w:ascii="Times New Roman" w:hAnsi="Times New Roman" w:cs="Times New Roman"/>
                  <w:color w:val="auto"/>
                  <w:szCs w:val="21"/>
                  <w:rPrChange w:id="4360" w:author="小多 [2]" w:date="2020-09-23T09:33:07Z">
                    <w:rPr>
                      <w:rFonts w:ascii="宋体" w:hAnsi="宋体"/>
                      <w:szCs w:val="21"/>
                    </w:rPr>
                  </w:rPrChange>
                </w:rPr>
                <w:t>20~120</w:t>
              </w:r>
            </w:ins>
          </w:p>
          <w:p>
            <w:pPr>
              <w:rPr>
                <w:ins w:id="4361" w:author="Huo Beata" w:date="2020-09-09T12:03:00Z"/>
                <w:rFonts w:ascii="Times New Roman" w:hAnsi="Times New Roman" w:cs="Times New Roman"/>
                <w:color w:val="auto"/>
                <w:szCs w:val="21"/>
                <w:rPrChange w:id="4362" w:author="小多 [2]" w:date="2020-09-23T09:33:07Z">
                  <w:rPr>
                    <w:ins w:id="4363" w:author="Huo Beata" w:date="2020-09-09T12:03:00Z"/>
                    <w:rFonts w:ascii="宋体" w:hAnsi="宋体"/>
                    <w:szCs w:val="21"/>
                  </w:rPr>
                </w:rPrChange>
              </w:rPr>
            </w:pPr>
            <w:ins w:id="4364" w:author="Huo Beata" w:date="2020-09-09T12:03:00Z">
              <w:r>
                <w:rPr>
                  <w:rFonts w:hint="eastAsia" w:ascii="Times New Roman" w:hAnsi="Times New Roman" w:cs="Times New Roman"/>
                  <w:color w:val="auto"/>
                  <w:szCs w:val="21"/>
                  <w:rPrChange w:id="4365" w:author="小多 [2]" w:date="2020-09-23T09:33:07Z">
                    <w:rPr>
                      <w:rFonts w:hint="eastAsia" w:ascii="宋体" w:hAnsi="宋体"/>
                      <w:szCs w:val="21"/>
                    </w:rPr>
                  </w:rPrChange>
                </w:rPr>
                <w:t>“心动过缓心搏数”，输入范围</w:t>
              </w:r>
            </w:ins>
            <w:ins w:id="4366" w:author="Huo Beata" w:date="2020-09-09T12:03:00Z">
              <w:r>
                <w:rPr>
                  <w:rFonts w:ascii="Times New Roman" w:hAnsi="Times New Roman" w:cs="Times New Roman"/>
                  <w:color w:val="auto"/>
                  <w:szCs w:val="21"/>
                  <w:rPrChange w:id="4367" w:author="小多 [2]" w:date="2020-09-23T09:33:07Z">
                    <w:rPr>
                      <w:rFonts w:ascii="宋体" w:hAnsi="宋体"/>
                      <w:szCs w:val="21"/>
                    </w:rPr>
                  </w:rPrChange>
                </w:rPr>
                <w:t>1~16</w:t>
              </w:r>
            </w:ins>
          </w:p>
          <w:p>
            <w:pPr>
              <w:rPr>
                <w:ins w:id="4368" w:author="Huo Beata" w:date="2020-09-09T12:03:00Z"/>
                <w:rFonts w:ascii="Times New Roman" w:hAnsi="Times New Roman" w:cs="Times New Roman"/>
                <w:color w:val="auto"/>
                <w:szCs w:val="21"/>
                <w:rPrChange w:id="4369" w:author="小多 [2]" w:date="2020-09-23T09:33:07Z">
                  <w:rPr>
                    <w:ins w:id="4370" w:author="Huo Beata" w:date="2020-09-09T12:03:00Z"/>
                    <w:rFonts w:ascii="宋体" w:hAnsi="宋体"/>
                    <w:szCs w:val="21"/>
                  </w:rPr>
                </w:rPrChange>
              </w:rPr>
            </w:pPr>
            <w:ins w:id="4371" w:author="Huo Beata" w:date="2020-09-09T12:03:00Z">
              <w:r>
                <w:rPr>
                  <w:rFonts w:hint="eastAsia" w:ascii="Times New Roman" w:hAnsi="Times New Roman" w:cs="Times New Roman"/>
                  <w:color w:val="auto"/>
                  <w:szCs w:val="21"/>
                  <w:rPrChange w:id="4372" w:author="小多 [2]" w:date="2020-09-23T09:33:07Z">
                    <w:rPr>
                      <w:rFonts w:hint="eastAsia" w:ascii="宋体" w:hAnsi="宋体"/>
                      <w:szCs w:val="21"/>
                    </w:rPr>
                  </w:rPrChange>
                </w:rPr>
                <w:t>“心动过速心率</w:t>
              </w:r>
            </w:ins>
            <w:ins w:id="4373" w:author="Huo Beata" w:date="2020-09-09T12:03:00Z">
              <w:r>
                <w:rPr>
                  <w:rFonts w:ascii="Times New Roman" w:hAnsi="Times New Roman" w:cs="Times New Roman"/>
                  <w:color w:val="auto"/>
                  <w:szCs w:val="21"/>
                  <w:rPrChange w:id="4374" w:author="小多 [2]" w:date="2020-09-23T09:33:07Z">
                    <w:rPr>
                      <w:rFonts w:ascii="宋体" w:hAnsi="宋体"/>
                      <w:szCs w:val="21"/>
                    </w:rPr>
                  </w:rPrChange>
                </w:rPr>
                <w:t>(bpm)”</w:t>
              </w:r>
            </w:ins>
            <w:ins w:id="4375" w:author="Huo Beata" w:date="2020-09-09T12:03:00Z">
              <w:r>
                <w:rPr>
                  <w:rFonts w:hint="eastAsia" w:ascii="Times New Roman" w:hAnsi="Times New Roman" w:cs="Times New Roman"/>
                  <w:color w:val="auto"/>
                  <w:szCs w:val="21"/>
                  <w:rPrChange w:id="4376" w:author="小多 [2]" w:date="2020-09-23T09:33:07Z">
                    <w:rPr>
                      <w:rFonts w:hint="eastAsia" w:ascii="宋体" w:hAnsi="宋体"/>
                      <w:szCs w:val="21"/>
                    </w:rPr>
                  </w:rPrChange>
                </w:rPr>
                <w:t>，</w:t>
              </w:r>
            </w:ins>
            <w:ins w:id="4377" w:author="Huo Beata" w:date="2020-09-09T12:03:00Z">
              <w:r>
                <w:rPr>
                  <w:rFonts w:ascii="Times New Roman" w:hAnsi="Times New Roman" w:cs="Times New Roman"/>
                  <w:color w:val="auto"/>
                  <w:szCs w:val="21"/>
                  <w:rPrChange w:id="4378" w:author="小多 [2]" w:date="2020-09-23T09:33:07Z">
                    <w:rPr>
                      <w:rFonts w:ascii="宋体" w:hAnsi="宋体"/>
                      <w:szCs w:val="21"/>
                    </w:rPr>
                  </w:rPrChange>
                </w:rPr>
                <w:t xml:space="preserve"> </w:t>
              </w:r>
            </w:ins>
            <w:ins w:id="4379" w:author="Huo Beata" w:date="2020-09-09T12:03:00Z">
              <w:r>
                <w:rPr>
                  <w:rFonts w:hint="eastAsia" w:ascii="Times New Roman" w:hAnsi="Times New Roman" w:cs="Times New Roman"/>
                  <w:color w:val="auto"/>
                  <w:szCs w:val="21"/>
                  <w:rPrChange w:id="4380" w:author="小多 [2]" w:date="2020-09-23T09:33:07Z">
                    <w:rPr>
                      <w:rFonts w:hint="eastAsia" w:ascii="宋体" w:hAnsi="宋体"/>
                      <w:szCs w:val="21"/>
                    </w:rPr>
                  </w:rPrChange>
                </w:rPr>
                <w:t>输入范围</w:t>
              </w:r>
            </w:ins>
            <w:ins w:id="4381" w:author="Huo Beata" w:date="2020-09-09T12:03:00Z">
              <w:r>
                <w:rPr>
                  <w:rFonts w:ascii="Times New Roman" w:hAnsi="Times New Roman" w:cs="Times New Roman"/>
                  <w:color w:val="auto"/>
                  <w:szCs w:val="21"/>
                  <w:rPrChange w:id="4382" w:author="小多 [2]" w:date="2020-09-23T09:33:07Z">
                    <w:rPr>
                      <w:rFonts w:ascii="宋体" w:hAnsi="宋体"/>
                      <w:szCs w:val="21"/>
                    </w:rPr>
                  </w:rPrChange>
                </w:rPr>
                <w:t>50~250</w:t>
              </w:r>
            </w:ins>
          </w:p>
          <w:p>
            <w:pPr>
              <w:rPr>
                <w:ins w:id="4383" w:author="Huo Beata" w:date="2020-09-09T12:03:00Z"/>
                <w:rFonts w:ascii="Times New Roman" w:hAnsi="Times New Roman" w:cs="Times New Roman"/>
                <w:color w:val="auto"/>
                <w:szCs w:val="21"/>
                <w:rPrChange w:id="4384" w:author="小多 [2]" w:date="2020-09-23T09:33:07Z">
                  <w:rPr>
                    <w:ins w:id="4385" w:author="Huo Beata" w:date="2020-09-09T12:03:00Z"/>
                    <w:rFonts w:ascii="宋体" w:hAnsi="宋体"/>
                    <w:szCs w:val="21"/>
                  </w:rPr>
                </w:rPrChange>
              </w:rPr>
            </w:pPr>
            <w:ins w:id="4386" w:author="Huo Beata" w:date="2020-09-09T12:03:00Z">
              <w:r>
                <w:rPr>
                  <w:rFonts w:hint="eastAsia" w:ascii="Times New Roman" w:hAnsi="Times New Roman" w:cs="Times New Roman"/>
                  <w:color w:val="auto"/>
                  <w:szCs w:val="21"/>
                  <w:rPrChange w:id="4387" w:author="小多 [2]" w:date="2020-09-23T09:33:07Z">
                    <w:rPr>
                      <w:rFonts w:hint="eastAsia" w:ascii="宋体" w:hAnsi="宋体"/>
                      <w:szCs w:val="21"/>
                    </w:rPr>
                  </w:rPrChange>
                </w:rPr>
                <w:t>“心动过速心搏数”，输入范围</w:t>
              </w:r>
            </w:ins>
            <w:ins w:id="4388" w:author="Huo Beata" w:date="2020-09-09T12:03:00Z">
              <w:r>
                <w:rPr>
                  <w:rFonts w:ascii="Times New Roman" w:hAnsi="Times New Roman" w:cs="Times New Roman"/>
                  <w:color w:val="auto"/>
                  <w:szCs w:val="21"/>
                  <w:rPrChange w:id="4389" w:author="小多 [2]" w:date="2020-09-23T09:33:07Z">
                    <w:rPr>
                      <w:rFonts w:ascii="宋体" w:hAnsi="宋体"/>
                      <w:szCs w:val="21"/>
                    </w:rPr>
                  </w:rPrChange>
                </w:rPr>
                <w:t>1~16</w:t>
              </w:r>
            </w:ins>
          </w:p>
          <w:p>
            <w:pPr>
              <w:rPr>
                <w:ins w:id="4390" w:author="Huo Beata" w:date="2020-09-09T12:03:00Z"/>
                <w:rFonts w:ascii="Times New Roman" w:hAnsi="Times New Roman" w:cs="Times New Roman"/>
                <w:color w:val="auto"/>
                <w:szCs w:val="21"/>
                <w:rPrChange w:id="4391" w:author="小多 [2]" w:date="2020-09-23T09:33:07Z">
                  <w:rPr>
                    <w:ins w:id="4392" w:author="Huo Beata" w:date="2020-09-09T12:03:00Z"/>
                    <w:rFonts w:ascii="宋体" w:hAnsi="宋体"/>
                    <w:szCs w:val="21"/>
                  </w:rPr>
                </w:rPrChange>
              </w:rPr>
            </w:pPr>
            <w:ins w:id="4393" w:author="Huo Beata" w:date="2020-09-09T12:03:00Z">
              <w:r>
                <w:rPr>
                  <w:rFonts w:hint="eastAsia" w:ascii="Times New Roman" w:hAnsi="Times New Roman" w:cs="Times New Roman"/>
                  <w:color w:val="auto"/>
                  <w:szCs w:val="21"/>
                  <w:rPrChange w:id="4394" w:author="小多 [2]" w:date="2020-09-23T09:33:07Z">
                    <w:rPr>
                      <w:rFonts w:hint="eastAsia" w:ascii="宋体" w:hAnsi="宋体"/>
                      <w:szCs w:val="21"/>
                    </w:rPr>
                  </w:rPrChange>
                </w:rPr>
                <w:t>“室速心率</w:t>
              </w:r>
            </w:ins>
            <w:ins w:id="4395" w:author="Huo Beata" w:date="2020-09-09T12:03:00Z">
              <w:r>
                <w:rPr>
                  <w:rFonts w:ascii="Times New Roman" w:hAnsi="Times New Roman" w:cs="Times New Roman"/>
                  <w:color w:val="auto"/>
                  <w:szCs w:val="21"/>
                  <w:rPrChange w:id="4396" w:author="小多 [2]" w:date="2020-09-23T09:33:07Z">
                    <w:rPr>
                      <w:rFonts w:ascii="宋体" w:hAnsi="宋体"/>
                      <w:szCs w:val="21"/>
                    </w:rPr>
                  </w:rPrChange>
                </w:rPr>
                <w:t>(bpm)”</w:t>
              </w:r>
            </w:ins>
            <w:ins w:id="4397" w:author="Huo Beata" w:date="2020-09-09T12:03:00Z">
              <w:r>
                <w:rPr>
                  <w:rFonts w:hint="eastAsia" w:ascii="Times New Roman" w:hAnsi="Times New Roman" w:cs="Times New Roman"/>
                  <w:color w:val="auto"/>
                  <w:szCs w:val="21"/>
                  <w:rPrChange w:id="4398" w:author="小多 [2]" w:date="2020-09-23T09:33:07Z">
                    <w:rPr>
                      <w:rFonts w:hint="eastAsia" w:ascii="宋体" w:hAnsi="宋体"/>
                      <w:szCs w:val="21"/>
                    </w:rPr>
                  </w:rPrChange>
                </w:rPr>
                <w:t>，输入范围</w:t>
              </w:r>
            </w:ins>
            <w:ins w:id="4399" w:author="Huo Beata" w:date="2020-09-09T12:03:00Z">
              <w:r>
                <w:rPr>
                  <w:rFonts w:ascii="Times New Roman" w:hAnsi="Times New Roman" w:cs="Times New Roman"/>
                  <w:color w:val="auto"/>
                  <w:szCs w:val="21"/>
                  <w:rPrChange w:id="4400" w:author="小多 [2]" w:date="2020-09-23T09:33:07Z">
                    <w:rPr>
                      <w:rFonts w:ascii="宋体" w:hAnsi="宋体"/>
                      <w:szCs w:val="21"/>
                    </w:rPr>
                  </w:rPrChange>
                </w:rPr>
                <w:t>50~150</w:t>
              </w:r>
            </w:ins>
          </w:p>
          <w:p>
            <w:pPr>
              <w:rPr>
                <w:ins w:id="4401" w:author="Huo Beata" w:date="2020-09-09T12:03:00Z"/>
                <w:rFonts w:ascii="Times New Roman" w:hAnsi="Times New Roman" w:cs="Times New Roman"/>
                <w:color w:val="auto"/>
                <w:szCs w:val="21"/>
                <w:rPrChange w:id="4402" w:author="小多 [2]" w:date="2020-09-23T09:33:07Z">
                  <w:rPr>
                    <w:ins w:id="4403" w:author="Huo Beata" w:date="2020-09-09T12:03:00Z"/>
                    <w:rFonts w:ascii="宋体" w:hAnsi="宋体"/>
                    <w:szCs w:val="21"/>
                  </w:rPr>
                </w:rPrChange>
              </w:rPr>
            </w:pPr>
            <w:ins w:id="4404" w:author="Huo Beata" w:date="2020-09-09T12:03:00Z">
              <w:r>
                <w:rPr>
                  <w:rFonts w:hint="eastAsia" w:ascii="Times New Roman" w:hAnsi="Times New Roman" w:cs="Times New Roman"/>
                  <w:color w:val="auto"/>
                  <w:szCs w:val="21"/>
                  <w:rPrChange w:id="4405" w:author="小多 [2]" w:date="2020-09-23T09:33:07Z">
                    <w:rPr>
                      <w:rFonts w:hint="eastAsia" w:ascii="宋体" w:hAnsi="宋体"/>
                      <w:szCs w:val="21"/>
                    </w:rPr>
                  </w:rPrChange>
                </w:rPr>
                <w:t>“室速心搏数”，输入范围</w:t>
              </w:r>
            </w:ins>
            <w:ins w:id="4406" w:author="Huo Beata" w:date="2020-09-09T12:03:00Z">
              <w:r>
                <w:rPr>
                  <w:rFonts w:ascii="Times New Roman" w:hAnsi="Times New Roman" w:cs="Times New Roman"/>
                  <w:color w:val="auto"/>
                  <w:szCs w:val="21"/>
                  <w:rPrChange w:id="4407" w:author="小多 [2]" w:date="2020-09-23T09:33:07Z">
                    <w:rPr>
                      <w:rFonts w:ascii="宋体" w:hAnsi="宋体"/>
                      <w:szCs w:val="21"/>
                    </w:rPr>
                  </w:rPrChange>
                </w:rPr>
                <w:t>3~20</w:t>
              </w:r>
            </w:ins>
          </w:p>
          <w:p>
            <w:pPr>
              <w:rPr>
                <w:ins w:id="4408" w:author="Huo Beata" w:date="2020-09-09T12:03:00Z"/>
                <w:rFonts w:ascii="Times New Roman" w:hAnsi="Times New Roman" w:cs="Times New Roman"/>
                <w:color w:val="auto"/>
                <w:szCs w:val="21"/>
                <w:rPrChange w:id="4409" w:author="小多 [2]" w:date="2020-09-23T09:33:07Z">
                  <w:rPr>
                    <w:ins w:id="4410" w:author="Huo Beata" w:date="2020-09-09T12:03:00Z"/>
                    <w:rFonts w:ascii="宋体" w:hAnsi="宋体"/>
                    <w:szCs w:val="21"/>
                  </w:rPr>
                </w:rPrChange>
              </w:rPr>
            </w:pPr>
            <w:ins w:id="4411" w:author="Huo Beata" w:date="2020-09-09T12:03:00Z">
              <w:r>
                <w:rPr>
                  <w:rFonts w:hint="eastAsia" w:ascii="Times New Roman" w:hAnsi="Times New Roman" w:cs="Times New Roman"/>
                  <w:color w:val="auto"/>
                  <w:szCs w:val="21"/>
                  <w:rPrChange w:id="4412" w:author="小多 [2]" w:date="2020-09-23T09:33:07Z">
                    <w:rPr>
                      <w:rFonts w:hint="eastAsia" w:ascii="宋体" w:hAnsi="宋体"/>
                      <w:szCs w:val="21"/>
                    </w:rPr>
                  </w:rPrChange>
                </w:rPr>
                <w:t>“室上早提前量（</w:t>
              </w:r>
            </w:ins>
            <w:ins w:id="4413" w:author="Huo Beata" w:date="2020-09-09T12:03:00Z">
              <w:r>
                <w:rPr>
                  <w:rFonts w:ascii="Times New Roman" w:hAnsi="Times New Roman" w:cs="Times New Roman"/>
                  <w:color w:val="auto"/>
                  <w:szCs w:val="21"/>
                  <w:rPrChange w:id="4414" w:author="小多 [2]" w:date="2020-09-23T09:33:07Z">
                    <w:rPr>
                      <w:rFonts w:ascii="宋体" w:hAnsi="宋体"/>
                      <w:szCs w:val="21"/>
                    </w:rPr>
                  </w:rPrChange>
                </w:rPr>
                <w:t>%</w:t>
              </w:r>
            </w:ins>
            <w:ins w:id="4415" w:author="Huo Beata" w:date="2020-09-09T12:03:00Z">
              <w:r>
                <w:rPr>
                  <w:rFonts w:hint="eastAsia" w:ascii="Times New Roman" w:hAnsi="Times New Roman" w:cs="Times New Roman"/>
                  <w:color w:val="auto"/>
                  <w:szCs w:val="21"/>
                  <w:rPrChange w:id="4416" w:author="小多 [2]" w:date="2020-09-23T09:33:07Z">
                    <w:rPr>
                      <w:rFonts w:hint="eastAsia" w:ascii="宋体" w:hAnsi="宋体"/>
                      <w:szCs w:val="21"/>
                    </w:rPr>
                  </w:rPrChange>
                </w:rPr>
                <w:t>）”，输入范围</w:t>
              </w:r>
            </w:ins>
            <w:ins w:id="4417" w:author="Huo Beata" w:date="2020-09-09T12:03:00Z">
              <w:r>
                <w:rPr>
                  <w:rFonts w:ascii="Times New Roman" w:hAnsi="Times New Roman" w:cs="Times New Roman"/>
                  <w:color w:val="auto"/>
                  <w:szCs w:val="21"/>
                  <w:rPrChange w:id="4418" w:author="小多 [2]" w:date="2020-09-23T09:33:07Z">
                    <w:rPr>
                      <w:rFonts w:ascii="宋体" w:hAnsi="宋体"/>
                      <w:szCs w:val="21"/>
                    </w:rPr>
                  </w:rPrChange>
                </w:rPr>
                <w:t>10~99</w:t>
              </w:r>
            </w:ins>
          </w:p>
          <w:p>
            <w:pPr>
              <w:rPr>
                <w:ins w:id="4419" w:author="Huo Beata" w:date="2020-09-09T12:03:00Z"/>
                <w:rFonts w:ascii="Times New Roman" w:hAnsi="Times New Roman" w:cs="Times New Roman"/>
                <w:color w:val="auto"/>
                <w:szCs w:val="21"/>
                <w:rPrChange w:id="4420" w:author="小多 [2]" w:date="2020-09-23T09:33:07Z">
                  <w:rPr>
                    <w:ins w:id="4421" w:author="Huo Beata" w:date="2020-09-09T12:03:00Z"/>
                    <w:rFonts w:ascii="宋体" w:hAnsi="宋体"/>
                    <w:szCs w:val="21"/>
                  </w:rPr>
                </w:rPrChange>
              </w:rPr>
            </w:pPr>
            <w:ins w:id="4422" w:author="Huo Beata" w:date="2020-09-09T12:03:00Z">
              <w:r>
                <w:rPr>
                  <w:rFonts w:hint="eastAsia" w:ascii="Times New Roman" w:hAnsi="Times New Roman" w:cs="Times New Roman"/>
                  <w:color w:val="auto"/>
                  <w:szCs w:val="21"/>
                  <w:rPrChange w:id="4423" w:author="小多 [2]" w:date="2020-09-23T09:33:07Z">
                    <w:rPr>
                      <w:rFonts w:hint="eastAsia" w:ascii="宋体" w:hAnsi="宋体"/>
                      <w:szCs w:val="21"/>
                    </w:rPr>
                  </w:rPrChange>
                </w:rPr>
                <w:t>“计算参考节律的心搏个数”，输入范围</w:t>
              </w:r>
            </w:ins>
            <w:ins w:id="4424" w:author="Huo Beata" w:date="2020-09-09T12:03:00Z">
              <w:r>
                <w:rPr>
                  <w:rFonts w:ascii="Times New Roman" w:hAnsi="Times New Roman" w:cs="Times New Roman"/>
                  <w:color w:val="auto"/>
                  <w:szCs w:val="21"/>
                  <w:rPrChange w:id="4425" w:author="小多 [2]" w:date="2020-09-23T09:33:07Z">
                    <w:rPr>
                      <w:rFonts w:ascii="宋体" w:hAnsi="宋体"/>
                      <w:szCs w:val="21"/>
                    </w:rPr>
                  </w:rPrChange>
                </w:rPr>
                <w:t>1~50</w:t>
              </w:r>
            </w:ins>
          </w:p>
          <w:p>
            <w:pPr>
              <w:rPr>
                <w:ins w:id="4426" w:author="Huo Beata" w:date="2020-09-09T12:03:00Z"/>
                <w:del w:id="4427" w:author="小多" w:date="2020-09-16T22:28:00Z"/>
                <w:rFonts w:ascii="Times New Roman" w:hAnsi="Times New Roman" w:cs="Times New Roman"/>
                <w:color w:val="auto"/>
                <w:szCs w:val="21"/>
                <w:rPrChange w:id="4428" w:author="小多 [2]" w:date="2020-09-23T09:33:07Z">
                  <w:rPr>
                    <w:ins w:id="4429" w:author="Huo Beata" w:date="2020-09-09T12:03:00Z"/>
                    <w:del w:id="4430" w:author="小多" w:date="2020-09-16T22:28:00Z"/>
                    <w:rFonts w:ascii="宋体" w:hAnsi="宋体"/>
                    <w:szCs w:val="21"/>
                  </w:rPr>
                </w:rPrChange>
              </w:rPr>
            </w:pPr>
          </w:p>
          <w:p>
            <w:pPr>
              <w:rPr>
                <w:ins w:id="4431" w:author="Huo Beata" w:date="2020-09-09T12:03:00Z"/>
                <w:rFonts w:ascii="Times New Roman" w:hAnsi="Times New Roman" w:cs="Times New Roman"/>
                <w:color w:val="auto"/>
                <w:szCs w:val="21"/>
                <w:rPrChange w:id="4432" w:author="小多 [2]" w:date="2020-09-23T09:33:07Z">
                  <w:rPr>
                    <w:ins w:id="4433" w:author="Huo Beata" w:date="2020-09-09T12:03:00Z"/>
                    <w:rFonts w:ascii="宋体" w:hAnsi="宋体"/>
                    <w:szCs w:val="21"/>
                  </w:rPr>
                </w:rPrChange>
              </w:rPr>
            </w:pPr>
          </w:p>
          <w:p>
            <w:pPr>
              <w:rPr>
                <w:ins w:id="4434" w:author="Huo Beata" w:date="2020-09-09T12:03:00Z"/>
                <w:rFonts w:ascii="Times New Roman" w:hAnsi="Times New Roman" w:cs="Times New Roman"/>
                <w:color w:val="auto"/>
                <w:szCs w:val="21"/>
                <w:rPrChange w:id="4435" w:author="小多 [2]" w:date="2020-09-23T09:33:07Z">
                  <w:rPr>
                    <w:ins w:id="4436" w:author="Huo Beata" w:date="2020-09-09T12:03:00Z"/>
                    <w:rFonts w:ascii="宋体" w:hAnsi="宋体"/>
                    <w:szCs w:val="21"/>
                  </w:rPr>
                </w:rPrChange>
              </w:rPr>
            </w:pPr>
            <w:ins w:id="4437" w:author="Huo Beata" w:date="2020-09-09T12:03:00Z">
              <w:r>
                <w:rPr>
                  <w:rFonts w:ascii="Times New Roman" w:hAnsi="Times New Roman" w:cs="Times New Roman"/>
                  <w:color w:val="auto"/>
                  <w:szCs w:val="21"/>
                  <w:rPrChange w:id="4438" w:author="小多 [2]" w:date="2020-09-23T09:33:07Z">
                    <w:rPr>
                      <w:rFonts w:ascii="宋体" w:hAnsi="宋体"/>
                      <w:szCs w:val="21"/>
                    </w:rPr>
                  </w:rPrChange>
                </w:rPr>
                <w:t xml:space="preserve">2.1.7 </w:t>
              </w:r>
            </w:ins>
            <w:ins w:id="4439" w:author="Huo Beata" w:date="2020-09-09T12:03:00Z">
              <w:r>
                <w:rPr>
                  <w:rFonts w:hint="eastAsia" w:ascii="Times New Roman" w:hAnsi="Times New Roman" w:cs="Times New Roman"/>
                  <w:color w:val="auto"/>
                  <w:szCs w:val="21"/>
                  <w:rPrChange w:id="4440" w:author="小多 [2]" w:date="2020-09-23T09:33:07Z">
                    <w:rPr>
                      <w:rFonts w:hint="eastAsia" w:ascii="宋体" w:hAnsi="宋体"/>
                      <w:szCs w:val="21"/>
                    </w:rPr>
                  </w:rPrChange>
                </w:rPr>
                <w:t>用户访问控制</w:t>
              </w:r>
            </w:ins>
          </w:p>
          <w:p>
            <w:pPr>
              <w:rPr>
                <w:ins w:id="4441" w:author="Huo Beata" w:date="2020-09-09T12:03:00Z"/>
                <w:rFonts w:ascii="Times New Roman" w:hAnsi="Times New Roman" w:cs="Times New Roman"/>
                <w:color w:val="auto"/>
                <w:szCs w:val="21"/>
                <w:rPrChange w:id="4442" w:author="小多 [2]" w:date="2020-09-23T09:33:07Z">
                  <w:rPr>
                    <w:ins w:id="4443" w:author="Huo Beata" w:date="2020-09-09T12:03:00Z"/>
                    <w:rFonts w:ascii="宋体" w:hAnsi="宋体"/>
                    <w:szCs w:val="21"/>
                  </w:rPr>
                </w:rPrChange>
              </w:rPr>
            </w:pPr>
            <w:ins w:id="4444" w:author="Huo Beata" w:date="2020-09-09T12:03:00Z">
              <w:r>
                <w:rPr>
                  <w:rFonts w:hint="eastAsia" w:ascii="Times New Roman" w:hAnsi="Times New Roman" w:cs="Times New Roman"/>
                  <w:color w:val="auto"/>
                  <w:szCs w:val="21"/>
                  <w:rPrChange w:id="4445" w:author="小多 [2]" w:date="2020-09-23T09:33:07Z">
                    <w:rPr>
                      <w:rFonts w:hint="eastAsia" w:ascii="宋体" w:hAnsi="宋体"/>
                      <w:szCs w:val="21"/>
                    </w:rPr>
                  </w:rPrChange>
                </w:rPr>
                <w:t>软件的用户访问控制管理机制为使用用户名、密码进行软件登录。</w:t>
              </w:r>
            </w:ins>
          </w:p>
          <w:p>
            <w:pPr>
              <w:rPr>
                <w:ins w:id="4446" w:author="Huo Beata" w:date="2020-09-09T12:03:00Z"/>
                <w:rFonts w:ascii="Times New Roman" w:hAnsi="Times New Roman" w:cs="Times New Roman"/>
                <w:color w:val="auto"/>
                <w:szCs w:val="21"/>
                <w:rPrChange w:id="4447" w:author="小多 [2]" w:date="2020-09-23T09:33:07Z">
                  <w:rPr>
                    <w:ins w:id="4448" w:author="Huo Beata" w:date="2020-09-09T12:03:00Z"/>
                    <w:rFonts w:ascii="宋体" w:hAnsi="宋体"/>
                    <w:szCs w:val="21"/>
                  </w:rPr>
                </w:rPrChange>
              </w:rPr>
            </w:pPr>
            <w:ins w:id="4449" w:author="Huo Beata" w:date="2020-09-09T12:03:00Z">
              <w:r>
                <w:rPr>
                  <w:rFonts w:ascii="Times New Roman" w:hAnsi="Times New Roman" w:cs="Times New Roman"/>
                  <w:color w:val="auto"/>
                  <w:szCs w:val="21"/>
                  <w:rPrChange w:id="4450" w:author="小多 [2]" w:date="2020-09-23T09:33:07Z">
                    <w:rPr>
                      <w:rFonts w:ascii="宋体" w:hAnsi="宋体"/>
                      <w:szCs w:val="21"/>
                    </w:rPr>
                  </w:rPrChange>
                </w:rPr>
                <w:t xml:space="preserve">2.1.8 </w:t>
              </w:r>
            </w:ins>
            <w:ins w:id="4451" w:author="Huo Beata" w:date="2020-09-09T12:03:00Z">
              <w:r>
                <w:rPr>
                  <w:rFonts w:hint="eastAsia" w:ascii="Times New Roman" w:hAnsi="Times New Roman" w:cs="Times New Roman"/>
                  <w:color w:val="auto"/>
                  <w:szCs w:val="21"/>
                  <w:rPrChange w:id="4452" w:author="小多 [2]" w:date="2020-09-23T09:33:07Z">
                    <w:rPr>
                      <w:rFonts w:hint="eastAsia" w:ascii="宋体" w:hAnsi="宋体"/>
                      <w:szCs w:val="21"/>
                    </w:rPr>
                  </w:rPrChange>
                </w:rPr>
                <w:t>版权保护</w:t>
              </w:r>
            </w:ins>
          </w:p>
          <w:p>
            <w:pPr>
              <w:rPr>
                <w:ins w:id="4453" w:author="Huo Beata" w:date="2020-09-09T12:03:00Z"/>
                <w:rFonts w:ascii="Times New Roman" w:hAnsi="Times New Roman" w:cs="Times New Roman"/>
                <w:color w:val="auto"/>
                <w:szCs w:val="21"/>
                <w:rPrChange w:id="4454" w:author="小多 [2]" w:date="2020-09-23T09:33:07Z">
                  <w:rPr>
                    <w:ins w:id="4455" w:author="Huo Beata" w:date="2020-09-09T12:03:00Z"/>
                    <w:rFonts w:ascii="宋体" w:hAnsi="宋体"/>
                    <w:szCs w:val="21"/>
                  </w:rPr>
                </w:rPrChange>
              </w:rPr>
            </w:pPr>
            <w:ins w:id="4456" w:author="Huo Beata" w:date="2020-09-09T12:03:00Z">
              <w:r>
                <w:rPr>
                  <w:rFonts w:hint="eastAsia" w:ascii="Times New Roman" w:hAnsi="Times New Roman" w:cs="Times New Roman"/>
                  <w:color w:val="auto"/>
                  <w:szCs w:val="21"/>
                  <w:rPrChange w:id="4457" w:author="小多 [2]" w:date="2020-09-23T09:33:07Z">
                    <w:rPr>
                      <w:rFonts w:hint="eastAsia" w:ascii="宋体" w:hAnsi="宋体"/>
                      <w:szCs w:val="21"/>
                    </w:rPr>
                  </w:rPrChange>
                </w:rPr>
                <w:t>本软件采取用户名、密码的方式进行版权保护。</w:t>
              </w:r>
            </w:ins>
          </w:p>
          <w:p>
            <w:pPr>
              <w:rPr>
                <w:ins w:id="4458" w:author="Huo Beata" w:date="2020-09-09T12:03:00Z"/>
                <w:rFonts w:ascii="Times New Roman" w:hAnsi="Times New Roman" w:cs="Times New Roman"/>
                <w:color w:val="auto"/>
                <w:szCs w:val="21"/>
                <w:rPrChange w:id="4459" w:author="小多 [2]" w:date="2020-09-23T09:33:07Z">
                  <w:rPr>
                    <w:ins w:id="4460" w:author="Huo Beata" w:date="2020-09-09T12:03:00Z"/>
                    <w:rFonts w:ascii="宋体" w:hAnsi="宋体"/>
                    <w:szCs w:val="21"/>
                  </w:rPr>
                </w:rPrChange>
              </w:rPr>
            </w:pPr>
            <w:ins w:id="4461" w:author="Huo Beata" w:date="2020-09-09T12:03:00Z">
              <w:r>
                <w:rPr>
                  <w:rFonts w:ascii="Times New Roman" w:hAnsi="Times New Roman" w:cs="Times New Roman"/>
                  <w:color w:val="auto"/>
                  <w:szCs w:val="21"/>
                  <w:rPrChange w:id="4462" w:author="小多 [2]" w:date="2020-09-23T09:33:07Z">
                    <w:rPr>
                      <w:rFonts w:ascii="宋体" w:hAnsi="宋体"/>
                      <w:szCs w:val="21"/>
                    </w:rPr>
                  </w:rPrChange>
                </w:rPr>
                <w:t xml:space="preserve">2.1.9 </w:t>
              </w:r>
            </w:ins>
            <w:ins w:id="4463" w:author="Huo Beata" w:date="2020-09-09T12:03:00Z">
              <w:r>
                <w:rPr>
                  <w:rFonts w:hint="eastAsia" w:ascii="Times New Roman" w:hAnsi="Times New Roman" w:cs="Times New Roman"/>
                  <w:color w:val="auto"/>
                  <w:szCs w:val="21"/>
                  <w:rPrChange w:id="4464" w:author="小多 [2]" w:date="2020-09-23T09:33:07Z">
                    <w:rPr>
                      <w:rFonts w:hint="eastAsia" w:ascii="宋体" w:hAnsi="宋体"/>
                      <w:szCs w:val="21"/>
                    </w:rPr>
                  </w:rPrChange>
                </w:rPr>
                <w:t>用户界面</w:t>
              </w:r>
            </w:ins>
          </w:p>
          <w:p>
            <w:pPr>
              <w:rPr>
                <w:ins w:id="4465" w:author="Huo Beata" w:date="2020-09-09T12:03:00Z"/>
                <w:rFonts w:ascii="Times New Roman" w:hAnsi="Times New Roman" w:cs="Times New Roman"/>
                <w:color w:val="auto"/>
                <w:szCs w:val="21"/>
                <w:rPrChange w:id="4466" w:author="小多 [2]" w:date="2020-09-23T09:33:07Z">
                  <w:rPr>
                    <w:ins w:id="4467" w:author="Huo Beata" w:date="2020-09-09T12:03:00Z"/>
                    <w:rFonts w:ascii="宋体" w:hAnsi="宋体"/>
                    <w:szCs w:val="21"/>
                  </w:rPr>
                </w:rPrChange>
              </w:rPr>
            </w:pPr>
            <w:ins w:id="4468" w:author="Huo Beata" w:date="2020-09-09T12:03:00Z">
              <w:r>
                <w:rPr>
                  <w:rFonts w:hint="eastAsia" w:ascii="Times New Roman" w:hAnsi="Times New Roman" w:cs="Times New Roman"/>
                  <w:color w:val="auto"/>
                  <w:szCs w:val="21"/>
                  <w:rPrChange w:id="4469" w:author="小多 [2]" w:date="2020-09-23T09:33:07Z">
                    <w:rPr>
                      <w:rFonts w:hint="eastAsia" w:ascii="宋体" w:hAnsi="宋体"/>
                      <w:szCs w:val="21"/>
                    </w:rPr>
                  </w:rPrChange>
                </w:rPr>
                <w:t>本软件使用图形用户界面，功能可通过窗口和按钮操作。具体包括登录界面、记录列表、编辑模板、事件统计、片段图编辑、页扫描、房颤、</w:t>
              </w:r>
            </w:ins>
            <w:ins w:id="4470" w:author="Huo Beata" w:date="2020-09-09T12:03:00Z">
              <w:r>
                <w:rPr>
                  <w:rFonts w:ascii="Times New Roman" w:hAnsi="Times New Roman" w:cs="Times New Roman"/>
                  <w:color w:val="auto"/>
                  <w:szCs w:val="21"/>
                  <w:rPrChange w:id="4471" w:author="小多 [2]" w:date="2020-09-23T09:33:07Z">
                    <w:rPr>
                      <w:rFonts w:ascii="宋体" w:hAnsi="宋体"/>
                      <w:szCs w:val="21"/>
                    </w:rPr>
                  </w:rPrChange>
                </w:rPr>
                <w:t>ST</w:t>
              </w:r>
            </w:ins>
            <w:ins w:id="4472" w:author="Huo Beata" w:date="2020-09-09T12:03:00Z">
              <w:r>
                <w:rPr>
                  <w:rFonts w:hint="eastAsia" w:ascii="Times New Roman" w:hAnsi="Times New Roman" w:cs="Times New Roman"/>
                  <w:color w:val="auto"/>
                  <w:szCs w:val="21"/>
                  <w:rPrChange w:id="4473" w:author="小多 [2]" w:date="2020-09-23T09:33:07Z">
                    <w:rPr>
                      <w:rFonts w:hint="eastAsia" w:ascii="宋体" w:hAnsi="宋体"/>
                      <w:szCs w:val="21"/>
                    </w:rPr>
                  </w:rPrChange>
                </w:rPr>
                <w:t>段、</w:t>
              </w:r>
            </w:ins>
            <w:ins w:id="4474" w:author="Huo Beata" w:date="2020-09-09T12:03:00Z">
              <w:r>
                <w:rPr>
                  <w:rFonts w:ascii="Times New Roman" w:hAnsi="Times New Roman" w:cs="Times New Roman"/>
                  <w:color w:val="auto"/>
                  <w:szCs w:val="21"/>
                  <w:rPrChange w:id="4475" w:author="小多 [2]" w:date="2020-09-23T09:33:07Z">
                    <w:rPr>
                      <w:rFonts w:ascii="宋体" w:hAnsi="宋体"/>
                      <w:szCs w:val="21"/>
                    </w:rPr>
                  </w:rPrChange>
                </w:rPr>
                <w:t>HRV</w:t>
              </w:r>
            </w:ins>
            <w:ins w:id="4476" w:author="Huo Beata" w:date="2020-09-09T12:03:00Z">
              <w:r>
                <w:rPr>
                  <w:rFonts w:hint="eastAsia" w:ascii="Times New Roman" w:hAnsi="Times New Roman" w:cs="Times New Roman"/>
                  <w:color w:val="auto"/>
                  <w:szCs w:val="21"/>
                  <w:rPrChange w:id="4477" w:author="小多 [2]" w:date="2020-09-23T09:33:07Z">
                    <w:rPr>
                      <w:rFonts w:hint="eastAsia" w:ascii="宋体" w:hAnsi="宋体"/>
                      <w:szCs w:val="21"/>
                    </w:rPr>
                  </w:rPrChange>
                </w:rPr>
                <w:t>、直方图、报告编辑、生成报告界面。</w:t>
              </w:r>
            </w:ins>
          </w:p>
          <w:p>
            <w:pPr>
              <w:rPr>
                <w:ins w:id="4478" w:author="Huo Beata" w:date="2020-09-09T12:03:00Z"/>
                <w:rFonts w:ascii="Times New Roman" w:hAnsi="Times New Roman" w:cs="Times New Roman"/>
                <w:color w:val="auto"/>
                <w:szCs w:val="21"/>
                <w:rPrChange w:id="4479" w:author="小多 [2]" w:date="2020-09-23T09:33:07Z">
                  <w:rPr>
                    <w:ins w:id="4480" w:author="Huo Beata" w:date="2020-09-09T12:03:00Z"/>
                    <w:rFonts w:ascii="宋体" w:hAnsi="宋体"/>
                    <w:szCs w:val="21"/>
                  </w:rPr>
                </w:rPrChange>
              </w:rPr>
            </w:pPr>
            <w:ins w:id="4481" w:author="Huo Beata" w:date="2020-09-09T12:03:00Z">
              <w:r>
                <w:rPr>
                  <w:rFonts w:ascii="Times New Roman" w:hAnsi="Times New Roman" w:cs="Times New Roman"/>
                  <w:color w:val="auto"/>
                  <w:szCs w:val="21"/>
                  <w:rPrChange w:id="4482" w:author="小多 [2]" w:date="2020-09-23T09:33:07Z">
                    <w:rPr>
                      <w:rFonts w:ascii="宋体" w:hAnsi="宋体"/>
                      <w:szCs w:val="21"/>
                    </w:rPr>
                  </w:rPrChange>
                </w:rPr>
                <w:t xml:space="preserve">2.1.10 </w:t>
              </w:r>
            </w:ins>
            <w:ins w:id="4483" w:author="Huo Beata" w:date="2020-09-09T12:03:00Z">
              <w:r>
                <w:rPr>
                  <w:rFonts w:hint="eastAsia" w:ascii="Times New Roman" w:hAnsi="Times New Roman" w:cs="Times New Roman"/>
                  <w:color w:val="auto"/>
                  <w:szCs w:val="21"/>
                  <w:rPrChange w:id="4484" w:author="小多 [2]" w:date="2020-09-23T09:33:07Z">
                    <w:rPr>
                      <w:rFonts w:hint="eastAsia" w:ascii="宋体" w:hAnsi="宋体"/>
                      <w:szCs w:val="21"/>
                    </w:rPr>
                  </w:rPrChange>
                </w:rPr>
                <w:t>消息</w:t>
              </w:r>
            </w:ins>
          </w:p>
          <w:p>
            <w:pPr>
              <w:rPr>
                <w:ins w:id="4485" w:author="Huo Beata" w:date="2020-09-09T12:03:00Z"/>
                <w:rFonts w:ascii="Times New Roman" w:hAnsi="Times New Roman" w:cs="Times New Roman"/>
                <w:color w:val="auto"/>
                <w:szCs w:val="21"/>
                <w:rPrChange w:id="4486" w:author="小多 [2]" w:date="2020-09-23T09:33:07Z">
                  <w:rPr>
                    <w:ins w:id="4487" w:author="Huo Beata" w:date="2020-09-09T12:03:00Z"/>
                    <w:rFonts w:ascii="宋体" w:hAnsi="宋体"/>
                    <w:szCs w:val="21"/>
                  </w:rPr>
                </w:rPrChange>
              </w:rPr>
            </w:pPr>
            <w:ins w:id="4488" w:author="Huo Beata" w:date="2020-09-09T12:03:00Z">
              <w:r>
                <w:rPr>
                  <w:rFonts w:hint="eastAsia" w:ascii="Times New Roman" w:hAnsi="Times New Roman" w:cs="Times New Roman"/>
                  <w:color w:val="auto"/>
                  <w:szCs w:val="21"/>
                  <w:rPrChange w:id="4489" w:author="小多 [2]" w:date="2020-09-23T09:33:07Z">
                    <w:rPr>
                      <w:rFonts w:hint="eastAsia" w:ascii="宋体" w:hAnsi="宋体"/>
                      <w:szCs w:val="21"/>
                    </w:rPr>
                  </w:rPrChange>
                </w:rPr>
                <w:t>本软件使用弹出窗口进行消息提示，包括确认、操作、警告、错误提示。</w:t>
              </w:r>
            </w:ins>
          </w:p>
          <w:p>
            <w:pPr>
              <w:rPr>
                <w:ins w:id="4490" w:author="Huo Beata" w:date="2020-09-09T12:03:00Z"/>
                <w:rFonts w:ascii="Times New Roman" w:hAnsi="Times New Roman" w:cs="Times New Roman"/>
                <w:color w:val="auto"/>
                <w:szCs w:val="21"/>
                <w:rPrChange w:id="4491" w:author="小多 [2]" w:date="2020-09-23T09:33:07Z">
                  <w:rPr>
                    <w:ins w:id="4492" w:author="Huo Beata" w:date="2020-09-09T12:03:00Z"/>
                    <w:rFonts w:ascii="宋体" w:hAnsi="宋体"/>
                    <w:szCs w:val="21"/>
                  </w:rPr>
                </w:rPrChange>
              </w:rPr>
            </w:pPr>
            <w:ins w:id="4493" w:author="Huo Beata" w:date="2020-09-09T12:03:00Z">
              <w:r>
                <w:rPr>
                  <w:rFonts w:hint="eastAsia" w:ascii="Times New Roman" w:hAnsi="Times New Roman" w:cs="Times New Roman"/>
                  <w:color w:val="auto"/>
                  <w:szCs w:val="21"/>
                  <w:rPrChange w:id="4494" w:author="小多 [2]" w:date="2020-09-23T09:33:07Z">
                    <w:rPr>
                      <w:rFonts w:hint="eastAsia" w:ascii="宋体" w:hAnsi="宋体"/>
                      <w:szCs w:val="21"/>
                    </w:rPr>
                  </w:rPrChange>
                </w:rPr>
                <w:t>（</w:t>
              </w:r>
            </w:ins>
            <w:ins w:id="4495" w:author="Huo Beata" w:date="2020-09-09T12:03:00Z">
              <w:r>
                <w:rPr>
                  <w:rFonts w:ascii="Times New Roman" w:hAnsi="Times New Roman" w:cs="Times New Roman"/>
                  <w:color w:val="auto"/>
                  <w:szCs w:val="21"/>
                  <w:rPrChange w:id="4496" w:author="小多 [2]" w:date="2020-09-23T09:33:07Z">
                    <w:rPr>
                      <w:rFonts w:ascii="宋体" w:hAnsi="宋体"/>
                      <w:szCs w:val="21"/>
                    </w:rPr>
                  </w:rPrChange>
                </w:rPr>
                <w:t>1</w:t>
              </w:r>
            </w:ins>
            <w:ins w:id="4497" w:author="Huo Beata" w:date="2020-09-09T12:03:00Z">
              <w:r>
                <w:rPr>
                  <w:rFonts w:hint="eastAsia" w:ascii="Times New Roman" w:hAnsi="Times New Roman" w:cs="Times New Roman"/>
                  <w:color w:val="auto"/>
                  <w:szCs w:val="21"/>
                  <w:rPrChange w:id="4498" w:author="小多 [2]" w:date="2020-09-23T09:33:07Z">
                    <w:rPr>
                      <w:rFonts w:hint="eastAsia" w:ascii="宋体" w:hAnsi="宋体"/>
                      <w:szCs w:val="21"/>
                    </w:rPr>
                  </w:rPrChange>
                </w:rPr>
                <w:t>）确认提示：当修改</w:t>
              </w:r>
            </w:ins>
            <w:ins w:id="4499" w:author="Huo Beata" w:date="2020-09-09T12:03:00Z">
              <w:r>
                <w:rPr>
                  <w:rFonts w:hint="eastAsia" w:ascii="Times New Roman" w:hAnsi="Times New Roman" w:cs="Times New Roman"/>
                  <w:color w:val="auto"/>
                  <w:szCs w:val="21"/>
                  <w:rPrChange w:id="4500" w:author="小多 [2]" w:date="2020-09-23T09:33:07Z">
                    <w:rPr>
                      <w:rFonts w:hint="eastAsia" w:ascii="宋体" w:hAnsi="宋体"/>
                      <w:szCs w:val="21"/>
                    </w:rPr>
                  </w:rPrChange>
                </w:rPr>
                <w:t>一</w:t>
              </w:r>
            </w:ins>
            <w:ins w:id="4501" w:author="Huo Beata" w:date="2020-09-09T12:03:00Z">
              <w:r>
                <w:rPr>
                  <w:rFonts w:hint="eastAsia" w:ascii="Times New Roman" w:hAnsi="Times New Roman" w:cs="Times New Roman"/>
                  <w:color w:val="auto"/>
                  <w:szCs w:val="21"/>
                  <w:rPrChange w:id="4502" w:author="小多 [2]" w:date="2020-09-23T09:33:07Z">
                    <w:rPr>
                      <w:rFonts w:hint="eastAsia" w:ascii="宋体" w:hAnsi="宋体"/>
                      <w:szCs w:val="21"/>
                    </w:rPr>
                  </w:rPrChange>
                </w:rPr>
                <w:t>整个模板时，弹出“是否要修改心搏类型为窦性心搏”。</w:t>
              </w:r>
            </w:ins>
          </w:p>
          <w:p>
            <w:pPr>
              <w:rPr>
                <w:ins w:id="4503" w:author="Huo Beata" w:date="2020-09-09T12:03:00Z"/>
                <w:rFonts w:ascii="Times New Roman" w:hAnsi="Times New Roman" w:cs="Times New Roman"/>
                <w:color w:val="auto"/>
                <w:szCs w:val="21"/>
                <w:rPrChange w:id="4504" w:author="小多 [2]" w:date="2020-09-23T09:33:07Z">
                  <w:rPr>
                    <w:ins w:id="4505" w:author="Huo Beata" w:date="2020-09-09T12:03:00Z"/>
                    <w:rFonts w:ascii="宋体" w:hAnsi="宋体"/>
                    <w:szCs w:val="21"/>
                  </w:rPr>
                </w:rPrChange>
              </w:rPr>
            </w:pPr>
            <w:ins w:id="4506" w:author="Huo Beata" w:date="2020-09-09T12:03:00Z">
              <w:r>
                <w:rPr>
                  <w:rFonts w:hint="eastAsia" w:ascii="Times New Roman" w:hAnsi="Times New Roman" w:cs="Times New Roman"/>
                  <w:color w:val="auto"/>
                  <w:szCs w:val="21"/>
                  <w:rPrChange w:id="4507" w:author="小多 [2]" w:date="2020-09-23T09:33:07Z">
                    <w:rPr>
                      <w:rFonts w:hint="eastAsia" w:ascii="宋体" w:hAnsi="宋体"/>
                      <w:szCs w:val="21"/>
                    </w:rPr>
                  </w:rPrChange>
                </w:rPr>
                <w:t>（</w:t>
              </w:r>
            </w:ins>
            <w:ins w:id="4508" w:author="Huo Beata" w:date="2020-09-09T12:03:00Z">
              <w:r>
                <w:rPr>
                  <w:rFonts w:ascii="Times New Roman" w:hAnsi="Times New Roman" w:cs="Times New Roman"/>
                  <w:color w:val="auto"/>
                  <w:szCs w:val="21"/>
                  <w:rPrChange w:id="4509" w:author="小多 [2]" w:date="2020-09-23T09:33:07Z">
                    <w:rPr>
                      <w:rFonts w:ascii="宋体" w:hAnsi="宋体"/>
                      <w:szCs w:val="21"/>
                    </w:rPr>
                  </w:rPrChange>
                </w:rPr>
                <w:t>2</w:t>
              </w:r>
            </w:ins>
            <w:ins w:id="4510" w:author="Huo Beata" w:date="2020-09-09T12:03:00Z">
              <w:r>
                <w:rPr>
                  <w:rFonts w:hint="eastAsia" w:ascii="Times New Roman" w:hAnsi="Times New Roman" w:cs="Times New Roman"/>
                  <w:color w:val="auto"/>
                  <w:szCs w:val="21"/>
                  <w:rPrChange w:id="4511" w:author="小多 [2]" w:date="2020-09-23T09:33:07Z">
                    <w:rPr>
                      <w:rFonts w:hint="eastAsia" w:ascii="宋体" w:hAnsi="宋体"/>
                      <w:szCs w:val="21"/>
                    </w:rPr>
                  </w:rPrChange>
                </w:rPr>
                <w:t>）操作提示：在同一台电脑打开两个以上的程序时，提示“程序已经在运行”。</w:t>
              </w:r>
            </w:ins>
          </w:p>
          <w:p>
            <w:pPr>
              <w:rPr>
                <w:ins w:id="4512" w:author="Huo Beata" w:date="2020-09-09T12:03:00Z"/>
                <w:rFonts w:ascii="Times New Roman" w:hAnsi="Times New Roman" w:cs="Times New Roman"/>
                <w:color w:val="auto"/>
                <w:szCs w:val="21"/>
                <w:rPrChange w:id="4513" w:author="小多 [2]" w:date="2020-09-23T09:33:07Z">
                  <w:rPr>
                    <w:ins w:id="4514" w:author="Huo Beata" w:date="2020-09-09T12:03:00Z"/>
                    <w:rFonts w:ascii="宋体" w:hAnsi="宋体"/>
                    <w:szCs w:val="21"/>
                  </w:rPr>
                </w:rPrChange>
              </w:rPr>
            </w:pPr>
            <w:ins w:id="4515" w:author="Huo Beata" w:date="2020-09-09T12:03:00Z">
              <w:r>
                <w:rPr>
                  <w:rFonts w:hint="eastAsia" w:ascii="Times New Roman" w:hAnsi="Times New Roman" w:cs="Times New Roman"/>
                  <w:color w:val="auto"/>
                  <w:szCs w:val="21"/>
                  <w:rPrChange w:id="4516" w:author="小多 [2]" w:date="2020-09-23T09:33:07Z">
                    <w:rPr>
                      <w:rFonts w:hint="eastAsia" w:ascii="宋体" w:hAnsi="宋体"/>
                      <w:szCs w:val="21"/>
                    </w:rPr>
                  </w:rPrChange>
                </w:rPr>
                <w:t>（</w:t>
              </w:r>
            </w:ins>
            <w:ins w:id="4517" w:author="Huo Beata" w:date="2020-09-09T12:03:00Z">
              <w:r>
                <w:rPr>
                  <w:rFonts w:ascii="Times New Roman" w:hAnsi="Times New Roman" w:cs="Times New Roman"/>
                  <w:color w:val="auto"/>
                  <w:szCs w:val="21"/>
                  <w:rPrChange w:id="4518" w:author="小多 [2]" w:date="2020-09-23T09:33:07Z">
                    <w:rPr>
                      <w:rFonts w:ascii="宋体" w:hAnsi="宋体"/>
                      <w:szCs w:val="21"/>
                    </w:rPr>
                  </w:rPrChange>
                </w:rPr>
                <w:t>3</w:t>
              </w:r>
            </w:ins>
            <w:ins w:id="4519" w:author="Huo Beata" w:date="2020-09-09T12:03:00Z">
              <w:r>
                <w:rPr>
                  <w:rFonts w:hint="eastAsia" w:ascii="Times New Roman" w:hAnsi="Times New Roman" w:cs="Times New Roman"/>
                  <w:color w:val="auto"/>
                  <w:szCs w:val="21"/>
                  <w:rPrChange w:id="4520" w:author="小多 [2]" w:date="2020-09-23T09:33:07Z">
                    <w:rPr>
                      <w:rFonts w:hint="eastAsia" w:ascii="宋体" w:hAnsi="宋体"/>
                      <w:szCs w:val="21"/>
                    </w:rPr>
                  </w:rPrChange>
                </w:rPr>
                <w:t>）警告提示：在参数设置时输入值超出规定范围，有警告提示。</w:t>
              </w:r>
            </w:ins>
          </w:p>
          <w:p>
            <w:pPr>
              <w:rPr>
                <w:ins w:id="4521" w:author="Huo Beata" w:date="2020-09-09T12:03:00Z"/>
                <w:rFonts w:ascii="Times New Roman" w:hAnsi="Times New Roman" w:cs="Times New Roman"/>
                <w:color w:val="auto"/>
                <w:szCs w:val="21"/>
                <w:rPrChange w:id="4522" w:author="小多 [2]" w:date="2020-09-23T09:33:07Z">
                  <w:rPr>
                    <w:ins w:id="4523" w:author="Huo Beata" w:date="2020-09-09T12:03:00Z"/>
                    <w:rFonts w:ascii="宋体" w:hAnsi="宋体"/>
                    <w:szCs w:val="21"/>
                  </w:rPr>
                </w:rPrChange>
              </w:rPr>
            </w:pPr>
            <w:ins w:id="4524" w:author="Huo Beata" w:date="2020-09-09T12:03:00Z">
              <w:r>
                <w:rPr>
                  <w:rFonts w:hint="eastAsia" w:ascii="Times New Roman" w:hAnsi="Times New Roman" w:cs="Times New Roman"/>
                  <w:color w:val="auto"/>
                  <w:szCs w:val="21"/>
                  <w:rPrChange w:id="4525" w:author="小多 [2]" w:date="2020-09-23T09:33:07Z">
                    <w:rPr>
                      <w:rFonts w:hint="eastAsia" w:ascii="宋体" w:hAnsi="宋体"/>
                      <w:szCs w:val="21"/>
                    </w:rPr>
                  </w:rPrChange>
                </w:rPr>
                <w:t>（</w:t>
              </w:r>
            </w:ins>
            <w:ins w:id="4526" w:author="Huo Beata" w:date="2020-09-09T12:03:00Z">
              <w:r>
                <w:rPr>
                  <w:rFonts w:ascii="Times New Roman" w:hAnsi="Times New Roman" w:cs="Times New Roman"/>
                  <w:color w:val="auto"/>
                  <w:szCs w:val="21"/>
                  <w:rPrChange w:id="4527" w:author="小多 [2]" w:date="2020-09-23T09:33:07Z">
                    <w:rPr>
                      <w:rFonts w:ascii="宋体" w:hAnsi="宋体"/>
                      <w:szCs w:val="21"/>
                    </w:rPr>
                  </w:rPrChange>
                </w:rPr>
                <w:t>4</w:t>
              </w:r>
            </w:ins>
            <w:ins w:id="4528" w:author="Huo Beata" w:date="2020-09-09T12:03:00Z">
              <w:r>
                <w:rPr>
                  <w:rFonts w:hint="eastAsia" w:ascii="Times New Roman" w:hAnsi="Times New Roman" w:cs="Times New Roman"/>
                  <w:color w:val="auto"/>
                  <w:szCs w:val="21"/>
                  <w:rPrChange w:id="4529" w:author="小多 [2]" w:date="2020-09-23T09:33:07Z">
                    <w:rPr>
                      <w:rFonts w:hint="eastAsia" w:ascii="宋体" w:hAnsi="宋体"/>
                      <w:szCs w:val="21"/>
                    </w:rPr>
                  </w:rPrChange>
                </w:rPr>
                <w:t>）错误提示：当加载的</w:t>
              </w:r>
            </w:ins>
            <w:ins w:id="4530" w:author="Huo Beata" w:date="2020-09-09T12:03:00Z">
              <w:r>
                <w:rPr>
                  <w:rFonts w:ascii="Times New Roman" w:hAnsi="Times New Roman" w:cs="Times New Roman"/>
                  <w:color w:val="auto"/>
                  <w:szCs w:val="21"/>
                  <w:rPrChange w:id="4531" w:author="小多 [2]" w:date="2020-09-23T09:33:07Z">
                    <w:rPr>
                      <w:rFonts w:ascii="宋体" w:hAnsi="宋体"/>
                      <w:szCs w:val="21"/>
                    </w:rPr>
                  </w:rPrChange>
                </w:rPr>
                <w:t>ecg</w:t>
              </w:r>
            </w:ins>
            <w:ins w:id="4532" w:author="Huo Beata" w:date="2020-09-09T12:03:00Z">
              <w:r>
                <w:rPr>
                  <w:rFonts w:hint="eastAsia" w:ascii="Times New Roman" w:hAnsi="Times New Roman" w:cs="Times New Roman"/>
                  <w:color w:val="auto"/>
                  <w:szCs w:val="21"/>
                  <w:rPrChange w:id="4533" w:author="小多 [2]" w:date="2020-09-23T09:33:07Z">
                    <w:rPr>
                      <w:rFonts w:hint="eastAsia" w:ascii="宋体" w:hAnsi="宋体"/>
                      <w:szCs w:val="21"/>
                    </w:rPr>
                  </w:rPrChange>
                </w:rPr>
                <w:t>文件为空时，弹出“加载</w:t>
              </w:r>
            </w:ins>
            <w:ins w:id="4534" w:author="Huo Beata" w:date="2020-09-09T12:03:00Z">
              <w:r>
                <w:rPr>
                  <w:rFonts w:ascii="Times New Roman" w:hAnsi="Times New Roman" w:cs="Times New Roman"/>
                  <w:color w:val="auto"/>
                  <w:szCs w:val="21"/>
                  <w:rPrChange w:id="4535" w:author="小多 [2]" w:date="2020-09-23T09:33:07Z">
                    <w:rPr>
                      <w:rFonts w:ascii="宋体" w:hAnsi="宋体"/>
                      <w:szCs w:val="21"/>
                    </w:rPr>
                  </w:rPrChange>
                </w:rPr>
                <w:t>ecg</w:t>
              </w:r>
            </w:ins>
            <w:ins w:id="4536" w:author="Huo Beata" w:date="2020-09-09T12:03:00Z">
              <w:r>
                <w:rPr>
                  <w:rFonts w:hint="eastAsia" w:ascii="Times New Roman" w:hAnsi="Times New Roman" w:cs="Times New Roman"/>
                  <w:color w:val="auto"/>
                  <w:szCs w:val="21"/>
                  <w:rPrChange w:id="4537" w:author="小多 [2]" w:date="2020-09-23T09:33:07Z">
                    <w:rPr>
                      <w:rFonts w:hint="eastAsia" w:ascii="宋体" w:hAnsi="宋体"/>
                      <w:szCs w:val="21"/>
                    </w:rPr>
                  </w:rPrChange>
                </w:rPr>
                <w:t>文件为空”。</w:t>
              </w:r>
            </w:ins>
          </w:p>
          <w:p>
            <w:pPr>
              <w:rPr>
                <w:ins w:id="4538" w:author="Huo Beata" w:date="2020-09-09T12:03:00Z"/>
                <w:rFonts w:ascii="Times New Roman" w:hAnsi="Times New Roman" w:cs="Times New Roman"/>
                <w:color w:val="auto"/>
                <w:szCs w:val="21"/>
                <w:rPrChange w:id="4539" w:author="小多 [2]" w:date="2020-09-23T09:33:07Z">
                  <w:rPr>
                    <w:ins w:id="4540" w:author="Huo Beata" w:date="2020-09-09T12:03:00Z"/>
                    <w:rFonts w:ascii="宋体" w:hAnsi="宋体"/>
                    <w:szCs w:val="21"/>
                  </w:rPr>
                </w:rPrChange>
              </w:rPr>
            </w:pPr>
            <w:ins w:id="4541" w:author="Huo Beata" w:date="2020-09-09T12:03:00Z">
              <w:r>
                <w:rPr>
                  <w:rFonts w:ascii="Times New Roman" w:hAnsi="Times New Roman" w:cs="Times New Roman"/>
                  <w:color w:val="auto"/>
                  <w:szCs w:val="21"/>
                  <w:rPrChange w:id="4542" w:author="小多 [2]" w:date="2020-09-23T09:33:07Z">
                    <w:rPr>
                      <w:rFonts w:ascii="宋体" w:hAnsi="宋体"/>
                      <w:szCs w:val="21"/>
                    </w:rPr>
                  </w:rPrChange>
                </w:rPr>
                <w:t xml:space="preserve">2.1.11 </w:t>
              </w:r>
            </w:ins>
            <w:ins w:id="4543" w:author="Huo Beata" w:date="2020-09-09T12:03:00Z">
              <w:r>
                <w:rPr>
                  <w:rFonts w:hint="eastAsia" w:ascii="Times New Roman" w:hAnsi="Times New Roman" w:cs="Times New Roman"/>
                  <w:color w:val="auto"/>
                  <w:szCs w:val="21"/>
                  <w:rPrChange w:id="4544" w:author="小多 [2]" w:date="2020-09-23T09:33:07Z">
                    <w:rPr>
                      <w:rFonts w:hint="eastAsia" w:ascii="宋体" w:hAnsi="宋体"/>
                      <w:szCs w:val="21"/>
                    </w:rPr>
                  </w:rPrChange>
                </w:rPr>
                <w:t>可靠性</w:t>
              </w:r>
            </w:ins>
          </w:p>
          <w:p>
            <w:pPr>
              <w:rPr>
                <w:ins w:id="4545" w:author="Huo Beata" w:date="2020-09-09T12:03:00Z"/>
                <w:rFonts w:ascii="Times New Roman" w:hAnsi="Times New Roman" w:cs="Times New Roman"/>
                <w:color w:val="auto"/>
                <w:szCs w:val="21"/>
                <w:rPrChange w:id="4546" w:author="小多 [2]" w:date="2020-09-23T09:33:07Z">
                  <w:rPr>
                    <w:ins w:id="4547" w:author="Huo Beata" w:date="2020-09-09T12:03:00Z"/>
                    <w:rFonts w:ascii="宋体" w:hAnsi="宋体"/>
                    <w:szCs w:val="21"/>
                  </w:rPr>
                </w:rPrChange>
              </w:rPr>
            </w:pPr>
            <w:ins w:id="4548" w:author="Huo Beata" w:date="2020-09-09T12:03:00Z">
              <w:r>
                <w:rPr>
                  <w:rFonts w:hint="eastAsia" w:ascii="Times New Roman" w:hAnsi="Times New Roman" w:cs="Times New Roman"/>
                  <w:color w:val="auto"/>
                  <w:szCs w:val="21"/>
                  <w:rPrChange w:id="4549" w:author="小多 [2]" w:date="2020-09-23T09:33:07Z">
                    <w:rPr>
                      <w:rFonts w:hint="eastAsia" w:ascii="宋体" w:hAnsi="宋体"/>
                      <w:szCs w:val="21"/>
                    </w:rPr>
                  </w:rPrChange>
                </w:rPr>
                <w:t>（</w:t>
              </w:r>
            </w:ins>
            <w:ins w:id="4550" w:author="Huo Beata" w:date="2020-09-09T12:03:00Z">
              <w:r>
                <w:rPr>
                  <w:rFonts w:ascii="Times New Roman" w:hAnsi="Times New Roman" w:cs="Times New Roman"/>
                  <w:color w:val="auto"/>
                  <w:szCs w:val="21"/>
                  <w:rPrChange w:id="4551" w:author="小多 [2]" w:date="2020-09-23T09:33:07Z">
                    <w:rPr>
                      <w:rFonts w:ascii="宋体" w:hAnsi="宋体"/>
                      <w:szCs w:val="21"/>
                    </w:rPr>
                  </w:rPrChange>
                </w:rPr>
                <w:t>1</w:t>
              </w:r>
            </w:ins>
            <w:ins w:id="4552" w:author="Huo Beata" w:date="2020-09-09T12:03:00Z">
              <w:r>
                <w:rPr>
                  <w:rFonts w:hint="eastAsia" w:ascii="Times New Roman" w:hAnsi="Times New Roman" w:cs="Times New Roman"/>
                  <w:color w:val="auto"/>
                  <w:szCs w:val="21"/>
                  <w:rPrChange w:id="4553" w:author="小多 [2]" w:date="2020-09-23T09:33:07Z">
                    <w:rPr>
                      <w:rFonts w:hint="eastAsia" w:ascii="宋体" w:hAnsi="宋体"/>
                      <w:szCs w:val="21"/>
                    </w:rPr>
                  </w:rPrChange>
                </w:rPr>
                <w:t>）磁盘空间小于</w:t>
              </w:r>
            </w:ins>
            <w:ins w:id="4554" w:author="Huo Beata" w:date="2020-09-09T12:03:00Z">
              <w:r>
                <w:rPr>
                  <w:rFonts w:ascii="Times New Roman" w:hAnsi="Times New Roman" w:cs="Times New Roman"/>
                  <w:color w:val="auto"/>
                  <w:szCs w:val="21"/>
                  <w:rPrChange w:id="4555" w:author="小多 [2]" w:date="2020-09-23T09:33:07Z">
                    <w:rPr>
                      <w:rFonts w:ascii="宋体" w:hAnsi="宋体"/>
                      <w:szCs w:val="21"/>
                    </w:rPr>
                  </w:rPrChange>
                </w:rPr>
                <w:t>200MB</w:t>
              </w:r>
            </w:ins>
            <w:ins w:id="4556" w:author="Huo Beata" w:date="2020-09-09T12:03:00Z">
              <w:r>
                <w:rPr>
                  <w:rFonts w:hint="eastAsia" w:ascii="Times New Roman" w:hAnsi="Times New Roman" w:cs="Times New Roman"/>
                  <w:color w:val="auto"/>
                  <w:szCs w:val="21"/>
                  <w:rPrChange w:id="4557" w:author="小多 [2]" w:date="2020-09-23T09:33:07Z">
                    <w:rPr>
                      <w:rFonts w:hint="eastAsia" w:ascii="宋体" w:hAnsi="宋体"/>
                      <w:szCs w:val="21"/>
                    </w:rPr>
                  </w:rPrChange>
                </w:rPr>
                <w:t>或总存储空间的</w:t>
              </w:r>
            </w:ins>
            <w:ins w:id="4558" w:author="Huo Beata" w:date="2020-09-09T12:03:00Z">
              <w:r>
                <w:rPr>
                  <w:rFonts w:ascii="Times New Roman" w:hAnsi="Times New Roman" w:cs="Times New Roman"/>
                  <w:color w:val="auto"/>
                  <w:szCs w:val="21"/>
                  <w:rPrChange w:id="4559" w:author="小多 [2]" w:date="2020-09-23T09:33:07Z">
                    <w:rPr>
                      <w:rFonts w:ascii="宋体" w:hAnsi="宋体"/>
                      <w:szCs w:val="21"/>
                    </w:rPr>
                  </w:rPrChange>
                </w:rPr>
                <w:t>1%</w:t>
              </w:r>
            </w:ins>
            <w:ins w:id="4560" w:author="Huo Beata" w:date="2020-09-09T12:03:00Z">
              <w:r>
                <w:rPr>
                  <w:rFonts w:hint="eastAsia" w:ascii="Times New Roman" w:hAnsi="Times New Roman" w:cs="Times New Roman"/>
                  <w:color w:val="auto"/>
                  <w:szCs w:val="21"/>
                  <w:rPrChange w:id="4561" w:author="小多 [2]" w:date="2020-09-23T09:33:07Z">
                    <w:rPr>
                      <w:rFonts w:hint="eastAsia" w:ascii="宋体" w:hAnsi="宋体"/>
                      <w:szCs w:val="21"/>
                    </w:rPr>
                  </w:rPrChange>
                </w:rPr>
                <w:t>时进行提示。</w:t>
              </w:r>
            </w:ins>
            <w:ins w:id="4562" w:author="Huo Beata" w:date="2020-09-09T12:03:00Z">
              <w:r>
                <w:rPr>
                  <w:rFonts w:ascii="Times New Roman" w:hAnsi="Times New Roman" w:cs="Times New Roman"/>
                  <w:color w:val="auto"/>
                  <w:szCs w:val="21"/>
                  <w:rPrChange w:id="4563" w:author="小多 [2]" w:date="2020-09-23T09:33:07Z">
                    <w:rPr>
                      <w:rFonts w:ascii="宋体" w:hAnsi="宋体"/>
                      <w:szCs w:val="21"/>
                    </w:rPr>
                  </w:rPrChange>
                </w:rPr>
                <w:t xml:space="preserve">  </w:t>
              </w:r>
            </w:ins>
          </w:p>
          <w:p>
            <w:pPr>
              <w:rPr>
                <w:ins w:id="4564" w:author="Huo Beata" w:date="2020-09-09T12:03:00Z"/>
                <w:rFonts w:ascii="Times New Roman" w:hAnsi="Times New Roman" w:cs="Times New Roman"/>
                <w:color w:val="auto"/>
                <w:szCs w:val="21"/>
                <w:rPrChange w:id="4565" w:author="小多 [2]" w:date="2020-09-23T09:33:07Z">
                  <w:rPr>
                    <w:ins w:id="4566" w:author="Huo Beata" w:date="2020-09-09T12:03:00Z"/>
                    <w:rFonts w:ascii="宋体" w:hAnsi="宋体"/>
                    <w:szCs w:val="21"/>
                  </w:rPr>
                </w:rPrChange>
              </w:rPr>
            </w:pPr>
            <w:ins w:id="4567" w:author="Huo Beata" w:date="2020-09-09T12:03:00Z">
              <w:r>
                <w:rPr>
                  <w:rFonts w:hint="eastAsia" w:ascii="Times New Roman" w:hAnsi="Times New Roman" w:cs="Times New Roman"/>
                  <w:color w:val="auto"/>
                  <w:szCs w:val="21"/>
                  <w:rPrChange w:id="4568" w:author="小多 [2]" w:date="2020-09-23T09:33:07Z">
                    <w:rPr>
                      <w:rFonts w:hint="eastAsia" w:ascii="宋体" w:hAnsi="宋体"/>
                      <w:szCs w:val="21"/>
                    </w:rPr>
                  </w:rPrChange>
                </w:rPr>
                <w:t>（</w:t>
              </w:r>
            </w:ins>
            <w:ins w:id="4569" w:author="Huo Beata" w:date="2020-09-09T12:03:00Z">
              <w:r>
                <w:rPr>
                  <w:rFonts w:ascii="Times New Roman" w:hAnsi="Times New Roman" w:cs="Times New Roman"/>
                  <w:color w:val="auto"/>
                  <w:szCs w:val="21"/>
                  <w:rPrChange w:id="4570" w:author="小多 [2]" w:date="2020-09-23T09:33:07Z">
                    <w:rPr>
                      <w:rFonts w:ascii="宋体" w:hAnsi="宋体"/>
                      <w:szCs w:val="21"/>
                    </w:rPr>
                  </w:rPrChange>
                </w:rPr>
                <w:t>2</w:t>
              </w:r>
            </w:ins>
            <w:ins w:id="4571" w:author="Huo Beata" w:date="2020-09-09T12:03:00Z">
              <w:r>
                <w:rPr>
                  <w:rFonts w:hint="eastAsia" w:ascii="Times New Roman" w:hAnsi="Times New Roman" w:cs="Times New Roman"/>
                  <w:color w:val="auto"/>
                  <w:szCs w:val="21"/>
                  <w:rPrChange w:id="4572" w:author="小多 [2]" w:date="2020-09-23T09:33:07Z">
                    <w:rPr>
                      <w:rFonts w:hint="eastAsia" w:ascii="宋体" w:hAnsi="宋体"/>
                      <w:szCs w:val="21"/>
                    </w:rPr>
                  </w:rPrChange>
                </w:rPr>
                <w:t>）网络中断后，继续使用软件会弹出网络故障的提示。网络恢复后，可以正常使用。</w:t>
              </w:r>
            </w:ins>
            <w:ins w:id="4573" w:author="Huo Beata" w:date="2020-09-09T12:03:00Z">
              <w:r>
                <w:rPr>
                  <w:rFonts w:ascii="Times New Roman" w:hAnsi="Times New Roman" w:cs="Times New Roman"/>
                  <w:color w:val="auto"/>
                  <w:szCs w:val="21"/>
                  <w:rPrChange w:id="4574" w:author="小多 [2]" w:date="2020-09-23T09:33:07Z">
                    <w:rPr>
                      <w:rFonts w:ascii="宋体" w:hAnsi="宋体"/>
                      <w:szCs w:val="21"/>
                    </w:rPr>
                  </w:rPrChange>
                </w:rPr>
                <w:t xml:space="preserve"> </w:t>
              </w:r>
            </w:ins>
          </w:p>
          <w:p>
            <w:pPr>
              <w:rPr>
                <w:ins w:id="4575" w:author="Huo Beata" w:date="2020-09-09T12:03:00Z"/>
                <w:rFonts w:ascii="Times New Roman" w:hAnsi="Times New Roman" w:cs="Times New Roman"/>
                <w:color w:val="auto"/>
                <w:szCs w:val="21"/>
                <w:rPrChange w:id="4576" w:author="小多 [2]" w:date="2020-09-23T09:33:07Z">
                  <w:rPr>
                    <w:ins w:id="4577" w:author="Huo Beata" w:date="2020-09-09T12:03:00Z"/>
                    <w:rFonts w:ascii="宋体" w:hAnsi="宋体"/>
                    <w:szCs w:val="21"/>
                  </w:rPr>
                </w:rPrChange>
              </w:rPr>
            </w:pPr>
            <w:ins w:id="4578" w:author="Huo Beata" w:date="2020-09-09T12:03:00Z">
              <w:r>
                <w:rPr>
                  <w:rFonts w:hint="eastAsia" w:ascii="Times New Roman" w:hAnsi="Times New Roman" w:cs="Times New Roman"/>
                  <w:color w:val="auto"/>
                  <w:szCs w:val="21"/>
                  <w:rPrChange w:id="4579" w:author="小多 [2]" w:date="2020-09-23T09:33:07Z">
                    <w:rPr>
                      <w:rFonts w:hint="eastAsia" w:ascii="宋体" w:hAnsi="宋体"/>
                      <w:szCs w:val="21"/>
                    </w:rPr>
                  </w:rPrChange>
                </w:rPr>
                <w:t>（</w:t>
              </w:r>
            </w:ins>
            <w:ins w:id="4580" w:author="Huo Beata" w:date="2020-09-09T12:03:00Z">
              <w:r>
                <w:rPr>
                  <w:rFonts w:ascii="Times New Roman" w:hAnsi="Times New Roman" w:cs="Times New Roman"/>
                  <w:color w:val="auto"/>
                  <w:szCs w:val="21"/>
                  <w:rPrChange w:id="4581" w:author="小多 [2]" w:date="2020-09-23T09:33:07Z">
                    <w:rPr>
                      <w:rFonts w:ascii="宋体" w:hAnsi="宋体"/>
                      <w:szCs w:val="21"/>
                    </w:rPr>
                  </w:rPrChange>
                </w:rPr>
                <w:t>3</w:t>
              </w:r>
            </w:ins>
            <w:ins w:id="4582" w:author="Huo Beata" w:date="2020-09-09T12:03:00Z">
              <w:r>
                <w:rPr>
                  <w:rFonts w:hint="eastAsia" w:ascii="Times New Roman" w:hAnsi="Times New Roman" w:cs="Times New Roman"/>
                  <w:color w:val="auto"/>
                  <w:szCs w:val="21"/>
                  <w:rPrChange w:id="4583" w:author="小多 [2]" w:date="2020-09-23T09:33:07Z">
                    <w:rPr>
                      <w:rFonts w:hint="eastAsia" w:ascii="宋体" w:hAnsi="宋体"/>
                      <w:szCs w:val="21"/>
                    </w:rPr>
                  </w:rPrChange>
                </w:rPr>
                <w:t>）本地文件丢失，服务器文件不会受到影响，可以重新下载原始心电数据</w:t>
              </w:r>
            </w:ins>
            <w:ins w:id="4584" w:author="Huo Beata" w:date="2020-09-09T12:03:00Z">
              <w:del w:id="4585" w:author="小多" w:date="2020-09-16T22:29:00Z">
                <w:r>
                  <w:rPr>
                    <w:rFonts w:hint="eastAsia" w:ascii="Times New Roman" w:hAnsi="Times New Roman" w:cs="Times New Roman"/>
                    <w:color w:val="auto"/>
                    <w:szCs w:val="21"/>
                    <w:rPrChange w:id="4586" w:author="小多 [2]" w:date="2020-09-23T09:33:07Z">
                      <w:rPr>
                        <w:rFonts w:hint="eastAsia" w:ascii="宋体" w:hAnsi="宋体"/>
                        <w:szCs w:val="21"/>
                      </w:rPr>
                    </w:rPrChange>
                  </w:rPr>
                  <w:delText>局</w:delText>
                </w:r>
              </w:del>
            </w:ins>
            <w:ins w:id="4587" w:author="Huo Beata" w:date="2020-09-09T12:03:00Z">
              <w:r>
                <w:rPr>
                  <w:rFonts w:hint="eastAsia" w:ascii="Times New Roman" w:hAnsi="Times New Roman" w:cs="Times New Roman"/>
                  <w:color w:val="auto"/>
                  <w:szCs w:val="21"/>
                  <w:rPrChange w:id="4588" w:author="小多 [2]" w:date="2020-09-23T09:33:07Z">
                    <w:rPr>
                      <w:rFonts w:hint="eastAsia" w:ascii="宋体" w:hAnsi="宋体"/>
                      <w:szCs w:val="21"/>
                    </w:rPr>
                  </w:rPrChange>
                </w:rPr>
                <w:t>，如果分析文件和报告已经上传至服务器，也可以重新下载。重要本地数据还可以进行手动备份，需要恢复时，放回原文件路径即可。</w:t>
              </w:r>
            </w:ins>
          </w:p>
          <w:p>
            <w:pPr>
              <w:rPr>
                <w:ins w:id="4589" w:author="Huo Beata" w:date="2020-09-09T12:03:00Z"/>
                <w:rFonts w:ascii="Times New Roman" w:hAnsi="Times New Roman" w:cs="Times New Roman"/>
                <w:color w:val="auto"/>
                <w:szCs w:val="21"/>
                <w:rPrChange w:id="4590" w:author="小多 [2]" w:date="2020-09-23T09:33:07Z">
                  <w:rPr>
                    <w:ins w:id="4591" w:author="Huo Beata" w:date="2020-09-09T12:03:00Z"/>
                    <w:rFonts w:ascii="宋体" w:hAnsi="宋体"/>
                    <w:szCs w:val="21"/>
                  </w:rPr>
                </w:rPrChange>
              </w:rPr>
            </w:pPr>
          </w:p>
          <w:p>
            <w:pPr>
              <w:rPr>
                <w:ins w:id="4592" w:author="Huo Beata" w:date="2020-09-09T12:03:00Z"/>
                <w:rFonts w:ascii="Times New Roman" w:hAnsi="Times New Roman" w:cs="Times New Roman"/>
                <w:color w:val="auto"/>
                <w:szCs w:val="21"/>
                <w:rPrChange w:id="4593" w:author="小多 [2]" w:date="2020-09-23T09:33:07Z">
                  <w:rPr>
                    <w:ins w:id="4594" w:author="Huo Beata" w:date="2020-09-09T12:03:00Z"/>
                    <w:rFonts w:ascii="宋体" w:hAnsi="宋体"/>
                    <w:szCs w:val="21"/>
                  </w:rPr>
                </w:rPrChange>
              </w:rPr>
            </w:pPr>
            <w:ins w:id="4595" w:author="Huo Beata" w:date="2020-09-09T12:03:00Z">
              <w:r>
                <w:rPr>
                  <w:rFonts w:ascii="Times New Roman" w:hAnsi="Times New Roman" w:cs="Times New Roman"/>
                  <w:color w:val="auto"/>
                  <w:szCs w:val="21"/>
                  <w:rPrChange w:id="4596" w:author="小多 [2]" w:date="2020-09-23T09:33:07Z">
                    <w:rPr>
                      <w:rFonts w:ascii="宋体" w:hAnsi="宋体"/>
                      <w:szCs w:val="21"/>
                    </w:rPr>
                  </w:rPrChange>
                </w:rPr>
                <w:t xml:space="preserve">2.1.12 </w:t>
              </w:r>
            </w:ins>
            <w:ins w:id="4597" w:author="Huo Beata" w:date="2020-09-09T12:03:00Z">
              <w:r>
                <w:rPr>
                  <w:rFonts w:hint="eastAsia" w:ascii="Times New Roman" w:hAnsi="Times New Roman" w:cs="Times New Roman"/>
                  <w:color w:val="auto"/>
                  <w:szCs w:val="21"/>
                  <w:rPrChange w:id="4598" w:author="小多 [2]" w:date="2020-09-23T09:33:07Z">
                    <w:rPr>
                      <w:rFonts w:hint="eastAsia" w:ascii="宋体" w:hAnsi="宋体"/>
                      <w:szCs w:val="21"/>
                    </w:rPr>
                  </w:rPrChange>
                </w:rPr>
                <w:t>维护性</w:t>
              </w:r>
            </w:ins>
          </w:p>
          <w:p>
            <w:pPr>
              <w:rPr>
                <w:ins w:id="4599" w:author="Huo Beata" w:date="2020-09-09T12:03:00Z"/>
                <w:rFonts w:ascii="Times New Roman" w:hAnsi="Times New Roman" w:cs="Times New Roman"/>
                <w:color w:val="auto"/>
                <w:szCs w:val="21"/>
                <w:rPrChange w:id="4600" w:author="小多 [2]" w:date="2020-09-23T09:33:07Z">
                  <w:rPr>
                    <w:ins w:id="4601" w:author="Huo Beata" w:date="2020-09-09T12:03:00Z"/>
                    <w:rFonts w:ascii="宋体" w:hAnsi="宋体"/>
                    <w:szCs w:val="21"/>
                  </w:rPr>
                </w:rPrChange>
              </w:rPr>
            </w:pPr>
            <w:ins w:id="4602" w:author="Huo Beata" w:date="2020-09-09T12:03:00Z">
              <w:r>
                <w:rPr>
                  <w:rFonts w:hint="eastAsia" w:ascii="Times New Roman" w:hAnsi="Times New Roman" w:cs="Times New Roman"/>
                  <w:color w:val="auto"/>
                  <w:szCs w:val="21"/>
                  <w:rPrChange w:id="4603" w:author="小多 [2]" w:date="2020-09-23T09:33:07Z">
                    <w:rPr>
                      <w:rFonts w:hint="eastAsia" w:ascii="宋体" w:hAnsi="宋体"/>
                      <w:szCs w:val="21"/>
                    </w:rPr>
                  </w:rPrChange>
                </w:rPr>
                <w:t>动态心电分析软件内置软件版本信息，而且在软件使用过程中，会生成日志文件。当发生故障时，可以参照使用说明书中的联系方式联系专业人员进行维护。</w:t>
              </w:r>
            </w:ins>
          </w:p>
          <w:p>
            <w:pPr>
              <w:rPr>
                <w:ins w:id="4604" w:author="Huo Beata" w:date="2020-09-09T12:03:00Z"/>
                <w:rFonts w:ascii="Times New Roman" w:hAnsi="Times New Roman" w:cs="Times New Roman"/>
                <w:color w:val="auto"/>
                <w:szCs w:val="21"/>
                <w:rPrChange w:id="4605" w:author="小多 [2]" w:date="2020-09-23T09:33:07Z">
                  <w:rPr>
                    <w:ins w:id="4606" w:author="Huo Beata" w:date="2020-09-09T12:03:00Z"/>
                    <w:rFonts w:ascii="宋体" w:hAnsi="宋体"/>
                    <w:szCs w:val="21"/>
                  </w:rPr>
                </w:rPrChange>
              </w:rPr>
            </w:pPr>
            <w:ins w:id="4607" w:author="Huo Beata" w:date="2020-09-09T12:03:00Z">
              <w:r>
                <w:rPr>
                  <w:rFonts w:ascii="Times New Roman" w:hAnsi="Times New Roman" w:cs="Times New Roman"/>
                  <w:color w:val="auto"/>
                  <w:szCs w:val="21"/>
                  <w:rPrChange w:id="4608" w:author="小多 [2]" w:date="2020-09-23T09:33:07Z">
                    <w:rPr>
                      <w:rFonts w:ascii="宋体" w:hAnsi="宋体"/>
                      <w:szCs w:val="21"/>
                    </w:rPr>
                  </w:rPrChange>
                </w:rPr>
                <w:t xml:space="preserve">2.1.13 </w:t>
              </w:r>
            </w:ins>
            <w:ins w:id="4609" w:author="Huo Beata" w:date="2020-09-09T12:03:00Z">
              <w:r>
                <w:rPr>
                  <w:rFonts w:hint="eastAsia" w:ascii="Times New Roman" w:hAnsi="Times New Roman" w:cs="Times New Roman"/>
                  <w:color w:val="auto"/>
                  <w:szCs w:val="21"/>
                  <w:rPrChange w:id="4610" w:author="小多 [2]" w:date="2020-09-23T09:33:07Z">
                    <w:rPr>
                      <w:rFonts w:hint="eastAsia" w:ascii="宋体" w:hAnsi="宋体"/>
                      <w:szCs w:val="21"/>
                    </w:rPr>
                  </w:rPrChange>
                </w:rPr>
                <w:t>效率</w:t>
              </w:r>
            </w:ins>
            <w:ins w:id="4611" w:author="Huo Beata" w:date="2020-09-09T12:03:00Z">
              <w:r>
                <w:rPr>
                  <w:rFonts w:ascii="Times New Roman" w:hAnsi="Times New Roman" w:cs="Times New Roman"/>
                  <w:color w:val="auto"/>
                  <w:szCs w:val="21"/>
                  <w:rPrChange w:id="4612" w:author="小多 [2]" w:date="2020-09-23T09:33:07Z">
                    <w:rPr>
                      <w:rFonts w:ascii="宋体" w:hAnsi="宋体"/>
                      <w:szCs w:val="21"/>
                    </w:rPr>
                  </w:rPrChange>
                </w:rPr>
                <w:t xml:space="preserve"> </w:t>
              </w:r>
            </w:ins>
          </w:p>
          <w:p>
            <w:pPr>
              <w:rPr>
                <w:ins w:id="4613" w:author="Huo Beata" w:date="2020-09-09T12:03:00Z"/>
                <w:rFonts w:ascii="Times New Roman" w:hAnsi="Times New Roman" w:cs="Times New Roman"/>
                <w:color w:val="auto"/>
                <w:szCs w:val="21"/>
                <w:rPrChange w:id="4614" w:author="小多 [2]" w:date="2020-09-23T09:33:07Z">
                  <w:rPr>
                    <w:ins w:id="4615" w:author="Huo Beata" w:date="2020-09-09T12:03:00Z"/>
                    <w:rFonts w:ascii="宋体" w:hAnsi="宋体"/>
                    <w:szCs w:val="21"/>
                  </w:rPr>
                </w:rPrChange>
              </w:rPr>
            </w:pPr>
            <w:ins w:id="4616" w:author="Huo Beata" w:date="2020-09-09T12:03:00Z">
              <w:r>
                <w:rPr>
                  <w:rFonts w:hint="eastAsia" w:ascii="Times New Roman" w:hAnsi="Times New Roman" w:cs="Times New Roman"/>
                  <w:color w:val="auto"/>
                  <w:szCs w:val="21"/>
                  <w:rPrChange w:id="4617" w:author="小多 [2]" w:date="2020-09-23T09:33:07Z">
                    <w:rPr>
                      <w:rFonts w:hint="eastAsia" w:ascii="宋体" w:hAnsi="宋体"/>
                      <w:szCs w:val="21"/>
                    </w:rPr>
                  </w:rPrChange>
                </w:rPr>
                <w:t>软件在</w:t>
              </w:r>
            </w:ins>
            <w:ins w:id="4618" w:author="Huo Beata" w:date="2020-09-09T12:03:00Z">
              <w:r>
                <w:rPr>
                  <w:rFonts w:ascii="Times New Roman" w:hAnsi="Times New Roman" w:cs="Times New Roman"/>
                  <w:color w:val="auto"/>
                  <w:szCs w:val="21"/>
                  <w:rPrChange w:id="4619" w:author="小多 [2]" w:date="2020-09-23T09:33:07Z">
                    <w:rPr>
                      <w:rFonts w:ascii="宋体" w:hAnsi="宋体"/>
                      <w:szCs w:val="21"/>
                    </w:rPr>
                  </w:rPrChange>
                </w:rPr>
                <w:t>2.1.14</w:t>
              </w:r>
            </w:ins>
            <w:ins w:id="4620" w:author="Huo Beata" w:date="2020-09-09T12:03:00Z">
              <w:r>
                <w:rPr>
                  <w:rFonts w:hint="eastAsia" w:ascii="Times New Roman" w:hAnsi="Times New Roman" w:cs="Times New Roman"/>
                  <w:color w:val="auto"/>
                  <w:szCs w:val="21"/>
                  <w:rPrChange w:id="4621" w:author="小多 [2]" w:date="2020-09-23T09:33:07Z">
                    <w:rPr>
                      <w:rFonts w:hint="eastAsia" w:ascii="宋体" w:hAnsi="宋体"/>
                      <w:szCs w:val="21"/>
                    </w:rPr>
                  </w:rPrChange>
                </w:rPr>
                <w:t>要求的最低配置条件下、</w:t>
              </w:r>
            </w:ins>
            <w:ins w:id="4622" w:author="Huo Beata" w:date="2020-09-09T12:03:00Z">
              <w:r>
                <w:rPr>
                  <w:rFonts w:ascii="Times New Roman" w:hAnsi="Times New Roman" w:cs="Times New Roman"/>
                  <w:color w:val="auto"/>
                  <w:szCs w:val="21"/>
                  <w:rPrChange w:id="4623" w:author="小多 [2]" w:date="2020-09-23T09:33:07Z">
                    <w:rPr>
                      <w:rFonts w:ascii="宋体" w:hAnsi="宋体"/>
                      <w:szCs w:val="21"/>
                    </w:rPr>
                  </w:rPrChange>
                </w:rPr>
                <w:t>100</w:t>
              </w:r>
            </w:ins>
            <w:ins w:id="4624" w:author="Huo Beata" w:date="2020-09-09T12:03:00Z">
              <w:r>
                <w:rPr>
                  <w:rFonts w:hint="eastAsia" w:ascii="Times New Roman" w:hAnsi="Times New Roman" w:cs="Times New Roman"/>
                  <w:color w:val="auto"/>
                  <w:szCs w:val="21"/>
                  <w:rPrChange w:id="4625" w:author="小多 [2]" w:date="2020-09-23T09:33:07Z">
                    <w:rPr>
                      <w:rFonts w:hint="eastAsia" w:ascii="宋体" w:hAnsi="宋体"/>
                      <w:szCs w:val="21"/>
                    </w:rPr>
                  </w:rPrChange>
                </w:rPr>
                <w:t>个用户并发运行，能满足如下要求。</w:t>
              </w:r>
            </w:ins>
          </w:p>
          <w:p>
            <w:pPr>
              <w:rPr>
                <w:ins w:id="4626" w:author="Huo Beata" w:date="2020-09-09T12:03:00Z"/>
                <w:rFonts w:ascii="Times New Roman" w:hAnsi="Times New Roman" w:cs="Times New Roman"/>
                <w:color w:val="auto"/>
                <w:szCs w:val="21"/>
                <w:rPrChange w:id="4627" w:author="小多 [2]" w:date="2020-09-23T09:33:07Z">
                  <w:rPr>
                    <w:ins w:id="4628" w:author="Huo Beata" w:date="2020-09-09T12:03:00Z"/>
                    <w:rFonts w:ascii="宋体" w:hAnsi="宋体"/>
                    <w:szCs w:val="21"/>
                  </w:rPr>
                </w:rPrChange>
              </w:rPr>
            </w:pPr>
            <w:ins w:id="4629" w:author="Huo Beata" w:date="2020-09-09T12:03:00Z">
              <w:r>
                <w:rPr>
                  <w:rFonts w:hint="eastAsia" w:ascii="Times New Roman" w:hAnsi="Times New Roman" w:cs="Times New Roman"/>
                  <w:color w:val="auto"/>
                  <w:szCs w:val="21"/>
                  <w:rPrChange w:id="4630" w:author="小多 [2]" w:date="2020-09-23T09:33:07Z">
                    <w:rPr>
                      <w:rFonts w:hint="eastAsia" w:ascii="宋体" w:hAnsi="宋体"/>
                      <w:szCs w:val="21"/>
                    </w:rPr>
                  </w:rPrChange>
                </w:rPr>
                <w:t>（</w:t>
              </w:r>
            </w:ins>
            <w:ins w:id="4631" w:author="Huo Beata" w:date="2020-09-09T12:03:00Z">
              <w:r>
                <w:rPr>
                  <w:rFonts w:ascii="Times New Roman" w:hAnsi="Times New Roman" w:cs="Times New Roman"/>
                  <w:color w:val="auto"/>
                  <w:szCs w:val="21"/>
                  <w:rPrChange w:id="4632" w:author="小多 [2]" w:date="2020-09-23T09:33:07Z">
                    <w:rPr>
                      <w:rFonts w:ascii="宋体" w:hAnsi="宋体"/>
                      <w:szCs w:val="21"/>
                    </w:rPr>
                  </w:rPrChange>
                </w:rPr>
                <w:t>1</w:t>
              </w:r>
            </w:ins>
            <w:ins w:id="4633" w:author="Huo Beata" w:date="2020-09-09T12:03:00Z">
              <w:r>
                <w:rPr>
                  <w:rFonts w:hint="eastAsia" w:ascii="Times New Roman" w:hAnsi="Times New Roman" w:cs="Times New Roman"/>
                  <w:color w:val="auto"/>
                  <w:szCs w:val="21"/>
                  <w:rPrChange w:id="4634" w:author="小多 [2]" w:date="2020-09-23T09:33:07Z">
                    <w:rPr>
                      <w:rFonts w:hint="eastAsia" w:ascii="宋体" w:hAnsi="宋体"/>
                      <w:szCs w:val="21"/>
                    </w:rPr>
                  </w:rPrChange>
                </w:rPr>
                <w:t>）</w:t>
              </w:r>
            </w:ins>
            <w:ins w:id="4635" w:author="Huo Beata" w:date="2020-09-09T12:03:00Z">
              <w:r>
                <w:rPr>
                  <w:rFonts w:ascii="Times New Roman" w:hAnsi="Times New Roman" w:cs="Times New Roman"/>
                  <w:color w:val="auto"/>
                  <w:szCs w:val="21"/>
                  <w:rPrChange w:id="4636" w:author="小多 [2]" w:date="2020-09-23T09:33:07Z">
                    <w:rPr>
                      <w:rFonts w:ascii="宋体" w:hAnsi="宋体"/>
                      <w:szCs w:val="21"/>
                    </w:rPr>
                  </w:rPrChange>
                </w:rPr>
                <w:t xml:space="preserve"> </w:t>
              </w:r>
            </w:ins>
            <w:ins w:id="4637" w:author="Huo Beata" w:date="2020-09-09T12:03:00Z">
              <w:r>
                <w:rPr>
                  <w:rFonts w:hint="eastAsia" w:ascii="Times New Roman" w:hAnsi="Times New Roman" w:cs="Times New Roman"/>
                  <w:color w:val="auto"/>
                  <w:szCs w:val="21"/>
                  <w:rPrChange w:id="4638" w:author="小多 [2]" w:date="2020-09-23T09:33:07Z">
                    <w:rPr>
                      <w:rFonts w:hint="eastAsia" w:ascii="宋体" w:hAnsi="宋体"/>
                      <w:szCs w:val="21"/>
                    </w:rPr>
                  </w:rPrChange>
                </w:rPr>
                <w:t>非首次分析心电数据（小于等于</w:t>
              </w:r>
            </w:ins>
            <w:ins w:id="4639" w:author="Huo Beata" w:date="2020-09-09T12:03:00Z">
              <w:r>
                <w:rPr>
                  <w:rFonts w:ascii="Times New Roman" w:hAnsi="Times New Roman" w:cs="Times New Roman"/>
                  <w:color w:val="auto"/>
                  <w:szCs w:val="21"/>
                  <w:rPrChange w:id="4640" w:author="小多 [2]" w:date="2020-09-23T09:33:07Z">
                    <w:rPr>
                      <w:rFonts w:ascii="宋体" w:hAnsi="宋体"/>
                      <w:szCs w:val="21"/>
                    </w:rPr>
                  </w:rPrChange>
                </w:rPr>
                <w:t>24</w:t>
              </w:r>
            </w:ins>
            <w:ins w:id="4641" w:author="Huo Beata" w:date="2020-09-09T12:03:00Z">
              <w:r>
                <w:rPr>
                  <w:rFonts w:hint="eastAsia" w:ascii="Times New Roman" w:hAnsi="Times New Roman" w:cs="Times New Roman"/>
                  <w:color w:val="auto"/>
                  <w:szCs w:val="21"/>
                  <w:rPrChange w:id="4642" w:author="小多 [2]" w:date="2020-09-23T09:33:07Z">
                    <w:rPr>
                      <w:rFonts w:hint="eastAsia" w:ascii="宋体" w:hAnsi="宋体"/>
                      <w:szCs w:val="21"/>
                    </w:rPr>
                  </w:rPrChange>
                </w:rPr>
                <w:t>小时）的响应时间不超过</w:t>
              </w:r>
            </w:ins>
            <w:ins w:id="4643" w:author="Huo Beata" w:date="2020-09-09T12:03:00Z">
              <w:r>
                <w:rPr>
                  <w:rFonts w:ascii="Times New Roman" w:hAnsi="Times New Roman" w:cs="Times New Roman"/>
                  <w:color w:val="auto"/>
                  <w:szCs w:val="21"/>
                  <w:rPrChange w:id="4644" w:author="小多 [2]" w:date="2020-09-23T09:33:07Z">
                    <w:rPr>
                      <w:rFonts w:ascii="宋体" w:hAnsi="宋体"/>
                      <w:szCs w:val="21"/>
                    </w:rPr>
                  </w:rPrChange>
                </w:rPr>
                <w:t>3</w:t>
              </w:r>
            </w:ins>
            <w:ins w:id="4645" w:author="Huo Beata" w:date="2020-09-09T12:03:00Z">
              <w:r>
                <w:rPr>
                  <w:rFonts w:hint="eastAsia" w:ascii="Times New Roman" w:hAnsi="Times New Roman" w:cs="Times New Roman"/>
                  <w:color w:val="auto"/>
                  <w:szCs w:val="21"/>
                  <w:rPrChange w:id="4646" w:author="小多 [2]" w:date="2020-09-23T09:33:07Z">
                    <w:rPr>
                      <w:rFonts w:hint="eastAsia" w:ascii="宋体" w:hAnsi="宋体"/>
                      <w:szCs w:val="21"/>
                    </w:rPr>
                  </w:rPrChange>
                </w:rPr>
                <w:t>分钟；</w:t>
              </w:r>
            </w:ins>
          </w:p>
          <w:p>
            <w:pPr>
              <w:rPr>
                <w:ins w:id="4647" w:author="Huo Beata" w:date="2020-09-09T12:03:00Z"/>
                <w:rFonts w:ascii="Times New Roman" w:hAnsi="Times New Roman" w:cs="Times New Roman"/>
                <w:color w:val="auto"/>
                <w:szCs w:val="21"/>
                <w:rPrChange w:id="4648" w:author="小多 [2]" w:date="2020-09-23T09:33:07Z">
                  <w:rPr>
                    <w:ins w:id="4649" w:author="Huo Beata" w:date="2020-09-09T12:03:00Z"/>
                    <w:rFonts w:ascii="宋体" w:hAnsi="宋体"/>
                    <w:szCs w:val="21"/>
                  </w:rPr>
                </w:rPrChange>
              </w:rPr>
            </w:pPr>
            <w:ins w:id="4650" w:author="Huo Beata" w:date="2020-09-09T12:03:00Z">
              <w:r>
                <w:rPr>
                  <w:rFonts w:hint="eastAsia" w:ascii="Times New Roman" w:hAnsi="Times New Roman" w:cs="Times New Roman"/>
                  <w:color w:val="auto"/>
                  <w:szCs w:val="21"/>
                  <w:rPrChange w:id="4651" w:author="小多 [2]" w:date="2020-09-23T09:33:07Z">
                    <w:rPr>
                      <w:rFonts w:hint="eastAsia" w:ascii="宋体" w:hAnsi="宋体"/>
                      <w:szCs w:val="21"/>
                    </w:rPr>
                  </w:rPrChange>
                </w:rPr>
                <w:t>（</w:t>
              </w:r>
            </w:ins>
            <w:ins w:id="4652" w:author="Huo Beata" w:date="2020-09-09T12:03:00Z">
              <w:r>
                <w:rPr>
                  <w:rFonts w:ascii="Times New Roman" w:hAnsi="Times New Roman" w:cs="Times New Roman"/>
                  <w:color w:val="auto"/>
                  <w:szCs w:val="21"/>
                  <w:rPrChange w:id="4653" w:author="小多 [2]" w:date="2020-09-23T09:33:07Z">
                    <w:rPr>
                      <w:rFonts w:ascii="宋体" w:hAnsi="宋体"/>
                      <w:szCs w:val="21"/>
                    </w:rPr>
                  </w:rPrChange>
                </w:rPr>
                <w:t>2</w:t>
              </w:r>
            </w:ins>
            <w:ins w:id="4654" w:author="Huo Beata" w:date="2020-09-09T12:03:00Z">
              <w:r>
                <w:rPr>
                  <w:rFonts w:hint="eastAsia" w:ascii="Times New Roman" w:hAnsi="Times New Roman" w:cs="Times New Roman"/>
                  <w:color w:val="auto"/>
                  <w:szCs w:val="21"/>
                  <w:rPrChange w:id="4655" w:author="小多 [2]" w:date="2020-09-23T09:33:07Z">
                    <w:rPr>
                      <w:rFonts w:hint="eastAsia" w:ascii="宋体" w:hAnsi="宋体"/>
                      <w:szCs w:val="21"/>
                    </w:rPr>
                  </w:rPrChange>
                </w:rPr>
                <w:t>）登录操作不超过</w:t>
              </w:r>
            </w:ins>
            <w:ins w:id="4656" w:author="Huo Beata" w:date="2020-09-09T12:03:00Z">
              <w:r>
                <w:rPr>
                  <w:rFonts w:ascii="Times New Roman" w:hAnsi="Times New Roman" w:cs="Times New Roman"/>
                  <w:color w:val="auto"/>
                  <w:szCs w:val="21"/>
                  <w:rPrChange w:id="4657" w:author="小多 [2]" w:date="2020-09-23T09:33:07Z">
                    <w:rPr>
                      <w:rFonts w:ascii="宋体" w:hAnsi="宋体"/>
                      <w:szCs w:val="21"/>
                    </w:rPr>
                  </w:rPrChange>
                </w:rPr>
                <w:t>2</w:t>
              </w:r>
            </w:ins>
            <w:ins w:id="4658" w:author="Huo Beata" w:date="2020-09-09T12:03:00Z">
              <w:r>
                <w:rPr>
                  <w:rFonts w:hint="eastAsia" w:ascii="Times New Roman" w:hAnsi="Times New Roman" w:cs="Times New Roman"/>
                  <w:color w:val="auto"/>
                  <w:szCs w:val="21"/>
                  <w:rPrChange w:id="4659" w:author="小多 [2]" w:date="2020-09-23T09:33:07Z">
                    <w:rPr>
                      <w:rFonts w:hint="eastAsia" w:ascii="宋体" w:hAnsi="宋体"/>
                      <w:szCs w:val="21"/>
                    </w:rPr>
                  </w:rPrChange>
                </w:rPr>
                <w:t>秒钟</w:t>
              </w:r>
            </w:ins>
            <w:ins w:id="4660" w:author="Huo Beata" w:date="2020-09-09T12:03:00Z">
              <w:del w:id="4661" w:author="小多 [2]" w:date="2020-09-23T16:19:52Z">
                <w:r>
                  <w:rPr>
                    <w:rFonts w:hint="eastAsia" w:ascii="Times New Roman" w:hAnsi="Times New Roman" w:cs="Times New Roman"/>
                    <w:color w:val="auto"/>
                    <w:szCs w:val="21"/>
                    <w:rPrChange w:id="4662" w:author="小多 [2]" w:date="2020-09-23T09:33:07Z">
                      <w:rPr>
                        <w:rFonts w:hint="eastAsia" w:ascii="宋体" w:hAnsi="宋体"/>
                        <w:szCs w:val="21"/>
                      </w:rPr>
                    </w:rPrChange>
                  </w:rPr>
                  <w:delText>。</w:delText>
                </w:r>
              </w:del>
            </w:ins>
            <w:ins w:id="4663" w:author="Huo Beata" w:date="2020-09-09T12:03:00Z">
              <w:r>
                <w:rPr>
                  <w:rFonts w:hint="eastAsia" w:ascii="Times New Roman" w:hAnsi="Times New Roman" w:cs="Times New Roman"/>
                  <w:color w:val="auto"/>
                  <w:szCs w:val="21"/>
                  <w:rPrChange w:id="4664" w:author="小多 [2]" w:date="2020-09-23T09:33:07Z">
                    <w:rPr>
                      <w:rFonts w:hint="eastAsia" w:ascii="宋体" w:hAnsi="宋体"/>
                      <w:szCs w:val="21"/>
                    </w:rPr>
                  </w:rPrChange>
                </w:rPr>
                <w:t>；</w:t>
              </w:r>
            </w:ins>
          </w:p>
          <w:p>
            <w:pPr>
              <w:rPr>
                <w:ins w:id="4665" w:author="Huo Beata" w:date="2020-09-09T12:03:00Z"/>
                <w:rFonts w:ascii="Times New Roman" w:hAnsi="Times New Roman" w:cs="Times New Roman"/>
                <w:color w:val="auto"/>
                <w:szCs w:val="21"/>
                <w:rPrChange w:id="4666" w:author="小多 [2]" w:date="2020-09-23T09:33:07Z">
                  <w:rPr>
                    <w:ins w:id="4667" w:author="Huo Beata" w:date="2020-09-09T12:03:00Z"/>
                    <w:rFonts w:ascii="宋体" w:hAnsi="宋体"/>
                    <w:szCs w:val="21"/>
                  </w:rPr>
                </w:rPrChange>
              </w:rPr>
            </w:pPr>
            <w:ins w:id="4668" w:author="Huo Beata" w:date="2020-09-09T12:03:00Z">
              <w:r>
                <w:rPr>
                  <w:rFonts w:hint="eastAsia" w:ascii="Times New Roman" w:hAnsi="Times New Roman" w:cs="Times New Roman"/>
                  <w:color w:val="auto"/>
                  <w:szCs w:val="21"/>
                  <w:rPrChange w:id="4669" w:author="小多 [2]" w:date="2020-09-23T09:33:07Z">
                    <w:rPr>
                      <w:rFonts w:hint="eastAsia" w:ascii="宋体" w:hAnsi="宋体"/>
                      <w:szCs w:val="21"/>
                    </w:rPr>
                  </w:rPrChange>
                </w:rPr>
                <w:t>（</w:t>
              </w:r>
            </w:ins>
            <w:ins w:id="4670" w:author="Huo Beata" w:date="2020-09-09T12:03:00Z">
              <w:r>
                <w:rPr>
                  <w:rFonts w:ascii="Times New Roman" w:hAnsi="Times New Roman" w:cs="Times New Roman"/>
                  <w:color w:val="auto"/>
                  <w:szCs w:val="21"/>
                  <w:rPrChange w:id="4671" w:author="小多 [2]" w:date="2020-09-23T09:33:07Z">
                    <w:rPr>
                      <w:rFonts w:ascii="宋体" w:hAnsi="宋体"/>
                      <w:szCs w:val="21"/>
                    </w:rPr>
                  </w:rPrChange>
                </w:rPr>
                <w:t>3</w:t>
              </w:r>
            </w:ins>
            <w:ins w:id="4672" w:author="Huo Beata" w:date="2020-09-09T12:03:00Z">
              <w:r>
                <w:rPr>
                  <w:rFonts w:hint="eastAsia" w:ascii="Times New Roman" w:hAnsi="Times New Roman" w:cs="Times New Roman"/>
                  <w:color w:val="auto"/>
                  <w:szCs w:val="21"/>
                  <w:rPrChange w:id="4673" w:author="小多 [2]" w:date="2020-09-23T09:33:07Z">
                    <w:rPr>
                      <w:rFonts w:hint="eastAsia" w:ascii="宋体" w:hAnsi="宋体"/>
                      <w:szCs w:val="21"/>
                    </w:rPr>
                  </w:rPrChange>
                </w:rPr>
                <w:t>）软件</w:t>
              </w:r>
            </w:ins>
            <w:ins w:id="4674" w:author="Huo Beata" w:date="2020-09-09T12:03:00Z">
              <w:r>
                <w:rPr>
                  <w:rFonts w:ascii="Times New Roman" w:hAnsi="Times New Roman" w:cs="Times New Roman"/>
                  <w:color w:val="auto"/>
                  <w:szCs w:val="21"/>
                  <w:rPrChange w:id="4675" w:author="小多 [2]" w:date="2020-09-23T09:33:07Z">
                    <w:rPr>
                      <w:rFonts w:ascii="宋体" w:hAnsi="宋体"/>
                      <w:szCs w:val="21"/>
                    </w:rPr>
                  </w:rPrChange>
                </w:rPr>
                <w:t>CPU</w:t>
              </w:r>
            </w:ins>
            <w:ins w:id="4676" w:author="Huo Beata" w:date="2020-09-09T12:03:00Z">
              <w:r>
                <w:rPr>
                  <w:rFonts w:hint="eastAsia" w:ascii="Times New Roman" w:hAnsi="Times New Roman" w:cs="Times New Roman"/>
                  <w:color w:val="auto"/>
                  <w:szCs w:val="21"/>
                  <w:rPrChange w:id="4677" w:author="小多 [2]" w:date="2020-09-23T09:33:07Z">
                    <w:rPr>
                      <w:rFonts w:hint="eastAsia" w:ascii="宋体" w:hAnsi="宋体"/>
                      <w:szCs w:val="21"/>
                    </w:rPr>
                  </w:rPrChange>
                </w:rPr>
                <w:t>使用率最大不超过</w:t>
              </w:r>
            </w:ins>
            <w:ins w:id="4678" w:author="Huo Beata" w:date="2020-09-09T12:03:00Z">
              <w:r>
                <w:rPr>
                  <w:rFonts w:ascii="Times New Roman" w:hAnsi="Times New Roman" w:cs="Times New Roman"/>
                  <w:color w:val="auto"/>
                  <w:szCs w:val="21"/>
                  <w:rPrChange w:id="4679" w:author="小多 [2]" w:date="2020-09-23T09:33:07Z">
                    <w:rPr>
                      <w:rFonts w:ascii="宋体" w:hAnsi="宋体"/>
                      <w:szCs w:val="21"/>
                    </w:rPr>
                  </w:rPrChange>
                </w:rPr>
                <w:t>40%</w:t>
              </w:r>
            </w:ins>
            <w:ins w:id="4680" w:author="Huo Beata" w:date="2020-09-09T12:03:00Z">
              <w:r>
                <w:rPr>
                  <w:rFonts w:hint="eastAsia" w:ascii="Times New Roman" w:hAnsi="Times New Roman" w:cs="Times New Roman"/>
                  <w:color w:val="auto"/>
                  <w:szCs w:val="21"/>
                  <w:rPrChange w:id="4681" w:author="小多 [2]" w:date="2020-09-23T09:33:07Z">
                    <w:rPr>
                      <w:rFonts w:hint="eastAsia" w:ascii="宋体" w:hAnsi="宋体"/>
                      <w:szCs w:val="21"/>
                    </w:rPr>
                  </w:rPrChange>
                </w:rPr>
                <w:t>；</w:t>
              </w:r>
            </w:ins>
          </w:p>
          <w:p>
            <w:pPr>
              <w:rPr>
                <w:ins w:id="4682" w:author="Huo Beata" w:date="2020-09-09T12:03:00Z"/>
                <w:rFonts w:ascii="Times New Roman" w:hAnsi="Times New Roman" w:cs="Times New Roman"/>
                <w:color w:val="auto"/>
                <w:szCs w:val="21"/>
                <w:rPrChange w:id="4683" w:author="小多 [2]" w:date="2020-09-23T09:33:07Z">
                  <w:rPr>
                    <w:ins w:id="4684" w:author="Huo Beata" w:date="2020-09-09T12:03:00Z"/>
                    <w:rFonts w:ascii="宋体" w:hAnsi="宋体"/>
                    <w:szCs w:val="21"/>
                  </w:rPr>
                </w:rPrChange>
              </w:rPr>
            </w:pPr>
            <w:ins w:id="4685" w:author="Huo Beata" w:date="2020-09-09T12:03:00Z">
              <w:r>
                <w:rPr>
                  <w:rFonts w:hint="eastAsia" w:ascii="Times New Roman" w:hAnsi="Times New Roman" w:cs="Times New Roman"/>
                  <w:color w:val="auto"/>
                  <w:szCs w:val="21"/>
                  <w:rPrChange w:id="4686" w:author="小多 [2]" w:date="2020-09-23T09:33:07Z">
                    <w:rPr>
                      <w:rFonts w:hint="eastAsia" w:ascii="宋体" w:hAnsi="宋体"/>
                      <w:szCs w:val="21"/>
                    </w:rPr>
                  </w:rPrChange>
                </w:rPr>
                <w:t>（</w:t>
              </w:r>
            </w:ins>
            <w:ins w:id="4687" w:author="Huo Beata" w:date="2020-09-09T12:03:00Z">
              <w:r>
                <w:rPr>
                  <w:rFonts w:ascii="Times New Roman" w:hAnsi="Times New Roman" w:cs="Times New Roman"/>
                  <w:color w:val="auto"/>
                  <w:szCs w:val="21"/>
                  <w:rPrChange w:id="4688" w:author="小多 [2]" w:date="2020-09-23T09:33:07Z">
                    <w:rPr>
                      <w:rFonts w:ascii="宋体" w:hAnsi="宋体"/>
                      <w:szCs w:val="21"/>
                    </w:rPr>
                  </w:rPrChange>
                </w:rPr>
                <w:t>4</w:t>
              </w:r>
            </w:ins>
            <w:ins w:id="4689" w:author="Huo Beata" w:date="2020-09-09T12:03:00Z">
              <w:r>
                <w:rPr>
                  <w:rFonts w:hint="eastAsia" w:ascii="Times New Roman" w:hAnsi="Times New Roman" w:cs="Times New Roman"/>
                  <w:color w:val="auto"/>
                  <w:szCs w:val="21"/>
                  <w:rPrChange w:id="4690" w:author="小多 [2]" w:date="2020-09-23T09:33:07Z">
                    <w:rPr>
                      <w:rFonts w:hint="eastAsia" w:ascii="宋体" w:hAnsi="宋体"/>
                      <w:szCs w:val="21"/>
                    </w:rPr>
                  </w:rPrChange>
                </w:rPr>
                <w:t>）软件内存占用最大不超过</w:t>
              </w:r>
            </w:ins>
            <w:ins w:id="4691" w:author="Huo Beata" w:date="2020-09-09T12:03:00Z">
              <w:r>
                <w:rPr>
                  <w:rFonts w:ascii="Times New Roman" w:hAnsi="Times New Roman" w:cs="Times New Roman"/>
                  <w:color w:val="auto"/>
                  <w:szCs w:val="21"/>
                  <w:rPrChange w:id="4692" w:author="小多 [2]" w:date="2020-09-23T09:33:07Z">
                    <w:rPr>
                      <w:rFonts w:ascii="宋体" w:hAnsi="宋体"/>
                      <w:szCs w:val="21"/>
                    </w:rPr>
                  </w:rPrChange>
                </w:rPr>
                <w:t>2G</w:t>
              </w:r>
            </w:ins>
            <w:ins w:id="4693" w:author="Huo Beata" w:date="2020-09-09T12:03:00Z">
              <w:del w:id="4694" w:author="小多 [2]" w:date="2020-09-23T16:19:55Z">
                <w:r>
                  <w:rPr>
                    <w:rFonts w:hint="eastAsia" w:ascii="Times New Roman" w:hAnsi="Times New Roman" w:cs="Times New Roman"/>
                    <w:color w:val="auto"/>
                    <w:szCs w:val="21"/>
                    <w:rPrChange w:id="4695" w:author="小多 [2]" w:date="2020-09-23T09:33:07Z">
                      <w:rPr>
                        <w:rFonts w:hint="eastAsia" w:ascii="宋体" w:hAnsi="宋体"/>
                        <w:szCs w:val="21"/>
                      </w:rPr>
                    </w:rPrChange>
                  </w:rPr>
                  <w:delText>；</w:delText>
                </w:r>
              </w:del>
            </w:ins>
            <w:ins w:id="4696" w:author="Huo Beata" w:date="2020-09-09T12:03:00Z">
              <w:r>
                <w:rPr>
                  <w:rFonts w:hint="eastAsia" w:ascii="Times New Roman" w:hAnsi="Times New Roman" w:cs="Times New Roman"/>
                  <w:color w:val="auto"/>
                  <w:szCs w:val="21"/>
                  <w:rPrChange w:id="4697" w:author="小多 [2]" w:date="2020-09-23T09:33:07Z">
                    <w:rPr>
                      <w:rFonts w:hint="eastAsia" w:ascii="宋体" w:hAnsi="宋体"/>
                      <w:szCs w:val="21"/>
                    </w:rPr>
                  </w:rPrChange>
                </w:rPr>
                <w:t>。</w:t>
              </w:r>
            </w:ins>
          </w:p>
          <w:p>
            <w:pPr>
              <w:rPr>
                <w:ins w:id="4698" w:author="Huo Beata" w:date="2020-09-09T12:03:00Z"/>
                <w:rFonts w:ascii="Times New Roman" w:hAnsi="Times New Roman" w:cs="Times New Roman"/>
                <w:color w:val="auto"/>
                <w:szCs w:val="21"/>
                <w:rPrChange w:id="4699" w:author="小多 [2]" w:date="2020-09-23T09:33:07Z">
                  <w:rPr>
                    <w:ins w:id="4700" w:author="Huo Beata" w:date="2020-09-09T12:03:00Z"/>
                    <w:rFonts w:ascii="宋体" w:hAnsi="宋体"/>
                    <w:szCs w:val="21"/>
                  </w:rPr>
                </w:rPrChange>
              </w:rPr>
            </w:pPr>
            <w:ins w:id="4701" w:author="Huo Beata" w:date="2020-09-09T12:03:00Z">
              <w:r>
                <w:rPr>
                  <w:rFonts w:hint="eastAsia" w:ascii="Times New Roman" w:hAnsi="Times New Roman" w:cs="Times New Roman"/>
                  <w:color w:val="auto"/>
                  <w:szCs w:val="21"/>
                  <w:rPrChange w:id="4702" w:author="小多 [2]" w:date="2020-09-23T09:33:07Z">
                    <w:rPr>
                      <w:rFonts w:hint="eastAsia" w:ascii="宋体" w:hAnsi="宋体"/>
                      <w:szCs w:val="21"/>
                    </w:rPr>
                  </w:rPrChange>
                </w:rPr>
                <w:t>注：计算机内存、</w:t>
              </w:r>
            </w:ins>
            <w:ins w:id="4703" w:author="Huo Beata" w:date="2020-09-09T12:03:00Z">
              <w:r>
                <w:rPr>
                  <w:rFonts w:ascii="Times New Roman" w:hAnsi="Times New Roman" w:cs="Times New Roman"/>
                  <w:color w:val="auto"/>
                  <w:szCs w:val="21"/>
                  <w:rPrChange w:id="4704" w:author="小多 [2]" w:date="2020-09-23T09:33:07Z">
                    <w:rPr>
                      <w:rFonts w:ascii="宋体" w:hAnsi="宋体"/>
                      <w:szCs w:val="21"/>
                    </w:rPr>
                  </w:rPrChange>
                </w:rPr>
                <w:t>CPU</w:t>
              </w:r>
            </w:ins>
            <w:ins w:id="4705" w:author="Huo Beata" w:date="2020-09-09T12:03:00Z">
              <w:r>
                <w:rPr>
                  <w:rFonts w:hint="eastAsia" w:ascii="Times New Roman" w:hAnsi="Times New Roman" w:cs="Times New Roman"/>
                  <w:color w:val="auto"/>
                  <w:szCs w:val="21"/>
                  <w:rPrChange w:id="4706" w:author="小多 [2]" w:date="2020-09-23T09:33:07Z">
                    <w:rPr>
                      <w:rFonts w:hint="eastAsia" w:ascii="宋体" w:hAnsi="宋体"/>
                      <w:szCs w:val="21"/>
                    </w:rPr>
                  </w:rPrChange>
                </w:rPr>
                <w:t>的真实工作环境，会影响软件的性能效率。</w:t>
              </w:r>
            </w:ins>
          </w:p>
          <w:p>
            <w:pPr>
              <w:rPr>
                <w:ins w:id="4707" w:author="Huo Beata" w:date="2020-09-09T12:03:00Z"/>
                <w:rFonts w:ascii="Times New Roman" w:hAnsi="Times New Roman" w:cs="Times New Roman"/>
                <w:color w:val="auto"/>
                <w:szCs w:val="21"/>
                <w:rPrChange w:id="4708" w:author="小多 [2]" w:date="2020-09-23T09:33:07Z">
                  <w:rPr>
                    <w:ins w:id="4709" w:author="Huo Beata" w:date="2020-09-09T12:03:00Z"/>
                    <w:rFonts w:ascii="宋体" w:hAnsi="宋体"/>
                    <w:szCs w:val="21"/>
                  </w:rPr>
                </w:rPrChange>
              </w:rPr>
            </w:pPr>
            <w:ins w:id="4710" w:author="Huo Beata" w:date="2020-09-09T12:03:00Z">
              <w:r>
                <w:rPr>
                  <w:rFonts w:ascii="Times New Roman" w:hAnsi="Times New Roman" w:cs="Times New Roman"/>
                  <w:color w:val="auto"/>
                  <w:szCs w:val="21"/>
                  <w:rPrChange w:id="4711" w:author="小多 [2]" w:date="2020-09-23T09:33:07Z">
                    <w:rPr>
                      <w:rFonts w:ascii="宋体" w:hAnsi="宋体"/>
                      <w:szCs w:val="21"/>
                    </w:rPr>
                  </w:rPrChange>
                </w:rPr>
                <w:t xml:space="preserve">2.1.14 </w:t>
              </w:r>
            </w:ins>
            <w:ins w:id="4712" w:author="Huo Beata" w:date="2020-09-09T12:03:00Z">
              <w:r>
                <w:rPr>
                  <w:rFonts w:hint="eastAsia" w:ascii="Times New Roman" w:hAnsi="Times New Roman" w:cs="Times New Roman"/>
                  <w:color w:val="auto"/>
                  <w:szCs w:val="21"/>
                  <w:rPrChange w:id="4713" w:author="小多 [2]" w:date="2020-09-23T09:33:07Z">
                    <w:rPr>
                      <w:rFonts w:hint="eastAsia" w:ascii="宋体" w:hAnsi="宋体"/>
                      <w:szCs w:val="21"/>
                    </w:rPr>
                  </w:rPrChange>
                </w:rPr>
                <w:t>运行环境</w:t>
              </w:r>
            </w:ins>
          </w:p>
          <w:p>
            <w:pPr>
              <w:rPr>
                <w:ins w:id="4714" w:author="小多" w:date="2020-09-16T22:31:00Z"/>
                <w:rFonts w:ascii="Times New Roman" w:hAnsi="Times New Roman" w:cs="Times New Roman"/>
                <w:color w:val="auto"/>
                <w:szCs w:val="21"/>
                <w:rPrChange w:id="4715" w:author="小多 [2]" w:date="2020-09-23T09:33:07Z">
                  <w:rPr>
                    <w:ins w:id="4716" w:author="小多" w:date="2020-09-16T22:31:00Z"/>
                    <w:rFonts w:ascii="Times New Roman" w:hAnsi="Times New Roman" w:cs="Times New Roman"/>
                    <w:szCs w:val="21"/>
                  </w:rPr>
                </w:rPrChange>
              </w:rPr>
            </w:pPr>
            <w:ins w:id="4717" w:author="小多" w:date="2020-09-16T22:31:00Z">
              <w:r>
                <w:rPr>
                  <w:rFonts w:hint="eastAsia" w:ascii="Times New Roman" w:hAnsi="Times New Roman" w:cs="Times New Roman"/>
                  <w:color w:val="auto"/>
                  <w:szCs w:val="21"/>
                  <w:rPrChange w:id="4718" w:author="小多 [2]" w:date="2020-09-23T09:33:07Z">
                    <w:rPr>
                      <w:rFonts w:hint="eastAsia" w:ascii="Times New Roman" w:hAnsi="Times New Roman" w:cs="Times New Roman"/>
                      <w:szCs w:val="21"/>
                    </w:rPr>
                  </w:rPrChange>
                </w:rPr>
                <w:t>服务器：</w:t>
              </w:r>
            </w:ins>
          </w:p>
          <w:p>
            <w:pPr>
              <w:rPr>
                <w:ins w:id="4719" w:author="小多" w:date="2020-09-16T22:31:00Z"/>
                <w:rFonts w:ascii="Times New Roman" w:hAnsi="Times New Roman" w:cs="Times New Roman"/>
                <w:color w:val="auto"/>
                <w:szCs w:val="21"/>
                <w:rPrChange w:id="4720" w:author="小多 [2]" w:date="2020-09-23T09:33:07Z">
                  <w:rPr>
                    <w:ins w:id="4721" w:author="小多" w:date="2020-09-16T22:31:00Z"/>
                    <w:rFonts w:ascii="Times New Roman" w:hAnsi="Times New Roman" w:cs="Times New Roman"/>
                    <w:szCs w:val="21"/>
                  </w:rPr>
                </w:rPrChange>
              </w:rPr>
            </w:pPr>
            <w:ins w:id="4722" w:author="小多" w:date="2020-09-16T22:31:00Z">
              <w:r>
                <w:rPr>
                  <w:rFonts w:hint="eastAsia" w:ascii="Times New Roman" w:hAnsi="Times New Roman" w:cs="Times New Roman"/>
                  <w:color w:val="auto"/>
                  <w:szCs w:val="21"/>
                  <w:rPrChange w:id="4723" w:author="小多 [2]" w:date="2020-09-23T09:33:07Z">
                    <w:rPr>
                      <w:rFonts w:hint="eastAsia" w:ascii="Times New Roman" w:hAnsi="Times New Roman" w:cs="Times New Roman"/>
                      <w:szCs w:val="21"/>
                    </w:rPr>
                  </w:rPrChange>
                </w:rPr>
                <w:t>CPU：Intel(R) Xeon(R) Gold 6161 CPU @ 2.20GHz 双核及以上</w:t>
              </w:r>
            </w:ins>
          </w:p>
          <w:p>
            <w:pPr>
              <w:rPr>
                <w:ins w:id="4724" w:author="小多" w:date="2020-09-16T22:31:00Z"/>
                <w:rFonts w:ascii="Times New Roman" w:hAnsi="Times New Roman" w:cs="Times New Roman"/>
                <w:color w:val="auto"/>
                <w:szCs w:val="21"/>
                <w:rPrChange w:id="4725" w:author="小多 [2]" w:date="2020-09-23T09:33:07Z">
                  <w:rPr>
                    <w:ins w:id="4726" w:author="小多" w:date="2020-09-16T22:31:00Z"/>
                    <w:rFonts w:ascii="Times New Roman" w:hAnsi="Times New Roman" w:cs="Times New Roman"/>
                    <w:szCs w:val="21"/>
                  </w:rPr>
                </w:rPrChange>
              </w:rPr>
            </w:pPr>
            <w:ins w:id="4727" w:author="小多" w:date="2020-09-16T22:31:00Z">
              <w:r>
                <w:rPr>
                  <w:rFonts w:hint="eastAsia" w:ascii="Times New Roman" w:hAnsi="Times New Roman" w:cs="Times New Roman"/>
                  <w:color w:val="auto"/>
                  <w:szCs w:val="21"/>
                  <w:rPrChange w:id="4728" w:author="小多 [2]" w:date="2020-09-23T09:33:07Z">
                    <w:rPr>
                      <w:rFonts w:hint="eastAsia" w:ascii="Times New Roman" w:hAnsi="Times New Roman" w:cs="Times New Roman"/>
                      <w:szCs w:val="21"/>
                    </w:rPr>
                  </w:rPrChange>
                </w:rPr>
                <w:t xml:space="preserve">内存：4GB及以上 </w:t>
              </w:r>
            </w:ins>
          </w:p>
          <w:p>
            <w:pPr>
              <w:rPr>
                <w:ins w:id="4729" w:author="小多" w:date="2020-09-16T22:31:00Z"/>
                <w:rFonts w:ascii="Times New Roman" w:hAnsi="Times New Roman" w:cs="Times New Roman"/>
                <w:color w:val="auto"/>
                <w:szCs w:val="21"/>
                <w:rPrChange w:id="4730" w:author="小多 [2]" w:date="2020-09-23T09:33:07Z">
                  <w:rPr>
                    <w:ins w:id="4731" w:author="小多" w:date="2020-09-16T22:31:00Z"/>
                    <w:rFonts w:ascii="Times New Roman" w:hAnsi="Times New Roman" w:cs="Times New Roman"/>
                    <w:szCs w:val="21"/>
                  </w:rPr>
                </w:rPrChange>
              </w:rPr>
            </w:pPr>
            <w:ins w:id="4732" w:author="小多" w:date="2020-09-16T22:31:00Z">
              <w:r>
                <w:rPr>
                  <w:rFonts w:hint="eastAsia" w:ascii="Times New Roman" w:hAnsi="Times New Roman" w:cs="Times New Roman"/>
                  <w:color w:val="auto"/>
                  <w:szCs w:val="21"/>
                  <w:rPrChange w:id="4733" w:author="小多 [2]" w:date="2020-09-23T09:33:07Z">
                    <w:rPr>
                      <w:rFonts w:hint="eastAsia" w:ascii="Times New Roman" w:hAnsi="Times New Roman" w:cs="Times New Roman"/>
                      <w:szCs w:val="21"/>
                    </w:rPr>
                  </w:rPrChange>
                </w:rPr>
                <w:t>存储空间：≥50GB，可扩展</w:t>
              </w:r>
            </w:ins>
          </w:p>
          <w:p>
            <w:pPr>
              <w:rPr>
                <w:ins w:id="4734" w:author="小多" w:date="2020-09-16T22:31:00Z"/>
                <w:rFonts w:ascii="Times New Roman" w:hAnsi="Times New Roman" w:cs="Times New Roman"/>
                <w:color w:val="auto"/>
                <w:szCs w:val="21"/>
                <w:rPrChange w:id="4735" w:author="小多 [2]" w:date="2020-09-23T09:33:07Z">
                  <w:rPr>
                    <w:ins w:id="4736" w:author="小多" w:date="2020-09-16T22:31:00Z"/>
                    <w:rFonts w:ascii="Times New Roman" w:hAnsi="Times New Roman" w:cs="Times New Roman"/>
                    <w:szCs w:val="21"/>
                  </w:rPr>
                </w:rPrChange>
              </w:rPr>
            </w:pPr>
            <w:ins w:id="4737" w:author="小多" w:date="2020-09-16T22:31:00Z">
              <w:r>
                <w:rPr>
                  <w:rFonts w:hint="eastAsia" w:ascii="Times New Roman" w:hAnsi="Times New Roman" w:cs="Times New Roman"/>
                  <w:color w:val="auto"/>
                  <w:szCs w:val="21"/>
                  <w:rPrChange w:id="4738" w:author="小多 [2]" w:date="2020-09-23T09:33:07Z">
                    <w:rPr>
                      <w:rFonts w:hint="eastAsia" w:ascii="Times New Roman" w:hAnsi="Times New Roman" w:cs="Times New Roman"/>
                      <w:szCs w:val="21"/>
                    </w:rPr>
                  </w:rPrChange>
                </w:rPr>
                <w:t>操作系统：CentOS7.6 64位</w:t>
              </w:r>
            </w:ins>
          </w:p>
          <w:p>
            <w:pPr>
              <w:rPr>
                <w:ins w:id="4739" w:author="小多" w:date="2020-09-16T22:31:00Z"/>
                <w:rFonts w:ascii="Times New Roman" w:hAnsi="Times New Roman" w:cs="Times New Roman"/>
                <w:color w:val="auto"/>
                <w:szCs w:val="21"/>
                <w:rPrChange w:id="4740" w:author="小多 [2]" w:date="2020-09-23T09:33:07Z">
                  <w:rPr>
                    <w:ins w:id="4741" w:author="小多" w:date="2020-09-16T22:31:00Z"/>
                    <w:rFonts w:ascii="Times New Roman" w:hAnsi="Times New Roman" w:cs="Times New Roman"/>
                    <w:szCs w:val="21"/>
                  </w:rPr>
                </w:rPrChange>
              </w:rPr>
            </w:pPr>
            <w:ins w:id="4742" w:author="小多" w:date="2020-09-16T22:31:00Z">
              <w:r>
                <w:rPr>
                  <w:rFonts w:hint="eastAsia" w:ascii="Times New Roman" w:hAnsi="Times New Roman" w:cs="Times New Roman"/>
                  <w:color w:val="auto"/>
                  <w:szCs w:val="21"/>
                  <w:rPrChange w:id="4743" w:author="小多 [2]" w:date="2020-09-23T09:33:07Z">
                    <w:rPr>
                      <w:rFonts w:hint="eastAsia" w:ascii="Times New Roman" w:hAnsi="Times New Roman" w:cs="Times New Roman"/>
                      <w:szCs w:val="21"/>
                    </w:rPr>
                  </w:rPrChange>
                </w:rPr>
                <w:t>网络速度：上传无限制，下载≥2Mbps；</w:t>
              </w:r>
            </w:ins>
          </w:p>
          <w:p>
            <w:pPr>
              <w:rPr>
                <w:ins w:id="4744" w:author="Huo Beata" w:date="2020-09-09T12:03:00Z"/>
                <w:rFonts w:ascii="Times New Roman" w:hAnsi="Times New Roman" w:cs="Times New Roman"/>
                <w:color w:val="auto"/>
                <w:szCs w:val="21"/>
                <w:rPrChange w:id="4745" w:author="小多 [2]" w:date="2020-09-23T09:33:07Z">
                  <w:rPr>
                    <w:ins w:id="4746" w:author="Huo Beata" w:date="2020-09-09T12:03:00Z"/>
                    <w:rFonts w:ascii="宋体" w:hAnsi="宋体"/>
                    <w:szCs w:val="21"/>
                  </w:rPr>
                </w:rPrChange>
              </w:rPr>
            </w:pPr>
            <w:ins w:id="4747" w:author="小多" w:date="2020-09-16T22:31:00Z">
              <w:r>
                <w:rPr>
                  <w:rFonts w:hint="eastAsia" w:ascii="Times New Roman" w:hAnsi="Times New Roman" w:cs="Times New Roman"/>
                  <w:color w:val="auto"/>
                  <w:szCs w:val="21"/>
                  <w:rPrChange w:id="4748" w:author="小多 [2]" w:date="2020-09-23T09:33:07Z">
                    <w:rPr>
                      <w:rFonts w:hint="eastAsia" w:ascii="Times New Roman" w:hAnsi="Times New Roman" w:cs="Times New Roman"/>
                      <w:szCs w:val="21"/>
                    </w:rPr>
                  </w:rPrChange>
                </w:rPr>
                <w:t>客户端：</w:t>
              </w:r>
            </w:ins>
            <w:ins w:id="4749" w:author="Huo Beata" w:date="2020-09-09T12:03:00Z">
              <w:del w:id="4750" w:author="小多" w:date="2020-09-16T22:31:00Z">
                <w:r>
                  <w:rPr>
                    <w:rFonts w:hint="eastAsia" w:ascii="Times New Roman" w:hAnsi="Times New Roman" w:cs="Times New Roman"/>
                    <w:color w:val="auto"/>
                    <w:szCs w:val="21"/>
                    <w:rPrChange w:id="4751" w:author="小多 [2]" w:date="2020-09-23T09:33:07Z">
                      <w:rPr>
                        <w:rFonts w:hint="eastAsia" w:ascii="宋体" w:hAnsi="宋体"/>
                        <w:szCs w:val="21"/>
                      </w:rPr>
                    </w:rPrChange>
                  </w:rPr>
                  <w:delText>：</w:delText>
                </w:r>
              </w:del>
            </w:ins>
          </w:p>
          <w:p>
            <w:pPr>
              <w:rPr>
                <w:ins w:id="4752" w:author="Huo Beata" w:date="2020-09-09T12:03:00Z"/>
                <w:rFonts w:ascii="Times New Roman" w:hAnsi="Times New Roman" w:cs="Times New Roman"/>
                <w:color w:val="auto"/>
                <w:szCs w:val="21"/>
                <w:rPrChange w:id="4753" w:author="小多 [2]" w:date="2020-09-23T09:33:07Z">
                  <w:rPr>
                    <w:ins w:id="4754" w:author="Huo Beata" w:date="2020-09-09T12:03:00Z"/>
                    <w:rFonts w:ascii="宋体" w:hAnsi="宋体"/>
                    <w:szCs w:val="21"/>
                  </w:rPr>
                </w:rPrChange>
              </w:rPr>
            </w:pPr>
            <w:ins w:id="4755" w:author="Huo Beata" w:date="2020-09-09T12:03:00Z">
              <w:r>
                <w:rPr>
                  <w:rFonts w:ascii="Times New Roman" w:hAnsi="Times New Roman" w:cs="Times New Roman"/>
                  <w:color w:val="auto"/>
                  <w:szCs w:val="21"/>
                  <w:rPrChange w:id="4756" w:author="小多 [2]" w:date="2020-09-23T09:33:07Z">
                    <w:rPr>
                      <w:rFonts w:ascii="宋体" w:hAnsi="宋体"/>
                      <w:szCs w:val="21"/>
                    </w:rPr>
                  </w:rPrChange>
                </w:rPr>
                <w:t>CPU</w:t>
              </w:r>
            </w:ins>
            <w:ins w:id="4757" w:author="Huo Beata" w:date="2020-09-09T12:03:00Z">
              <w:r>
                <w:rPr>
                  <w:rFonts w:hint="eastAsia" w:ascii="Times New Roman" w:hAnsi="Times New Roman" w:cs="Times New Roman"/>
                  <w:color w:val="auto"/>
                  <w:szCs w:val="21"/>
                  <w:rPrChange w:id="4758" w:author="小多 [2]" w:date="2020-09-23T09:33:07Z">
                    <w:rPr>
                      <w:rFonts w:hint="eastAsia" w:ascii="宋体" w:hAnsi="宋体"/>
                      <w:szCs w:val="21"/>
                    </w:rPr>
                  </w:rPrChange>
                </w:rPr>
                <w:t>：</w:t>
              </w:r>
            </w:ins>
            <w:ins w:id="4759" w:author="Huo Beata" w:date="2020-09-09T12:03:00Z">
              <w:r>
                <w:rPr>
                  <w:rFonts w:ascii="Times New Roman" w:hAnsi="Times New Roman" w:cs="Times New Roman"/>
                  <w:color w:val="auto"/>
                  <w:szCs w:val="21"/>
                  <w:rPrChange w:id="4760" w:author="小多 [2]" w:date="2020-09-23T09:33:07Z">
                    <w:rPr>
                      <w:rFonts w:ascii="宋体" w:hAnsi="宋体"/>
                      <w:szCs w:val="21"/>
                    </w:rPr>
                  </w:rPrChange>
                </w:rPr>
                <w:t xml:space="preserve">intel(R) Core(TM) i5-8250 </w:t>
              </w:r>
            </w:ins>
            <w:ins w:id="4761" w:author="Huo Beata" w:date="2020-09-09T12:03:00Z">
              <w:r>
                <w:rPr>
                  <w:rFonts w:hint="eastAsia" w:ascii="Times New Roman" w:hAnsi="Times New Roman" w:cs="Times New Roman"/>
                  <w:color w:val="auto"/>
                  <w:szCs w:val="21"/>
                  <w:rPrChange w:id="4762" w:author="小多 [2]" w:date="2020-09-23T09:33:07Z">
                    <w:rPr>
                      <w:rFonts w:hint="eastAsia" w:ascii="宋体" w:hAnsi="宋体"/>
                      <w:szCs w:val="21"/>
                    </w:rPr>
                  </w:rPrChange>
                </w:rPr>
                <w:t>及以上</w:t>
              </w:r>
            </w:ins>
          </w:p>
          <w:p>
            <w:pPr>
              <w:rPr>
                <w:ins w:id="4763" w:author="Huo Beata" w:date="2020-09-09T12:03:00Z"/>
                <w:rFonts w:ascii="Times New Roman" w:hAnsi="Times New Roman" w:cs="Times New Roman"/>
                <w:color w:val="auto"/>
                <w:szCs w:val="21"/>
                <w:rPrChange w:id="4764" w:author="小多 [2]" w:date="2020-09-23T09:33:07Z">
                  <w:rPr>
                    <w:ins w:id="4765" w:author="Huo Beata" w:date="2020-09-09T12:03:00Z"/>
                    <w:rFonts w:ascii="宋体" w:hAnsi="宋体"/>
                    <w:szCs w:val="21"/>
                  </w:rPr>
                </w:rPrChange>
              </w:rPr>
            </w:pPr>
            <w:ins w:id="4766" w:author="Huo Beata" w:date="2020-09-09T12:03:00Z">
              <w:r>
                <w:rPr>
                  <w:rFonts w:hint="eastAsia" w:ascii="Times New Roman" w:hAnsi="Times New Roman" w:cs="Times New Roman"/>
                  <w:color w:val="auto"/>
                  <w:szCs w:val="21"/>
                  <w:rPrChange w:id="4767" w:author="小多 [2]" w:date="2020-09-23T09:33:07Z">
                    <w:rPr>
                      <w:rFonts w:hint="eastAsia" w:ascii="宋体" w:hAnsi="宋体"/>
                      <w:szCs w:val="21"/>
                    </w:rPr>
                  </w:rPrChange>
                </w:rPr>
                <w:t>内存：</w:t>
              </w:r>
            </w:ins>
            <w:ins w:id="4768" w:author="Huo Beata" w:date="2020-09-09T12:03:00Z">
              <w:r>
                <w:rPr>
                  <w:rFonts w:ascii="Times New Roman" w:hAnsi="Times New Roman" w:cs="Times New Roman"/>
                  <w:color w:val="auto"/>
                  <w:szCs w:val="21"/>
                  <w:rPrChange w:id="4769" w:author="小多 [2]" w:date="2020-09-23T09:33:07Z">
                    <w:rPr>
                      <w:rFonts w:ascii="宋体" w:hAnsi="宋体"/>
                      <w:szCs w:val="21"/>
                    </w:rPr>
                  </w:rPrChange>
                </w:rPr>
                <w:t>8GB</w:t>
              </w:r>
            </w:ins>
            <w:ins w:id="4770" w:author="Huo Beata" w:date="2020-09-09T12:03:00Z">
              <w:r>
                <w:rPr>
                  <w:rFonts w:hint="eastAsia" w:ascii="Times New Roman" w:hAnsi="Times New Roman" w:cs="Times New Roman"/>
                  <w:color w:val="auto"/>
                  <w:szCs w:val="21"/>
                  <w:rPrChange w:id="4771" w:author="小多 [2]" w:date="2020-09-23T09:33:07Z">
                    <w:rPr>
                      <w:rFonts w:hint="eastAsia" w:ascii="宋体" w:hAnsi="宋体"/>
                      <w:szCs w:val="21"/>
                    </w:rPr>
                  </w:rPrChange>
                </w:rPr>
                <w:t>及以上</w:t>
              </w:r>
            </w:ins>
          </w:p>
          <w:p>
            <w:pPr>
              <w:rPr>
                <w:ins w:id="4772" w:author="小多" w:date="2020-09-16T22:18:00Z"/>
                <w:rFonts w:ascii="Times New Roman" w:hAnsi="Times New Roman" w:cs="Times New Roman"/>
                <w:color w:val="auto"/>
                <w:szCs w:val="21"/>
                <w:rPrChange w:id="4773" w:author="小多 [2]" w:date="2020-09-23T09:33:07Z">
                  <w:rPr>
                    <w:ins w:id="4774" w:author="小多" w:date="2020-09-16T22:18:00Z"/>
                    <w:rFonts w:ascii="Times New Roman" w:hAnsi="Times New Roman" w:cs="Times New Roman"/>
                    <w:szCs w:val="21"/>
                  </w:rPr>
                </w:rPrChange>
              </w:rPr>
            </w:pPr>
            <w:ins w:id="4775" w:author="小多" w:date="2020-09-16T22:18:00Z">
              <w:r>
                <w:rPr>
                  <w:rFonts w:hint="eastAsia" w:ascii="Times New Roman" w:hAnsi="Times New Roman" w:cs="Times New Roman"/>
                  <w:color w:val="auto"/>
                  <w:szCs w:val="21"/>
                  <w:rPrChange w:id="4776" w:author="小多 [2]" w:date="2020-09-23T09:33:07Z">
                    <w:rPr>
                      <w:rFonts w:hint="eastAsia" w:ascii="Times New Roman" w:hAnsi="Times New Roman" w:cs="Times New Roman"/>
                      <w:szCs w:val="21"/>
                    </w:rPr>
                  </w:rPrChange>
                </w:rPr>
                <w:t>硬盘：1000GB及以上</w:t>
              </w:r>
            </w:ins>
          </w:p>
          <w:p>
            <w:pPr>
              <w:rPr>
                <w:ins w:id="4777" w:author="小多" w:date="2020-09-16T22:18:00Z"/>
                <w:rFonts w:ascii="Times New Roman" w:hAnsi="Times New Roman" w:cs="Times New Roman"/>
                <w:color w:val="auto"/>
                <w:szCs w:val="21"/>
                <w:rPrChange w:id="4778" w:author="小多 [2]" w:date="2020-09-23T09:33:07Z">
                  <w:rPr>
                    <w:ins w:id="4779" w:author="小多" w:date="2020-09-16T22:18:00Z"/>
                    <w:rFonts w:ascii="Times New Roman" w:hAnsi="Times New Roman" w:cs="Times New Roman"/>
                    <w:szCs w:val="21"/>
                  </w:rPr>
                </w:rPrChange>
              </w:rPr>
            </w:pPr>
            <w:ins w:id="4780" w:author="小多" w:date="2020-09-16T22:18:00Z">
              <w:r>
                <w:rPr>
                  <w:rFonts w:hint="eastAsia" w:ascii="Times New Roman" w:hAnsi="Times New Roman" w:cs="Times New Roman"/>
                  <w:color w:val="auto"/>
                  <w:szCs w:val="21"/>
                  <w:rPrChange w:id="4781" w:author="小多 [2]" w:date="2020-09-23T09:33:07Z">
                    <w:rPr>
                      <w:rFonts w:hint="eastAsia" w:ascii="Times New Roman" w:hAnsi="Times New Roman" w:cs="Times New Roman"/>
                      <w:szCs w:val="21"/>
                    </w:rPr>
                  </w:rPrChange>
                </w:rPr>
                <w:t>接口：USB2.0及以上</w:t>
              </w:r>
            </w:ins>
          </w:p>
          <w:p>
            <w:pPr>
              <w:rPr>
                <w:ins w:id="4782" w:author="小多" w:date="2020-09-16T22:18:00Z"/>
                <w:rFonts w:ascii="Times New Roman" w:hAnsi="Times New Roman" w:cs="Times New Roman"/>
                <w:color w:val="auto"/>
                <w:szCs w:val="21"/>
                <w:rPrChange w:id="4783" w:author="小多 [2]" w:date="2020-09-23T09:33:07Z">
                  <w:rPr>
                    <w:ins w:id="4784" w:author="小多" w:date="2020-09-16T22:18:00Z"/>
                    <w:rFonts w:ascii="Times New Roman" w:hAnsi="Times New Roman" w:cs="Times New Roman"/>
                    <w:szCs w:val="21"/>
                  </w:rPr>
                </w:rPrChange>
              </w:rPr>
            </w:pPr>
            <w:ins w:id="4785" w:author="小多" w:date="2020-09-16T22:18:00Z">
              <w:r>
                <w:rPr>
                  <w:rFonts w:hint="eastAsia" w:ascii="Times New Roman" w:hAnsi="Times New Roman" w:cs="Times New Roman"/>
                  <w:color w:val="auto"/>
                  <w:szCs w:val="21"/>
                  <w:rPrChange w:id="4786" w:author="小多 [2]" w:date="2020-09-23T09:33:07Z">
                    <w:rPr>
                      <w:rFonts w:hint="eastAsia" w:ascii="Times New Roman" w:hAnsi="Times New Roman" w:cs="Times New Roman"/>
                      <w:szCs w:val="21"/>
                    </w:rPr>
                  </w:rPrChange>
                </w:rPr>
                <w:t>显示器：分辨率1920×1080及以上</w:t>
              </w:r>
            </w:ins>
          </w:p>
          <w:p>
            <w:pPr>
              <w:rPr>
                <w:ins w:id="4787" w:author="小多" w:date="2020-09-16T22:18:00Z"/>
                <w:rFonts w:ascii="Times New Roman" w:hAnsi="Times New Roman" w:cs="Times New Roman"/>
                <w:color w:val="auto"/>
                <w:szCs w:val="21"/>
                <w:rPrChange w:id="4788" w:author="小多 [2]" w:date="2020-09-23T09:33:07Z">
                  <w:rPr>
                    <w:ins w:id="4789" w:author="小多" w:date="2020-09-16T22:18:00Z"/>
                    <w:rFonts w:ascii="Times New Roman" w:hAnsi="Times New Roman" w:cs="Times New Roman"/>
                    <w:szCs w:val="21"/>
                  </w:rPr>
                </w:rPrChange>
              </w:rPr>
            </w:pPr>
            <w:ins w:id="4790" w:author="小多" w:date="2020-09-16T22:18:00Z">
              <w:r>
                <w:rPr>
                  <w:rFonts w:hint="eastAsia" w:ascii="Times New Roman" w:hAnsi="Times New Roman" w:cs="Times New Roman"/>
                  <w:color w:val="auto"/>
                  <w:szCs w:val="21"/>
                  <w:rPrChange w:id="4791" w:author="小多 [2]" w:date="2020-09-23T09:33:07Z">
                    <w:rPr>
                      <w:rFonts w:hint="eastAsia" w:ascii="Times New Roman" w:hAnsi="Times New Roman" w:cs="Times New Roman"/>
                      <w:szCs w:val="21"/>
                    </w:rPr>
                  </w:rPrChange>
                </w:rPr>
                <w:t>操作系统：64位Windows10、64位Windows7操作系统</w:t>
              </w:r>
            </w:ins>
          </w:p>
          <w:p>
            <w:pPr>
              <w:rPr>
                <w:ins w:id="4792" w:author="小多" w:date="2020-09-16T22:18:00Z"/>
                <w:rFonts w:ascii="Times New Roman" w:hAnsi="Times New Roman" w:cs="Times New Roman"/>
                <w:color w:val="auto"/>
                <w:szCs w:val="21"/>
                <w:rPrChange w:id="4793" w:author="小多 [2]" w:date="2020-09-23T09:33:07Z">
                  <w:rPr>
                    <w:ins w:id="4794" w:author="小多" w:date="2020-09-16T22:18:00Z"/>
                    <w:rFonts w:ascii="Times New Roman" w:hAnsi="Times New Roman" w:cs="Times New Roman"/>
                    <w:szCs w:val="21"/>
                  </w:rPr>
                </w:rPrChange>
              </w:rPr>
            </w:pPr>
            <w:ins w:id="4795" w:author="小多" w:date="2020-09-16T22:18:00Z">
              <w:r>
                <w:rPr>
                  <w:rFonts w:hint="eastAsia" w:ascii="Times New Roman" w:hAnsi="Times New Roman" w:cs="Times New Roman"/>
                  <w:color w:val="auto"/>
                  <w:szCs w:val="21"/>
                  <w:rPrChange w:id="4796" w:author="小多 [2]" w:date="2020-09-23T09:33:07Z">
                    <w:rPr>
                      <w:rFonts w:hint="eastAsia" w:ascii="Times New Roman" w:hAnsi="Times New Roman" w:cs="Times New Roman"/>
                      <w:szCs w:val="21"/>
                    </w:rPr>
                  </w:rPrChange>
                </w:rPr>
                <w:t>支持软件：.NET4.7.2版本及其它兼容版本</w:t>
              </w:r>
            </w:ins>
          </w:p>
          <w:p>
            <w:pPr>
              <w:rPr>
                <w:ins w:id="4797" w:author="Huo Beata" w:date="2020-09-09T12:03:00Z"/>
                <w:rFonts w:ascii="Times New Roman" w:hAnsi="Times New Roman" w:cs="Times New Roman"/>
                <w:color w:val="auto"/>
                <w:szCs w:val="21"/>
                <w:rPrChange w:id="4798" w:author="小多 [2]" w:date="2020-09-23T09:33:07Z">
                  <w:rPr>
                    <w:ins w:id="4799" w:author="Huo Beata" w:date="2020-09-09T12:03:00Z"/>
                    <w:rFonts w:ascii="宋体" w:hAnsi="宋体"/>
                    <w:szCs w:val="21"/>
                  </w:rPr>
                </w:rPrChange>
              </w:rPr>
            </w:pPr>
            <w:ins w:id="4800" w:author="小多" w:date="2020-09-16T22:18:00Z">
              <w:r>
                <w:rPr>
                  <w:rFonts w:hint="eastAsia" w:ascii="Times New Roman" w:hAnsi="Times New Roman" w:cs="Times New Roman"/>
                  <w:color w:val="auto"/>
                  <w:szCs w:val="21"/>
                  <w:rPrChange w:id="4801" w:author="小多 [2]" w:date="2020-09-23T09:33:07Z">
                    <w:rPr>
                      <w:rFonts w:hint="eastAsia" w:ascii="Times New Roman" w:hAnsi="Times New Roman" w:cs="Times New Roman"/>
                      <w:szCs w:val="21"/>
                    </w:rPr>
                  </w:rPrChange>
                </w:rPr>
                <w:t>网络速度： 100Mbps及以上</w:t>
              </w:r>
            </w:ins>
            <w:ins w:id="4802" w:author="Huo Beata" w:date="2020-09-09T12:03:00Z">
              <w:r>
                <w:rPr>
                  <w:rFonts w:ascii="Times New Roman" w:hAnsi="Times New Roman" w:cs="Times New Roman"/>
                  <w:color w:val="auto"/>
                  <w:szCs w:val="21"/>
                  <w:rPrChange w:id="4803" w:author="小多 [2]" w:date="2020-09-23T09:33:07Z">
                    <w:rPr>
                      <w:rFonts w:ascii="宋体" w:hAnsi="宋体"/>
                      <w:szCs w:val="21"/>
                    </w:rPr>
                  </w:rPrChange>
                </w:rPr>
                <w:t xml:space="preserve"> </w:t>
              </w:r>
            </w:ins>
          </w:p>
          <w:p>
            <w:pPr>
              <w:rPr>
                <w:ins w:id="4804" w:author="Huo Beata" w:date="2020-09-09T12:03:00Z"/>
                <w:rFonts w:ascii="Times New Roman" w:hAnsi="Times New Roman" w:cs="Times New Roman"/>
                <w:color w:val="auto"/>
                <w:szCs w:val="21"/>
                <w:rPrChange w:id="4805" w:author="小多 [2]" w:date="2020-09-23T09:33:07Z">
                  <w:rPr>
                    <w:ins w:id="4806" w:author="Huo Beata" w:date="2020-09-09T12:03:00Z"/>
                    <w:rFonts w:ascii="宋体" w:hAnsi="宋体"/>
                    <w:szCs w:val="21"/>
                  </w:rPr>
                </w:rPrChange>
              </w:rPr>
            </w:pPr>
            <w:ins w:id="4807" w:author="Huo Beata" w:date="2020-09-09T12:03:00Z">
              <w:r>
                <w:rPr>
                  <w:rFonts w:ascii="Times New Roman" w:hAnsi="Times New Roman" w:cs="Times New Roman"/>
                  <w:color w:val="auto"/>
                  <w:szCs w:val="21"/>
                  <w:rPrChange w:id="4808" w:author="小多 [2]" w:date="2020-09-23T09:33:07Z">
                    <w:rPr>
                      <w:rFonts w:ascii="宋体" w:hAnsi="宋体"/>
                      <w:szCs w:val="21"/>
                    </w:rPr>
                  </w:rPrChange>
                </w:rPr>
                <w:t xml:space="preserve">2.2 </w:t>
              </w:r>
            </w:ins>
            <w:ins w:id="4809" w:author="Huo Beata" w:date="2020-09-09T12:03:00Z">
              <w:r>
                <w:rPr>
                  <w:rFonts w:hint="eastAsia" w:ascii="Times New Roman" w:hAnsi="Times New Roman" w:cs="Times New Roman"/>
                  <w:color w:val="auto"/>
                  <w:szCs w:val="21"/>
                  <w:rPrChange w:id="4810" w:author="小多 [2]" w:date="2020-09-23T09:33:07Z">
                    <w:rPr>
                      <w:rFonts w:hint="eastAsia" w:ascii="宋体" w:hAnsi="宋体"/>
                      <w:szCs w:val="21"/>
                    </w:rPr>
                  </w:rPrChange>
                </w:rPr>
                <w:t>质量要求</w:t>
              </w:r>
            </w:ins>
          </w:p>
          <w:p>
            <w:pPr>
              <w:rPr>
                <w:ins w:id="4811" w:author="Huo Beata" w:date="2020-09-09T12:03:00Z"/>
                <w:rFonts w:ascii="Times New Roman" w:hAnsi="Times New Roman" w:cs="Times New Roman"/>
                <w:color w:val="auto"/>
                <w:szCs w:val="21"/>
                <w:rPrChange w:id="4812" w:author="小多 [2]" w:date="2020-09-23T09:33:07Z">
                  <w:rPr>
                    <w:ins w:id="4813" w:author="Huo Beata" w:date="2020-09-09T12:03:00Z"/>
                    <w:rFonts w:ascii="宋体" w:hAnsi="宋体"/>
                    <w:szCs w:val="21"/>
                  </w:rPr>
                </w:rPrChange>
              </w:rPr>
            </w:pPr>
            <w:ins w:id="4814" w:author="小多" w:date="2020-09-16T22:18:00Z">
              <w:r>
                <w:rPr>
                  <w:rFonts w:hint="eastAsia" w:ascii="Times New Roman" w:hAnsi="Times New Roman" w:cs="Times New Roman"/>
                  <w:color w:val="auto"/>
                  <w:szCs w:val="21"/>
                  <w:rPrChange w:id="4815" w:author="小多 [2]" w:date="2020-09-23T09:33:07Z">
                    <w:rPr>
                      <w:rFonts w:hint="eastAsia" w:ascii="Times New Roman" w:hAnsi="Times New Roman" w:cs="Times New Roman"/>
                      <w:szCs w:val="21"/>
                    </w:rPr>
                  </w:rPrChange>
                </w:rPr>
                <w:t>符合GB/T 25000.51第5章要求</w:t>
              </w:r>
            </w:ins>
            <w:ins w:id="4816" w:author="Huo Beata" w:date="2020-09-09T12:03:00Z">
              <w:r>
                <w:rPr>
                  <w:rFonts w:hint="eastAsia" w:ascii="Times New Roman" w:hAnsi="Times New Roman" w:cs="Times New Roman"/>
                  <w:color w:val="auto"/>
                  <w:szCs w:val="21"/>
                  <w:rPrChange w:id="4817" w:author="小多 [2]" w:date="2020-09-23T09:33:07Z">
                    <w:rPr>
                      <w:rFonts w:hint="eastAsia" w:ascii="宋体" w:hAnsi="宋体"/>
                      <w:szCs w:val="21"/>
                    </w:rPr>
                  </w:rPrChange>
                </w:rPr>
                <w:t>。</w:t>
              </w:r>
            </w:ins>
          </w:p>
          <w:p>
            <w:pPr>
              <w:rPr>
                <w:ins w:id="4818" w:author="Huo Beata" w:date="2020-09-09T12:03:00Z"/>
                <w:rFonts w:ascii="Times New Roman" w:hAnsi="Times New Roman" w:cs="Times New Roman"/>
                <w:color w:val="auto"/>
                <w:szCs w:val="21"/>
                <w:rPrChange w:id="4819" w:author="小多 [2]" w:date="2020-09-23T09:33:07Z">
                  <w:rPr>
                    <w:ins w:id="4820" w:author="Huo Beata" w:date="2020-09-09T12:03:00Z"/>
                    <w:rFonts w:ascii="宋体" w:hAnsi="宋体"/>
                    <w:szCs w:val="21"/>
                  </w:rPr>
                </w:rPrChange>
              </w:rPr>
            </w:pPr>
            <w:ins w:id="4821" w:author="Huo Beata" w:date="2020-09-09T12:03:00Z">
              <w:r>
                <w:rPr>
                  <w:rFonts w:ascii="Times New Roman" w:hAnsi="Times New Roman" w:cs="Times New Roman"/>
                  <w:color w:val="auto"/>
                  <w:szCs w:val="21"/>
                  <w:rPrChange w:id="4822" w:author="小多 [2]" w:date="2020-09-23T09:33:07Z">
                    <w:rPr>
                      <w:rFonts w:ascii="宋体" w:hAnsi="宋体"/>
                      <w:szCs w:val="21"/>
                    </w:rPr>
                  </w:rPrChange>
                </w:rPr>
                <w:t xml:space="preserve">2.3 </w:t>
              </w:r>
            </w:ins>
            <w:ins w:id="4823" w:author="Huo Beata" w:date="2020-09-09T12:03:00Z">
              <w:r>
                <w:rPr>
                  <w:rFonts w:hint="eastAsia" w:ascii="Times New Roman" w:hAnsi="Times New Roman" w:cs="Times New Roman"/>
                  <w:color w:val="auto"/>
                  <w:szCs w:val="21"/>
                  <w:rPrChange w:id="4824" w:author="小多 [2]" w:date="2020-09-23T09:33:07Z">
                    <w:rPr>
                      <w:rFonts w:hint="eastAsia" w:ascii="宋体" w:hAnsi="宋体"/>
                      <w:szCs w:val="21"/>
                    </w:rPr>
                  </w:rPrChange>
                </w:rPr>
                <w:t>专用要求</w:t>
              </w:r>
            </w:ins>
          </w:p>
          <w:p>
            <w:pPr>
              <w:rPr>
                <w:ins w:id="4825" w:author="Huo Beata" w:date="2020-09-09T12:03:00Z"/>
                <w:rFonts w:ascii="Times New Roman" w:hAnsi="Times New Roman" w:cs="Times New Roman"/>
                <w:color w:val="auto"/>
                <w:szCs w:val="21"/>
                <w:rPrChange w:id="4826" w:author="小多 [2]" w:date="2020-09-23T09:33:07Z">
                  <w:rPr>
                    <w:ins w:id="4827" w:author="Huo Beata" w:date="2020-09-09T12:03:00Z"/>
                    <w:rFonts w:ascii="宋体" w:hAnsi="宋体"/>
                    <w:szCs w:val="21"/>
                  </w:rPr>
                </w:rPrChange>
              </w:rPr>
            </w:pPr>
            <w:ins w:id="4828" w:author="小多" w:date="2020-09-16T22:18:00Z">
              <w:r>
                <w:rPr>
                  <w:rFonts w:hint="eastAsia" w:ascii="Times New Roman" w:hAnsi="Times New Roman" w:cs="Times New Roman"/>
                  <w:color w:val="auto"/>
                  <w:szCs w:val="21"/>
                  <w:rPrChange w:id="4829" w:author="小多 [2]" w:date="2020-09-23T09:33:07Z">
                    <w:rPr>
                      <w:rFonts w:hint="eastAsia" w:ascii="Times New Roman" w:hAnsi="Times New Roman" w:cs="Times New Roman"/>
                      <w:szCs w:val="21"/>
                    </w:rPr>
                  </w:rPrChange>
                </w:rPr>
                <w:t>应符合YY 0885-2013的第50章（50.101.2.3见表1、表2）、51.5.13和51.5.14的要求</w:t>
              </w:r>
            </w:ins>
            <w:ins w:id="4830" w:author="Huo Beata" w:date="2020-09-09T12:03:00Z">
              <w:r>
                <w:rPr>
                  <w:rFonts w:hint="eastAsia" w:ascii="Times New Roman" w:hAnsi="Times New Roman" w:cs="Times New Roman"/>
                  <w:color w:val="auto"/>
                  <w:szCs w:val="21"/>
                  <w:rPrChange w:id="4831" w:author="小多 [2]" w:date="2020-09-23T09:33:07Z">
                    <w:rPr>
                      <w:rFonts w:hint="eastAsia" w:ascii="宋体" w:hAnsi="宋体"/>
                      <w:szCs w:val="21"/>
                    </w:rPr>
                  </w:rPrChange>
                </w:rPr>
                <w:t>。</w:t>
              </w:r>
            </w:ins>
          </w:p>
        </w:tc>
        <w:tc>
          <w:tcPr>
            <w:tcW w:w="5288" w:type="dxa"/>
            <w:vAlign w:val="center"/>
            <w:tcPrChange w:id="4832" w:author="521" w:date="2020-09-19T09:41:08Z">
              <w:tcPr>
                <w:tcW w:w="4253" w:type="dxa"/>
                <w:vAlign w:val="center"/>
              </w:tcPr>
            </w:tcPrChange>
          </w:tcPr>
          <w:p>
            <w:pPr>
              <w:rPr>
                <w:ins w:id="4833" w:author="Huo Beata" w:date="2020-09-09T12:03:00Z"/>
                <w:rFonts w:ascii="Times New Roman" w:hAnsi="Times New Roman" w:cs="Times New Roman"/>
                <w:color w:val="auto"/>
                <w:szCs w:val="21"/>
                <w:rPrChange w:id="4834" w:author="小多 [2]" w:date="2020-09-23T09:33:07Z">
                  <w:rPr>
                    <w:ins w:id="4835" w:author="Huo Beata" w:date="2020-09-09T12:03:00Z"/>
                    <w:rFonts w:ascii="宋体" w:hAnsi="宋体"/>
                    <w:szCs w:val="21"/>
                  </w:rPr>
                </w:rPrChange>
              </w:rPr>
            </w:pPr>
            <w:ins w:id="4836" w:author="Huo Beata" w:date="2020-09-09T12:03:00Z">
              <w:r>
                <w:rPr>
                  <w:rFonts w:ascii="Times New Roman" w:hAnsi="Times New Roman" w:cs="Times New Roman"/>
                  <w:color w:val="auto"/>
                  <w:szCs w:val="21"/>
                  <w:rPrChange w:id="4837" w:author="小多 [2]" w:date="2020-09-23T09:33:07Z">
                    <w:rPr>
                      <w:rFonts w:ascii="宋体" w:hAnsi="宋体"/>
                      <w:szCs w:val="21"/>
                    </w:rPr>
                  </w:rPrChange>
                </w:rPr>
                <w:t xml:space="preserve">2. </w:t>
              </w:r>
            </w:ins>
            <w:ins w:id="4838" w:author="Huo Beata" w:date="2020-09-09T12:03:00Z">
              <w:r>
                <w:rPr>
                  <w:rFonts w:hint="eastAsia" w:ascii="Times New Roman" w:hAnsi="Times New Roman" w:cs="Times New Roman"/>
                  <w:color w:val="auto"/>
                  <w:szCs w:val="21"/>
                  <w:rPrChange w:id="4839" w:author="小多 [2]" w:date="2020-09-23T09:33:07Z">
                    <w:rPr>
                      <w:rFonts w:hint="eastAsia" w:ascii="宋体" w:hAnsi="宋体"/>
                      <w:szCs w:val="21"/>
                    </w:rPr>
                  </w:rPrChange>
                </w:rPr>
                <w:t>性能指标</w:t>
              </w:r>
            </w:ins>
          </w:p>
          <w:p>
            <w:pPr>
              <w:rPr>
                <w:ins w:id="4840" w:author="Huo Beata" w:date="2020-09-09T12:03:00Z"/>
                <w:rFonts w:ascii="Times New Roman" w:hAnsi="Times New Roman" w:cs="Times New Roman"/>
                <w:color w:val="auto"/>
                <w:szCs w:val="21"/>
                <w:rPrChange w:id="4841" w:author="小多 [2]" w:date="2020-09-23T09:33:07Z">
                  <w:rPr>
                    <w:ins w:id="4842" w:author="Huo Beata" w:date="2020-09-09T12:03:00Z"/>
                    <w:rFonts w:ascii="宋体" w:hAnsi="宋体"/>
                    <w:szCs w:val="21"/>
                  </w:rPr>
                </w:rPrChange>
              </w:rPr>
            </w:pPr>
            <w:ins w:id="4843" w:author="Huo Beata" w:date="2020-09-09T12:03:00Z">
              <w:r>
                <w:rPr>
                  <w:rFonts w:ascii="Times New Roman" w:hAnsi="Times New Roman" w:cs="Times New Roman"/>
                  <w:color w:val="auto"/>
                  <w:szCs w:val="21"/>
                  <w:rPrChange w:id="4844" w:author="小多 [2]" w:date="2020-09-23T09:33:07Z">
                    <w:rPr>
                      <w:rFonts w:ascii="宋体" w:hAnsi="宋体"/>
                      <w:szCs w:val="21"/>
                    </w:rPr>
                  </w:rPrChange>
                </w:rPr>
                <w:t xml:space="preserve">2.1 </w:t>
              </w:r>
            </w:ins>
            <w:ins w:id="4845" w:author="Huo Beata" w:date="2020-09-09T12:03:00Z">
              <w:r>
                <w:rPr>
                  <w:rFonts w:hint="eastAsia" w:ascii="Times New Roman" w:hAnsi="Times New Roman" w:cs="Times New Roman"/>
                  <w:color w:val="auto"/>
                  <w:szCs w:val="21"/>
                  <w:rPrChange w:id="4846" w:author="小多 [2]" w:date="2020-09-23T09:33:07Z">
                    <w:rPr>
                      <w:rFonts w:hint="eastAsia" w:ascii="宋体" w:hAnsi="宋体"/>
                      <w:szCs w:val="21"/>
                    </w:rPr>
                  </w:rPrChange>
                </w:rPr>
                <w:t>通用要求</w:t>
              </w:r>
            </w:ins>
          </w:p>
          <w:p>
            <w:pPr>
              <w:rPr>
                <w:ins w:id="4847" w:author="Huo Beata" w:date="2020-09-09T12:03:00Z"/>
                <w:rFonts w:ascii="Times New Roman" w:hAnsi="Times New Roman" w:cs="Times New Roman"/>
                <w:color w:val="auto"/>
                <w:szCs w:val="21"/>
                <w:rPrChange w:id="4848" w:author="小多 [2]" w:date="2020-09-23T09:33:07Z">
                  <w:rPr>
                    <w:ins w:id="4849" w:author="Huo Beata" w:date="2020-09-09T12:03:00Z"/>
                    <w:rFonts w:ascii="宋体" w:hAnsi="宋体"/>
                    <w:szCs w:val="21"/>
                  </w:rPr>
                </w:rPrChange>
              </w:rPr>
            </w:pPr>
            <w:ins w:id="4850" w:author="Huo Beata" w:date="2020-09-09T12:03:00Z">
              <w:r>
                <w:rPr>
                  <w:rFonts w:ascii="Times New Roman" w:hAnsi="Times New Roman" w:cs="Times New Roman"/>
                  <w:color w:val="auto"/>
                  <w:szCs w:val="21"/>
                  <w:rPrChange w:id="4851" w:author="小多 [2]" w:date="2020-09-23T09:33:07Z">
                    <w:rPr>
                      <w:rFonts w:ascii="宋体" w:hAnsi="宋体"/>
                      <w:szCs w:val="21"/>
                    </w:rPr>
                  </w:rPrChange>
                </w:rPr>
                <w:t xml:space="preserve">2.1.1 </w:t>
              </w:r>
            </w:ins>
            <w:ins w:id="4852" w:author="Huo Beata" w:date="2020-09-09T12:03:00Z">
              <w:r>
                <w:rPr>
                  <w:rFonts w:hint="eastAsia" w:ascii="Times New Roman" w:hAnsi="Times New Roman" w:cs="Times New Roman"/>
                  <w:color w:val="auto"/>
                  <w:szCs w:val="21"/>
                  <w:rPrChange w:id="4853" w:author="小多 [2]" w:date="2020-09-23T09:33:07Z">
                    <w:rPr>
                      <w:rFonts w:hint="eastAsia" w:ascii="宋体" w:hAnsi="宋体"/>
                      <w:szCs w:val="21"/>
                    </w:rPr>
                  </w:rPrChange>
                </w:rPr>
                <w:t>处理对象</w:t>
              </w:r>
            </w:ins>
          </w:p>
          <w:p>
            <w:pPr>
              <w:rPr>
                <w:ins w:id="4854" w:author="Huo Beata" w:date="2020-09-09T12:03:00Z"/>
                <w:rFonts w:ascii="Times New Roman" w:hAnsi="Times New Roman" w:cs="Times New Roman"/>
                <w:color w:val="auto"/>
                <w:szCs w:val="21"/>
                <w:rPrChange w:id="4855" w:author="小多 [2]" w:date="2020-09-23T09:33:07Z">
                  <w:rPr>
                    <w:ins w:id="4856" w:author="Huo Beata" w:date="2020-09-09T12:03:00Z"/>
                    <w:rFonts w:ascii="宋体" w:hAnsi="宋体"/>
                    <w:szCs w:val="21"/>
                  </w:rPr>
                </w:rPrChange>
              </w:rPr>
            </w:pPr>
            <w:ins w:id="4857" w:author="Huo Beata" w:date="2020-09-09T12:03:00Z">
              <w:r>
                <w:rPr>
                  <w:rFonts w:hint="eastAsia" w:ascii="Times New Roman" w:hAnsi="Times New Roman" w:cs="Times New Roman"/>
                  <w:color w:val="auto"/>
                  <w:szCs w:val="21"/>
                  <w:rPrChange w:id="4858" w:author="小多 [2]" w:date="2020-09-23T09:33:07Z">
                    <w:rPr>
                      <w:rFonts w:hint="eastAsia" w:ascii="宋体" w:hAnsi="宋体"/>
                      <w:szCs w:val="21"/>
                    </w:rPr>
                  </w:rPrChange>
                </w:rPr>
                <w:t>动态心电数据。</w:t>
              </w:r>
            </w:ins>
          </w:p>
          <w:p>
            <w:pPr>
              <w:rPr>
                <w:ins w:id="4859" w:author="Huo Beata" w:date="2020-09-09T12:03:00Z"/>
                <w:rFonts w:ascii="Times New Roman" w:hAnsi="Times New Roman" w:cs="Times New Roman"/>
                <w:color w:val="auto"/>
                <w:szCs w:val="21"/>
                <w:rPrChange w:id="4860" w:author="小多 [2]" w:date="2020-09-23T09:33:07Z">
                  <w:rPr>
                    <w:ins w:id="4861" w:author="Huo Beata" w:date="2020-09-09T12:03:00Z"/>
                    <w:rFonts w:ascii="宋体" w:hAnsi="宋体"/>
                    <w:szCs w:val="21"/>
                  </w:rPr>
                </w:rPrChange>
              </w:rPr>
            </w:pPr>
            <w:ins w:id="4862" w:author="Huo Beata" w:date="2020-09-09T12:03:00Z">
              <w:r>
                <w:rPr>
                  <w:rFonts w:ascii="Times New Roman" w:hAnsi="Times New Roman" w:cs="Times New Roman"/>
                  <w:color w:val="auto"/>
                  <w:szCs w:val="21"/>
                  <w:rPrChange w:id="4863" w:author="小多 [2]" w:date="2020-09-23T09:33:07Z">
                    <w:rPr>
                      <w:rFonts w:ascii="宋体" w:hAnsi="宋体"/>
                      <w:szCs w:val="21"/>
                    </w:rPr>
                  </w:rPrChange>
                </w:rPr>
                <w:t xml:space="preserve">2.1.2 </w:t>
              </w:r>
            </w:ins>
            <w:ins w:id="4864" w:author="Huo Beata" w:date="2020-09-09T12:03:00Z">
              <w:r>
                <w:rPr>
                  <w:rFonts w:hint="eastAsia" w:ascii="Times New Roman" w:hAnsi="Times New Roman" w:cs="Times New Roman"/>
                  <w:color w:val="auto"/>
                  <w:szCs w:val="21"/>
                  <w:rPrChange w:id="4865" w:author="小多 [2]" w:date="2020-09-23T09:33:07Z">
                    <w:rPr>
                      <w:rFonts w:hint="eastAsia" w:ascii="宋体" w:hAnsi="宋体"/>
                      <w:szCs w:val="21"/>
                    </w:rPr>
                  </w:rPrChange>
                </w:rPr>
                <w:t>最大并发数</w:t>
              </w:r>
            </w:ins>
          </w:p>
          <w:p>
            <w:pPr>
              <w:rPr>
                <w:ins w:id="4866" w:author="Huo Beata" w:date="2020-09-09T12:03:00Z"/>
                <w:rFonts w:ascii="Times New Roman" w:hAnsi="Times New Roman" w:cs="Times New Roman"/>
                <w:color w:val="auto"/>
                <w:szCs w:val="21"/>
                <w:rPrChange w:id="4867" w:author="小多 [2]" w:date="2020-09-23T09:33:07Z">
                  <w:rPr>
                    <w:ins w:id="4868" w:author="Huo Beata" w:date="2020-09-09T12:03:00Z"/>
                    <w:rFonts w:ascii="宋体" w:hAnsi="宋体"/>
                    <w:szCs w:val="21"/>
                  </w:rPr>
                </w:rPrChange>
              </w:rPr>
            </w:pPr>
            <w:ins w:id="4869" w:author="Huo Beata" w:date="2020-09-09T12:03:00Z">
              <w:r>
                <w:rPr>
                  <w:rFonts w:hint="eastAsia" w:ascii="Times New Roman" w:hAnsi="Times New Roman" w:cs="Times New Roman"/>
                  <w:color w:val="auto"/>
                  <w:szCs w:val="21"/>
                  <w:rPrChange w:id="4870" w:author="小多 [2]" w:date="2020-09-23T09:33:07Z">
                    <w:rPr>
                      <w:rFonts w:hint="eastAsia" w:ascii="宋体" w:hAnsi="宋体"/>
                      <w:szCs w:val="21"/>
                    </w:rPr>
                  </w:rPrChange>
                </w:rPr>
                <w:t>软件在单个操作系统上只提供一个最终用户使用。</w:t>
              </w:r>
            </w:ins>
          </w:p>
          <w:p>
            <w:pPr>
              <w:rPr>
                <w:ins w:id="4871" w:author="Huo Beata" w:date="2020-09-09T12:03:00Z"/>
                <w:rFonts w:ascii="Times New Roman" w:hAnsi="Times New Roman" w:cs="Times New Roman"/>
                <w:color w:val="auto"/>
                <w:szCs w:val="21"/>
                <w:rPrChange w:id="4872" w:author="小多 [2]" w:date="2020-09-23T09:33:07Z">
                  <w:rPr>
                    <w:ins w:id="4873" w:author="Huo Beata" w:date="2020-09-09T12:03:00Z"/>
                    <w:rFonts w:ascii="宋体" w:hAnsi="宋体"/>
                    <w:szCs w:val="21"/>
                  </w:rPr>
                </w:rPrChange>
              </w:rPr>
            </w:pPr>
            <w:ins w:id="4874" w:author="Huo Beata" w:date="2020-09-09T12:03:00Z">
              <w:r>
                <w:rPr>
                  <w:rFonts w:ascii="Times New Roman" w:hAnsi="Times New Roman" w:cs="Times New Roman"/>
                  <w:color w:val="auto"/>
                  <w:szCs w:val="21"/>
                  <w:rPrChange w:id="4875" w:author="小多 [2]" w:date="2020-09-23T09:33:07Z">
                    <w:rPr>
                      <w:rFonts w:ascii="宋体" w:hAnsi="宋体"/>
                      <w:szCs w:val="21"/>
                    </w:rPr>
                  </w:rPrChange>
                </w:rPr>
                <w:t xml:space="preserve">2.1.3 </w:t>
              </w:r>
            </w:ins>
            <w:ins w:id="4876" w:author="Huo Beata" w:date="2020-09-09T12:03:00Z">
              <w:r>
                <w:rPr>
                  <w:rFonts w:hint="eastAsia" w:ascii="Times New Roman" w:hAnsi="Times New Roman" w:cs="Times New Roman"/>
                  <w:color w:val="auto"/>
                  <w:szCs w:val="21"/>
                  <w:rPrChange w:id="4877" w:author="小多 [2]" w:date="2020-09-23T09:33:07Z">
                    <w:rPr>
                      <w:rFonts w:hint="eastAsia" w:ascii="宋体" w:hAnsi="宋体"/>
                      <w:szCs w:val="21"/>
                    </w:rPr>
                  </w:rPrChange>
                </w:rPr>
                <w:t>数据接口</w:t>
              </w:r>
            </w:ins>
          </w:p>
          <w:p>
            <w:pPr>
              <w:rPr>
                <w:ins w:id="4878" w:author="Huo Beata" w:date="2020-09-09T12:03:00Z"/>
                <w:rFonts w:ascii="Times New Roman" w:hAnsi="Times New Roman" w:cs="Times New Roman"/>
                <w:color w:val="auto"/>
                <w:szCs w:val="21"/>
                <w:rPrChange w:id="4879" w:author="小多 [2]" w:date="2020-09-23T09:33:07Z">
                  <w:rPr>
                    <w:ins w:id="4880" w:author="Huo Beata" w:date="2020-09-09T12:03:00Z"/>
                    <w:rFonts w:ascii="宋体" w:hAnsi="宋体"/>
                    <w:szCs w:val="21"/>
                  </w:rPr>
                </w:rPrChange>
              </w:rPr>
            </w:pPr>
            <w:ins w:id="4881" w:author="Huo Beata" w:date="2020-09-09T12:03:00Z">
              <w:r>
                <w:rPr>
                  <w:rFonts w:hint="eastAsia" w:ascii="Times New Roman" w:hAnsi="Times New Roman" w:cs="Times New Roman"/>
                  <w:color w:val="auto"/>
                  <w:szCs w:val="21"/>
                  <w:rPrChange w:id="4882" w:author="小多 [2]" w:date="2020-09-23T09:33:07Z">
                    <w:rPr>
                      <w:rFonts w:hint="eastAsia" w:ascii="宋体" w:hAnsi="宋体"/>
                      <w:szCs w:val="21"/>
                    </w:rPr>
                  </w:rPrChange>
                </w:rPr>
                <w:t>软件通过</w:t>
              </w:r>
            </w:ins>
            <w:ins w:id="4883" w:author="Huo Beata" w:date="2020-09-09T12:03:00Z">
              <w:r>
                <w:rPr>
                  <w:rFonts w:ascii="Times New Roman" w:hAnsi="Times New Roman" w:cs="Times New Roman"/>
                  <w:color w:val="auto"/>
                  <w:szCs w:val="21"/>
                  <w:rPrChange w:id="4884" w:author="小多 [2]" w:date="2020-09-23T09:33:07Z">
                    <w:rPr>
                      <w:rFonts w:ascii="宋体" w:hAnsi="宋体"/>
                      <w:szCs w:val="21"/>
                    </w:rPr>
                  </w:rPrChange>
                </w:rPr>
                <w:t xml:space="preserve">USB </w:t>
              </w:r>
            </w:ins>
            <w:ins w:id="4885" w:author="Huo Beata" w:date="2020-09-09T12:03:00Z">
              <w:r>
                <w:rPr>
                  <w:rFonts w:hint="eastAsia" w:ascii="Times New Roman" w:hAnsi="Times New Roman" w:cs="Times New Roman"/>
                  <w:color w:val="auto"/>
                  <w:szCs w:val="21"/>
                  <w:rPrChange w:id="4886" w:author="小多 [2]" w:date="2020-09-23T09:33:07Z">
                    <w:rPr>
                      <w:rFonts w:hint="eastAsia" w:ascii="宋体" w:hAnsi="宋体"/>
                      <w:szCs w:val="21"/>
                    </w:rPr>
                  </w:rPrChange>
                </w:rPr>
                <w:t>接口，读取动态心电记录仪采集的数据。</w:t>
              </w:r>
            </w:ins>
          </w:p>
          <w:p>
            <w:pPr>
              <w:rPr>
                <w:ins w:id="4887" w:author="Huo Beata" w:date="2020-09-09T12:03:00Z"/>
                <w:rFonts w:ascii="Times New Roman" w:hAnsi="Times New Roman" w:cs="Times New Roman"/>
                <w:color w:val="auto"/>
                <w:szCs w:val="21"/>
                <w:rPrChange w:id="4888" w:author="小多 [2]" w:date="2020-09-23T09:33:07Z">
                  <w:rPr>
                    <w:ins w:id="4889" w:author="Huo Beata" w:date="2020-09-09T12:03:00Z"/>
                    <w:rFonts w:ascii="宋体" w:hAnsi="宋体"/>
                    <w:szCs w:val="21"/>
                  </w:rPr>
                </w:rPrChange>
              </w:rPr>
            </w:pPr>
            <w:ins w:id="4890" w:author="Huo Beata" w:date="2020-09-09T12:03:00Z">
              <w:r>
                <w:rPr>
                  <w:rFonts w:ascii="Times New Roman" w:hAnsi="Times New Roman" w:cs="Times New Roman"/>
                  <w:color w:val="auto"/>
                  <w:szCs w:val="21"/>
                  <w:rPrChange w:id="4891" w:author="小多 [2]" w:date="2020-09-23T09:33:07Z">
                    <w:rPr>
                      <w:rFonts w:ascii="宋体" w:hAnsi="宋体"/>
                      <w:szCs w:val="21"/>
                    </w:rPr>
                  </w:rPrChange>
                </w:rPr>
                <w:t xml:space="preserve">2.1.4 </w:t>
              </w:r>
            </w:ins>
            <w:ins w:id="4892" w:author="Huo Beata" w:date="2020-09-09T12:03:00Z">
              <w:r>
                <w:rPr>
                  <w:rFonts w:hint="eastAsia" w:ascii="Times New Roman" w:hAnsi="Times New Roman" w:cs="Times New Roman"/>
                  <w:color w:val="auto"/>
                  <w:szCs w:val="21"/>
                  <w:rPrChange w:id="4893" w:author="小多 [2]" w:date="2020-09-23T09:33:07Z">
                    <w:rPr>
                      <w:rFonts w:hint="eastAsia" w:ascii="宋体" w:hAnsi="宋体"/>
                      <w:szCs w:val="21"/>
                    </w:rPr>
                  </w:rPrChange>
                </w:rPr>
                <w:t>特定软硬件</w:t>
              </w:r>
            </w:ins>
          </w:p>
          <w:p>
            <w:pPr>
              <w:rPr>
                <w:ins w:id="4894" w:author="Huo Beata" w:date="2020-09-09T12:03:00Z"/>
                <w:rFonts w:ascii="Times New Roman" w:hAnsi="Times New Roman" w:cs="Times New Roman"/>
                <w:color w:val="auto"/>
                <w:szCs w:val="21"/>
                <w:rPrChange w:id="4895" w:author="小多 [2]" w:date="2020-09-23T09:33:07Z">
                  <w:rPr>
                    <w:ins w:id="4896" w:author="Huo Beata" w:date="2020-09-09T12:03:00Z"/>
                    <w:rFonts w:ascii="宋体" w:hAnsi="宋体"/>
                    <w:szCs w:val="21"/>
                  </w:rPr>
                </w:rPrChange>
              </w:rPr>
            </w:pPr>
            <w:ins w:id="4897" w:author="Huo Beata" w:date="2020-09-09T12:03:00Z">
              <w:r>
                <w:rPr>
                  <w:rFonts w:hint="eastAsia" w:ascii="Times New Roman" w:hAnsi="Times New Roman" w:cs="Times New Roman"/>
                  <w:color w:val="auto"/>
                  <w:szCs w:val="21"/>
                  <w:rPrChange w:id="4898" w:author="小多 [2]" w:date="2020-09-23T09:33:07Z">
                    <w:rPr>
                      <w:rFonts w:hint="eastAsia" w:ascii="宋体" w:hAnsi="宋体"/>
                      <w:szCs w:val="21"/>
                    </w:rPr>
                  </w:rPrChange>
                </w:rPr>
                <w:t>软件能与</w:t>
              </w:r>
            </w:ins>
            <w:ins w:id="4899" w:author="Huo Beata" w:date="2020-09-09T12:03:00Z">
              <w:r>
                <w:rPr>
                  <w:rFonts w:ascii="Times New Roman" w:hAnsi="Times New Roman" w:cs="Times New Roman"/>
                  <w:color w:val="auto"/>
                  <w:szCs w:val="21"/>
                  <w:rPrChange w:id="4900" w:author="小多 [2]" w:date="2020-09-23T09:33:07Z">
                    <w:rPr>
                      <w:rFonts w:ascii="宋体" w:hAnsi="宋体"/>
                      <w:szCs w:val="21"/>
                    </w:rPr>
                  </w:rPrChange>
                </w:rPr>
                <w:t xml:space="preserve">SCI </w:t>
              </w:r>
            </w:ins>
            <w:ins w:id="4901" w:author="Huo Beata" w:date="2020-09-09T12:03:00Z">
              <w:r>
                <w:rPr>
                  <w:rFonts w:hint="eastAsia" w:ascii="Times New Roman" w:hAnsi="Times New Roman" w:cs="Times New Roman"/>
                  <w:color w:val="auto"/>
                  <w:szCs w:val="21"/>
                  <w:rPrChange w:id="4902" w:author="小多 [2]" w:date="2020-09-23T09:33:07Z">
                    <w:rPr>
                      <w:rFonts w:hint="eastAsia" w:ascii="宋体" w:hAnsi="宋体"/>
                      <w:szCs w:val="21"/>
                    </w:rPr>
                  </w:rPrChange>
                </w:rPr>
                <w:t>系列的心电记录仪配合使用。</w:t>
              </w:r>
            </w:ins>
          </w:p>
          <w:p>
            <w:pPr>
              <w:rPr>
                <w:ins w:id="4903" w:author="Huo Beata" w:date="2020-09-09T12:03:00Z"/>
                <w:rFonts w:ascii="Times New Roman" w:hAnsi="Times New Roman" w:cs="Times New Roman"/>
                <w:color w:val="auto"/>
                <w:szCs w:val="21"/>
                <w:rPrChange w:id="4904" w:author="小多 [2]" w:date="2020-09-23T09:33:07Z">
                  <w:rPr>
                    <w:ins w:id="4905" w:author="Huo Beata" w:date="2020-09-09T12:03:00Z"/>
                    <w:rFonts w:ascii="宋体" w:hAnsi="宋体"/>
                    <w:szCs w:val="21"/>
                  </w:rPr>
                </w:rPrChange>
              </w:rPr>
            </w:pPr>
            <w:ins w:id="4906" w:author="Huo Beata" w:date="2020-09-09T12:03:00Z">
              <w:r>
                <w:rPr>
                  <w:rFonts w:ascii="Times New Roman" w:hAnsi="Times New Roman" w:cs="Times New Roman"/>
                  <w:color w:val="auto"/>
                  <w:szCs w:val="21"/>
                  <w:rPrChange w:id="4907" w:author="小多 [2]" w:date="2020-09-23T09:33:07Z">
                    <w:rPr>
                      <w:rFonts w:ascii="宋体" w:hAnsi="宋体"/>
                      <w:szCs w:val="21"/>
                    </w:rPr>
                  </w:rPrChange>
                </w:rPr>
                <w:t xml:space="preserve">2.1.5 </w:t>
              </w:r>
            </w:ins>
            <w:ins w:id="4908" w:author="Huo Beata" w:date="2020-09-09T12:03:00Z">
              <w:r>
                <w:rPr>
                  <w:rFonts w:hint="eastAsia" w:ascii="Times New Roman" w:hAnsi="Times New Roman" w:cs="Times New Roman"/>
                  <w:color w:val="auto"/>
                  <w:szCs w:val="21"/>
                  <w:rPrChange w:id="4909" w:author="小多 [2]" w:date="2020-09-23T09:33:07Z">
                    <w:rPr>
                      <w:rFonts w:hint="eastAsia" w:ascii="宋体" w:hAnsi="宋体"/>
                      <w:szCs w:val="21"/>
                    </w:rPr>
                  </w:rPrChange>
                </w:rPr>
                <w:t>临床功能</w:t>
              </w:r>
            </w:ins>
          </w:p>
          <w:p>
            <w:pPr>
              <w:rPr>
                <w:ins w:id="4910" w:author="Huo Beata" w:date="2020-09-09T12:03:00Z"/>
                <w:rFonts w:ascii="Times New Roman" w:hAnsi="Times New Roman" w:cs="Times New Roman"/>
                <w:color w:val="auto"/>
                <w:szCs w:val="21"/>
                <w:rPrChange w:id="4911" w:author="小多 [2]" w:date="2020-09-23T09:33:07Z">
                  <w:rPr>
                    <w:ins w:id="4912" w:author="Huo Beata" w:date="2020-09-09T12:03:00Z"/>
                    <w:rFonts w:ascii="宋体" w:hAnsi="宋体"/>
                    <w:szCs w:val="21"/>
                  </w:rPr>
                </w:rPrChange>
              </w:rPr>
            </w:pPr>
            <w:ins w:id="4913" w:author="Huo Beata" w:date="2020-09-09T12:03:00Z">
              <w:r>
                <w:rPr>
                  <w:rFonts w:ascii="Times New Roman" w:hAnsi="Times New Roman" w:cs="Times New Roman"/>
                  <w:color w:val="auto"/>
                  <w:szCs w:val="21"/>
                  <w:rPrChange w:id="4914" w:author="小多 [2]" w:date="2020-09-23T09:33:07Z">
                    <w:rPr>
                      <w:rFonts w:ascii="宋体" w:hAnsi="宋体"/>
                      <w:szCs w:val="21"/>
                    </w:rPr>
                  </w:rPrChange>
                </w:rPr>
                <w:t xml:space="preserve">2.1.5.1 </w:t>
              </w:r>
            </w:ins>
            <w:ins w:id="4915" w:author="Huo Beata" w:date="2020-09-09T12:03:00Z">
              <w:r>
                <w:rPr>
                  <w:rFonts w:hint="eastAsia" w:ascii="Times New Roman" w:hAnsi="Times New Roman" w:cs="Times New Roman"/>
                  <w:color w:val="auto"/>
                  <w:szCs w:val="21"/>
                  <w:rPrChange w:id="4916" w:author="小多 [2]" w:date="2020-09-23T09:33:07Z">
                    <w:rPr>
                      <w:rFonts w:hint="eastAsia" w:ascii="宋体" w:hAnsi="宋体"/>
                      <w:szCs w:val="21"/>
                    </w:rPr>
                  </w:rPrChange>
                </w:rPr>
                <w:t>记录管理功能</w:t>
              </w:r>
            </w:ins>
          </w:p>
          <w:p>
            <w:pPr>
              <w:rPr>
                <w:ins w:id="4917" w:author="Huo Beata" w:date="2020-09-09T12:03:00Z"/>
                <w:rFonts w:ascii="Times New Roman" w:hAnsi="Times New Roman" w:cs="Times New Roman"/>
                <w:color w:val="auto"/>
                <w:szCs w:val="21"/>
                <w:rPrChange w:id="4918" w:author="小多 [2]" w:date="2020-09-23T09:33:07Z">
                  <w:rPr>
                    <w:ins w:id="4919" w:author="Huo Beata" w:date="2020-09-09T12:03:00Z"/>
                    <w:rFonts w:ascii="宋体" w:hAnsi="宋体"/>
                    <w:szCs w:val="21"/>
                  </w:rPr>
                </w:rPrChange>
              </w:rPr>
            </w:pPr>
            <w:ins w:id="4920" w:author="Huo Beata" w:date="2020-09-09T12:03:00Z">
              <w:r>
                <w:rPr>
                  <w:rFonts w:ascii="Times New Roman" w:hAnsi="Times New Roman" w:cs="Times New Roman"/>
                  <w:color w:val="auto"/>
                  <w:szCs w:val="21"/>
                  <w:rPrChange w:id="4921" w:author="小多 [2]" w:date="2020-09-23T09:33:07Z">
                    <w:rPr>
                      <w:rFonts w:ascii="宋体" w:hAnsi="宋体"/>
                      <w:szCs w:val="21"/>
                    </w:rPr>
                  </w:rPrChange>
                </w:rPr>
                <w:t xml:space="preserve">a) </w:t>
              </w:r>
            </w:ins>
            <w:ins w:id="4922" w:author="Huo Beata" w:date="2020-09-09T12:03:00Z">
              <w:r>
                <w:rPr>
                  <w:rFonts w:hint="eastAsia" w:ascii="Times New Roman" w:hAnsi="Times New Roman" w:cs="Times New Roman"/>
                  <w:color w:val="auto"/>
                  <w:szCs w:val="21"/>
                  <w:rPrChange w:id="4923" w:author="小多 [2]" w:date="2020-09-23T09:33:07Z">
                    <w:rPr>
                      <w:rFonts w:hint="eastAsia" w:ascii="宋体" w:hAnsi="宋体"/>
                      <w:szCs w:val="21"/>
                    </w:rPr>
                  </w:rPrChange>
                </w:rPr>
                <w:t>能够支持导入动态心电数据；</w:t>
              </w:r>
            </w:ins>
          </w:p>
          <w:p>
            <w:pPr>
              <w:rPr>
                <w:ins w:id="4924" w:author="Huo Beata" w:date="2020-09-09T12:03:00Z"/>
                <w:rFonts w:ascii="Times New Roman" w:hAnsi="Times New Roman" w:cs="Times New Roman"/>
                <w:color w:val="auto"/>
                <w:szCs w:val="21"/>
                <w:rPrChange w:id="4925" w:author="小多 [2]" w:date="2020-09-23T09:33:07Z">
                  <w:rPr>
                    <w:ins w:id="4926" w:author="Huo Beata" w:date="2020-09-09T12:03:00Z"/>
                    <w:rFonts w:ascii="宋体" w:hAnsi="宋体"/>
                    <w:szCs w:val="21"/>
                  </w:rPr>
                </w:rPrChange>
              </w:rPr>
            </w:pPr>
            <w:ins w:id="4927" w:author="Huo Beata" w:date="2020-09-09T12:03:00Z">
              <w:r>
                <w:rPr>
                  <w:rFonts w:ascii="Times New Roman" w:hAnsi="Times New Roman" w:cs="Times New Roman"/>
                  <w:color w:val="auto"/>
                  <w:szCs w:val="21"/>
                  <w:rPrChange w:id="4928" w:author="小多 [2]" w:date="2020-09-23T09:33:07Z">
                    <w:rPr>
                      <w:rFonts w:ascii="宋体" w:hAnsi="宋体"/>
                      <w:szCs w:val="21"/>
                    </w:rPr>
                  </w:rPrChange>
                </w:rPr>
                <w:t xml:space="preserve">b) </w:t>
              </w:r>
            </w:ins>
            <w:ins w:id="4929" w:author="Huo Beata" w:date="2020-09-09T12:03:00Z">
              <w:r>
                <w:rPr>
                  <w:rFonts w:hint="eastAsia" w:ascii="Times New Roman" w:hAnsi="Times New Roman" w:cs="Times New Roman"/>
                  <w:color w:val="auto"/>
                  <w:szCs w:val="21"/>
                  <w:rPrChange w:id="4930" w:author="小多 [2]" w:date="2020-09-23T09:33:07Z">
                    <w:rPr>
                      <w:rFonts w:hint="eastAsia" w:ascii="宋体" w:hAnsi="宋体"/>
                      <w:szCs w:val="21"/>
                    </w:rPr>
                  </w:rPrChange>
                </w:rPr>
                <w:t>能够删除病人记录；</w:t>
              </w:r>
            </w:ins>
          </w:p>
          <w:p>
            <w:pPr>
              <w:rPr>
                <w:ins w:id="4931" w:author="Huo Beata" w:date="2020-09-09T12:03:00Z"/>
                <w:rFonts w:ascii="Times New Roman" w:hAnsi="Times New Roman" w:cs="Times New Roman"/>
                <w:color w:val="auto"/>
                <w:szCs w:val="21"/>
                <w:rPrChange w:id="4932" w:author="小多 [2]" w:date="2020-09-23T09:33:07Z">
                  <w:rPr>
                    <w:ins w:id="4933" w:author="Huo Beata" w:date="2020-09-09T12:03:00Z"/>
                    <w:rFonts w:ascii="宋体" w:hAnsi="宋体"/>
                    <w:szCs w:val="21"/>
                  </w:rPr>
                </w:rPrChange>
              </w:rPr>
            </w:pPr>
            <w:ins w:id="4934" w:author="Huo Beata" w:date="2020-09-09T12:03:00Z">
              <w:r>
                <w:rPr>
                  <w:rFonts w:ascii="Times New Roman" w:hAnsi="Times New Roman" w:cs="Times New Roman"/>
                  <w:color w:val="auto"/>
                  <w:szCs w:val="21"/>
                  <w:rPrChange w:id="4935" w:author="小多 [2]" w:date="2020-09-23T09:33:07Z">
                    <w:rPr>
                      <w:rFonts w:ascii="宋体" w:hAnsi="宋体"/>
                      <w:szCs w:val="21"/>
                    </w:rPr>
                  </w:rPrChange>
                </w:rPr>
                <w:t xml:space="preserve">c) </w:t>
              </w:r>
            </w:ins>
            <w:ins w:id="4936" w:author="Huo Beata" w:date="2020-09-09T12:03:00Z">
              <w:r>
                <w:rPr>
                  <w:rFonts w:hint="eastAsia" w:ascii="Times New Roman" w:hAnsi="Times New Roman" w:cs="Times New Roman"/>
                  <w:color w:val="auto"/>
                  <w:szCs w:val="21"/>
                  <w:rPrChange w:id="4937" w:author="小多 [2]" w:date="2020-09-23T09:33:07Z">
                    <w:rPr>
                      <w:rFonts w:hint="eastAsia" w:ascii="宋体" w:hAnsi="宋体"/>
                      <w:szCs w:val="21"/>
                    </w:rPr>
                  </w:rPrChange>
                </w:rPr>
                <w:t>能够备份病人记录；</w:t>
              </w:r>
            </w:ins>
          </w:p>
          <w:p>
            <w:pPr>
              <w:rPr>
                <w:ins w:id="4938" w:author="Huo Beata" w:date="2020-09-09T12:03:00Z"/>
                <w:rFonts w:ascii="Times New Roman" w:hAnsi="Times New Roman" w:cs="Times New Roman"/>
                <w:color w:val="auto"/>
                <w:szCs w:val="21"/>
                <w:rPrChange w:id="4939" w:author="小多 [2]" w:date="2020-09-23T09:33:07Z">
                  <w:rPr>
                    <w:ins w:id="4940" w:author="Huo Beata" w:date="2020-09-09T12:03:00Z"/>
                    <w:rFonts w:ascii="宋体" w:hAnsi="宋体"/>
                    <w:szCs w:val="21"/>
                  </w:rPr>
                </w:rPrChange>
              </w:rPr>
            </w:pPr>
            <w:ins w:id="4941" w:author="Huo Beata" w:date="2020-09-09T12:03:00Z">
              <w:r>
                <w:rPr>
                  <w:rFonts w:ascii="Times New Roman" w:hAnsi="Times New Roman" w:cs="Times New Roman"/>
                  <w:color w:val="auto"/>
                  <w:szCs w:val="21"/>
                  <w:rPrChange w:id="4942" w:author="小多 [2]" w:date="2020-09-23T09:33:07Z">
                    <w:rPr>
                      <w:rFonts w:ascii="宋体" w:hAnsi="宋体"/>
                      <w:szCs w:val="21"/>
                    </w:rPr>
                  </w:rPrChange>
                </w:rPr>
                <w:t xml:space="preserve">2.1.5.2 </w:t>
              </w:r>
            </w:ins>
            <w:ins w:id="4943" w:author="Huo Beata" w:date="2020-09-09T12:03:00Z">
              <w:r>
                <w:rPr>
                  <w:rFonts w:hint="eastAsia" w:ascii="Times New Roman" w:hAnsi="Times New Roman" w:cs="Times New Roman"/>
                  <w:color w:val="auto"/>
                  <w:szCs w:val="21"/>
                  <w:rPrChange w:id="4944" w:author="小多 [2]" w:date="2020-09-23T09:33:07Z">
                    <w:rPr>
                      <w:rFonts w:hint="eastAsia" w:ascii="宋体" w:hAnsi="宋体"/>
                      <w:szCs w:val="21"/>
                    </w:rPr>
                  </w:rPrChange>
                </w:rPr>
                <w:t>记录编辑功能</w:t>
              </w:r>
            </w:ins>
          </w:p>
          <w:p>
            <w:pPr>
              <w:rPr>
                <w:ins w:id="4945" w:author="Huo Beata" w:date="2020-09-09T12:03:00Z"/>
                <w:rFonts w:ascii="Times New Roman" w:hAnsi="Times New Roman" w:cs="Times New Roman"/>
                <w:color w:val="auto"/>
                <w:szCs w:val="21"/>
                <w:rPrChange w:id="4946" w:author="小多 [2]" w:date="2020-09-23T09:33:07Z">
                  <w:rPr>
                    <w:ins w:id="4947" w:author="Huo Beata" w:date="2020-09-09T12:03:00Z"/>
                    <w:rFonts w:ascii="宋体" w:hAnsi="宋体"/>
                    <w:szCs w:val="21"/>
                  </w:rPr>
                </w:rPrChange>
              </w:rPr>
            </w:pPr>
            <w:ins w:id="4948" w:author="Huo Beata" w:date="2020-09-09T12:03:00Z">
              <w:r>
                <w:rPr>
                  <w:rFonts w:ascii="Times New Roman" w:hAnsi="Times New Roman" w:cs="Times New Roman"/>
                  <w:color w:val="auto"/>
                  <w:szCs w:val="21"/>
                  <w:rPrChange w:id="4949" w:author="小多 [2]" w:date="2020-09-23T09:33:07Z">
                    <w:rPr>
                      <w:rFonts w:ascii="宋体" w:hAnsi="宋体"/>
                      <w:szCs w:val="21"/>
                    </w:rPr>
                  </w:rPrChange>
                </w:rPr>
                <w:t xml:space="preserve">a) </w:t>
              </w:r>
            </w:ins>
            <w:ins w:id="4950" w:author="Huo Beata" w:date="2020-09-09T12:03:00Z">
              <w:r>
                <w:rPr>
                  <w:rFonts w:hint="eastAsia" w:ascii="Times New Roman" w:hAnsi="Times New Roman" w:cs="Times New Roman"/>
                  <w:color w:val="auto"/>
                  <w:szCs w:val="21"/>
                  <w:rPrChange w:id="4951" w:author="小多 [2]" w:date="2020-09-23T09:33:07Z">
                    <w:rPr>
                      <w:rFonts w:hint="eastAsia" w:ascii="宋体" w:hAnsi="宋体"/>
                      <w:szCs w:val="21"/>
                    </w:rPr>
                  </w:rPrChange>
                </w:rPr>
                <w:t>病人基本信息编辑功能</w:t>
              </w:r>
            </w:ins>
          </w:p>
          <w:p>
            <w:pPr>
              <w:rPr>
                <w:ins w:id="4952" w:author="Huo Beata" w:date="2020-09-09T12:03:00Z"/>
                <w:del w:id="4953" w:author="小多" w:date="2020-09-16T19:31:00Z"/>
                <w:rFonts w:ascii="Times New Roman" w:hAnsi="Times New Roman" w:cs="Times New Roman"/>
                <w:color w:val="auto"/>
                <w:szCs w:val="21"/>
                <w:rPrChange w:id="4954" w:author="小多 [2]" w:date="2020-09-23T09:33:07Z">
                  <w:rPr>
                    <w:ins w:id="4955" w:author="Huo Beata" w:date="2020-09-09T12:03:00Z"/>
                    <w:del w:id="4956" w:author="小多" w:date="2020-09-16T19:31:00Z"/>
                    <w:rFonts w:ascii="宋体" w:hAnsi="宋体"/>
                    <w:szCs w:val="21"/>
                  </w:rPr>
                </w:rPrChange>
              </w:rPr>
            </w:pPr>
            <w:ins w:id="4957" w:author="Huo Beata" w:date="2020-09-09T12:03:00Z">
              <w:r>
                <w:rPr>
                  <w:rFonts w:hint="eastAsia" w:ascii="Times New Roman" w:hAnsi="Times New Roman" w:cs="Times New Roman"/>
                  <w:color w:val="auto"/>
                  <w:szCs w:val="21"/>
                  <w:rPrChange w:id="4958" w:author="小多 [2]" w:date="2020-09-23T09:33:07Z">
                    <w:rPr>
                      <w:rFonts w:hint="eastAsia" w:ascii="宋体" w:hAnsi="宋体"/>
                      <w:szCs w:val="21"/>
                    </w:rPr>
                  </w:rPrChange>
                </w:rPr>
                <w:t>软件能建立和修改病人的基本信息。包括姓名、年龄、性别、病例号、记录日期</w:t>
              </w:r>
            </w:ins>
          </w:p>
          <w:p>
            <w:pPr>
              <w:rPr>
                <w:ins w:id="4959" w:author="Huo Beata" w:date="2020-09-09T12:03:00Z"/>
                <w:rFonts w:ascii="Times New Roman" w:hAnsi="Times New Roman" w:cs="Times New Roman"/>
                <w:color w:val="auto"/>
                <w:szCs w:val="21"/>
                <w:rPrChange w:id="4960" w:author="小多 [2]" w:date="2020-09-23T09:33:07Z">
                  <w:rPr>
                    <w:ins w:id="4961" w:author="Huo Beata" w:date="2020-09-09T12:03:00Z"/>
                    <w:rFonts w:ascii="宋体" w:hAnsi="宋体"/>
                    <w:szCs w:val="21"/>
                  </w:rPr>
                </w:rPrChange>
              </w:rPr>
            </w:pPr>
            <w:ins w:id="4962" w:author="Huo Beata" w:date="2020-09-09T12:03:00Z">
              <w:r>
                <w:rPr>
                  <w:rFonts w:hint="eastAsia" w:ascii="Times New Roman" w:hAnsi="Times New Roman" w:cs="Times New Roman"/>
                  <w:color w:val="auto"/>
                  <w:szCs w:val="21"/>
                  <w:rPrChange w:id="4963" w:author="小多 [2]" w:date="2020-09-23T09:33:07Z">
                    <w:rPr>
                      <w:rFonts w:hint="eastAsia" w:ascii="宋体" w:hAnsi="宋体"/>
                      <w:szCs w:val="21"/>
                    </w:rPr>
                  </w:rPrChange>
                </w:rPr>
                <w:t>及开始记录的时间。</w:t>
              </w:r>
            </w:ins>
          </w:p>
          <w:p>
            <w:pPr>
              <w:rPr>
                <w:ins w:id="4964" w:author="Huo Beata" w:date="2020-09-09T12:03:00Z"/>
                <w:rFonts w:ascii="Times New Roman" w:hAnsi="Times New Roman" w:cs="Times New Roman"/>
                <w:color w:val="auto"/>
                <w:szCs w:val="21"/>
                <w:rPrChange w:id="4965" w:author="小多 [2]" w:date="2020-09-23T09:33:07Z">
                  <w:rPr>
                    <w:ins w:id="4966" w:author="Huo Beata" w:date="2020-09-09T12:03:00Z"/>
                    <w:rFonts w:ascii="宋体" w:hAnsi="宋体"/>
                    <w:szCs w:val="21"/>
                  </w:rPr>
                </w:rPrChange>
              </w:rPr>
            </w:pPr>
            <w:ins w:id="4967" w:author="Huo Beata" w:date="2020-09-09T12:03:00Z">
              <w:r>
                <w:rPr>
                  <w:rFonts w:ascii="Times New Roman" w:hAnsi="Times New Roman" w:cs="Times New Roman"/>
                  <w:color w:val="auto"/>
                  <w:szCs w:val="21"/>
                  <w:rPrChange w:id="4968" w:author="小多 [2]" w:date="2020-09-23T09:33:07Z">
                    <w:rPr>
                      <w:rFonts w:ascii="宋体" w:hAnsi="宋体"/>
                      <w:szCs w:val="21"/>
                    </w:rPr>
                  </w:rPrChange>
                </w:rPr>
                <w:t xml:space="preserve">b) </w:t>
              </w:r>
            </w:ins>
            <w:ins w:id="4969" w:author="Huo Beata" w:date="2020-09-09T12:03:00Z">
              <w:r>
                <w:rPr>
                  <w:rFonts w:hint="eastAsia" w:ascii="Times New Roman" w:hAnsi="Times New Roman" w:cs="Times New Roman"/>
                  <w:color w:val="auto"/>
                  <w:szCs w:val="21"/>
                  <w:rPrChange w:id="4970" w:author="小多 [2]" w:date="2020-09-23T09:33:07Z">
                    <w:rPr>
                      <w:rFonts w:hint="eastAsia" w:ascii="宋体" w:hAnsi="宋体"/>
                      <w:szCs w:val="21"/>
                    </w:rPr>
                  </w:rPrChange>
                </w:rPr>
                <w:t>模板编辑</w:t>
              </w:r>
            </w:ins>
          </w:p>
          <w:p>
            <w:pPr>
              <w:rPr>
                <w:ins w:id="4971" w:author="Huo Beata" w:date="2020-09-09T12:03:00Z"/>
                <w:del w:id="4972" w:author="小多" w:date="2020-09-16T19:31:00Z"/>
                <w:rFonts w:ascii="Times New Roman" w:hAnsi="Times New Roman" w:cs="Times New Roman"/>
                <w:color w:val="auto"/>
                <w:szCs w:val="21"/>
                <w:rPrChange w:id="4973" w:author="小多 [2]" w:date="2020-09-23T09:33:07Z">
                  <w:rPr>
                    <w:ins w:id="4974" w:author="Huo Beata" w:date="2020-09-09T12:03:00Z"/>
                    <w:del w:id="4975" w:author="小多" w:date="2020-09-16T19:31:00Z"/>
                    <w:rFonts w:ascii="宋体" w:hAnsi="宋体"/>
                    <w:szCs w:val="21"/>
                  </w:rPr>
                </w:rPrChange>
              </w:rPr>
            </w:pPr>
            <w:ins w:id="4976" w:author="Huo Beata" w:date="2020-09-09T12:03:00Z">
              <w:r>
                <w:rPr>
                  <w:rFonts w:ascii="Times New Roman" w:hAnsi="Times New Roman" w:cs="Times New Roman"/>
                  <w:color w:val="auto"/>
                  <w:szCs w:val="21"/>
                  <w:rPrChange w:id="4977" w:author="小多 [2]" w:date="2020-09-23T09:33:07Z">
                    <w:rPr>
                      <w:rFonts w:ascii="宋体" w:hAnsi="宋体"/>
                      <w:szCs w:val="21"/>
                    </w:rPr>
                  </w:rPrChange>
                </w:rPr>
                <w:t>i</w:t>
              </w:r>
            </w:ins>
            <w:ins w:id="4978" w:author="Huo Beata" w:date="2020-09-09T12:03:00Z">
              <w:r>
                <w:rPr>
                  <w:rFonts w:ascii="Times New Roman" w:hAnsi="Times New Roman" w:cs="Times New Roman"/>
                  <w:color w:val="auto"/>
                  <w:szCs w:val="21"/>
                  <w:rPrChange w:id="4979" w:author="小多 [2]" w:date="2020-09-23T09:33:07Z">
                    <w:rPr>
                      <w:rFonts w:ascii="宋体" w:hAnsi="宋体"/>
                      <w:szCs w:val="21"/>
                    </w:rPr>
                  </w:rPrChange>
                </w:rPr>
                <w:t xml:space="preserve">. </w:t>
              </w:r>
            </w:ins>
            <w:ins w:id="4980" w:author="Huo Beata" w:date="2020-09-09T12:03:00Z">
              <w:r>
                <w:rPr>
                  <w:rFonts w:hint="eastAsia" w:ascii="Times New Roman" w:hAnsi="Times New Roman" w:cs="Times New Roman"/>
                  <w:color w:val="auto"/>
                  <w:szCs w:val="21"/>
                  <w:rPrChange w:id="4981" w:author="小多 [2]" w:date="2020-09-23T09:33:07Z">
                    <w:rPr>
                      <w:rFonts w:hint="eastAsia" w:ascii="宋体" w:hAnsi="宋体"/>
                      <w:szCs w:val="21"/>
                    </w:rPr>
                  </w:rPrChange>
                </w:rPr>
                <w:t>软件能够识别并标记心搏：如正常（</w:t>
              </w:r>
            </w:ins>
            <w:ins w:id="4982" w:author="Huo Beata" w:date="2020-09-09T12:03:00Z">
              <w:r>
                <w:rPr>
                  <w:rFonts w:ascii="Times New Roman" w:hAnsi="Times New Roman" w:cs="Times New Roman"/>
                  <w:color w:val="auto"/>
                  <w:szCs w:val="21"/>
                  <w:rPrChange w:id="4983" w:author="小多 [2]" w:date="2020-09-23T09:33:07Z">
                    <w:rPr>
                      <w:rFonts w:ascii="宋体" w:hAnsi="宋体"/>
                      <w:szCs w:val="21"/>
                    </w:rPr>
                  </w:rPrChange>
                </w:rPr>
                <w:t>N</w:t>
              </w:r>
            </w:ins>
            <w:ins w:id="4984" w:author="Huo Beata" w:date="2020-09-09T12:03:00Z">
              <w:r>
                <w:rPr>
                  <w:rFonts w:hint="eastAsia" w:ascii="Times New Roman" w:hAnsi="Times New Roman" w:cs="Times New Roman"/>
                  <w:color w:val="auto"/>
                  <w:szCs w:val="21"/>
                  <w:rPrChange w:id="4985" w:author="小多 [2]" w:date="2020-09-23T09:33:07Z">
                    <w:rPr>
                      <w:rFonts w:hint="eastAsia" w:ascii="宋体" w:hAnsi="宋体"/>
                      <w:szCs w:val="21"/>
                    </w:rPr>
                  </w:rPrChange>
                </w:rPr>
                <w:t>）、室性（</w:t>
              </w:r>
            </w:ins>
            <w:ins w:id="4986" w:author="Huo Beata" w:date="2020-09-09T12:03:00Z">
              <w:r>
                <w:rPr>
                  <w:rFonts w:ascii="Times New Roman" w:hAnsi="Times New Roman" w:cs="Times New Roman"/>
                  <w:color w:val="auto"/>
                  <w:szCs w:val="21"/>
                  <w:rPrChange w:id="4987" w:author="小多 [2]" w:date="2020-09-23T09:33:07Z">
                    <w:rPr>
                      <w:rFonts w:ascii="宋体" w:hAnsi="宋体"/>
                      <w:szCs w:val="21"/>
                    </w:rPr>
                  </w:rPrChange>
                </w:rPr>
                <w:t>V</w:t>
              </w:r>
            </w:ins>
            <w:ins w:id="4988" w:author="Huo Beata" w:date="2020-09-09T12:03:00Z">
              <w:r>
                <w:rPr>
                  <w:rFonts w:hint="eastAsia" w:ascii="Times New Roman" w:hAnsi="Times New Roman" w:cs="Times New Roman"/>
                  <w:color w:val="auto"/>
                  <w:szCs w:val="21"/>
                  <w:rPrChange w:id="4989" w:author="小多 [2]" w:date="2020-09-23T09:33:07Z">
                    <w:rPr>
                      <w:rFonts w:hint="eastAsia" w:ascii="宋体" w:hAnsi="宋体"/>
                      <w:szCs w:val="21"/>
                    </w:rPr>
                  </w:rPrChange>
                </w:rPr>
                <w:t>）、室上性（</w:t>
              </w:r>
            </w:ins>
            <w:ins w:id="4990" w:author="Huo Beata" w:date="2020-09-09T12:03:00Z">
              <w:r>
                <w:rPr>
                  <w:rFonts w:ascii="Times New Roman" w:hAnsi="Times New Roman" w:cs="Times New Roman"/>
                  <w:color w:val="auto"/>
                  <w:szCs w:val="21"/>
                  <w:rPrChange w:id="4991" w:author="小多 [2]" w:date="2020-09-23T09:33:07Z">
                    <w:rPr>
                      <w:rFonts w:ascii="宋体" w:hAnsi="宋体"/>
                      <w:szCs w:val="21"/>
                    </w:rPr>
                  </w:rPrChange>
                </w:rPr>
                <w:t>S</w:t>
              </w:r>
            </w:ins>
            <w:ins w:id="4992" w:author="Huo Beata" w:date="2020-09-09T12:03:00Z">
              <w:r>
                <w:rPr>
                  <w:rFonts w:hint="eastAsia" w:ascii="Times New Roman" w:hAnsi="Times New Roman" w:cs="Times New Roman"/>
                  <w:color w:val="auto"/>
                  <w:szCs w:val="21"/>
                  <w:rPrChange w:id="4993" w:author="小多 [2]" w:date="2020-09-23T09:33:07Z">
                    <w:rPr>
                      <w:rFonts w:hint="eastAsia" w:ascii="宋体" w:hAnsi="宋体"/>
                      <w:szCs w:val="21"/>
                    </w:rPr>
                  </w:rPrChange>
                </w:rPr>
                <w:t>）、伪</w:t>
              </w:r>
            </w:ins>
          </w:p>
          <w:p>
            <w:pPr>
              <w:rPr>
                <w:ins w:id="4994" w:author="Huo Beata" w:date="2020-09-09T12:03:00Z"/>
                <w:rFonts w:ascii="Times New Roman" w:hAnsi="Times New Roman" w:cs="Times New Roman"/>
                <w:color w:val="auto"/>
                <w:szCs w:val="21"/>
                <w:rPrChange w:id="4995" w:author="小多 [2]" w:date="2020-09-23T09:33:07Z">
                  <w:rPr>
                    <w:ins w:id="4996" w:author="Huo Beata" w:date="2020-09-09T12:03:00Z"/>
                    <w:rFonts w:ascii="宋体" w:hAnsi="宋体"/>
                    <w:szCs w:val="21"/>
                  </w:rPr>
                </w:rPrChange>
              </w:rPr>
            </w:pPr>
            <w:ins w:id="4997" w:author="Huo Beata" w:date="2020-09-09T12:03:00Z">
              <w:r>
                <w:rPr>
                  <w:rFonts w:hint="eastAsia" w:ascii="Times New Roman" w:hAnsi="Times New Roman" w:cs="Times New Roman"/>
                  <w:color w:val="auto"/>
                  <w:szCs w:val="21"/>
                  <w:rPrChange w:id="4998" w:author="小多 [2]" w:date="2020-09-23T09:33:07Z">
                    <w:rPr>
                      <w:rFonts w:hint="eastAsia" w:ascii="宋体" w:hAnsi="宋体"/>
                      <w:szCs w:val="21"/>
                    </w:rPr>
                  </w:rPrChange>
                </w:rPr>
                <w:t>差（</w:t>
              </w:r>
            </w:ins>
            <w:ins w:id="4999" w:author="Huo Beata" w:date="2020-09-09T12:03:00Z">
              <w:r>
                <w:rPr>
                  <w:rFonts w:ascii="Times New Roman" w:hAnsi="Times New Roman" w:cs="Times New Roman"/>
                  <w:color w:val="auto"/>
                  <w:szCs w:val="21"/>
                  <w:rPrChange w:id="5000" w:author="小多 [2]" w:date="2020-09-23T09:33:07Z">
                    <w:rPr>
                      <w:rFonts w:ascii="宋体" w:hAnsi="宋体"/>
                      <w:szCs w:val="21"/>
                    </w:rPr>
                  </w:rPrChange>
                </w:rPr>
                <w:t>X</w:t>
              </w:r>
            </w:ins>
            <w:ins w:id="5001" w:author="Huo Beata" w:date="2020-09-09T12:03:00Z">
              <w:r>
                <w:rPr>
                  <w:rFonts w:hint="eastAsia" w:ascii="Times New Roman" w:hAnsi="Times New Roman" w:cs="Times New Roman"/>
                  <w:color w:val="auto"/>
                  <w:szCs w:val="21"/>
                  <w:rPrChange w:id="5002" w:author="小多 [2]" w:date="2020-09-23T09:33:07Z">
                    <w:rPr>
                      <w:rFonts w:hint="eastAsia" w:ascii="宋体" w:hAnsi="宋体"/>
                      <w:szCs w:val="21"/>
                    </w:rPr>
                  </w:rPrChange>
                </w:rPr>
                <w:t>）、疑问（</w:t>
              </w:r>
            </w:ins>
            <w:ins w:id="5003" w:author="Huo Beata" w:date="2020-09-09T12:03:00Z">
              <w:r>
                <w:rPr>
                  <w:rFonts w:ascii="Times New Roman" w:hAnsi="Times New Roman" w:cs="Times New Roman"/>
                  <w:color w:val="auto"/>
                  <w:szCs w:val="21"/>
                  <w:rPrChange w:id="5004" w:author="小多 [2]" w:date="2020-09-23T09:33:07Z">
                    <w:rPr>
                      <w:rFonts w:ascii="宋体" w:hAnsi="宋体"/>
                      <w:szCs w:val="21"/>
                    </w:rPr>
                  </w:rPrChange>
                </w:rPr>
                <w:t>O</w:t>
              </w:r>
            </w:ins>
            <w:ins w:id="5005" w:author="Huo Beata" w:date="2020-09-09T12:03:00Z">
              <w:r>
                <w:rPr>
                  <w:rFonts w:hint="eastAsia" w:ascii="Times New Roman" w:hAnsi="Times New Roman" w:cs="Times New Roman"/>
                  <w:color w:val="auto"/>
                  <w:szCs w:val="21"/>
                  <w:rPrChange w:id="5006" w:author="小多 [2]" w:date="2020-09-23T09:33:07Z">
                    <w:rPr>
                      <w:rFonts w:hint="eastAsia" w:ascii="宋体" w:hAnsi="宋体"/>
                      <w:szCs w:val="21"/>
                    </w:rPr>
                  </w:rPrChange>
                </w:rPr>
                <w:t>）、起搏（</w:t>
              </w:r>
            </w:ins>
            <w:ins w:id="5007" w:author="Huo Beata" w:date="2020-09-09T12:03:00Z">
              <w:r>
                <w:rPr>
                  <w:rFonts w:ascii="Times New Roman" w:hAnsi="Times New Roman" w:cs="Times New Roman"/>
                  <w:color w:val="auto"/>
                  <w:szCs w:val="21"/>
                  <w:rPrChange w:id="5008" w:author="小多 [2]" w:date="2020-09-23T09:33:07Z">
                    <w:rPr>
                      <w:rFonts w:ascii="宋体" w:hAnsi="宋体"/>
                      <w:szCs w:val="21"/>
                    </w:rPr>
                  </w:rPrChange>
                </w:rPr>
                <w:t>P</w:t>
              </w:r>
            </w:ins>
            <w:ins w:id="5009" w:author="Huo Beata" w:date="2020-09-09T12:03:00Z">
              <w:r>
                <w:rPr>
                  <w:rFonts w:hint="eastAsia" w:ascii="Times New Roman" w:hAnsi="Times New Roman" w:cs="Times New Roman"/>
                  <w:color w:val="auto"/>
                  <w:szCs w:val="21"/>
                  <w:rPrChange w:id="5010" w:author="小多 [2]" w:date="2020-09-23T09:33:07Z">
                    <w:rPr>
                      <w:rFonts w:hint="eastAsia" w:ascii="宋体" w:hAnsi="宋体"/>
                      <w:szCs w:val="21"/>
                    </w:rPr>
                  </w:rPrChange>
                </w:rPr>
                <w:t>）；</w:t>
              </w:r>
            </w:ins>
          </w:p>
          <w:p>
            <w:pPr>
              <w:rPr>
                <w:ins w:id="5011" w:author="Huo Beata" w:date="2020-09-09T12:03:00Z"/>
                <w:rFonts w:ascii="Times New Roman" w:hAnsi="Times New Roman" w:cs="Times New Roman"/>
                <w:color w:val="auto"/>
                <w:szCs w:val="21"/>
                <w:rPrChange w:id="5012" w:author="小多 [2]" w:date="2020-09-23T09:33:07Z">
                  <w:rPr>
                    <w:ins w:id="5013" w:author="Huo Beata" w:date="2020-09-09T12:03:00Z"/>
                    <w:rFonts w:ascii="宋体" w:hAnsi="宋体"/>
                    <w:szCs w:val="21"/>
                  </w:rPr>
                </w:rPrChange>
              </w:rPr>
            </w:pPr>
            <w:ins w:id="5014" w:author="Huo Beata" w:date="2020-09-09T12:03:00Z">
              <w:r>
                <w:rPr>
                  <w:rFonts w:ascii="Times New Roman" w:hAnsi="Times New Roman" w:cs="Times New Roman"/>
                  <w:color w:val="auto"/>
                  <w:szCs w:val="21"/>
                  <w:rPrChange w:id="5015" w:author="小多 [2]" w:date="2020-09-23T09:33:07Z">
                    <w:rPr>
                      <w:rFonts w:ascii="宋体" w:hAnsi="宋体"/>
                      <w:szCs w:val="21"/>
                    </w:rPr>
                  </w:rPrChange>
                </w:rPr>
                <w:t xml:space="preserve">ii. </w:t>
              </w:r>
            </w:ins>
            <w:ins w:id="5016" w:author="Huo Beata" w:date="2020-09-09T12:03:00Z">
              <w:r>
                <w:rPr>
                  <w:rFonts w:hint="eastAsia" w:ascii="Times New Roman" w:hAnsi="Times New Roman" w:cs="Times New Roman"/>
                  <w:color w:val="auto"/>
                  <w:szCs w:val="21"/>
                  <w:rPrChange w:id="5017" w:author="小多 [2]" w:date="2020-09-23T09:33:07Z">
                    <w:rPr>
                      <w:rFonts w:hint="eastAsia" w:ascii="宋体" w:hAnsi="宋体"/>
                      <w:szCs w:val="21"/>
                    </w:rPr>
                  </w:rPrChange>
                </w:rPr>
                <w:t>能够插入、删除、修改一个心搏标识；</w:t>
              </w:r>
            </w:ins>
          </w:p>
          <w:p>
            <w:pPr>
              <w:rPr>
                <w:ins w:id="5018" w:author="Huo Beata" w:date="2020-09-09T12:03:00Z"/>
                <w:rFonts w:ascii="Times New Roman" w:hAnsi="Times New Roman" w:cs="Times New Roman"/>
                <w:color w:val="auto"/>
                <w:szCs w:val="21"/>
                <w:rPrChange w:id="5019" w:author="小多 [2]" w:date="2020-09-23T09:33:07Z">
                  <w:rPr>
                    <w:ins w:id="5020" w:author="Huo Beata" w:date="2020-09-09T12:03:00Z"/>
                    <w:rFonts w:ascii="宋体" w:hAnsi="宋体"/>
                    <w:szCs w:val="21"/>
                  </w:rPr>
                </w:rPrChange>
              </w:rPr>
            </w:pPr>
            <w:ins w:id="5021" w:author="Huo Beata" w:date="2020-09-09T12:03:00Z">
              <w:r>
                <w:rPr>
                  <w:rFonts w:ascii="Times New Roman" w:hAnsi="Times New Roman" w:cs="Times New Roman"/>
                  <w:color w:val="auto"/>
                  <w:szCs w:val="21"/>
                  <w:rPrChange w:id="5022" w:author="小多 [2]" w:date="2020-09-23T09:33:07Z">
                    <w:rPr>
                      <w:rFonts w:ascii="宋体" w:hAnsi="宋体"/>
                      <w:szCs w:val="21"/>
                    </w:rPr>
                  </w:rPrChange>
                </w:rPr>
                <w:t xml:space="preserve">iii. </w:t>
              </w:r>
            </w:ins>
            <w:ins w:id="5023" w:author="Huo Beata" w:date="2020-09-09T12:03:00Z">
              <w:r>
                <w:rPr>
                  <w:rFonts w:hint="eastAsia" w:ascii="Times New Roman" w:hAnsi="Times New Roman" w:cs="Times New Roman"/>
                  <w:color w:val="auto"/>
                  <w:szCs w:val="21"/>
                  <w:rPrChange w:id="5024" w:author="小多 [2]" w:date="2020-09-23T09:33:07Z">
                    <w:rPr>
                      <w:rFonts w:hint="eastAsia" w:ascii="宋体" w:hAnsi="宋体"/>
                      <w:szCs w:val="21"/>
                    </w:rPr>
                  </w:rPrChange>
                </w:rPr>
                <w:t>应能插入一个心电图片段，并在报告中打印。</w:t>
              </w:r>
            </w:ins>
          </w:p>
          <w:p>
            <w:pPr>
              <w:rPr>
                <w:ins w:id="5025" w:author="Huo Beata" w:date="2020-09-09T12:03:00Z"/>
                <w:del w:id="5026" w:author="521" w:date="2020-09-17T08:17:00Z"/>
                <w:rFonts w:ascii="Times New Roman" w:hAnsi="Times New Roman" w:cs="Times New Roman"/>
                <w:color w:val="auto"/>
                <w:szCs w:val="21"/>
                <w:rPrChange w:id="5027" w:author="小多 [2]" w:date="2020-09-23T09:33:07Z">
                  <w:rPr>
                    <w:ins w:id="5028" w:author="Huo Beata" w:date="2020-09-09T12:03:00Z"/>
                    <w:del w:id="5029" w:author="521" w:date="2020-09-17T08:17:00Z"/>
                    <w:rFonts w:ascii="宋体" w:hAnsi="宋体"/>
                    <w:szCs w:val="21"/>
                  </w:rPr>
                </w:rPrChange>
              </w:rPr>
            </w:pPr>
            <w:ins w:id="5030" w:author="Huo Beata" w:date="2020-09-09T12:03:00Z">
              <w:r>
                <w:rPr>
                  <w:rFonts w:ascii="Times New Roman" w:hAnsi="Times New Roman" w:cs="Times New Roman"/>
                  <w:color w:val="auto"/>
                  <w:szCs w:val="21"/>
                  <w:rPrChange w:id="5031" w:author="小多 [2]" w:date="2020-09-23T09:33:07Z">
                    <w:rPr>
                      <w:rFonts w:ascii="宋体" w:hAnsi="宋体"/>
                      <w:szCs w:val="21"/>
                    </w:rPr>
                  </w:rPrChange>
                </w:rPr>
                <w:t xml:space="preserve">iv. </w:t>
              </w:r>
            </w:ins>
            <w:ins w:id="5032" w:author="Huo Beata" w:date="2020-09-09T12:03:00Z">
              <w:r>
                <w:rPr>
                  <w:rFonts w:hint="eastAsia" w:ascii="Times New Roman" w:hAnsi="Times New Roman" w:cs="Times New Roman"/>
                  <w:color w:val="auto"/>
                  <w:szCs w:val="21"/>
                  <w:rPrChange w:id="5033" w:author="小多 [2]" w:date="2020-09-23T09:33:07Z">
                    <w:rPr>
                      <w:rFonts w:hint="eastAsia" w:ascii="宋体" w:hAnsi="宋体"/>
                      <w:szCs w:val="21"/>
                    </w:rPr>
                  </w:rPrChange>
                </w:rPr>
                <w:t>叠加防混淆编辑，可以将指定个数的</w:t>
              </w:r>
            </w:ins>
            <w:ins w:id="5034" w:author="Huo Beata" w:date="2020-09-09T12:03:00Z">
              <w:r>
                <w:rPr>
                  <w:rFonts w:ascii="Times New Roman" w:hAnsi="Times New Roman" w:cs="Times New Roman"/>
                  <w:color w:val="auto"/>
                  <w:szCs w:val="21"/>
                  <w:rPrChange w:id="5035" w:author="小多 [2]" w:date="2020-09-23T09:33:07Z">
                    <w:rPr>
                      <w:rFonts w:ascii="宋体" w:hAnsi="宋体"/>
                      <w:szCs w:val="21"/>
                    </w:rPr>
                  </w:rPrChange>
                </w:rPr>
                <w:t xml:space="preserve">QRS </w:t>
              </w:r>
            </w:ins>
            <w:ins w:id="5036" w:author="Huo Beata" w:date="2020-09-09T12:03:00Z">
              <w:r>
                <w:rPr>
                  <w:rFonts w:hint="eastAsia" w:ascii="Times New Roman" w:hAnsi="Times New Roman" w:cs="Times New Roman"/>
                  <w:color w:val="auto"/>
                  <w:szCs w:val="21"/>
                  <w:rPrChange w:id="5037" w:author="小多 [2]" w:date="2020-09-23T09:33:07Z">
                    <w:rPr>
                      <w:rFonts w:hint="eastAsia" w:ascii="宋体" w:hAnsi="宋体"/>
                      <w:szCs w:val="21"/>
                    </w:rPr>
                  </w:rPrChange>
                </w:rPr>
                <w:t>在某个导联上进行叠加，用鼠</w:t>
              </w:r>
            </w:ins>
          </w:p>
          <w:p>
            <w:pPr>
              <w:rPr>
                <w:ins w:id="5038" w:author="Huo Beata" w:date="2020-09-09T12:03:00Z"/>
                <w:rFonts w:ascii="Times New Roman" w:hAnsi="Times New Roman" w:cs="Times New Roman"/>
                <w:color w:val="auto"/>
                <w:szCs w:val="21"/>
                <w:rPrChange w:id="5039" w:author="小多 [2]" w:date="2020-09-23T09:33:07Z">
                  <w:rPr>
                    <w:ins w:id="5040" w:author="Huo Beata" w:date="2020-09-09T12:03:00Z"/>
                    <w:rFonts w:ascii="宋体" w:hAnsi="宋体"/>
                    <w:szCs w:val="21"/>
                  </w:rPr>
                </w:rPrChange>
              </w:rPr>
            </w:pPr>
            <w:ins w:id="5041" w:author="Huo Beata" w:date="2020-09-09T12:03:00Z">
              <w:r>
                <w:rPr>
                  <w:rFonts w:hint="eastAsia" w:ascii="Times New Roman" w:hAnsi="Times New Roman" w:cs="Times New Roman"/>
                  <w:color w:val="auto"/>
                  <w:szCs w:val="21"/>
                  <w:rPrChange w:id="5042" w:author="小多 [2]" w:date="2020-09-23T09:33:07Z">
                    <w:rPr>
                      <w:rFonts w:hint="eastAsia" w:ascii="宋体" w:hAnsi="宋体"/>
                      <w:szCs w:val="21"/>
                    </w:rPr>
                  </w:rPrChange>
                </w:rPr>
                <w:t>标选择</w:t>
              </w:r>
            </w:ins>
            <w:ins w:id="5043" w:author="Huo Beata" w:date="2020-09-09T12:03:00Z">
              <w:r>
                <w:rPr>
                  <w:rFonts w:hint="eastAsia" w:ascii="Times New Roman" w:hAnsi="Times New Roman" w:cs="Times New Roman"/>
                  <w:color w:val="auto"/>
                  <w:szCs w:val="21"/>
                  <w:rPrChange w:id="5044" w:author="小多 [2]" w:date="2020-09-23T09:33:07Z">
                    <w:rPr>
                      <w:rFonts w:hint="eastAsia" w:ascii="宋体" w:hAnsi="宋体"/>
                      <w:szCs w:val="21"/>
                    </w:rPr>
                  </w:rPrChange>
                </w:rPr>
                <w:t>图形区域的</w:t>
              </w:r>
            </w:ins>
            <w:ins w:id="5045" w:author="Huo Beata" w:date="2020-09-09T12:03:00Z">
              <w:r>
                <w:rPr>
                  <w:rFonts w:ascii="Times New Roman" w:hAnsi="Times New Roman" w:cs="Times New Roman"/>
                  <w:color w:val="auto"/>
                  <w:szCs w:val="21"/>
                  <w:rPrChange w:id="5046" w:author="小多 [2]" w:date="2020-09-23T09:33:07Z">
                    <w:rPr>
                      <w:rFonts w:ascii="宋体" w:hAnsi="宋体"/>
                      <w:szCs w:val="21"/>
                    </w:rPr>
                  </w:rPrChange>
                </w:rPr>
                <w:t>QRS</w:t>
              </w:r>
            </w:ins>
            <w:ins w:id="5047" w:author="Huo Beata" w:date="2020-09-09T12:03:00Z">
              <w:r>
                <w:rPr>
                  <w:rFonts w:hint="eastAsia" w:ascii="Times New Roman" w:hAnsi="Times New Roman" w:cs="Times New Roman"/>
                  <w:color w:val="auto"/>
                  <w:szCs w:val="21"/>
                  <w:rPrChange w:id="5048" w:author="小多 [2]" w:date="2020-09-23T09:33:07Z">
                    <w:rPr>
                      <w:rFonts w:hint="eastAsia" w:ascii="宋体" w:hAnsi="宋体"/>
                      <w:szCs w:val="21"/>
                    </w:rPr>
                  </w:rPrChange>
                </w:rPr>
                <w:t>，并修改选中区域</w:t>
              </w:r>
            </w:ins>
            <w:ins w:id="5049" w:author="Huo Beata" w:date="2020-09-09T12:03:00Z">
              <w:r>
                <w:rPr>
                  <w:rFonts w:ascii="Times New Roman" w:hAnsi="Times New Roman" w:cs="Times New Roman"/>
                  <w:color w:val="auto"/>
                  <w:szCs w:val="21"/>
                  <w:rPrChange w:id="5050" w:author="小多 [2]" w:date="2020-09-23T09:33:07Z">
                    <w:rPr>
                      <w:rFonts w:ascii="宋体" w:hAnsi="宋体"/>
                      <w:szCs w:val="21"/>
                    </w:rPr>
                  </w:rPrChange>
                </w:rPr>
                <w:t xml:space="preserve">QRS </w:t>
              </w:r>
            </w:ins>
            <w:ins w:id="5051" w:author="Huo Beata" w:date="2020-09-09T12:03:00Z">
              <w:r>
                <w:rPr>
                  <w:rFonts w:hint="eastAsia" w:ascii="Times New Roman" w:hAnsi="Times New Roman" w:cs="Times New Roman"/>
                  <w:color w:val="auto"/>
                  <w:szCs w:val="21"/>
                  <w:rPrChange w:id="5052" w:author="小多 [2]" w:date="2020-09-23T09:33:07Z">
                    <w:rPr>
                      <w:rFonts w:hint="eastAsia" w:ascii="宋体" w:hAnsi="宋体"/>
                      <w:szCs w:val="21"/>
                    </w:rPr>
                  </w:rPrChange>
                </w:rPr>
                <w:t>的标识。</w:t>
              </w:r>
            </w:ins>
          </w:p>
          <w:p>
            <w:pPr>
              <w:rPr>
                <w:ins w:id="5053" w:author="Huo Beata" w:date="2020-09-09T12:03:00Z"/>
                <w:rFonts w:ascii="Times New Roman" w:hAnsi="Times New Roman" w:cs="Times New Roman"/>
                <w:color w:val="auto"/>
                <w:szCs w:val="21"/>
                <w:rPrChange w:id="5054" w:author="小多 [2]" w:date="2020-09-23T09:33:07Z">
                  <w:rPr>
                    <w:ins w:id="5055" w:author="Huo Beata" w:date="2020-09-09T12:03:00Z"/>
                    <w:rFonts w:ascii="宋体" w:hAnsi="宋体"/>
                    <w:szCs w:val="21"/>
                  </w:rPr>
                </w:rPrChange>
              </w:rPr>
            </w:pPr>
            <w:ins w:id="5056" w:author="Huo Beata" w:date="2020-09-09T12:03:00Z">
              <w:r>
                <w:rPr>
                  <w:rFonts w:ascii="Times New Roman" w:hAnsi="Times New Roman" w:cs="Times New Roman"/>
                  <w:color w:val="auto"/>
                  <w:szCs w:val="21"/>
                  <w:rPrChange w:id="5057" w:author="小多 [2]" w:date="2020-09-23T09:33:07Z">
                    <w:rPr>
                      <w:rFonts w:ascii="宋体" w:hAnsi="宋体"/>
                      <w:szCs w:val="21"/>
                    </w:rPr>
                  </w:rPrChange>
                </w:rPr>
                <w:t xml:space="preserve">c) </w:t>
              </w:r>
            </w:ins>
            <w:ins w:id="5058" w:author="Huo Beata" w:date="2020-09-09T12:03:00Z">
              <w:r>
                <w:rPr>
                  <w:rFonts w:hint="eastAsia" w:ascii="Times New Roman" w:hAnsi="Times New Roman" w:cs="Times New Roman"/>
                  <w:color w:val="auto"/>
                  <w:szCs w:val="21"/>
                  <w:rPrChange w:id="5059" w:author="小多 [2]" w:date="2020-09-23T09:33:07Z">
                    <w:rPr>
                      <w:rFonts w:hint="eastAsia" w:ascii="宋体" w:hAnsi="宋体"/>
                      <w:szCs w:val="21"/>
                    </w:rPr>
                  </w:rPrChange>
                </w:rPr>
                <w:t>事件编辑</w:t>
              </w:r>
            </w:ins>
          </w:p>
          <w:p>
            <w:pPr>
              <w:rPr>
                <w:ins w:id="5060" w:author="Huo Beata" w:date="2020-09-09T12:03:00Z"/>
                <w:del w:id="5061" w:author="小多" w:date="2020-09-16T19:32:00Z"/>
                <w:rFonts w:ascii="Times New Roman" w:hAnsi="Times New Roman" w:cs="Times New Roman"/>
                <w:color w:val="auto"/>
                <w:szCs w:val="21"/>
                <w:rPrChange w:id="5062" w:author="小多 [2]" w:date="2020-09-23T09:33:07Z">
                  <w:rPr>
                    <w:ins w:id="5063" w:author="Huo Beata" w:date="2020-09-09T12:03:00Z"/>
                    <w:del w:id="5064" w:author="小多" w:date="2020-09-16T19:32:00Z"/>
                    <w:rFonts w:ascii="宋体" w:hAnsi="宋体"/>
                    <w:szCs w:val="21"/>
                  </w:rPr>
                </w:rPrChange>
              </w:rPr>
            </w:pPr>
            <w:ins w:id="5065" w:author="Huo Beata" w:date="2020-09-09T12:03:00Z">
              <w:r>
                <w:rPr>
                  <w:rFonts w:ascii="Times New Roman" w:hAnsi="Times New Roman" w:cs="Times New Roman"/>
                  <w:color w:val="auto"/>
                  <w:szCs w:val="21"/>
                  <w:rPrChange w:id="5066" w:author="小多 [2]" w:date="2020-09-23T09:33:07Z">
                    <w:rPr>
                      <w:rFonts w:ascii="宋体" w:hAnsi="宋体"/>
                      <w:szCs w:val="21"/>
                    </w:rPr>
                  </w:rPrChange>
                </w:rPr>
                <w:t>i</w:t>
              </w:r>
            </w:ins>
            <w:ins w:id="5067" w:author="Huo Beata" w:date="2020-09-09T12:03:00Z">
              <w:r>
                <w:rPr>
                  <w:rFonts w:ascii="Times New Roman" w:hAnsi="Times New Roman" w:cs="Times New Roman"/>
                  <w:color w:val="auto"/>
                  <w:szCs w:val="21"/>
                  <w:rPrChange w:id="5068" w:author="小多 [2]" w:date="2020-09-23T09:33:07Z">
                    <w:rPr>
                      <w:rFonts w:ascii="宋体" w:hAnsi="宋体"/>
                      <w:szCs w:val="21"/>
                    </w:rPr>
                  </w:rPrChange>
                </w:rPr>
                <w:t xml:space="preserve">. </w:t>
              </w:r>
            </w:ins>
            <w:ins w:id="5069" w:author="Huo Beata" w:date="2020-09-09T12:03:00Z">
              <w:r>
                <w:rPr>
                  <w:rFonts w:hint="eastAsia" w:ascii="Times New Roman" w:hAnsi="Times New Roman" w:cs="Times New Roman"/>
                  <w:color w:val="auto"/>
                  <w:szCs w:val="21"/>
                  <w:rPrChange w:id="5070" w:author="小多 [2]" w:date="2020-09-23T09:33:07Z">
                    <w:rPr>
                      <w:rFonts w:hint="eastAsia" w:ascii="宋体" w:hAnsi="宋体"/>
                      <w:szCs w:val="21"/>
                    </w:rPr>
                  </w:rPrChange>
                </w:rPr>
                <w:t>能够识别病人按钮事件，修改、删除事件，显示事件时刻的心电图条片</w:t>
              </w:r>
            </w:ins>
          </w:p>
          <w:p>
            <w:pPr>
              <w:rPr>
                <w:ins w:id="5071" w:author="Huo Beata" w:date="2020-09-09T12:03:00Z"/>
                <w:rFonts w:ascii="Times New Roman" w:hAnsi="Times New Roman" w:cs="Times New Roman"/>
                <w:color w:val="auto"/>
                <w:szCs w:val="21"/>
                <w:rPrChange w:id="5072" w:author="小多 [2]" w:date="2020-09-23T09:33:07Z">
                  <w:rPr>
                    <w:ins w:id="5073" w:author="Huo Beata" w:date="2020-09-09T12:03:00Z"/>
                    <w:rFonts w:ascii="宋体" w:hAnsi="宋体"/>
                    <w:szCs w:val="21"/>
                  </w:rPr>
                </w:rPrChange>
              </w:rPr>
            </w:pPr>
            <w:ins w:id="5074" w:author="Huo Beata" w:date="2020-09-09T12:03:00Z">
              <w:r>
                <w:rPr>
                  <w:rFonts w:hint="eastAsia" w:ascii="Times New Roman" w:hAnsi="Times New Roman" w:cs="Times New Roman"/>
                  <w:color w:val="auto"/>
                  <w:szCs w:val="21"/>
                  <w:rPrChange w:id="5075" w:author="小多 [2]" w:date="2020-09-23T09:33:07Z">
                    <w:rPr>
                      <w:rFonts w:hint="eastAsia" w:ascii="宋体" w:hAnsi="宋体"/>
                      <w:szCs w:val="21"/>
                    </w:rPr>
                  </w:rPrChange>
                </w:rPr>
                <w:t>段；</w:t>
              </w:r>
            </w:ins>
          </w:p>
          <w:p>
            <w:pPr>
              <w:rPr>
                <w:ins w:id="5076" w:author="Huo Beata" w:date="2020-09-09T12:03:00Z"/>
                <w:rFonts w:ascii="Times New Roman" w:hAnsi="Times New Roman" w:cs="Times New Roman"/>
                <w:color w:val="auto"/>
                <w:szCs w:val="21"/>
                <w:rPrChange w:id="5077" w:author="小多 [2]" w:date="2020-09-23T09:33:07Z">
                  <w:rPr>
                    <w:ins w:id="5078" w:author="Huo Beata" w:date="2020-09-09T12:03:00Z"/>
                    <w:rFonts w:ascii="宋体" w:hAnsi="宋体"/>
                    <w:szCs w:val="21"/>
                  </w:rPr>
                </w:rPrChange>
              </w:rPr>
            </w:pPr>
            <w:ins w:id="5079" w:author="Huo Beata" w:date="2020-09-09T12:03:00Z">
              <w:r>
                <w:rPr>
                  <w:rFonts w:ascii="Times New Roman" w:hAnsi="Times New Roman" w:cs="Times New Roman"/>
                  <w:color w:val="auto"/>
                  <w:szCs w:val="21"/>
                  <w:rPrChange w:id="5080" w:author="小多 [2]" w:date="2020-09-23T09:33:07Z">
                    <w:rPr>
                      <w:rFonts w:ascii="宋体" w:hAnsi="宋体"/>
                      <w:szCs w:val="21"/>
                    </w:rPr>
                  </w:rPrChange>
                </w:rPr>
                <w:t xml:space="preserve">ii. </w:t>
              </w:r>
            </w:ins>
            <w:ins w:id="5081" w:author="Huo Beata" w:date="2020-09-09T12:03:00Z">
              <w:r>
                <w:rPr>
                  <w:rFonts w:hint="eastAsia" w:ascii="Times New Roman" w:hAnsi="Times New Roman" w:cs="Times New Roman"/>
                  <w:color w:val="auto"/>
                  <w:szCs w:val="21"/>
                  <w:rPrChange w:id="5082" w:author="小多 [2]" w:date="2020-09-23T09:33:07Z">
                    <w:rPr>
                      <w:rFonts w:hint="eastAsia" w:ascii="宋体" w:hAnsi="宋体"/>
                      <w:szCs w:val="21"/>
                    </w:rPr>
                  </w:rPrChange>
                </w:rPr>
                <w:t>能够识别、修改事件，并手动勾选到打印报告。</w:t>
              </w:r>
            </w:ins>
          </w:p>
          <w:p>
            <w:pPr>
              <w:rPr>
                <w:ins w:id="5083" w:author="Huo Beata" w:date="2020-09-09T12:03:00Z"/>
                <w:rFonts w:ascii="Times New Roman" w:hAnsi="Times New Roman" w:cs="Times New Roman"/>
                <w:color w:val="auto"/>
                <w:szCs w:val="21"/>
                <w:rPrChange w:id="5084" w:author="小多 [2]" w:date="2020-09-23T09:33:07Z">
                  <w:rPr>
                    <w:ins w:id="5085" w:author="Huo Beata" w:date="2020-09-09T12:03:00Z"/>
                    <w:rFonts w:ascii="宋体" w:hAnsi="宋体"/>
                    <w:szCs w:val="21"/>
                  </w:rPr>
                </w:rPrChange>
              </w:rPr>
            </w:pPr>
            <w:ins w:id="5086" w:author="Huo Beata" w:date="2020-09-09T12:03:00Z">
              <w:r>
                <w:rPr>
                  <w:rFonts w:ascii="Times New Roman" w:hAnsi="Times New Roman" w:cs="Times New Roman"/>
                  <w:color w:val="auto"/>
                  <w:szCs w:val="21"/>
                  <w:rPrChange w:id="5087" w:author="小多 [2]" w:date="2020-09-23T09:33:07Z">
                    <w:rPr>
                      <w:rFonts w:ascii="宋体" w:hAnsi="宋体"/>
                      <w:szCs w:val="21"/>
                    </w:rPr>
                  </w:rPrChange>
                </w:rPr>
                <w:t xml:space="preserve">d) ST </w:t>
              </w:r>
            </w:ins>
            <w:ins w:id="5088" w:author="Huo Beata" w:date="2020-09-09T12:03:00Z">
              <w:r>
                <w:rPr>
                  <w:rFonts w:hint="eastAsia" w:ascii="Times New Roman" w:hAnsi="Times New Roman" w:cs="Times New Roman"/>
                  <w:color w:val="auto"/>
                  <w:szCs w:val="21"/>
                  <w:rPrChange w:id="5089" w:author="小多 [2]" w:date="2020-09-23T09:33:07Z">
                    <w:rPr>
                      <w:rFonts w:hint="eastAsia" w:ascii="宋体" w:hAnsi="宋体"/>
                      <w:szCs w:val="21"/>
                    </w:rPr>
                  </w:rPrChange>
                </w:rPr>
                <w:t>编辑和显示</w:t>
              </w:r>
            </w:ins>
          </w:p>
          <w:p>
            <w:pPr>
              <w:rPr>
                <w:ins w:id="5090" w:author="Huo Beata" w:date="2020-09-09T12:03:00Z"/>
                <w:del w:id="5091" w:author="zhangting" w:date="2020-09-17T08:21:00Z"/>
                <w:rFonts w:ascii="Times New Roman" w:hAnsi="Times New Roman" w:cs="Times New Roman"/>
                <w:color w:val="auto"/>
                <w:szCs w:val="21"/>
                <w:rPrChange w:id="5092" w:author="小多 [2]" w:date="2020-09-23T09:33:07Z">
                  <w:rPr>
                    <w:ins w:id="5093" w:author="Huo Beata" w:date="2020-09-09T12:03:00Z"/>
                    <w:del w:id="5094" w:author="zhangting" w:date="2020-09-17T08:21:00Z"/>
                    <w:rFonts w:ascii="宋体" w:hAnsi="宋体"/>
                    <w:szCs w:val="21"/>
                  </w:rPr>
                </w:rPrChange>
              </w:rPr>
            </w:pPr>
            <w:ins w:id="5095" w:author="Huo Beata" w:date="2020-09-09T12:03:00Z">
              <w:r>
                <w:rPr>
                  <w:rFonts w:hint="eastAsia" w:ascii="Times New Roman" w:hAnsi="Times New Roman" w:cs="Times New Roman"/>
                  <w:color w:val="auto"/>
                  <w:szCs w:val="21"/>
                  <w:rPrChange w:id="5096" w:author="小多 [2]" w:date="2020-09-23T09:33:07Z">
                    <w:rPr>
                      <w:rFonts w:hint="eastAsia" w:ascii="宋体" w:hAnsi="宋体"/>
                      <w:szCs w:val="21"/>
                    </w:rPr>
                  </w:rPrChange>
                </w:rPr>
                <w:t>可以手动设置</w:t>
              </w:r>
            </w:ins>
            <w:ins w:id="5097" w:author="Huo Beata" w:date="2020-09-09T12:03:00Z">
              <w:r>
                <w:rPr>
                  <w:rFonts w:ascii="Times New Roman" w:hAnsi="Times New Roman" w:cs="Times New Roman"/>
                  <w:color w:val="auto"/>
                  <w:szCs w:val="21"/>
                  <w:rPrChange w:id="5098" w:author="小多 [2]" w:date="2020-09-23T09:33:07Z">
                    <w:rPr>
                      <w:rFonts w:ascii="宋体" w:hAnsi="宋体"/>
                      <w:szCs w:val="21"/>
                    </w:rPr>
                  </w:rPrChange>
                </w:rPr>
                <w:t>i</w:t>
              </w:r>
            </w:ins>
            <w:ins w:id="5099" w:author="Huo Beata" w:date="2020-09-09T12:03:00Z">
              <w:r>
                <w:rPr>
                  <w:rFonts w:ascii="Times New Roman" w:hAnsi="Times New Roman" w:cs="Times New Roman"/>
                  <w:color w:val="auto"/>
                  <w:szCs w:val="21"/>
                  <w:rPrChange w:id="5100" w:author="小多 [2]" w:date="2020-09-23T09:33:07Z">
                    <w:rPr>
                      <w:rFonts w:ascii="宋体" w:hAnsi="宋体"/>
                      <w:szCs w:val="21"/>
                    </w:rPr>
                  </w:rPrChange>
                </w:rPr>
                <w:t xml:space="preserve"> </w:t>
              </w:r>
            </w:ins>
            <w:ins w:id="5101" w:author="Huo Beata" w:date="2020-09-09T12:03:00Z">
              <w:r>
                <w:rPr>
                  <w:rFonts w:hint="eastAsia" w:ascii="Times New Roman" w:hAnsi="Times New Roman" w:cs="Times New Roman"/>
                  <w:color w:val="auto"/>
                  <w:szCs w:val="21"/>
                  <w:rPrChange w:id="5102" w:author="小多 [2]" w:date="2020-09-23T09:33:07Z">
                    <w:rPr>
                      <w:rFonts w:hint="eastAsia" w:ascii="宋体" w:hAnsi="宋体"/>
                      <w:szCs w:val="21"/>
                    </w:rPr>
                  </w:rPrChange>
                </w:rPr>
                <w:t>点（</w:t>
              </w:r>
            </w:ins>
            <w:ins w:id="5103" w:author="Huo Beata" w:date="2020-09-09T12:03:00Z">
              <w:r>
                <w:rPr>
                  <w:rFonts w:ascii="Times New Roman" w:hAnsi="Times New Roman" w:cs="Times New Roman"/>
                  <w:color w:val="auto"/>
                  <w:szCs w:val="21"/>
                  <w:rPrChange w:id="5104" w:author="小多 [2]" w:date="2020-09-23T09:33:07Z">
                    <w:rPr>
                      <w:rFonts w:ascii="宋体" w:hAnsi="宋体"/>
                      <w:szCs w:val="21"/>
                    </w:rPr>
                  </w:rPrChange>
                </w:rPr>
                <w:t xml:space="preserve">QRS </w:t>
              </w:r>
            </w:ins>
            <w:ins w:id="5105" w:author="Huo Beata" w:date="2020-09-09T12:03:00Z">
              <w:r>
                <w:rPr>
                  <w:rFonts w:hint="eastAsia" w:ascii="Times New Roman" w:hAnsi="Times New Roman" w:cs="Times New Roman"/>
                  <w:color w:val="auto"/>
                  <w:szCs w:val="21"/>
                  <w:rPrChange w:id="5106" w:author="小多 [2]" w:date="2020-09-23T09:33:07Z">
                    <w:rPr>
                      <w:rFonts w:hint="eastAsia" w:ascii="宋体" w:hAnsi="宋体"/>
                      <w:szCs w:val="21"/>
                    </w:rPr>
                  </w:rPrChange>
                </w:rPr>
                <w:t>波起点）、</w:t>
              </w:r>
            </w:ins>
            <w:ins w:id="5107" w:author="Huo Beata" w:date="2020-09-09T12:03:00Z">
              <w:r>
                <w:rPr>
                  <w:rFonts w:ascii="Times New Roman" w:hAnsi="Times New Roman" w:cs="Times New Roman"/>
                  <w:color w:val="auto"/>
                  <w:szCs w:val="21"/>
                  <w:rPrChange w:id="5108" w:author="小多 [2]" w:date="2020-09-23T09:33:07Z">
                    <w:rPr>
                      <w:rFonts w:ascii="宋体" w:hAnsi="宋体"/>
                      <w:szCs w:val="21"/>
                    </w:rPr>
                  </w:rPrChange>
                </w:rPr>
                <w:t xml:space="preserve">J </w:t>
              </w:r>
            </w:ins>
            <w:ins w:id="5109" w:author="Huo Beata" w:date="2020-09-09T12:03:00Z">
              <w:r>
                <w:rPr>
                  <w:rFonts w:hint="eastAsia" w:ascii="Times New Roman" w:hAnsi="Times New Roman" w:cs="Times New Roman"/>
                  <w:color w:val="auto"/>
                  <w:szCs w:val="21"/>
                  <w:rPrChange w:id="5110" w:author="小多 [2]" w:date="2020-09-23T09:33:07Z">
                    <w:rPr>
                      <w:rFonts w:hint="eastAsia" w:ascii="宋体" w:hAnsi="宋体"/>
                      <w:szCs w:val="21"/>
                    </w:rPr>
                  </w:rPrChange>
                </w:rPr>
                <w:t>点（</w:t>
              </w:r>
            </w:ins>
            <w:ins w:id="5111" w:author="Huo Beata" w:date="2020-09-09T12:03:00Z">
              <w:r>
                <w:rPr>
                  <w:rFonts w:ascii="Times New Roman" w:hAnsi="Times New Roman" w:cs="Times New Roman"/>
                  <w:color w:val="auto"/>
                  <w:szCs w:val="21"/>
                  <w:rPrChange w:id="5112" w:author="小多 [2]" w:date="2020-09-23T09:33:07Z">
                    <w:rPr>
                      <w:rFonts w:ascii="宋体" w:hAnsi="宋体"/>
                      <w:szCs w:val="21"/>
                    </w:rPr>
                  </w:rPrChange>
                </w:rPr>
                <w:t xml:space="preserve">QRS </w:t>
              </w:r>
            </w:ins>
            <w:ins w:id="5113" w:author="Huo Beata" w:date="2020-09-09T12:03:00Z">
              <w:r>
                <w:rPr>
                  <w:rFonts w:hint="eastAsia" w:ascii="Times New Roman" w:hAnsi="Times New Roman" w:cs="Times New Roman"/>
                  <w:color w:val="auto"/>
                  <w:szCs w:val="21"/>
                  <w:rPrChange w:id="5114" w:author="小多 [2]" w:date="2020-09-23T09:33:07Z">
                    <w:rPr>
                      <w:rFonts w:hint="eastAsia" w:ascii="宋体" w:hAnsi="宋体"/>
                      <w:szCs w:val="21"/>
                    </w:rPr>
                  </w:rPrChange>
                </w:rPr>
                <w:t>波终点）和</w:t>
              </w:r>
            </w:ins>
            <w:ins w:id="5115" w:author="Huo Beata" w:date="2020-09-09T12:03:00Z">
              <w:r>
                <w:rPr>
                  <w:rFonts w:ascii="Times New Roman" w:hAnsi="Times New Roman" w:cs="Times New Roman"/>
                  <w:color w:val="auto"/>
                  <w:szCs w:val="21"/>
                  <w:rPrChange w:id="5116" w:author="小多 [2]" w:date="2020-09-23T09:33:07Z">
                    <w:rPr>
                      <w:rFonts w:ascii="宋体" w:hAnsi="宋体"/>
                      <w:szCs w:val="21"/>
                    </w:rPr>
                  </w:rPrChange>
                </w:rPr>
                <w:t xml:space="preserve">K </w:t>
              </w:r>
            </w:ins>
            <w:ins w:id="5117" w:author="Huo Beata" w:date="2020-09-09T12:03:00Z">
              <w:r>
                <w:rPr>
                  <w:rFonts w:hint="eastAsia" w:ascii="Times New Roman" w:hAnsi="Times New Roman" w:cs="Times New Roman"/>
                  <w:color w:val="auto"/>
                  <w:szCs w:val="21"/>
                  <w:rPrChange w:id="5118" w:author="小多 [2]" w:date="2020-09-23T09:33:07Z">
                    <w:rPr>
                      <w:rFonts w:hint="eastAsia" w:ascii="宋体" w:hAnsi="宋体"/>
                      <w:szCs w:val="21"/>
                    </w:rPr>
                  </w:rPrChange>
                </w:rPr>
                <w:t>点（</w:t>
              </w:r>
            </w:ins>
            <w:ins w:id="5119" w:author="Huo Beata" w:date="2020-09-09T12:03:00Z">
              <w:r>
                <w:rPr>
                  <w:rFonts w:ascii="Times New Roman" w:hAnsi="Times New Roman" w:cs="Times New Roman"/>
                  <w:color w:val="auto"/>
                  <w:szCs w:val="21"/>
                  <w:rPrChange w:id="5120" w:author="小多 [2]" w:date="2020-09-23T09:33:07Z">
                    <w:rPr>
                      <w:rFonts w:ascii="宋体" w:hAnsi="宋体"/>
                      <w:szCs w:val="21"/>
                    </w:rPr>
                  </w:rPrChange>
                </w:rPr>
                <w:t xml:space="preserve">ST </w:t>
              </w:r>
            </w:ins>
            <w:ins w:id="5121" w:author="Huo Beata" w:date="2020-09-09T12:03:00Z">
              <w:r>
                <w:rPr>
                  <w:rFonts w:hint="eastAsia" w:ascii="Times New Roman" w:hAnsi="Times New Roman" w:cs="Times New Roman"/>
                  <w:color w:val="auto"/>
                  <w:szCs w:val="21"/>
                  <w:rPrChange w:id="5122" w:author="小多 [2]" w:date="2020-09-23T09:33:07Z">
                    <w:rPr>
                      <w:rFonts w:hint="eastAsia" w:ascii="宋体" w:hAnsi="宋体"/>
                      <w:szCs w:val="21"/>
                    </w:rPr>
                  </w:rPrChange>
                </w:rPr>
                <w:t>点）的位置，</w:t>
              </w:r>
            </w:ins>
          </w:p>
          <w:p>
            <w:pPr>
              <w:rPr>
                <w:ins w:id="5123" w:author="Huo Beata" w:date="2020-09-09T12:03:00Z"/>
                <w:rFonts w:ascii="Times New Roman" w:hAnsi="Times New Roman" w:cs="Times New Roman"/>
                <w:color w:val="auto"/>
                <w:szCs w:val="21"/>
                <w:rPrChange w:id="5124" w:author="小多 [2]" w:date="2020-09-23T09:33:07Z">
                  <w:rPr>
                    <w:ins w:id="5125" w:author="Huo Beata" w:date="2020-09-09T12:03:00Z"/>
                    <w:rFonts w:ascii="宋体" w:hAnsi="宋体"/>
                    <w:szCs w:val="21"/>
                  </w:rPr>
                </w:rPrChange>
              </w:rPr>
            </w:pPr>
            <w:ins w:id="5126" w:author="Huo Beata" w:date="2020-09-09T12:03:00Z">
              <w:r>
                <w:rPr>
                  <w:rFonts w:hint="eastAsia" w:ascii="Times New Roman" w:hAnsi="Times New Roman" w:cs="Times New Roman"/>
                  <w:color w:val="auto"/>
                  <w:szCs w:val="21"/>
                  <w:rPrChange w:id="5127" w:author="小多 [2]" w:date="2020-09-23T09:33:07Z">
                    <w:rPr>
                      <w:rFonts w:hint="eastAsia" w:ascii="宋体" w:hAnsi="宋体"/>
                      <w:szCs w:val="21"/>
                    </w:rPr>
                  </w:rPrChange>
                </w:rPr>
                <w:t>测量</w:t>
              </w:r>
            </w:ins>
            <w:ins w:id="5128" w:author="Huo Beata" w:date="2020-09-09T12:03:00Z">
              <w:r>
                <w:rPr>
                  <w:rFonts w:ascii="Times New Roman" w:hAnsi="Times New Roman" w:cs="Times New Roman"/>
                  <w:color w:val="auto"/>
                  <w:szCs w:val="21"/>
                  <w:rPrChange w:id="5129" w:author="小多 [2]" w:date="2020-09-23T09:33:07Z">
                    <w:rPr>
                      <w:rFonts w:ascii="宋体" w:hAnsi="宋体"/>
                      <w:szCs w:val="21"/>
                    </w:rPr>
                  </w:rPrChange>
                </w:rPr>
                <w:t xml:space="preserve">J </w:t>
              </w:r>
            </w:ins>
            <w:ins w:id="5130" w:author="Huo Beata" w:date="2020-09-09T12:03:00Z">
              <w:r>
                <w:rPr>
                  <w:rFonts w:hint="eastAsia" w:ascii="Times New Roman" w:hAnsi="Times New Roman" w:cs="Times New Roman"/>
                  <w:color w:val="auto"/>
                  <w:szCs w:val="21"/>
                  <w:rPrChange w:id="5131" w:author="小多 [2]" w:date="2020-09-23T09:33:07Z">
                    <w:rPr>
                      <w:rFonts w:hint="eastAsia" w:ascii="宋体" w:hAnsi="宋体"/>
                      <w:szCs w:val="21"/>
                    </w:rPr>
                  </w:rPrChange>
                </w:rPr>
                <w:t>至</w:t>
              </w:r>
            </w:ins>
            <w:ins w:id="5132" w:author="Huo Beata" w:date="2020-09-09T12:03:00Z">
              <w:r>
                <w:rPr>
                  <w:rFonts w:ascii="Times New Roman" w:hAnsi="Times New Roman" w:cs="Times New Roman"/>
                  <w:color w:val="auto"/>
                  <w:szCs w:val="21"/>
                  <w:rPrChange w:id="5133" w:author="小多 [2]" w:date="2020-09-23T09:33:07Z">
                    <w:rPr>
                      <w:rFonts w:ascii="宋体" w:hAnsi="宋体"/>
                      <w:szCs w:val="21"/>
                    </w:rPr>
                  </w:rPrChange>
                </w:rPr>
                <w:t xml:space="preserve">K </w:t>
              </w:r>
            </w:ins>
            <w:ins w:id="5134" w:author="Huo Beata" w:date="2020-09-09T12:03:00Z">
              <w:r>
                <w:rPr>
                  <w:rFonts w:hint="eastAsia" w:ascii="Times New Roman" w:hAnsi="Times New Roman" w:cs="Times New Roman"/>
                  <w:color w:val="auto"/>
                  <w:szCs w:val="21"/>
                  <w:rPrChange w:id="5135" w:author="小多 [2]" w:date="2020-09-23T09:33:07Z">
                    <w:rPr>
                      <w:rFonts w:hint="eastAsia" w:ascii="宋体" w:hAnsi="宋体"/>
                      <w:szCs w:val="21"/>
                    </w:rPr>
                  </w:rPrChange>
                </w:rPr>
                <w:t>点相对位移，能显示</w:t>
              </w:r>
            </w:ins>
            <w:ins w:id="5136" w:author="Huo Beata" w:date="2020-09-09T12:03:00Z">
              <w:r>
                <w:rPr>
                  <w:rFonts w:ascii="Times New Roman" w:hAnsi="Times New Roman" w:cs="Times New Roman"/>
                  <w:color w:val="auto"/>
                  <w:szCs w:val="21"/>
                  <w:rPrChange w:id="5137" w:author="小多 [2]" w:date="2020-09-23T09:33:07Z">
                    <w:rPr>
                      <w:rFonts w:ascii="宋体" w:hAnsi="宋体"/>
                      <w:szCs w:val="21"/>
                    </w:rPr>
                  </w:rPrChange>
                </w:rPr>
                <w:t xml:space="preserve">ST </w:t>
              </w:r>
            </w:ins>
            <w:ins w:id="5138" w:author="Huo Beata" w:date="2020-09-09T12:03:00Z">
              <w:r>
                <w:rPr>
                  <w:rFonts w:hint="eastAsia" w:ascii="Times New Roman" w:hAnsi="Times New Roman" w:cs="Times New Roman"/>
                  <w:color w:val="auto"/>
                  <w:szCs w:val="21"/>
                  <w:rPrChange w:id="5139" w:author="小多 [2]" w:date="2020-09-23T09:33:07Z">
                    <w:rPr>
                      <w:rFonts w:hint="eastAsia" w:ascii="宋体" w:hAnsi="宋体"/>
                      <w:szCs w:val="21"/>
                    </w:rPr>
                  </w:rPrChange>
                </w:rPr>
                <w:t>段的变化趋势图。</w:t>
              </w:r>
            </w:ins>
          </w:p>
          <w:p>
            <w:pPr>
              <w:rPr>
                <w:ins w:id="5140" w:author="Huo Beata" w:date="2020-09-09T12:03:00Z"/>
                <w:rFonts w:ascii="Times New Roman" w:hAnsi="Times New Roman" w:cs="Times New Roman"/>
                <w:color w:val="auto"/>
                <w:szCs w:val="21"/>
                <w:rPrChange w:id="5141" w:author="小多 [2]" w:date="2020-09-23T09:33:07Z">
                  <w:rPr>
                    <w:ins w:id="5142" w:author="Huo Beata" w:date="2020-09-09T12:03:00Z"/>
                    <w:rFonts w:ascii="宋体" w:hAnsi="宋体"/>
                    <w:szCs w:val="21"/>
                  </w:rPr>
                </w:rPrChange>
              </w:rPr>
            </w:pPr>
            <w:ins w:id="5143" w:author="Huo Beata" w:date="2020-09-09T12:03:00Z">
              <w:r>
                <w:rPr>
                  <w:rFonts w:ascii="Times New Roman" w:hAnsi="Times New Roman" w:cs="Times New Roman"/>
                  <w:color w:val="auto"/>
                  <w:szCs w:val="21"/>
                  <w:rPrChange w:id="5144" w:author="小多 [2]" w:date="2020-09-23T09:33:07Z">
                    <w:rPr>
                      <w:rFonts w:ascii="宋体" w:hAnsi="宋体"/>
                      <w:szCs w:val="21"/>
                    </w:rPr>
                  </w:rPrChange>
                </w:rPr>
                <w:t xml:space="preserve">e) </w:t>
              </w:r>
            </w:ins>
            <w:ins w:id="5145" w:author="Huo Beata" w:date="2020-09-09T12:03:00Z">
              <w:r>
                <w:rPr>
                  <w:rFonts w:hint="eastAsia" w:ascii="Times New Roman" w:hAnsi="Times New Roman" w:cs="Times New Roman"/>
                  <w:color w:val="auto"/>
                  <w:szCs w:val="21"/>
                  <w:rPrChange w:id="5146" w:author="小多 [2]" w:date="2020-09-23T09:33:07Z">
                    <w:rPr>
                      <w:rFonts w:hint="eastAsia" w:ascii="宋体" w:hAnsi="宋体"/>
                      <w:szCs w:val="21"/>
                    </w:rPr>
                  </w:rPrChange>
                </w:rPr>
                <w:t>心率变异性编辑和显示（</w:t>
              </w:r>
            </w:ins>
            <w:ins w:id="5147" w:author="Huo Beata" w:date="2020-09-09T12:03:00Z">
              <w:r>
                <w:rPr>
                  <w:rFonts w:ascii="Times New Roman" w:hAnsi="Times New Roman" w:cs="Times New Roman"/>
                  <w:color w:val="auto"/>
                  <w:szCs w:val="21"/>
                  <w:rPrChange w:id="5148" w:author="小多 [2]" w:date="2020-09-23T09:33:07Z">
                    <w:rPr>
                      <w:rFonts w:ascii="宋体" w:hAnsi="宋体"/>
                      <w:szCs w:val="21"/>
                    </w:rPr>
                  </w:rPrChange>
                </w:rPr>
                <w:t>HRV</w:t>
              </w:r>
            </w:ins>
            <w:ins w:id="5149" w:author="Huo Beata" w:date="2020-09-09T12:03:00Z">
              <w:r>
                <w:rPr>
                  <w:rFonts w:hint="eastAsia" w:ascii="Times New Roman" w:hAnsi="Times New Roman" w:cs="Times New Roman"/>
                  <w:color w:val="auto"/>
                  <w:szCs w:val="21"/>
                  <w:rPrChange w:id="5150" w:author="小多 [2]" w:date="2020-09-23T09:33:07Z">
                    <w:rPr>
                      <w:rFonts w:hint="eastAsia" w:ascii="宋体" w:hAnsi="宋体"/>
                      <w:szCs w:val="21"/>
                    </w:rPr>
                  </w:rPrChange>
                </w:rPr>
                <w:t>）</w:t>
              </w:r>
            </w:ins>
          </w:p>
          <w:p>
            <w:pPr>
              <w:rPr>
                <w:ins w:id="5151" w:author="Huo Beata" w:date="2020-09-09T12:03:00Z"/>
                <w:del w:id="5152" w:author="521" w:date="2020-09-17T08:18:00Z"/>
                <w:rFonts w:ascii="Times New Roman" w:hAnsi="Times New Roman" w:cs="Times New Roman"/>
                <w:color w:val="auto"/>
                <w:szCs w:val="21"/>
                <w:rPrChange w:id="5153" w:author="小多 [2]" w:date="2020-09-23T09:33:07Z">
                  <w:rPr>
                    <w:ins w:id="5154" w:author="Huo Beata" w:date="2020-09-09T12:03:00Z"/>
                    <w:del w:id="5155" w:author="521" w:date="2020-09-17T08:18:00Z"/>
                    <w:rFonts w:ascii="宋体" w:hAnsi="宋体"/>
                    <w:szCs w:val="21"/>
                  </w:rPr>
                </w:rPrChange>
              </w:rPr>
            </w:pPr>
            <w:ins w:id="5156" w:author="Huo Beata" w:date="2020-09-09T12:03:00Z">
              <w:r>
                <w:rPr>
                  <w:rFonts w:ascii="Times New Roman" w:hAnsi="Times New Roman" w:cs="Times New Roman"/>
                  <w:color w:val="auto"/>
                  <w:szCs w:val="21"/>
                  <w:rPrChange w:id="5157" w:author="小多 [2]" w:date="2020-09-23T09:33:07Z">
                    <w:rPr>
                      <w:rFonts w:ascii="宋体" w:hAnsi="宋体"/>
                      <w:szCs w:val="21"/>
                    </w:rPr>
                  </w:rPrChange>
                </w:rPr>
                <w:t>i</w:t>
              </w:r>
            </w:ins>
            <w:ins w:id="5158" w:author="Huo Beata" w:date="2020-09-09T12:03:00Z">
              <w:r>
                <w:rPr>
                  <w:rFonts w:ascii="Times New Roman" w:hAnsi="Times New Roman" w:cs="Times New Roman"/>
                  <w:color w:val="auto"/>
                  <w:szCs w:val="21"/>
                  <w:rPrChange w:id="5159" w:author="小多 [2]" w:date="2020-09-23T09:33:07Z">
                    <w:rPr>
                      <w:rFonts w:ascii="宋体" w:hAnsi="宋体"/>
                      <w:szCs w:val="21"/>
                    </w:rPr>
                  </w:rPrChange>
                </w:rPr>
                <w:t xml:space="preserve">. </w:t>
              </w:r>
            </w:ins>
            <w:ins w:id="5160" w:author="Huo Beata" w:date="2020-09-09T12:03:00Z">
              <w:r>
                <w:rPr>
                  <w:rFonts w:hint="eastAsia" w:ascii="Times New Roman" w:hAnsi="Times New Roman" w:cs="Times New Roman"/>
                  <w:color w:val="auto"/>
                  <w:szCs w:val="21"/>
                  <w:rPrChange w:id="5161" w:author="小多 [2]" w:date="2020-09-23T09:33:07Z">
                    <w:rPr>
                      <w:rFonts w:hint="eastAsia" w:ascii="宋体" w:hAnsi="宋体"/>
                      <w:szCs w:val="21"/>
                    </w:rPr>
                  </w:rPrChange>
                </w:rPr>
                <w:t>能够计算指定时间的时域指标，包括：</w:t>
              </w:r>
            </w:ins>
            <w:ins w:id="5162" w:author="Huo Beata" w:date="2020-09-09T12:03:00Z">
              <w:r>
                <w:rPr>
                  <w:rFonts w:ascii="Times New Roman" w:hAnsi="Times New Roman" w:cs="Times New Roman"/>
                  <w:color w:val="auto"/>
                  <w:szCs w:val="21"/>
                  <w:rPrChange w:id="5163" w:author="小多 [2]" w:date="2020-09-23T09:33:07Z">
                    <w:rPr>
                      <w:rFonts w:ascii="宋体" w:hAnsi="宋体"/>
                      <w:szCs w:val="21"/>
                    </w:rPr>
                  </w:rPrChange>
                </w:rPr>
                <w:t>SDNN</w:t>
              </w:r>
            </w:ins>
            <w:ins w:id="5164" w:author="Huo Beata" w:date="2020-09-09T12:03:00Z">
              <w:r>
                <w:rPr>
                  <w:rFonts w:hint="eastAsia" w:ascii="Times New Roman" w:hAnsi="Times New Roman" w:cs="Times New Roman"/>
                  <w:color w:val="auto"/>
                  <w:szCs w:val="21"/>
                  <w:rPrChange w:id="5165" w:author="小多 [2]" w:date="2020-09-23T09:33:07Z">
                    <w:rPr>
                      <w:rFonts w:hint="eastAsia" w:ascii="宋体" w:hAnsi="宋体"/>
                      <w:szCs w:val="21"/>
                    </w:rPr>
                  </w:rPrChange>
                </w:rPr>
                <w:t>，</w:t>
              </w:r>
            </w:ins>
            <w:ins w:id="5166" w:author="Huo Beata" w:date="2020-09-09T12:03:00Z">
              <w:r>
                <w:rPr>
                  <w:rFonts w:ascii="Times New Roman" w:hAnsi="Times New Roman" w:cs="Times New Roman"/>
                  <w:color w:val="auto"/>
                  <w:szCs w:val="21"/>
                  <w:rPrChange w:id="5167" w:author="小多 [2]" w:date="2020-09-23T09:33:07Z">
                    <w:rPr>
                      <w:rFonts w:ascii="宋体" w:hAnsi="宋体"/>
                      <w:szCs w:val="21"/>
                    </w:rPr>
                  </w:rPrChange>
                </w:rPr>
                <w:t>rMSSD</w:t>
              </w:r>
            </w:ins>
            <w:ins w:id="5168" w:author="Huo Beata" w:date="2020-09-09T12:03:00Z">
              <w:r>
                <w:rPr>
                  <w:rFonts w:hint="eastAsia" w:ascii="Times New Roman" w:hAnsi="Times New Roman" w:cs="Times New Roman"/>
                  <w:color w:val="auto"/>
                  <w:szCs w:val="21"/>
                  <w:rPrChange w:id="5169" w:author="小多 [2]" w:date="2020-09-23T09:33:07Z">
                    <w:rPr>
                      <w:rFonts w:hint="eastAsia" w:ascii="宋体" w:hAnsi="宋体"/>
                      <w:szCs w:val="21"/>
                    </w:rPr>
                  </w:rPrChange>
                </w:rPr>
                <w:t>，</w:t>
              </w:r>
            </w:ins>
            <w:ins w:id="5170" w:author="Huo Beata" w:date="2020-09-09T12:03:00Z">
              <w:r>
                <w:rPr>
                  <w:rFonts w:ascii="Times New Roman" w:hAnsi="Times New Roman" w:cs="Times New Roman"/>
                  <w:color w:val="auto"/>
                  <w:szCs w:val="21"/>
                  <w:rPrChange w:id="5171" w:author="小多 [2]" w:date="2020-09-23T09:33:07Z">
                    <w:rPr>
                      <w:rFonts w:ascii="宋体" w:hAnsi="宋体"/>
                      <w:szCs w:val="21"/>
                    </w:rPr>
                  </w:rPrChange>
                </w:rPr>
                <w:t>SDANN</w:t>
              </w:r>
            </w:ins>
            <w:ins w:id="5172" w:author="Huo Beata" w:date="2020-09-09T12:03:00Z">
              <w:r>
                <w:rPr>
                  <w:rFonts w:hint="eastAsia" w:ascii="Times New Roman" w:hAnsi="Times New Roman" w:cs="Times New Roman"/>
                  <w:color w:val="auto"/>
                  <w:szCs w:val="21"/>
                  <w:rPrChange w:id="5173" w:author="小多 [2]" w:date="2020-09-23T09:33:07Z">
                    <w:rPr>
                      <w:rFonts w:hint="eastAsia" w:ascii="宋体" w:hAnsi="宋体"/>
                      <w:szCs w:val="21"/>
                    </w:rPr>
                  </w:rPrChange>
                </w:rPr>
                <w:t>，</w:t>
              </w:r>
            </w:ins>
            <w:ins w:id="5174" w:author="Huo Beata" w:date="2020-09-09T12:03:00Z">
              <w:r>
                <w:rPr>
                  <w:rFonts w:ascii="Times New Roman" w:hAnsi="Times New Roman" w:cs="Times New Roman"/>
                  <w:color w:val="auto"/>
                  <w:szCs w:val="21"/>
                  <w:rPrChange w:id="5175" w:author="小多 [2]" w:date="2020-09-23T09:33:07Z">
                    <w:rPr>
                      <w:rFonts w:ascii="宋体" w:hAnsi="宋体"/>
                      <w:szCs w:val="21"/>
                    </w:rPr>
                  </w:rPrChange>
                </w:rPr>
                <w:t>SDNNindex</w:t>
              </w:r>
            </w:ins>
            <w:ins w:id="5176" w:author="Huo Beata" w:date="2020-09-09T12:03:00Z">
              <w:r>
                <w:rPr>
                  <w:rFonts w:hint="eastAsia" w:ascii="Times New Roman" w:hAnsi="Times New Roman" w:cs="Times New Roman"/>
                  <w:color w:val="auto"/>
                  <w:szCs w:val="21"/>
                  <w:rPrChange w:id="5177" w:author="小多 [2]" w:date="2020-09-23T09:33:07Z">
                    <w:rPr>
                      <w:rFonts w:hint="eastAsia" w:ascii="宋体" w:hAnsi="宋体"/>
                      <w:szCs w:val="21"/>
                    </w:rPr>
                  </w:rPrChange>
                </w:rPr>
                <w:t>，</w:t>
              </w:r>
            </w:ins>
          </w:p>
          <w:p>
            <w:pPr>
              <w:rPr>
                <w:ins w:id="5178" w:author="Huo Beata" w:date="2020-09-09T12:03:00Z"/>
                <w:rFonts w:ascii="Times New Roman" w:hAnsi="Times New Roman" w:cs="Times New Roman"/>
                <w:color w:val="auto"/>
                <w:szCs w:val="21"/>
                <w:rPrChange w:id="5179" w:author="小多 [2]" w:date="2020-09-23T09:33:07Z">
                  <w:rPr>
                    <w:ins w:id="5180" w:author="Huo Beata" w:date="2020-09-09T12:03:00Z"/>
                    <w:rFonts w:ascii="宋体" w:hAnsi="宋体"/>
                    <w:szCs w:val="21"/>
                  </w:rPr>
                </w:rPrChange>
              </w:rPr>
            </w:pPr>
            <w:ins w:id="5181" w:author="Huo Beata" w:date="2020-09-09T12:03:00Z">
              <w:r>
                <w:rPr>
                  <w:rFonts w:ascii="Times New Roman" w:hAnsi="Times New Roman" w:cs="Times New Roman"/>
                  <w:color w:val="auto"/>
                  <w:szCs w:val="21"/>
                  <w:rPrChange w:id="5182" w:author="小多 [2]" w:date="2020-09-23T09:33:07Z">
                    <w:rPr>
                      <w:rFonts w:ascii="宋体" w:hAnsi="宋体"/>
                      <w:szCs w:val="21"/>
                    </w:rPr>
                  </w:rPrChange>
                </w:rPr>
                <w:t>pNN50</w:t>
              </w:r>
            </w:ins>
            <w:ins w:id="5183" w:author="Huo Beata" w:date="2020-09-09T12:03:00Z">
              <w:r>
                <w:rPr>
                  <w:rFonts w:hint="eastAsia" w:ascii="Times New Roman" w:hAnsi="Times New Roman" w:cs="Times New Roman"/>
                  <w:color w:val="auto"/>
                  <w:szCs w:val="21"/>
                  <w:rPrChange w:id="5184" w:author="小多 [2]" w:date="2020-09-23T09:33:07Z">
                    <w:rPr>
                      <w:rFonts w:hint="eastAsia" w:ascii="宋体" w:hAnsi="宋体"/>
                      <w:szCs w:val="21"/>
                    </w:rPr>
                  </w:rPrChange>
                </w:rPr>
                <w:t>，</w:t>
              </w:r>
            </w:ins>
            <w:ins w:id="5185" w:author="Huo Beata" w:date="2020-09-09T12:03:00Z">
              <w:r>
                <w:rPr>
                  <w:rFonts w:ascii="Times New Roman" w:hAnsi="Times New Roman" w:cs="Times New Roman"/>
                  <w:color w:val="auto"/>
                  <w:szCs w:val="21"/>
                  <w:rPrChange w:id="5186" w:author="小多 [2]" w:date="2020-09-23T09:33:07Z">
                    <w:rPr>
                      <w:rFonts w:ascii="宋体" w:hAnsi="宋体"/>
                      <w:szCs w:val="21"/>
                    </w:rPr>
                  </w:rPrChange>
                </w:rPr>
                <w:t>TRIndex</w:t>
              </w:r>
            </w:ins>
            <w:ins w:id="5187" w:author="Huo Beata" w:date="2020-09-09T12:03:00Z">
              <w:r>
                <w:rPr>
                  <w:rFonts w:ascii="Times New Roman" w:hAnsi="Times New Roman" w:cs="Times New Roman"/>
                  <w:color w:val="auto"/>
                  <w:szCs w:val="21"/>
                  <w:rPrChange w:id="5188" w:author="小多 [2]" w:date="2020-09-23T09:33:07Z">
                    <w:rPr>
                      <w:rFonts w:ascii="宋体" w:hAnsi="宋体"/>
                      <w:szCs w:val="21"/>
                    </w:rPr>
                  </w:rPrChange>
                </w:rPr>
                <w:t xml:space="preserve"> </w:t>
              </w:r>
            </w:ins>
            <w:ins w:id="5189" w:author="Huo Beata" w:date="2020-09-09T12:03:00Z">
              <w:r>
                <w:rPr>
                  <w:rFonts w:hint="eastAsia" w:ascii="Times New Roman" w:hAnsi="Times New Roman" w:cs="Times New Roman"/>
                  <w:color w:val="auto"/>
                  <w:szCs w:val="21"/>
                  <w:rPrChange w:id="5190" w:author="小多 [2]" w:date="2020-09-23T09:33:07Z">
                    <w:rPr>
                      <w:rFonts w:hint="eastAsia" w:ascii="宋体" w:hAnsi="宋体"/>
                      <w:szCs w:val="21"/>
                    </w:rPr>
                  </w:rPrChange>
                </w:rPr>
                <w:t>的数值；</w:t>
              </w:r>
            </w:ins>
          </w:p>
          <w:p>
            <w:pPr>
              <w:rPr>
                <w:ins w:id="5191" w:author="Huo Beata" w:date="2020-09-09T12:03:00Z"/>
                <w:del w:id="5192" w:author="小多" w:date="2020-09-16T19:53:00Z"/>
                <w:rFonts w:ascii="Times New Roman" w:hAnsi="Times New Roman" w:cs="Times New Roman"/>
                <w:color w:val="auto"/>
                <w:szCs w:val="21"/>
                <w:rPrChange w:id="5193" w:author="小多 [2]" w:date="2020-09-23T09:33:07Z">
                  <w:rPr>
                    <w:ins w:id="5194" w:author="Huo Beata" w:date="2020-09-09T12:03:00Z"/>
                    <w:del w:id="5195" w:author="小多" w:date="2020-09-16T19:53:00Z"/>
                    <w:rFonts w:ascii="宋体" w:hAnsi="宋体"/>
                    <w:szCs w:val="21"/>
                  </w:rPr>
                </w:rPrChange>
              </w:rPr>
            </w:pPr>
            <w:ins w:id="5196" w:author="Huo Beata" w:date="2020-09-09T12:03:00Z">
              <w:r>
                <w:rPr>
                  <w:rFonts w:ascii="Times New Roman" w:hAnsi="Times New Roman" w:cs="Times New Roman"/>
                  <w:color w:val="auto"/>
                  <w:szCs w:val="21"/>
                  <w:rPrChange w:id="5197" w:author="小多 [2]" w:date="2020-09-23T09:33:07Z">
                    <w:rPr>
                      <w:rFonts w:ascii="宋体" w:hAnsi="宋体"/>
                      <w:szCs w:val="21"/>
                    </w:rPr>
                  </w:rPrChange>
                </w:rPr>
                <w:t xml:space="preserve">ii. </w:t>
              </w:r>
            </w:ins>
            <w:ins w:id="5198" w:author="Huo Beata" w:date="2020-09-09T12:03:00Z">
              <w:r>
                <w:rPr>
                  <w:rFonts w:hint="eastAsia" w:ascii="Times New Roman" w:hAnsi="Times New Roman" w:cs="Times New Roman"/>
                  <w:color w:val="auto"/>
                  <w:szCs w:val="21"/>
                  <w:rPrChange w:id="5199" w:author="小多 [2]" w:date="2020-09-23T09:33:07Z">
                    <w:rPr>
                      <w:rFonts w:hint="eastAsia" w:ascii="宋体" w:hAnsi="宋体"/>
                      <w:szCs w:val="21"/>
                    </w:rPr>
                  </w:rPrChange>
                </w:rPr>
                <w:t>能够计算指定时间的频域指标，包括：</w:t>
              </w:r>
            </w:ins>
            <w:ins w:id="5200" w:author="Huo Beata" w:date="2020-09-09T12:03:00Z">
              <w:r>
                <w:rPr>
                  <w:rFonts w:ascii="Times New Roman" w:hAnsi="Times New Roman" w:cs="Times New Roman"/>
                  <w:color w:val="auto"/>
                  <w:szCs w:val="21"/>
                  <w:rPrChange w:id="5201" w:author="小多 [2]" w:date="2020-09-23T09:33:07Z">
                    <w:rPr>
                      <w:rFonts w:ascii="宋体" w:hAnsi="宋体"/>
                      <w:szCs w:val="21"/>
                    </w:rPr>
                  </w:rPrChange>
                </w:rPr>
                <w:t>VLF</w:t>
              </w:r>
            </w:ins>
            <w:ins w:id="5202" w:author="Huo Beata" w:date="2020-09-09T12:03:00Z">
              <w:r>
                <w:rPr>
                  <w:rFonts w:hint="eastAsia" w:ascii="Times New Roman" w:hAnsi="Times New Roman" w:cs="Times New Roman"/>
                  <w:color w:val="auto"/>
                  <w:szCs w:val="21"/>
                  <w:rPrChange w:id="5203" w:author="小多 [2]" w:date="2020-09-23T09:33:07Z">
                    <w:rPr>
                      <w:rFonts w:hint="eastAsia" w:ascii="宋体" w:hAnsi="宋体"/>
                      <w:szCs w:val="21"/>
                    </w:rPr>
                  </w:rPrChange>
                </w:rPr>
                <w:t>、</w:t>
              </w:r>
            </w:ins>
            <w:ins w:id="5204" w:author="Huo Beata" w:date="2020-09-09T12:03:00Z">
              <w:r>
                <w:rPr>
                  <w:rFonts w:ascii="Times New Roman" w:hAnsi="Times New Roman" w:cs="Times New Roman"/>
                  <w:color w:val="auto"/>
                  <w:szCs w:val="21"/>
                  <w:rPrChange w:id="5205" w:author="小多 [2]" w:date="2020-09-23T09:33:07Z">
                    <w:rPr>
                      <w:rFonts w:ascii="宋体" w:hAnsi="宋体"/>
                      <w:szCs w:val="21"/>
                    </w:rPr>
                  </w:rPrChange>
                </w:rPr>
                <w:t>LF</w:t>
              </w:r>
            </w:ins>
            <w:ins w:id="5206" w:author="Huo Beata" w:date="2020-09-09T12:03:00Z">
              <w:r>
                <w:rPr>
                  <w:rFonts w:hint="eastAsia" w:ascii="Times New Roman" w:hAnsi="Times New Roman" w:cs="Times New Roman"/>
                  <w:color w:val="auto"/>
                  <w:szCs w:val="21"/>
                  <w:rPrChange w:id="5207" w:author="小多 [2]" w:date="2020-09-23T09:33:07Z">
                    <w:rPr>
                      <w:rFonts w:hint="eastAsia" w:ascii="宋体" w:hAnsi="宋体"/>
                      <w:szCs w:val="21"/>
                    </w:rPr>
                  </w:rPrChange>
                </w:rPr>
                <w:t>、</w:t>
              </w:r>
            </w:ins>
            <w:ins w:id="5208" w:author="Huo Beata" w:date="2020-09-09T12:03:00Z">
              <w:r>
                <w:rPr>
                  <w:rFonts w:ascii="Times New Roman" w:hAnsi="Times New Roman" w:cs="Times New Roman"/>
                  <w:color w:val="auto"/>
                  <w:szCs w:val="21"/>
                  <w:rPrChange w:id="5209" w:author="小多 [2]" w:date="2020-09-23T09:33:07Z">
                    <w:rPr>
                      <w:rFonts w:ascii="宋体" w:hAnsi="宋体"/>
                      <w:szCs w:val="21"/>
                    </w:rPr>
                  </w:rPrChange>
                </w:rPr>
                <w:t>HF</w:t>
              </w:r>
            </w:ins>
            <w:ins w:id="5210" w:author="Huo Beata" w:date="2020-09-09T12:03:00Z">
              <w:r>
                <w:rPr>
                  <w:rFonts w:hint="eastAsia" w:ascii="Times New Roman" w:hAnsi="Times New Roman" w:cs="Times New Roman"/>
                  <w:color w:val="auto"/>
                  <w:szCs w:val="21"/>
                  <w:rPrChange w:id="5211" w:author="小多 [2]" w:date="2020-09-23T09:33:07Z">
                    <w:rPr>
                      <w:rFonts w:hint="eastAsia" w:ascii="宋体" w:hAnsi="宋体"/>
                      <w:szCs w:val="21"/>
                    </w:rPr>
                  </w:rPrChange>
                </w:rPr>
                <w:t>、</w:t>
              </w:r>
            </w:ins>
            <w:ins w:id="5212" w:author="Huo Beata" w:date="2020-09-09T12:03:00Z">
              <w:r>
                <w:rPr>
                  <w:rFonts w:ascii="Times New Roman" w:hAnsi="Times New Roman" w:cs="Times New Roman"/>
                  <w:color w:val="auto"/>
                  <w:szCs w:val="21"/>
                  <w:rPrChange w:id="5213" w:author="小多 [2]" w:date="2020-09-23T09:33:07Z">
                    <w:rPr>
                      <w:rFonts w:ascii="宋体" w:hAnsi="宋体"/>
                      <w:szCs w:val="21"/>
                    </w:rPr>
                  </w:rPrChange>
                </w:rPr>
                <w:t>LFnu</w:t>
              </w:r>
            </w:ins>
            <w:ins w:id="5214" w:author="Huo Beata" w:date="2020-09-09T12:03:00Z">
              <w:r>
                <w:rPr>
                  <w:rFonts w:hint="eastAsia" w:ascii="Times New Roman" w:hAnsi="Times New Roman" w:cs="Times New Roman"/>
                  <w:color w:val="auto"/>
                  <w:szCs w:val="21"/>
                  <w:rPrChange w:id="5215" w:author="小多 [2]" w:date="2020-09-23T09:33:07Z">
                    <w:rPr>
                      <w:rFonts w:hint="eastAsia" w:ascii="宋体" w:hAnsi="宋体"/>
                      <w:szCs w:val="21"/>
                    </w:rPr>
                  </w:rPrChange>
                </w:rPr>
                <w:t>、</w:t>
              </w:r>
            </w:ins>
            <w:ins w:id="5216" w:author="Huo Beata" w:date="2020-09-09T12:03:00Z">
              <w:r>
                <w:rPr>
                  <w:rFonts w:ascii="Times New Roman" w:hAnsi="Times New Roman" w:cs="Times New Roman"/>
                  <w:color w:val="auto"/>
                  <w:szCs w:val="21"/>
                  <w:rPrChange w:id="5217" w:author="小多 [2]" w:date="2020-09-23T09:33:07Z">
                    <w:rPr>
                      <w:rFonts w:ascii="宋体" w:hAnsi="宋体"/>
                      <w:szCs w:val="21"/>
                    </w:rPr>
                  </w:rPrChange>
                </w:rPr>
                <w:t>HFnu</w:t>
              </w:r>
            </w:ins>
            <w:ins w:id="5218" w:author="Huo Beata" w:date="2020-09-09T12:03:00Z">
              <w:r>
                <w:rPr>
                  <w:rFonts w:hint="eastAsia" w:ascii="Times New Roman" w:hAnsi="Times New Roman" w:cs="Times New Roman"/>
                  <w:color w:val="auto"/>
                  <w:szCs w:val="21"/>
                  <w:rPrChange w:id="5219" w:author="小多 [2]" w:date="2020-09-23T09:33:07Z">
                    <w:rPr>
                      <w:rFonts w:hint="eastAsia" w:ascii="宋体" w:hAnsi="宋体"/>
                      <w:szCs w:val="21"/>
                    </w:rPr>
                  </w:rPrChange>
                </w:rPr>
                <w:t>、</w:t>
              </w:r>
            </w:ins>
            <w:ins w:id="5220" w:author="Huo Beata" w:date="2020-09-09T12:03:00Z">
              <w:r>
                <w:rPr>
                  <w:rFonts w:ascii="Times New Roman" w:hAnsi="Times New Roman" w:cs="Times New Roman"/>
                  <w:color w:val="auto"/>
                  <w:szCs w:val="21"/>
                  <w:rPrChange w:id="5221" w:author="小多 [2]" w:date="2020-09-23T09:33:07Z">
                    <w:rPr>
                      <w:rFonts w:ascii="宋体" w:hAnsi="宋体"/>
                      <w:szCs w:val="21"/>
                    </w:rPr>
                  </w:rPrChange>
                </w:rPr>
                <w:t>LF/HF</w:t>
              </w:r>
            </w:ins>
          </w:p>
          <w:p>
            <w:pPr>
              <w:rPr>
                <w:ins w:id="5222" w:author="Huo Beata" w:date="2020-09-09T12:03:00Z"/>
                <w:rFonts w:ascii="Times New Roman" w:hAnsi="Times New Roman" w:cs="Times New Roman"/>
                <w:color w:val="auto"/>
                <w:szCs w:val="21"/>
                <w:rPrChange w:id="5223" w:author="小多 [2]" w:date="2020-09-23T09:33:07Z">
                  <w:rPr>
                    <w:ins w:id="5224" w:author="Huo Beata" w:date="2020-09-09T12:03:00Z"/>
                    <w:rFonts w:ascii="宋体" w:hAnsi="宋体"/>
                    <w:szCs w:val="21"/>
                  </w:rPr>
                </w:rPrChange>
              </w:rPr>
            </w:pPr>
            <w:ins w:id="5225" w:author="Huo Beata" w:date="2020-09-09T12:03:00Z">
              <w:r>
                <w:rPr>
                  <w:rFonts w:hint="eastAsia" w:ascii="Times New Roman" w:hAnsi="Times New Roman" w:cs="Times New Roman"/>
                  <w:color w:val="auto"/>
                  <w:szCs w:val="21"/>
                  <w:rPrChange w:id="5226" w:author="小多 [2]" w:date="2020-09-23T09:33:07Z">
                    <w:rPr>
                      <w:rFonts w:hint="eastAsia" w:ascii="宋体" w:hAnsi="宋体"/>
                      <w:szCs w:val="21"/>
                    </w:rPr>
                  </w:rPrChange>
                </w:rPr>
                <w:t>的数值；</w:t>
              </w:r>
            </w:ins>
          </w:p>
          <w:p>
            <w:pPr>
              <w:rPr>
                <w:ins w:id="5227" w:author="Huo Beata" w:date="2020-09-09T12:03:00Z"/>
                <w:rFonts w:ascii="Times New Roman" w:hAnsi="Times New Roman" w:cs="Times New Roman"/>
                <w:color w:val="auto"/>
                <w:szCs w:val="21"/>
                <w:rPrChange w:id="5228" w:author="小多 [2]" w:date="2020-09-23T09:33:07Z">
                  <w:rPr>
                    <w:ins w:id="5229" w:author="Huo Beata" w:date="2020-09-09T12:03:00Z"/>
                    <w:rFonts w:ascii="宋体" w:hAnsi="宋体"/>
                    <w:szCs w:val="21"/>
                  </w:rPr>
                </w:rPrChange>
              </w:rPr>
            </w:pPr>
            <w:ins w:id="5230" w:author="Huo Beata" w:date="2020-09-09T12:03:00Z">
              <w:r>
                <w:rPr>
                  <w:rFonts w:ascii="Times New Roman" w:hAnsi="Times New Roman" w:cs="Times New Roman"/>
                  <w:color w:val="auto"/>
                  <w:szCs w:val="21"/>
                  <w:rPrChange w:id="5231" w:author="小多 [2]" w:date="2020-09-23T09:33:07Z">
                    <w:rPr>
                      <w:rFonts w:ascii="宋体" w:hAnsi="宋体"/>
                      <w:szCs w:val="21"/>
                    </w:rPr>
                  </w:rPrChange>
                </w:rPr>
                <w:t xml:space="preserve">iii. </w:t>
              </w:r>
            </w:ins>
            <w:ins w:id="5232" w:author="Huo Beata" w:date="2020-09-09T12:03:00Z">
              <w:r>
                <w:rPr>
                  <w:rFonts w:hint="eastAsia" w:ascii="Times New Roman" w:hAnsi="Times New Roman" w:cs="Times New Roman"/>
                  <w:color w:val="auto"/>
                  <w:szCs w:val="21"/>
                  <w:rPrChange w:id="5233" w:author="小多 [2]" w:date="2020-09-23T09:33:07Z">
                    <w:rPr>
                      <w:rFonts w:hint="eastAsia" w:ascii="宋体" w:hAnsi="宋体"/>
                      <w:szCs w:val="21"/>
                    </w:rPr>
                  </w:rPrChange>
                </w:rPr>
                <w:t>能显示功率谱密度图，分析时间段内的</w:t>
              </w:r>
            </w:ins>
            <w:ins w:id="5234" w:author="Huo Beata" w:date="2020-09-09T12:03:00Z">
              <w:r>
                <w:rPr>
                  <w:rFonts w:ascii="Times New Roman" w:hAnsi="Times New Roman" w:cs="Times New Roman"/>
                  <w:color w:val="auto"/>
                  <w:szCs w:val="21"/>
                  <w:rPrChange w:id="5235" w:author="小多 [2]" w:date="2020-09-23T09:33:07Z">
                    <w:rPr>
                      <w:rFonts w:ascii="宋体" w:hAnsi="宋体"/>
                      <w:szCs w:val="21"/>
                    </w:rPr>
                  </w:rPrChange>
                </w:rPr>
                <w:t xml:space="preserve">R-R </w:t>
              </w:r>
            </w:ins>
            <w:ins w:id="5236" w:author="Huo Beata" w:date="2020-09-09T12:03:00Z">
              <w:r>
                <w:rPr>
                  <w:rFonts w:hint="eastAsia" w:ascii="Times New Roman" w:hAnsi="Times New Roman" w:cs="Times New Roman"/>
                  <w:color w:val="auto"/>
                  <w:szCs w:val="21"/>
                  <w:rPrChange w:id="5237" w:author="小多 [2]" w:date="2020-09-23T09:33:07Z">
                    <w:rPr>
                      <w:rFonts w:hint="eastAsia" w:ascii="宋体" w:hAnsi="宋体"/>
                      <w:szCs w:val="21"/>
                    </w:rPr>
                  </w:rPrChange>
                </w:rPr>
                <w:t>间期趋势列表及散点图。</w:t>
              </w:r>
            </w:ins>
          </w:p>
          <w:p>
            <w:pPr>
              <w:rPr>
                <w:ins w:id="5238" w:author="Huo Beata" w:date="2020-09-09T12:03:00Z"/>
                <w:rFonts w:ascii="Times New Roman" w:hAnsi="Times New Roman" w:cs="Times New Roman"/>
                <w:color w:val="auto"/>
                <w:szCs w:val="21"/>
                <w:rPrChange w:id="5239" w:author="小多 [2]" w:date="2020-09-23T09:33:07Z">
                  <w:rPr>
                    <w:ins w:id="5240" w:author="Huo Beata" w:date="2020-09-09T12:03:00Z"/>
                    <w:rFonts w:ascii="宋体" w:hAnsi="宋体"/>
                    <w:szCs w:val="21"/>
                  </w:rPr>
                </w:rPrChange>
              </w:rPr>
            </w:pPr>
            <w:ins w:id="5241" w:author="Huo Beata" w:date="2020-09-09T12:03:00Z">
              <w:r>
                <w:rPr>
                  <w:rFonts w:ascii="Times New Roman" w:hAnsi="Times New Roman" w:cs="Times New Roman"/>
                  <w:color w:val="auto"/>
                  <w:szCs w:val="21"/>
                  <w:rPrChange w:id="5242" w:author="小多 [2]" w:date="2020-09-23T09:33:07Z">
                    <w:rPr>
                      <w:rFonts w:ascii="宋体" w:hAnsi="宋体"/>
                      <w:szCs w:val="21"/>
                    </w:rPr>
                  </w:rPrChange>
                </w:rPr>
                <w:t xml:space="preserve">f) QT </w:t>
              </w:r>
            </w:ins>
            <w:ins w:id="5243" w:author="Huo Beata" w:date="2020-09-09T12:03:00Z">
              <w:r>
                <w:rPr>
                  <w:rFonts w:hint="eastAsia" w:ascii="Times New Roman" w:hAnsi="Times New Roman" w:cs="Times New Roman"/>
                  <w:color w:val="auto"/>
                  <w:szCs w:val="21"/>
                  <w:rPrChange w:id="5244" w:author="小多 [2]" w:date="2020-09-23T09:33:07Z">
                    <w:rPr>
                      <w:rFonts w:hint="eastAsia" w:ascii="宋体" w:hAnsi="宋体"/>
                      <w:szCs w:val="21"/>
                    </w:rPr>
                  </w:rPrChange>
                </w:rPr>
                <w:t>编辑和显示</w:t>
              </w:r>
            </w:ins>
          </w:p>
          <w:p>
            <w:pPr>
              <w:rPr>
                <w:ins w:id="5245" w:author="Huo Beata" w:date="2020-09-09T12:03:00Z"/>
                <w:del w:id="5246" w:author="小多" w:date="2020-09-16T19:53:00Z"/>
                <w:rFonts w:ascii="Times New Roman" w:hAnsi="Times New Roman" w:cs="Times New Roman"/>
                <w:color w:val="auto"/>
                <w:szCs w:val="21"/>
                <w:rPrChange w:id="5247" w:author="小多 [2]" w:date="2020-09-23T09:33:07Z">
                  <w:rPr>
                    <w:ins w:id="5248" w:author="Huo Beata" w:date="2020-09-09T12:03:00Z"/>
                    <w:del w:id="5249" w:author="小多" w:date="2020-09-16T19:53:00Z"/>
                    <w:rFonts w:ascii="宋体" w:hAnsi="宋体"/>
                    <w:szCs w:val="21"/>
                  </w:rPr>
                </w:rPrChange>
              </w:rPr>
            </w:pPr>
            <w:ins w:id="5250" w:author="Huo Beata" w:date="2020-09-09T12:03:00Z">
              <w:r>
                <w:rPr>
                  <w:rFonts w:hint="eastAsia" w:ascii="Times New Roman" w:hAnsi="Times New Roman" w:cs="Times New Roman"/>
                  <w:color w:val="auto"/>
                  <w:szCs w:val="21"/>
                  <w:rPrChange w:id="5251" w:author="小多 [2]" w:date="2020-09-23T09:33:07Z">
                    <w:rPr>
                      <w:rFonts w:hint="eastAsia" w:ascii="宋体" w:hAnsi="宋体"/>
                      <w:szCs w:val="21"/>
                    </w:rPr>
                  </w:rPrChange>
                </w:rPr>
                <w:t>可计算指定时间内最大</w:t>
              </w:r>
            </w:ins>
            <w:ins w:id="5252" w:author="Huo Beata" w:date="2020-09-09T12:03:00Z">
              <w:r>
                <w:rPr>
                  <w:rFonts w:ascii="Times New Roman" w:hAnsi="Times New Roman" w:cs="Times New Roman"/>
                  <w:color w:val="auto"/>
                  <w:szCs w:val="21"/>
                  <w:rPrChange w:id="5253" w:author="小多 [2]" w:date="2020-09-23T09:33:07Z">
                    <w:rPr>
                      <w:rFonts w:ascii="宋体" w:hAnsi="宋体"/>
                      <w:szCs w:val="21"/>
                    </w:rPr>
                  </w:rPrChange>
                </w:rPr>
                <w:t>QT</w:t>
              </w:r>
            </w:ins>
            <w:ins w:id="5254" w:author="Huo Beata" w:date="2020-09-09T12:03:00Z">
              <w:r>
                <w:rPr>
                  <w:rFonts w:hint="eastAsia" w:ascii="Times New Roman" w:hAnsi="Times New Roman" w:cs="Times New Roman"/>
                  <w:color w:val="auto"/>
                  <w:szCs w:val="21"/>
                  <w:rPrChange w:id="5255" w:author="小多 [2]" w:date="2020-09-23T09:33:07Z">
                    <w:rPr>
                      <w:rFonts w:hint="eastAsia" w:ascii="宋体" w:hAnsi="宋体"/>
                      <w:szCs w:val="21"/>
                    </w:rPr>
                  </w:rPrChange>
                </w:rPr>
                <w:t>，平均</w:t>
              </w:r>
            </w:ins>
            <w:ins w:id="5256" w:author="Huo Beata" w:date="2020-09-09T12:03:00Z">
              <w:r>
                <w:rPr>
                  <w:rFonts w:ascii="Times New Roman" w:hAnsi="Times New Roman" w:cs="Times New Roman"/>
                  <w:color w:val="auto"/>
                  <w:szCs w:val="21"/>
                  <w:rPrChange w:id="5257" w:author="小多 [2]" w:date="2020-09-23T09:33:07Z">
                    <w:rPr>
                      <w:rFonts w:ascii="宋体" w:hAnsi="宋体"/>
                      <w:szCs w:val="21"/>
                    </w:rPr>
                  </w:rPrChange>
                </w:rPr>
                <w:t>QT</w:t>
              </w:r>
            </w:ins>
            <w:ins w:id="5258" w:author="Huo Beata" w:date="2020-09-09T12:03:00Z">
              <w:r>
                <w:rPr>
                  <w:rFonts w:hint="eastAsia" w:ascii="Times New Roman" w:hAnsi="Times New Roman" w:cs="Times New Roman"/>
                  <w:color w:val="auto"/>
                  <w:szCs w:val="21"/>
                  <w:rPrChange w:id="5259" w:author="小多 [2]" w:date="2020-09-23T09:33:07Z">
                    <w:rPr>
                      <w:rFonts w:hint="eastAsia" w:ascii="宋体" w:hAnsi="宋体"/>
                      <w:szCs w:val="21"/>
                    </w:rPr>
                  </w:rPrChange>
                </w:rPr>
                <w:t>，最小</w:t>
              </w:r>
            </w:ins>
            <w:ins w:id="5260" w:author="Huo Beata" w:date="2020-09-09T12:03:00Z">
              <w:r>
                <w:rPr>
                  <w:rFonts w:ascii="Times New Roman" w:hAnsi="Times New Roman" w:cs="Times New Roman"/>
                  <w:color w:val="auto"/>
                  <w:szCs w:val="21"/>
                  <w:rPrChange w:id="5261" w:author="小多 [2]" w:date="2020-09-23T09:33:07Z">
                    <w:rPr>
                      <w:rFonts w:ascii="宋体" w:hAnsi="宋体"/>
                      <w:szCs w:val="21"/>
                    </w:rPr>
                  </w:rPrChange>
                </w:rPr>
                <w:t>QT</w:t>
              </w:r>
            </w:ins>
            <w:ins w:id="5262" w:author="Huo Beata" w:date="2020-09-09T12:03:00Z">
              <w:r>
                <w:rPr>
                  <w:rFonts w:hint="eastAsia" w:ascii="Times New Roman" w:hAnsi="Times New Roman" w:cs="Times New Roman"/>
                  <w:color w:val="auto"/>
                  <w:szCs w:val="21"/>
                  <w:rPrChange w:id="5263" w:author="小多 [2]" w:date="2020-09-23T09:33:07Z">
                    <w:rPr>
                      <w:rFonts w:hint="eastAsia" w:ascii="宋体" w:hAnsi="宋体"/>
                      <w:szCs w:val="21"/>
                    </w:rPr>
                  </w:rPrChange>
                </w:rPr>
                <w:t>，</w:t>
              </w:r>
            </w:ins>
            <w:ins w:id="5264" w:author="Huo Beata" w:date="2020-09-09T12:03:00Z">
              <w:r>
                <w:rPr>
                  <w:rFonts w:ascii="Times New Roman" w:hAnsi="Times New Roman" w:cs="Times New Roman"/>
                  <w:color w:val="auto"/>
                  <w:szCs w:val="21"/>
                  <w:rPrChange w:id="5265" w:author="小多 [2]" w:date="2020-09-23T09:33:07Z">
                    <w:rPr>
                      <w:rFonts w:ascii="宋体" w:hAnsi="宋体"/>
                      <w:szCs w:val="21"/>
                    </w:rPr>
                  </w:rPrChange>
                </w:rPr>
                <w:t xml:space="preserve">QT </w:t>
              </w:r>
            </w:ins>
            <w:ins w:id="5266" w:author="Huo Beata" w:date="2020-09-09T12:03:00Z">
              <w:r>
                <w:rPr>
                  <w:rFonts w:hint="eastAsia" w:ascii="Times New Roman" w:hAnsi="Times New Roman" w:cs="Times New Roman"/>
                  <w:color w:val="auto"/>
                  <w:szCs w:val="21"/>
                  <w:rPrChange w:id="5267" w:author="小多 [2]" w:date="2020-09-23T09:33:07Z">
                    <w:rPr>
                      <w:rFonts w:hint="eastAsia" w:ascii="宋体" w:hAnsi="宋体"/>
                      <w:szCs w:val="21"/>
                    </w:rPr>
                  </w:rPrChange>
                </w:rPr>
                <w:t>离散度（</w:t>
              </w:r>
            </w:ins>
            <w:ins w:id="5268" w:author="Huo Beata" w:date="2020-09-09T12:03:00Z">
              <w:r>
                <w:rPr>
                  <w:rFonts w:ascii="Times New Roman" w:hAnsi="Times New Roman" w:cs="Times New Roman"/>
                  <w:color w:val="auto"/>
                  <w:szCs w:val="21"/>
                  <w:rPrChange w:id="5269" w:author="小多 [2]" w:date="2020-09-23T09:33:07Z">
                    <w:rPr>
                      <w:rFonts w:ascii="宋体" w:hAnsi="宋体"/>
                      <w:szCs w:val="21"/>
                    </w:rPr>
                  </w:rPrChange>
                </w:rPr>
                <w:t>QTd</w:t>
              </w:r>
            </w:ins>
            <w:ins w:id="5270" w:author="Huo Beata" w:date="2020-09-09T12:03:00Z">
              <w:r>
                <w:rPr>
                  <w:rFonts w:hint="eastAsia" w:ascii="Times New Roman" w:hAnsi="Times New Roman" w:cs="Times New Roman"/>
                  <w:color w:val="auto"/>
                  <w:szCs w:val="21"/>
                  <w:rPrChange w:id="5271" w:author="小多 [2]" w:date="2020-09-23T09:33:07Z">
                    <w:rPr>
                      <w:rFonts w:hint="eastAsia" w:ascii="宋体" w:hAnsi="宋体"/>
                      <w:szCs w:val="21"/>
                    </w:rPr>
                  </w:rPrChange>
                </w:rPr>
                <w:t>），校正后的最</w:t>
              </w:r>
            </w:ins>
          </w:p>
          <w:p>
            <w:pPr>
              <w:rPr>
                <w:ins w:id="5272" w:author="Huo Beata" w:date="2020-09-09T12:03:00Z"/>
                <w:del w:id="5273" w:author="小多" w:date="2020-09-16T19:53:00Z"/>
                <w:rFonts w:ascii="Times New Roman" w:hAnsi="Times New Roman" w:cs="Times New Roman"/>
                <w:color w:val="auto"/>
                <w:szCs w:val="21"/>
                <w:rPrChange w:id="5274" w:author="小多 [2]" w:date="2020-09-23T09:33:07Z">
                  <w:rPr>
                    <w:ins w:id="5275" w:author="Huo Beata" w:date="2020-09-09T12:03:00Z"/>
                    <w:del w:id="5276" w:author="小多" w:date="2020-09-16T19:53:00Z"/>
                    <w:rFonts w:ascii="宋体" w:hAnsi="宋体"/>
                    <w:szCs w:val="21"/>
                  </w:rPr>
                </w:rPrChange>
              </w:rPr>
            </w:pPr>
            <w:ins w:id="5277" w:author="Huo Beata" w:date="2020-09-09T12:03:00Z">
              <w:r>
                <w:rPr>
                  <w:rFonts w:hint="eastAsia" w:ascii="Times New Roman" w:hAnsi="Times New Roman" w:cs="Times New Roman"/>
                  <w:color w:val="auto"/>
                  <w:szCs w:val="21"/>
                  <w:rPrChange w:id="5278" w:author="小多 [2]" w:date="2020-09-23T09:33:07Z">
                    <w:rPr>
                      <w:rFonts w:hint="eastAsia" w:ascii="宋体" w:hAnsi="宋体"/>
                      <w:szCs w:val="21"/>
                    </w:rPr>
                  </w:rPrChange>
                </w:rPr>
                <w:t>大</w:t>
              </w:r>
            </w:ins>
            <w:ins w:id="5279" w:author="Huo Beata" w:date="2020-09-09T12:03:00Z">
              <w:r>
                <w:rPr>
                  <w:rFonts w:ascii="Times New Roman" w:hAnsi="Times New Roman" w:cs="Times New Roman"/>
                  <w:color w:val="auto"/>
                  <w:szCs w:val="21"/>
                  <w:rPrChange w:id="5280" w:author="小多 [2]" w:date="2020-09-23T09:33:07Z">
                    <w:rPr>
                      <w:rFonts w:ascii="宋体" w:hAnsi="宋体"/>
                      <w:szCs w:val="21"/>
                    </w:rPr>
                  </w:rPrChange>
                </w:rPr>
                <w:t>QT</w:t>
              </w:r>
            </w:ins>
            <w:ins w:id="5281" w:author="Huo Beata" w:date="2020-09-09T12:03:00Z">
              <w:r>
                <w:rPr>
                  <w:rFonts w:hint="eastAsia" w:ascii="Times New Roman" w:hAnsi="Times New Roman" w:cs="Times New Roman"/>
                  <w:color w:val="auto"/>
                  <w:szCs w:val="21"/>
                  <w:rPrChange w:id="5282" w:author="小多 [2]" w:date="2020-09-23T09:33:07Z">
                    <w:rPr>
                      <w:rFonts w:hint="eastAsia" w:ascii="宋体" w:hAnsi="宋体"/>
                      <w:szCs w:val="21"/>
                    </w:rPr>
                  </w:rPrChange>
                </w:rPr>
                <w:t>（最大</w:t>
              </w:r>
            </w:ins>
            <w:ins w:id="5283" w:author="Huo Beata" w:date="2020-09-09T12:03:00Z">
              <w:r>
                <w:rPr>
                  <w:rFonts w:ascii="Times New Roman" w:hAnsi="Times New Roman" w:cs="Times New Roman"/>
                  <w:color w:val="auto"/>
                  <w:szCs w:val="21"/>
                  <w:rPrChange w:id="5284" w:author="小多 [2]" w:date="2020-09-23T09:33:07Z">
                    <w:rPr>
                      <w:rFonts w:ascii="宋体" w:hAnsi="宋体"/>
                      <w:szCs w:val="21"/>
                    </w:rPr>
                  </w:rPrChange>
                </w:rPr>
                <w:t>QTc</w:t>
              </w:r>
            </w:ins>
            <w:ins w:id="5285" w:author="Huo Beata" w:date="2020-09-09T12:03:00Z">
              <w:r>
                <w:rPr>
                  <w:rFonts w:hint="eastAsia" w:ascii="Times New Roman" w:hAnsi="Times New Roman" w:cs="Times New Roman"/>
                  <w:color w:val="auto"/>
                  <w:szCs w:val="21"/>
                  <w:rPrChange w:id="5286" w:author="小多 [2]" w:date="2020-09-23T09:33:07Z">
                    <w:rPr>
                      <w:rFonts w:hint="eastAsia" w:ascii="宋体" w:hAnsi="宋体"/>
                      <w:szCs w:val="21"/>
                    </w:rPr>
                  </w:rPrChange>
                </w:rPr>
                <w:t>），平均</w:t>
              </w:r>
            </w:ins>
            <w:ins w:id="5287" w:author="Huo Beata" w:date="2020-09-09T12:03:00Z">
              <w:r>
                <w:rPr>
                  <w:rFonts w:ascii="Times New Roman" w:hAnsi="Times New Roman" w:cs="Times New Roman"/>
                  <w:color w:val="auto"/>
                  <w:szCs w:val="21"/>
                  <w:rPrChange w:id="5288" w:author="小多 [2]" w:date="2020-09-23T09:33:07Z">
                    <w:rPr>
                      <w:rFonts w:ascii="宋体" w:hAnsi="宋体"/>
                      <w:szCs w:val="21"/>
                    </w:rPr>
                  </w:rPrChange>
                </w:rPr>
                <w:t>QT</w:t>
              </w:r>
            </w:ins>
            <w:ins w:id="5289" w:author="Huo Beata" w:date="2020-09-09T12:03:00Z">
              <w:r>
                <w:rPr>
                  <w:rFonts w:hint="eastAsia" w:ascii="Times New Roman" w:hAnsi="Times New Roman" w:cs="Times New Roman"/>
                  <w:color w:val="auto"/>
                  <w:szCs w:val="21"/>
                  <w:rPrChange w:id="5290" w:author="小多 [2]" w:date="2020-09-23T09:33:07Z">
                    <w:rPr>
                      <w:rFonts w:hint="eastAsia" w:ascii="宋体" w:hAnsi="宋体"/>
                      <w:szCs w:val="21"/>
                    </w:rPr>
                  </w:rPrChange>
                </w:rPr>
                <w:t>（平均</w:t>
              </w:r>
            </w:ins>
            <w:ins w:id="5291" w:author="Huo Beata" w:date="2020-09-09T12:03:00Z">
              <w:r>
                <w:rPr>
                  <w:rFonts w:ascii="Times New Roman" w:hAnsi="Times New Roman" w:cs="Times New Roman"/>
                  <w:color w:val="auto"/>
                  <w:szCs w:val="21"/>
                  <w:rPrChange w:id="5292" w:author="小多 [2]" w:date="2020-09-23T09:33:07Z">
                    <w:rPr>
                      <w:rFonts w:ascii="宋体" w:hAnsi="宋体"/>
                      <w:szCs w:val="21"/>
                    </w:rPr>
                  </w:rPrChange>
                </w:rPr>
                <w:t>QTc</w:t>
              </w:r>
            </w:ins>
            <w:ins w:id="5293" w:author="Huo Beata" w:date="2020-09-09T12:03:00Z">
              <w:r>
                <w:rPr>
                  <w:rFonts w:hint="eastAsia" w:ascii="Times New Roman" w:hAnsi="Times New Roman" w:cs="Times New Roman"/>
                  <w:color w:val="auto"/>
                  <w:szCs w:val="21"/>
                  <w:rPrChange w:id="5294" w:author="小多 [2]" w:date="2020-09-23T09:33:07Z">
                    <w:rPr>
                      <w:rFonts w:hint="eastAsia" w:ascii="宋体" w:hAnsi="宋体"/>
                      <w:szCs w:val="21"/>
                    </w:rPr>
                  </w:rPrChange>
                </w:rPr>
                <w:t>），最小</w:t>
              </w:r>
            </w:ins>
            <w:ins w:id="5295" w:author="Huo Beata" w:date="2020-09-09T12:03:00Z">
              <w:r>
                <w:rPr>
                  <w:rFonts w:ascii="Times New Roman" w:hAnsi="Times New Roman" w:cs="Times New Roman"/>
                  <w:color w:val="auto"/>
                  <w:szCs w:val="21"/>
                  <w:rPrChange w:id="5296" w:author="小多 [2]" w:date="2020-09-23T09:33:07Z">
                    <w:rPr>
                      <w:rFonts w:ascii="宋体" w:hAnsi="宋体"/>
                      <w:szCs w:val="21"/>
                    </w:rPr>
                  </w:rPrChange>
                </w:rPr>
                <w:t>QT</w:t>
              </w:r>
            </w:ins>
            <w:ins w:id="5297" w:author="Huo Beata" w:date="2020-09-09T12:03:00Z">
              <w:r>
                <w:rPr>
                  <w:rFonts w:hint="eastAsia" w:ascii="Times New Roman" w:hAnsi="Times New Roman" w:cs="Times New Roman"/>
                  <w:color w:val="auto"/>
                  <w:szCs w:val="21"/>
                  <w:rPrChange w:id="5298" w:author="小多 [2]" w:date="2020-09-23T09:33:07Z">
                    <w:rPr>
                      <w:rFonts w:hint="eastAsia" w:ascii="宋体" w:hAnsi="宋体"/>
                      <w:szCs w:val="21"/>
                    </w:rPr>
                  </w:rPrChange>
                </w:rPr>
                <w:t>（最小</w:t>
              </w:r>
            </w:ins>
            <w:ins w:id="5299" w:author="Huo Beata" w:date="2020-09-09T12:03:00Z">
              <w:r>
                <w:rPr>
                  <w:rFonts w:ascii="Times New Roman" w:hAnsi="Times New Roman" w:cs="Times New Roman"/>
                  <w:color w:val="auto"/>
                  <w:szCs w:val="21"/>
                  <w:rPrChange w:id="5300" w:author="小多 [2]" w:date="2020-09-23T09:33:07Z">
                    <w:rPr>
                      <w:rFonts w:ascii="宋体" w:hAnsi="宋体"/>
                      <w:szCs w:val="21"/>
                    </w:rPr>
                  </w:rPrChange>
                </w:rPr>
                <w:t>QTc</w:t>
              </w:r>
            </w:ins>
            <w:ins w:id="5301" w:author="Huo Beata" w:date="2020-09-09T12:03:00Z">
              <w:r>
                <w:rPr>
                  <w:rFonts w:hint="eastAsia" w:ascii="Times New Roman" w:hAnsi="Times New Roman" w:cs="Times New Roman"/>
                  <w:color w:val="auto"/>
                  <w:szCs w:val="21"/>
                  <w:rPrChange w:id="5302" w:author="小多 [2]" w:date="2020-09-23T09:33:07Z">
                    <w:rPr>
                      <w:rFonts w:hint="eastAsia" w:ascii="宋体" w:hAnsi="宋体"/>
                      <w:szCs w:val="21"/>
                    </w:rPr>
                  </w:rPrChange>
                </w:rPr>
                <w:t>），能显示分析时</w:t>
              </w:r>
            </w:ins>
          </w:p>
          <w:p>
            <w:pPr>
              <w:rPr>
                <w:ins w:id="5303" w:author="Huo Beata" w:date="2020-09-09T12:03:00Z"/>
                <w:rFonts w:ascii="Times New Roman" w:hAnsi="Times New Roman" w:cs="Times New Roman"/>
                <w:color w:val="auto"/>
                <w:szCs w:val="21"/>
                <w:rPrChange w:id="5304" w:author="小多 [2]" w:date="2020-09-23T09:33:07Z">
                  <w:rPr>
                    <w:ins w:id="5305" w:author="Huo Beata" w:date="2020-09-09T12:03:00Z"/>
                    <w:rFonts w:ascii="宋体" w:hAnsi="宋体"/>
                    <w:szCs w:val="21"/>
                  </w:rPr>
                </w:rPrChange>
              </w:rPr>
            </w:pPr>
            <w:ins w:id="5306" w:author="Huo Beata" w:date="2020-09-09T12:03:00Z">
              <w:r>
                <w:rPr>
                  <w:rFonts w:hint="eastAsia" w:ascii="Times New Roman" w:hAnsi="Times New Roman" w:cs="Times New Roman"/>
                  <w:color w:val="auto"/>
                  <w:szCs w:val="21"/>
                  <w:rPrChange w:id="5307" w:author="小多 [2]" w:date="2020-09-23T09:33:07Z">
                    <w:rPr>
                      <w:rFonts w:hint="eastAsia" w:ascii="宋体" w:hAnsi="宋体"/>
                      <w:szCs w:val="21"/>
                    </w:rPr>
                  </w:rPrChange>
                </w:rPr>
                <w:t>间内</w:t>
              </w:r>
            </w:ins>
            <w:ins w:id="5308" w:author="Huo Beata" w:date="2020-09-09T12:03:00Z">
              <w:r>
                <w:rPr>
                  <w:rFonts w:ascii="Times New Roman" w:hAnsi="Times New Roman" w:cs="Times New Roman"/>
                  <w:color w:val="auto"/>
                  <w:szCs w:val="21"/>
                  <w:rPrChange w:id="5309" w:author="小多 [2]" w:date="2020-09-23T09:33:07Z">
                    <w:rPr>
                      <w:rFonts w:ascii="宋体" w:hAnsi="宋体"/>
                      <w:szCs w:val="21"/>
                    </w:rPr>
                  </w:rPrChange>
                </w:rPr>
                <w:t xml:space="preserve">QT </w:t>
              </w:r>
            </w:ins>
            <w:ins w:id="5310" w:author="Huo Beata" w:date="2020-09-09T12:03:00Z">
              <w:r>
                <w:rPr>
                  <w:rFonts w:hint="eastAsia" w:ascii="Times New Roman" w:hAnsi="Times New Roman" w:cs="Times New Roman"/>
                  <w:color w:val="auto"/>
                  <w:szCs w:val="21"/>
                  <w:rPrChange w:id="5311" w:author="小多 [2]" w:date="2020-09-23T09:33:07Z">
                    <w:rPr>
                      <w:rFonts w:hint="eastAsia" w:ascii="宋体" w:hAnsi="宋体"/>
                      <w:szCs w:val="21"/>
                    </w:rPr>
                  </w:rPrChange>
                </w:rPr>
                <w:t>间期的数据列表。</w:t>
              </w:r>
            </w:ins>
          </w:p>
          <w:p>
            <w:pPr>
              <w:rPr>
                <w:ins w:id="5312" w:author="Huo Beata" w:date="2020-09-09T12:03:00Z"/>
                <w:rFonts w:ascii="Times New Roman" w:hAnsi="Times New Roman" w:cs="Times New Roman"/>
                <w:color w:val="auto"/>
                <w:szCs w:val="21"/>
                <w:rPrChange w:id="5313" w:author="小多 [2]" w:date="2020-09-23T09:33:07Z">
                  <w:rPr>
                    <w:ins w:id="5314" w:author="Huo Beata" w:date="2020-09-09T12:03:00Z"/>
                    <w:rFonts w:ascii="宋体" w:hAnsi="宋体"/>
                    <w:szCs w:val="21"/>
                  </w:rPr>
                </w:rPrChange>
              </w:rPr>
            </w:pPr>
            <w:ins w:id="5315" w:author="Huo Beata" w:date="2020-09-09T12:03:00Z">
              <w:r>
                <w:rPr>
                  <w:rFonts w:ascii="Times New Roman" w:hAnsi="Times New Roman" w:cs="Times New Roman"/>
                  <w:color w:val="auto"/>
                  <w:szCs w:val="21"/>
                  <w:rPrChange w:id="5316" w:author="小多 [2]" w:date="2020-09-23T09:33:07Z">
                    <w:rPr>
                      <w:rFonts w:ascii="宋体" w:hAnsi="宋体"/>
                      <w:szCs w:val="21"/>
                    </w:rPr>
                  </w:rPrChange>
                </w:rPr>
                <w:t>g</w:t>
              </w:r>
            </w:ins>
            <w:ins w:id="5317" w:author="Huo Beata" w:date="2020-09-09T12:03:00Z">
              <w:r>
                <w:rPr>
                  <w:rFonts w:hint="eastAsia" w:ascii="Times New Roman" w:hAnsi="Times New Roman" w:cs="Times New Roman"/>
                  <w:color w:val="auto"/>
                  <w:szCs w:val="21"/>
                  <w:rPrChange w:id="5318" w:author="小多 [2]" w:date="2020-09-23T09:33:07Z">
                    <w:rPr>
                      <w:rFonts w:hint="eastAsia" w:ascii="宋体" w:hAnsi="宋体"/>
                      <w:szCs w:val="21"/>
                    </w:rPr>
                  </w:rPrChange>
                </w:rPr>
                <w:t>）</w:t>
              </w:r>
            </w:ins>
            <w:ins w:id="5319" w:author="Huo Beata" w:date="2020-09-09T12:03:00Z">
              <w:r>
                <w:rPr>
                  <w:rFonts w:hint="eastAsia" w:ascii="Times New Roman" w:hAnsi="Times New Roman" w:cs="Times New Roman"/>
                  <w:color w:val="auto"/>
                  <w:szCs w:val="21"/>
                  <w:rPrChange w:id="5320" w:author="小多 [2]" w:date="2020-09-23T09:33:07Z">
                    <w:rPr>
                      <w:rFonts w:hint="eastAsia" w:ascii="宋体" w:hAnsi="宋体"/>
                      <w:szCs w:val="21"/>
                    </w:rPr>
                  </w:rPrChange>
                </w:rPr>
                <w:t>心率震荡</w:t>
              </w:r>
            </w:ins>
            <w:ins w:id="5321" w:author="Huo Beata" w:date="2020-09-09T12:03:00Z">
              <w:r>
                <w:rPr>
                  <w:rFonts w:hint="eastAsia" w:ascii="Times New Roman" w:hAnsi="Times New Roman" w:cs="Times New Roman"/>
                  <w:color w:val="auto"/>
                  <w:szCs w:val="21"/>
                  <w:rPrChange w:id="5322" w:author="小多 [2]" w:date="2020-09-23T09:33:07Z">
                    <w:rPr>
                      <w:rFonts w:hint="eastAsia" w:ascii="宋体" w:hAnsi="宋体"/>
                      <w:szCs w:val="21"/>
                    </w:rPr>
                  </w:rPrChange>
                </w:rPr>
                <w:t>编辑和显示（</w:t>
              </w:r>
            </w:ins>
            <w:ins w:id="5323" w:author="Huo Beata" w:date="2020-09-09T12:03:00Z">
              <w:r>
                <w:rPr>
                  <w:rFonts w:ascii="Times New Roman" w:hAnsi="Times New Roman" w:cs="Times New Roman"/>
                  <w:color w:val="auto"/>
                  <w:szCs w:val="21"/>
                  <w:rPrChange w:id="5324" w:author="小多 [2]" w:date="2020-09-23T09:33:07Z">
                    <w:rPr>
                      <w:rFonts w:ascii="宋体" w:hAnsi="宋体"/>
                      <w:szCs w:val="21"/>
                    </w:rPr>
                  </w:rPrChange>
                </w:rPr>
                <w:t>HRT</w:t>
              </w:r>
            </w:ins>
            <w:ins w:id="5325" w:author="Huo Beata" w:date="2020-09-09T12:03:00Z">
              <w:r>
                <w:rPr>
                  <w:rFonts w:hint="eastAsia" w:ascii="Times New Roman" w:hAnsi="Times New Roman" w:cs="Times New Roman"/>
                  <w:color w:val="auto"/>
                  <w:szCs w:val="21"/>
                  <w:rPrChange w:id="5326" w:author="小多 [2]" w:date="2020-09-23T09:33:07Z">
                    <w:rPr>
                      <w:rFonts w:hint="eastAsia" w:ascii="宋体" w:hAnsi="宋体"/>
                      <w:szCs w:val="21"/>
                    </w:rPr>
                  </w:rPrChange>
                </w:rPr>
                <w:t>）</w:t>
              </w:r>
            </w:ins>
          </w:p>
          <w:p>
            <w:pPr>
              <w:rPr>
                <w:ins w:id="5327" w:author="Huo Beata" w:date="2020-09-09T12:03:00Z"/>
                <w:rFonts w:ascii="Times New Roman" w:hAnsi="Times New Roman" w:cs="Times New Roman"/>
                <w:color w:val="auto"/>
                <w:szCs w:val="21"/>
                <w:rPrChange w:id="5328" w:author="小多 [2]" w:date="2020-09-23T09:33:07Z">
                  <w:rPr>
                    <w:ins w:id="5329" w:author="Huo Beata" w:date="2020-09-09T12:03:00Z"/>
                    <w:rFonts w:ascii="宋体" w:hAnsi="宋体"/>
                    <w:szCs w:val="21"/>
                  </w:rPr>
                </w:rPrChange>
              </w:rPr>
            </w:pPr>
            <w:ins w:id="5330" w:author="Huo Beata" w:date="2020-09-09T12:03:00Z">
              <w:r>
                <w:rPr>
                  <w:rFonts w:hint="eastAsia" w:ascii="Times New Roman" w:hAnsi="Times New Roman" w:cs="Times New Roman"/>
                  <w:color w:val="auto"/>
                  <w:szCs w:val="21"/>
                  <w:rPrChange w:id="5331" w:author="小多 [2]" w:date="2020-09-23T09:33:07Z">
                    <w:rPr>
                      <w:rFonts w:hint="eastAsia" w:ascii="宋体" w:hAnsi="宋体"/>
                      <w:szCs w:val="21"/>
                    </w:rPr>
                  </w:rPrChange>
                </w:rPr>
                <w:t>可绘制</w:t>
              </w:r>
            </w:ins>
            <w:ins w:id="5332" w:author="Huo Beata" w:date="2020-09-09T12:03:00Z">
              <w:r>
                <w:rPr>
                  <w:rFonts w:hint="eastAsia" w:ascii="Times New Roman" w:hAnsi="Times New Roman" w:cs="Times New Roman"/>
                  <w:color w:val="auto"/>
                  <w:szCs w:val="21"/>
                  <w:rPrChange w:id="5333" w:author="小多 [2]" w:date="2020-09-23T09:33:07Z">
                    <w:rPr>
                      <w:rFonts w:hint="eastAsia" w:ascii="宋体" w:hAnsi="宋体"/>
                      <w:szCs w:val="21"/>
                    </w:rPr>
                  </w:rPrChange>
                </w:rPr>
                <w:t>心率震荡</w:t>
              </w:r>
            </w:ins>
            <w:ins w:id="5334" w:author="Huo Beata" w:date="2020-09-09T12:03:00Z">
              <w:r>
                <w:rPr>
                  <w:rFonts w:hint="eastAsia" w:ascii="Times New Roman" w:hAnsi="Times New Roman" w:cs="Times New Roman"/>
                  <w:color w:val="auto"/>
                  <w:szCs w:val="21"/>
                  <w:rPrChange w:id="5335" w:author="小多 [2]" w:date="2020-09-23T09:33:07Z">
                    <w:rPr>
                      <w:rFonts w:hint="eastAsia" w:ascii="宋体" w:hAnsi="宋体"/>
                      <w:szCs w:val="21"/>
                    </w:rPr>
                  </w:rPrChange>
                </w:rPr>
                <w:t>曲线图和计算震荡起始（</w:t>
              </w:r>
            </w:ins>
            <w:ins w:id="5336" w:author="Huo Beata" w:date="2020-09-09T12:03:00Z">
              <w:r>
                <w:rPr>
                  <w:rFonts w:ascii="Times New Roman" w:hAnsi="Times New Roman" w:cs="Times New Roman"/>
                  <w:color w:val="auto"/>
                  <w:szCs w:val="21"/>
                  <w:rPrChange w:id="5337" w:author="小多 [2]" w:date="2020-09-23T09:33:07Z">
                    <w:rPr>
                      <w:rFonts w:ascii="宋体" w:hAnsi="宋体"/>
                      <w:szCs w:val="21"/>
                    </w:rPr>
                  </w:rPrChange>
                </w:rPr>
                <w:t>T0</w:t>
              </w:r>
            </w:ins>
            <w:ins w:id="5338" w:author="Huo Beata" w:date="2020-09-09T12:03:00Z">
              <w:r>
                <w:rPr>
                  <w:rFonts w:hint="eastAsia" w:ascii="Times New Roman" w:hAnsi="Times New Roman" w:cs="Times New Roman"/>
                  <w:color w:val="auto"/>
                  <w:szCs w:val="21"/>
                  <w:rPrChange w:id="5339" w:author="小多 [2]" w:date="2020-09-23T09:33:07Z">
                    <w:rPr>
                      <w:rFonts w:hint="eastAsia" w:ascii="宋体" w:hAnsi="宋体"/>
                      <w:szCs w:val="21"/>
                    </w:rPr>
                  </w:rPrChange>
                </w:rPr>
                <w:t>）与震荡斜率值（</w:t>
              </w:r>
            </w:ins>
            <w:ins w:id="5340" w:author="Huo Beata" w:date="2020-09-09T12:03:00Z">
              <w:r>
                <w:rPr>
                  <w:rFonts w:ascii="Times New Roman" w:hAnsi="Times New Roman" w:cs="Times New Roman"/>
                  <w:color w:val="auto"/>
                  <w:szCs w:val="21"/>
                  <w:rPrChange w:id="5341" w:author="小多 [2]" w:date="2020-09-23T09:33:07Z">
                    <w:rPr>
                      <w:rFonts w:ascii="宋体" w:hAnsi="宋体"/>
                      <w:szCs w:val="21"/>
                    </w:rPr>
                  </w:rPrChange>
                </w:rPr>
                <w:t>TS</w:t>
              </w:r>
            </w:ins>
            <w:ins w:id="5342" w:author="Huo Beata" w:date="2020-09-09T12:03:00Z">
              <w:r>
                <w:rPr>
                  <w:rFonts w:hint="eastAsia" w:ascii="Times New Roman" w:hAnsi="Times New Roman" w:cs="Times New Roman"/>
                  <w:color w:val="auto"/>
                  <w:szCs w:val="21"/>
                  <w:rPrChange w:id="5343" w:author="小多 [2]" w:date="2020-09-23T09:33:07Z">
                    <w:rPr>
                      <w:rFonts w:hint="eastAsia" w:ascii="宋体" w:hAnsi="宋体"/>
                      <w:szCs w:val="21"/>
                    </w:rPr>
                  </w:rPrChange>
                </w:rPr>
                <w:t>）。</w:t>
              </w:r>
            </w:ins>
          </w:p>
          <w:p>
            <w:pPr>
              <w:rPr>
                <w:ins w:id="5344" w:author="Huo Beata" w:date="2020-09-09T12:03:00Z"/>
                <w:rFonts w:ascii="Times New Roman" w:hAnsi="Times New Roman" w:cs="Times New Roman"/>
                <w:color w:val="auto"/>
                <w:szCs w:val="21"/>
                <w:rPrChange w:id="5345" w:author="小多 [2]" w:date="2020-09-23T09:33:07Z">
                  <w:rPr>
                    <w:ins w:id="5346" w:author="Huo Beata" w:date="2020-09-09T12:03:00Z"/>
                    <w:rFonts w:ascii="宋体" w:hAnsi="宋体"/>
                    <w:szCs w:val="21"/>
                  </w:rPr>
                </w:rPrChange>
              </w:rPr>
            </w:pPr>
            <w:ins w:id="5347" w:author="Huo Beata" w:date="2020-09-09T12:03:00Z">
              <w:r>
                <w:rPr>
                  <w:rFonts w:ascii="Times New Roman" w:hAnsi="Times New Roman" w:cs="Times New Roman"/>
                  <w:color w:val="auto"/>
                  <w:szCs w:val="21"/>
                  <w:rPrChange w:id="5348" w:author="小多 [2]" w:date="2020-09-23T09:33:07Z">
                    <w:rPr>
                      <w:rFonts w:ascii="宋体" w:hAnsi="宋体"/>
                      <w:szCs w:val="21"/>
                    </w:rPr>
                  </w:rPrChange>
                </w:rPr>
                <w:t xml:space="preserve">h) T </w:t>
              </w:r>
            </w:ins>
            <w:ins w:id="5349" w:author="Huo Beata" w:date="2020-09-09T12:03:00Z">
              <w:r>
                <w:rPr>
                  <w:rFonts w:hint="eastAsia" w:ascii="Times New Roman" w:hAnsi="Times New Roman" w:cs="Times New Roman"/>
                  <w:color w:val="auto"/>
                  <w:szCs w:val="21"/>
                  <w:rPrChange w:id="5350" w:author="小多 [2]" w:date="2020-09-23T09:33:07Z">
                    <w:rPr>
                      <w:rFonts w:hint="eastAsia" w:ascii="宋体" w:hAnsi="宋体"/>
                      <w:szCs w:val="21"/>
                    </w:rPr>
                  </w:rPrChange>
                </w:rPr>
                <w:t>波电交替</w:t>
              </w:r>
            </w:ins>
            <w:ins w:id="5351" w:author="Huo Beata" w:date="2020-09-09T12:03:00Z">
              <w:r>
                <w:rPr>
                  <w:rFonts w:hint="eastAsia" w:ascii="Times New Roman" w:hAnsi="Times New Roman" w:cs="Times New Roman"/>
                  <w:color w:val="auto"/>
                  <w:szCs w:val="21"/>
                  <w:rPrChange w:id="5352" w:author="小多 [2]" w:date="2020-09-23T09:33:07Z">
                    <w:rPr>
                      <w:rFonts w:hint="eastAsia" w:ascii="宋体" w:hAnsi="宋体"/>
                      <w:szCs w:val="21"/>
                    </w:rPr>
                  </w:rPrChange>
                </w:rPr>
                <w:t>技术（</w:t>
              </w:r>
            </w:ins>
            <w:ins w:id="5353" w:author="Huo Beata" w:date="2020-09-09T12:03:00Z">
              <w:r>
                <w:rPr>
                  <w:rFonts w:ascii="Times New Roman" w:hAnsi="Times New Roman" w:cs="Times New Roman"/>
                  <w:color w:val="auto"/>
                  <w:szCs w:val="21"/>
                  <w:rPrChange w:id="5354" w:author="小多 [2]" w:date="2020-09-23T09:33:07Z">
                    <w:rPr>
                      <w:rFonts w:ascii="宋体" w:hAnsi="宋体"/>
                      <w:szCs w:val="21"/>
                    </w:rPr>
                  </w:rPrChange>
                </w:rPr>
                <w:t>TWA</w:t>
              </w:r>
            </w:ins>
            <w:ins w:id="5355" w:author="Huo Beata" w:date="2020-09-09T12:03:00Z">
              <w:r>
                <w:rPr>
                  <w:rFonts w:hint="eastAsia" w:ascii="Times New Roman" w:hAnsi="Times New Roman" w:cs="Times New Roman"/>
                  <w:color w:val="auto"/>
                  <w:szCs w:val="21"/>
                  <w:rPrChange w:id="5356" w:author="小多 [2]" w:date="2020-09-23T09:33:07Z">
                    <w:rPr>
                      <w:rFonts w:hint="eastAsia" w:ascii="宋体" w:hAnsi="宋体"/>
                      <w:szCs w:val="21"/>
                    </w:rPr>
                  </w:rPrChange>
                </w:rPr>
                <w:t>）</w:t>
              </w:r>
            </w:ins>
          </w:p>
          <w:p>
            <w:pPr>
              <w:rPr>
                <w:ins w:id="5357" w:author="Huo Beata" w:date="2020-09-09T12:03:00Z"/>
                <w:rFonts w:ascii="Times New Roman" w:hAnsi="Times New Roman" w:cs="Times New Roman"/>
                <w:color w:val="auto"/>
                <w:szCs w:val="21"/>
                <w:rPrChange w:id="5358" w:author="小多 [2]" w:date="2020-09-23T09:33:07Z">
                  <w:rPr>
                    <w:ins w:id="5359" w:author="Huo Beata" w:date="2020-09-09T12:03:00Z"/>
                    <w:rFonts w:ascii="宋体" w:hAnsi="宋体"/>
                    <w:szCs w:val="21"/>
                  </w:rPr>
                </w:rPrChange>
              </w:rPr>
            </w:pPr>
            <w:ins w:id="5360" w:author="Huo Beata" w:date="2020-09-09T12:03:00Z">
              <w:r>
                <w:rPr>
                  <w:rFonts w:hint="eastAsia" w:ascii="Times New Roman" w:hAnsi="Times New Roman" w:cs="Times New Roman"/>
                  <w:color w:val="auto"/>
                  <w:szCs w:val="21"/>
                  <w:rPrChange w:id="5361" w:author="小多 [2]" w:date="2020-09-23T09:33:07Z">
                    <w:rPr>
                      <w:rFonts w:hint="eastAsia" w:ascii="宋体" w:hAnsi="宋体"/>
                      <w:szCs w:val="21"/>
                    </w:rPr>
                  </w:rPrChange>
                </w:rPr>
                <w:t>可用时域和频域方法计算</w:t>
              </w:r>
            </w:ins>
            <w:ins w:id="5362" w:author="Huo Beata" w:date="2020-09-09T12:03:00Z">
              <w:r>
                <w:rPr>
                  <w:rFonts w:ascii="Times New Roman" w:hAnsi="Times New Roman" w:cs="Times New Roman"/>
                  <w:color w:val="auto"/>
                  <w:szCs w:val="21"/>
                  <w:rPrChange w:id="5363" w:author="小多 [2]" w:date="2020-09-23T09:33:07Z">
                    <w:rPr>
                      <w:rFonts w:ascii="宋体" w:hAnsi="宋体"/>
                      <w:szCs w:val="21"/>
                    </w:rPr>
                  </w:rPrChange>
                </w:rPr>
                <w:t xml:space="preserve">T </w:t>
              </w:r>
            </w:ins>
            <w:ins w:id="5364" w:author="Huo Beata" w:date="2020-09-09T12:03:00Z">
              <w:r>
                <w:rPr>
                  <w:rFonts w:hint="eastAsia" w:ascii="Times New Roman" w:hAnsi="Times New Roman" w:cs="Times New Roman"/>
                  <w:color w:val="auto"/>
                  <w:szCs w:val="21"/>
                  <w:rPrChange w:id="5365" w:author="小多 [2]" w:date="2020-09-23T09:33:07Z">
                    <w:rPr>
                      <w:rFonts w:hint="eastAsia" w:ascii="宋体" w:hAnsi="宋体"/>
                      <w:szCs w:val="21"/>
                    </w:rPr>
                  </w:rPrChange>
                </w:rPr>
                <w:t>波电交替</w:t>
              </w:r>
            </w:ins>
            <w:ins w:id="5366" w:author="Huo Beata" w:date="2020-09-09T12:03:00Z">
              <w:r>
                <w:rPr>
                  <w:rFonts w:hint="eastAsia" w:ascii="Times New Roman" w:hAnsi="Times New Roman" w:cs="Times New Roman"/>
                  <w:color w:val="auto"/>
                  <w:szCs w:val="21"/>
                  <w:rPrChange w:id="5367" w:author="小多 [2]" w:date="2020-09-23T09:33:07Z">
                    <w:rPr>
                      <w:rFonts w:hint="eastAsia" w:ascii="宋体" w:hAnsi="宋体"/>
                      <w:szCs w:val="21"/>
                    </w:rPr>
                  </w:rPrChange>
                </w:rPr>
                <w:t>值，并显示</w:t>
              </w:r>
            </w:ins>
            <w:ins w:id="5368" w:author="Huo Beata" w:date="2020-09-09T12:03:00Z">
              <w:r>
                <w:rPr>
                  <w:rFonts w:ascii="Times New Roman" w:hAnsi="Times New Roman" w:cs="Times New Roman"/>
                  <w:color w:val="auto"/>
                  <w:szCs w:val="21"/>
                  <w:rPrChange w:id="5369" w:author="小多 [2]" w:date="2020-09-23T09:33:07Z">
                    <w:rPr>
                      <w:rFonts w:ascii="宋体" w:hAnsi="宋体"/>
                      <w:szCs w:val="21"/>
                    </w:rPr>
                  </w:rPrChange>
                </w:rPr>
                <w:t xml:space="preserve">T </w:t>
              </w:r>
            </w:ins>
            <w:ins w:id="5370" w:author="Huo Beata" w:date="2020-09-09T12:03:00Z">
              <w:r>
                <w:rPr>
                  <w:rFonts w:hint="eastAsia" w:ascii="Times New Roman" w:hAnsi="Times New Roman" w:cs="Times New Roman"/>
                  <w:color w:val="auto"/>
                  <w:szCs w:val="21"/>
                  <w:rPrChange w:id="5371" w:author="小多 [2]" w:date="2020-09-23T09:33:07Z">
                    <w:rPr>
                      <w:rFonts w:hint="eastAsia" w:ascii="宋体" w:hAnsi="宋体"/>
                      <w:szCs w:val="21"/>
                    </w:rPr>
                  </w:rPrChange>
                </w:rPr>
                <w:t>波峰</w:t>
              </w:r>
            </w:ins>
            <w:ins w:id="5372" w:author="Huo Beata" w:date="2020-09-09T12:03:00Z">
              <w:r>
                <w:rPr>
                  <w:rFonts w:hint="eastAsia" w:ascii="Times New Roman" w:hAnsi="Times New Roman" w:cs="Times New Roman"/>
                  <w:color w:val="auto"/>
                  <w:szCs w:val="21"/>
                  <w:rPrChange w:id="5373" w:author="小多 [2]" w:date="2020-09-23T09:33:07Z">
                    <w:rPr>
                      <w:rFonts w:hint="eastAsia" w:ascii="宋体" w:hAnsi="宋体"/>
                      <w:szCs w:val="21"/>
                    </w:rPr>
                  </w:rPrChange>
                </w:rPr>
                <w:t>值趋势</w:t>
              </w:r>
            </w:ins>
            <w:ins w:id="5374" w:author="Huo Beata" w:date="2020-09-09T12:03:00Z">
              <w:r>
                <w:rPr>
                  <w:rFonts w:hint="eastAsia" w:ascii="Times New Roman" w:hAnsi="Times New Roman" w:cs="Times New Roman"/>
                  <w:color w:val="auto"/>
                  <w:szCs w:val="21"/>
                  <w:rPrChange w:id="5375" w:author="小多 [2]" w:date="2020-09-23T09:33:07Z">
                    <w:rPr>
                      <w:rFonts w:hint="eastAsia" w:ascii="宋体" w:hAnsi="宋体"/>
                      <w:szCs w:val="21"/>
                    </w:rPr>
                  </w:rPrChange>
                </w:rPr>
                <w:t>和频域频谱图。</w:t>
              </w:r>
            </w:ins>
          </w:p>
          <w:p>
            <w:pPr>
              <w:rPr>
                <w:ins w:id="5376" w:author="Huo Beata" w:date="2020-09-09T12:03:00Z"/>
                <w:rFonts w:ascii="Times New Roman" w:hAnsi="Times New Roman" w:cs="Times New Roman"/>
                <w:color w:val="auto"/>
                <w:szCs w:val="21"/>
                <w:rPrChange w:id="5377" w:author="小多 [2]" w:date="2020-09-23T09:33:07Z">
                  <w:rPr>
                    <w:ins w:id="5378" w:author="Huo Beata" w:date="2020-09-09T12:03:00Z"/>
                    <w:rFonts w:ascii="宋体" w:hAnsi="宋体"/>
                    <w:szCs w:val="21"/>
                  </w:rPr>
                </w:rPrChange>
              </w:rPr>
            </w:pPr>
            <w:ins w:id="5379" w:author="Huo Beata" w:date="2020-09-09T12:03:00Z">
              <w:r>
                <w:rPr>
                  <w:rFonts w:ascii="Times New Roman" w:hAnsi="Times New Roman" w:cs="Times New Roman"/>
                  <w:color w:val="auto"/>
                  <w:szCs w:val="21"/>
                  <w:rPrChange w:id="5380" w:author="小多 [2]" w:date="2020-09-23T09:33:07Z">
                    <w:rPr>
                      <w:rFonts w:ascii="宋体" w:hAnsi="宋体"/>
                      <w:szCs w:val="21"/>
                    </w:rPr>
                  </w:rPrChange>
                </w:rPr>
                <w:t>i</w:t>
              </w:r>
            </w:ins>
            <w:ins w:id="5381" w:author="Huo Beata" w:date="2020-09-09T12:03:00Z">
              <w:r>
                <w:rPr>
                  <w:rFonts w:ascii="Times New Roman" w:hAnsi="Times New Roman" w:cs="Times New Roman"/>
                  <w:color w:val="auto"/>
                  <w:szCs w:val="21"/>
                  <w:rPrChange w:id="5382" w:author="小多 [2]" w:date="2020-09-23T09:33:07Z">
                    <w:rPr>
                      <w:rFonts w:ascii="宋体" w:hAnsi="宋体"/>
                      <w:szCs w:val="21"/>
                    </w:rPr>
                  </w:rPrChange>
                </w:rPr>
                <w:t xml:space="preserve">) </w:t>
              </w:r>
            </w:ins>
            <w:ins w:id="5383" w:author="Huo Beata" w:date="2020-09-09T12:03:00Z">
              <w:r>
                <w:rPr>
                  <w:rFonts w:hint="eastAsia" w:ascii="Times New Roman" w:hAnsi="Times New Roman" w:cs="Times New Roman"/>
                  <w:color w:val="auto"/>
                  <w:szCs w:val="21"/>
                  <w:rPrChange w:id="5384" w:author="小多 [2]" w:date="2020-09-23T09:33:07Z">
                    <w:rPr>
                      <w:rFonts w:hint="eastAsia" w:ascii="宋体" w:hAnsi="宋体"/>
                      <w:szCs w:val="21"/>
                    </w:rPr>
                  </w:rPrChange>
                </w:rPr>
                <w:t>心电向量显示</w:t>
              </w:r>
            </w:ins>
          </w:p>
          <w:p>
            <w:pPr>
              <w:rPr>
                <w:ins w:id="5385" w:author="Huo Beata" w:date="2020-09-09T12:03:00Z"/>
                <w:rFonts w:ascii="Times New Roman" w:hAnsi="Times New Roman" w:cs="Times New Roman"/>
                <w:color w:val="auto"/>
                <w:szCs w:val="21"/>
                <w:rPrChange w:id="5386" w:author="小多 [2]" w:date="2020-09-23T09:33:07Z">
                  <w:rPr>
                    <w:ins w:id="5387" w:author="Huo Beata" w:date="2020-09-09T12:03:00Z"/>
                    <w:rFonts w:ascii="宋体" w:hAnsi="宋体"/>
                    <w:szCs w:val="21"/>
                  </w:rPr>
                </w:rPrChange>
              </w:rPr>
            </w:pPr>
            <w:ins w:id="5388" w:author="Huo Beata" w:date="2020-09-09T12:03:00Z">
              <w:r>
                <w:rPr>
                  <w:rFonts w:hint="eastAsia" w:ascii="Times New Roman" w:hAnsi="Times New Roman" w:cs="Times New Roman"/>
                  <w:color w:val="auto"/>
                  <w:szCs w:val="21"/>
                  <w:rPrChange w:id="5389" w:author="小多 [2]" w:date="2020-09-23T09:33:07Z">
                    <w:rPr>
                      <w:rFonts w:hint="eastAsia" w:ascii="宋体" w:hAnsi="宋体"/>
                      <w:szCs w:val="21"/>
                    </w:rPr>
                  </w:rPrChange>
                </w:rPr>
                <w:t>可绘制心搏在横面、侧面和额面的向量环。</w:t>
              </w:r>
            </w:ins>
          </w:p>
          <w:p>
            <w:pPr>
              <w:rPr>
                <w:ins w:id="5390" w:author="Huo Beata" w:date="2020-09-09T12:03:00Z"/>
                <w:rFonts w:ascii="Times New Roman" w:hAnsi="Times New Roman" w:cs="Times New Roman"/>
                <w:color w:val="auto"/>
                <w:szCs w:val="21"/>
                <w:rPrChange w:id="5391" w:author="小多 [2]" w:date="2020-09-23T09:33:07Z">
                  <w:rPr>
                    <w:ins w:id="5392" w:author="Huo Beata" w:date="2020-09-09T12:03:00Z"/>
                    <w:rFonts w:ascii="宋体" w:hAnsi="宋体"/>
                    <w:szCs w:val="21"/>
                  </w:rPr>
                </w:rPrChange>
              </w:rPr>
            </w:pPr>
            <w:ins w:id="5393" w:author="Huo Beata" w:date="2020-09-09T12:03:00Z">
              <w:r>
                <w:rPr>
                  <w:rFonts w:ascii="Times New Roman" w:hAnsi="Times New Roman" w:cs="Times New Roman"/>
                  <w:color w:val="auto"/>
                  <w:szCs w:val="21"/>
                  <w:rPrChange w:id="5394" w:author="小多 [2]" w:date="2020-09-23T09:33:07Z">
                    <w:rPr>
                      <w:rFonts w:ascii="宋体" w:hAnsi="宋体"/>
                      <w:szCs w:val="21"/>
                    </w:rPr>
                  </w:rPrChange>
                </w:rPr>
                <w:t xml:space="preserve">j) </w:t>
              </w:r>
            </w:ins>
            <w:ins w:id="5395" w:author="Huo Beata" w:date="2020-09-09T12:03:00Z">
              <w:r>
                <w:rPr>
                  <w:rFonts w:hint="eastAsia" w:ascii="Times New Roman" w:hAnsi="Times New Roman" w:cs="Times New Roman"/>
                  <w:color w:val="auto"/>
                  <w:szCs w:val="21"/>
                  <w:rPrChange w:id="5396" w:author="小多 [2]" w:date="2020-09-23T09:33:07Z">
                    <w:rPr>
                      <w:rFonts w:hint="eastAsia" w:ascii="宋体" w:hAnsi="宋体"/>
                      <w:szCs w:val="21"/>
                    </w:rPr>
                  </w:rPrChange>
                </w:rPr>
                <w:t>晚电位计算和显示（</w:t>
              </w:r>
            </w:ins>
            <w:ins w:id="5397" w:author="Huo Beata" w:date="2020-09-09T12:03:00Z">
              <w:r>
                <w:rPr>
                  <w:rFonts w:ascii="Times New Roman" w:hAnsi="Times New Roman" w:cs="Times New Roman"/>
                  <w:color w:val="auto"/>
                  <w:szCs w:val="21"/>
                  <w:rPrChange w:id="5398" w:author="小多 [2]" w:date="2020-09-23T09:33:07Z">
                    <w:rPr>
                      <w:rFonts w:ascii="宋体" w:hAnsi="宋体"/>
                      <w:szCs w:val="21"/>
                    </w:rPr>
                  </w:rPrChange>
                </w:rPr>
                <w:t>SAECG</w:t>
              </w:r>
            </w:ins>
            <w:ins w:id="5399" w:author="Huo Beata" w:date="2020-09-09T12:03:00Z">
              <w:r>
                <w:rPr>
                  <w:rFonts w:hint="eastAsia" w:ascii="Times New Roman" w:hAnsi="Times New Roman" w:cs="Times New Roman"/>
                  <w:color w:val="auto"/>
                  <w:szCs w:val="21"/>
                  <w:rPrChange w:id="5400" w:author="小多 [2]" w:date="2020-09-23T09:33:07Z">
                    <w:rPr>
                      <w:rFonts w:hint="eastAsia" w:ascii="宋体" w:hAnsi="宋体"/>
                      <w:szCs w:val="21"/>
                    </w:rPr>
                  </w:rPrChange>
                </w:rPr>
                <w:t>）</w:t>
              </w:r>
            </w:ins>
          </w:p>
          <w:p>
            <w:pPr>
              <w:rPr>
                <w:ins w:id="5401" w:author="Huo Beata" w:date="2020-09-09T12:03:00Z"/>
                <w:rFonts w:ascii="Times New Roman" w:hAnsi="Times New Roman" w:cs="Times New Roman"/>
                <w:color w:val="auto"/>
                <w:szCs w:val="21"/>
                <w:rPrChange w:id="5402" w:author="小多 [2]" w:date="2020-09-23T09:33:07Z">
                  <w:rPr>
                    <w:ins w:id="5403" w:author="Huo Beata" w:date="2020-09-09T12:03:00Z"/>
                    <w:rFonts w:ascii="宋体" w:hAnsi="宋体"/>
                    <w:szCs w:val="21"/>
                  </w:rPr>
                </w:rPrChange>
              </w:rPr>
            </w:pPr>
            <w:ins w:id="5404" w:author="Huo Beata" w:date="2020-09-09T12:03:00Z">
              <w:r>
                <w:rPr>
                  <w:rFonts w:hint="eastAsia" w:ascii="Times New Roman" w:hAnsi="Times New Roman" w:cs="Times New Roman"/>
                  <w:color w:val="auto"/>
                  <w:szCs w:val="21"/>
                  <w:rPrChange w:id="5405" w:author="小多 [2]" w:date="2020-09-23T09:33:07Z">
                    <w:rPr>
                      <w:rFonts w:hint="eastAsia" w:ascii="宋体" w:hAnsi="宋体"/>
                      <w:szCs w:val="21"/>
                    </w:rPr>
                  </w:rPrChange>
                </w:rPr>
                <w:t>可手动设置起始位置，计算</w:t>
              </w:r>
            </w:ins>
            <w:ins w:id="5406" w:author="Huo Beata" w:date="2020-09-09T12:03:00Z">
              <w:r>
                <w:rPr>
                  <w:rFonts w:ascii="Times New Roman" w:hAnsi="Times New Roman" w:cs="Times New Roman"/>
                  <w:color w:val="auto"/>
                  <w:szCs w:val="21"/>
                  <w:rPrChange w:id="5407" w:author="小多 [2]" w:date="2020-09-23T09:33:07Z">
                    <w:rPr>
                      <w:rFonts w:ascii="宋体" w:hAnsi="宋体"/>
                      <w:szCs w:val="21"/>
                    </w:rPr>
                  </w:rPrChange>
                </w:rPr>
                <w:t xml:space="preserve">QRS </w:t>
              </w:r>
            </w:ins>
            <w:ins w:id="5408" w:author="Huo Beata" w:date="2020-09-09T12:03:00Z">
              <w:r>
                <w:rPr>
                  <w:rFonts w:hint="eastAsia" w:ascii="Times New Roman" w:hAnsi="Times New Roman" w:cs="Times New Roman"/>
                  <w:color w:val="auto"/>
                  <w:szCs w:val="21"/>
                  <w:rPrChange w:id="5409" w:author="小多 [2]" w:date="2020-09-23T09:33:07Z">
                    <w:rPr>
                      <w:rFonts w:hint="eastAsia" w:ascii="宋体" w:hAnsi="宋体"/>
                      <w:szCs w:val="21"/>
                    </w:rPr>
                  </w:rPrChange>
                </w:rPr>
                <w:t>时限、</w:t>
              </w:r>
            </w:ins>
            <w:ins w:id="5410" w:author="Huo Beata" w:date="2020-09-09T12:03:00Z">
              <w:r>
                <w:rPr>
                  <w:rFonts w:ascii="Times New Roman" w:hAnsi="Times New Roman" w:cs="Times New Roman"/>
                  <w:color w:val="auto"/>
                  <w:szCs w:val="21"/>
                  <w:rPrChange w:id="5411" w:author="小多 [2]" w:date="2020-09-23T09:33:07Z">
                    <w:rPr>
                      <w:rFonts w:ascii="宋体" w:hAnsi="宋体"/>
                      <w:szCs w:val="21"/>
                    </w:rPr>
                  </w:rPrChange>
                </w:rPr>
                <w:t xml:space="preserve">LAS40 </w:t>
              </w:r>
            </w:ins>
            <w:ins w:id="5412" w:author="Huo Beata" w:date="2020-09-09T12:03:00Z">
              <w:r>
                <w:rPr>
                  <w:rFonts w:hint="eastAsia" w:ascii="Times New Roman" w:hAnsi="Times New Roman" w:cs="Times New Roman"/>
                  <w:color w:val="auto"/>
                  <w:szCs w:val="21"/>
                  <w:rPrChange w:id="5413" w:author="小多 [2]" w:date="2020-09-23T09:33:07Z">
                    <w:rPr>
                      <w:rFonts w:hint="eastAsia" w:ascii="宋体" w:hAnsi="宋体"/>
                      <w:szCs w:val="21"/>
                    </w:rPr>
                  </w:rPrChange>
                </w:rPr>
                <w:t>和</w:t>
              </w:r>
            </w:ins>
            <w:ins w:id="5414" w:author="Huo Beata" w:date="2020-09-09T12:03:00Z">
              <w:r>
                <w:rPr>
                  <w:rFonts w:ascii="Times New Roman" w:hAnsi="Times New Roman" w:cs="Times New Roman"/>
                  <w:color w:val="auto"/>
                  <w:szCs w:val="21"/>
                  <w:rPrChange w:id="5415" w:author="小多 [2]" w:date="2020-09-23T09:33:07Z">
                    <w:rPr>
                      <w:rFonts w:ascii="宋体" w:hAnsi="宋体"/>
                      <w:szCs w:val="21"/>
                    </w:rPr>
                  </w:rPrChange>
                </w:rPr>
                <w:t>RMS40</w:t>
              </w:r>
            </w:ins>
            <w:ins w:id="5416" w:author="Huo Beata" w:date="2020-09-09T12:03:00Z">
              <w:r>
                <w:rPr>
                  <w:rFonts w:hint="eastAsia" w:ascii="Times New Roman" w:hAnsi="Times New Roman" w:cs="Times New Roman"/>
                  <w:color w:val="auto"/>
                  <w:szCs w:val="21"/>
                  <w:rPrChange w:id="5417" w:author="小多 [2]" w:date="2020-09-23T09:33:07Z">
                    <w:rPr>
                      <w:rFonts w:hint="eastAsia" w:ascii="宋体" w:hAnsi="宋体"/>
                      <w:szCs w:val="21"/>
                    </w:rPr>
                  </w:rPrChange>
                </w:rPr>
                <w:t>。</w:t>
              </w:r>
            </w:ins>
          </w:p>
          <w:p>
            <w:pPr>
              <w:rPr>
                <w:ins w:id="5418" w:author="Huo Beata" w:date="2020-09-09T12:03:00Z"/>
                <w:rFonts w:ascii="Times New Roman" w:hAnsi="Times New Roman" w:cs="Times New Roman"/>
                <w:color w:val="auto"/>
                <w:szCs w:val="21"/>
                <w:rPrChange w:id="5419" w:author="小多 [2]" w:date="2020-09-23T09:33:07Z">
                  <w:rPr>
                    <w:ins w:id="5420" w:author="Huo Beata" w:date="2020-09-09T12:03:00Z"/>
                    <w:rFonts w:ascii="宋体" w:hAnsi="宋体"/>
                    <w:szCs w:val="21"/>
                  </w:rPr>
                </w:rPrChange>
              </w:rPr>
            </w:pPr>
            <w:ins w:id="5421" w:author="Huo Beata" w:date="2020-09-09T12:03:00Z">
              <w:r>
                <w:rPr>
                  <w:rFonts w:ascii="Times New Roman" w:hAnsi="Times New Roman" w:cs="Times New Roman"/>
                  <w:color w:val="auto"/>
                  <w:szCs w:val="21"/>
                  <w:rPrChange w:id="5422" w:author="小多 [2]" w:date="2020-09-23T09:33:07Z">
                    <w:rPr>
                      <w:rFonts w:ascii="宋体" w:hAnsi="宋体"/>
                      <w:szCs w:val="21"/>
                    </w:rPr>
                  </w:rPrChange>
                </w:rPr>
                <w:t xml:space="preserve">k) </w:t>
              </w:r>
            </w:ins>
            <w:ins w:id="5423" w:author="Huo Beata" w:date="2020-09-09T12:03:00Z">
              <w:r>
                <w:rPr>
                  <w:rFonts w:hint="eastAsia" w:ascii="Times New Roman" w:hAnsi="Times New Roman" w:cs="Times New Roman"/>
                  <w:color w:val="auto"/>
                  <w:szCs w:val="21"/>
                  <w:rPrChange w:id="5424" w:author="小多 [2]" w:date="2020-09-23T09:33:07Z">
                    <w:rPr>
                      <w:rFonts w:hint="eastAsia" w:ascii="宋体" w:hAnsi="宋体"/>
                      <w:szCs w:val="21"/>
                    </w:rPr>
                  </w:rPrChange>
                </w:rPr>
                <w:t>全</w:t>
              </w:r>
            </w:ins>
            <w:ins w:id="5425" w:author="Huo Beata" w:date="2020-09-09T12:03:00Z">
              <w:r>
                <w:rPr>
                  <w:rFonts w:hint="eastAsia" w:ascii="Times New Roman" w:hAnsi="Times New Roman" w:cs="Times New Roman"/>
                  <w:color w:val="auto"/>
                  <w:szCs w:val="21"/>
                  <w:rPrChange w:id="5426" w:author="小多 [2]" w:date="2020-09-23T09:33:07Z">
                    <w:rPr>
                      <w:rFonts w:hint="eastAsia" w:ascii="宋体" w:hAnsi="宋体"/>
                      <w:szCs w:val="21"/>
                    </w:rPr>
                  </w:rPrChange>
                </w:rPr>
                <w:t>览</w:t>
              </w:r>
            </w:ins>
            <w:ins w:id="5427" w:author="Huo Beata" w:date="2020-09-09T12:03:00Z">
              <w:r>
                <w:rPr>
                  <w:rFonts w:hint="eastAsia" w:ascii="Times New Roman" w:hAnsi="Times New Roman" w:cs="Times New Roman"/>
                  <w:color w:val="auto"/>
                  <w:szCs w:val="21"/>
                  <w:rPrChange w:id="5428" w:author="小多 [2]" w:date="2020-09-23T09:33:07Z">
                    <w:rPr>
                      <w:rFonts w:hint="eastAsia" w:ascii="宋体" w:hAnsi="宋体"/>
                      <w:szCs w:val="21"/>
                    </w:rPr>
                  </w:rPrChange>
                </w:rPr>
                <w:t>图显示</w:t>
              </w:r>
            </w:ins>
          </w:p>
          <w:p>
            <w:pPr>
              <w:rPr>
                <w:ins w:id="5429" w:author="Huo Beata" w:date="2020-09-09T12:03:00Z"/>
                <w:rFonts w:ascii="Times New Roman" w:hAnsi="Times New Roman" w:cs="Times New Roman"/>
                <w:color w:val="auto"/>
                <w:szCs w:val="21"/>
                <w:rPrChange w:id="5430" w:author="小多 [2]" w:date="2020-09-23T09:33:07Z">
                  <w:rPr>
                    <w:ins w:id="5431" w:author="Huo Beata" w:date="2020-09-09T12:03:00Z"/>
                    <w:rFonts w:ascii="宋体" w:hAnsi="宋体"/>
                    <w:szCs w:val="21"/>
                  </w:rPr>
                </w:rPrChange>
              </w:rPr>
            </w:pPr>
            <w:ins w:id="5432" w:author="Huo Beata" w:date="2020-09-09T12:03:00Z">
              <w:r>
                <w:rPr>
                  <w:rFonts w:ascii="Times New Roman" w:hAnsi="Times New Roman" w:cs="Times New Roman"/>
                  <w:color w:val="auto"/>
                  <w:szCs w:val="21"/>
                  <w:rPrChange w:id="5433" w:author="小多 [2]" w:date="2020-09-23T09:33:07Z">
                    <w:rPr>
                      <w:rFonts w:ascii="宋体" w:hAnsi="宋体"/>
                      <w:szCs w:val="21"/>
                    </w:rPr>
                  </w:rPrChange>
                </w:rPr>
                <w:t>i</w:t>
              </w:r>
            </w:ins>
            <w:ins w:id="5434" w:author="Huo Beata" w:date="2020-09-09T12:03:00Z">
              <w:r>
                <w:rPr>
                  <w:rFonts w:ascii="Times New Roman" w:hAnsi="Times New Roman" w:cs="Times New Roman"/>
                  <w:color w:val="auto"/>
                  <w:szCs w:val="21"/>
                  <w:rPrChange w:id="5435" w:author="小多 [2]" w:date="2020-09-23T09:33:07Z">
                    <w:rPr>
                      <w:rFonts w:ascii="宋体" w:hAnsi="宋体"/>
                      <w:szCs w:val="21"/>
                    </w:rPr>
                  </w:rPrChange>
                </w:rPr>
                <w:t xml:space="preserve">. </w:t>
              </w:r>
            </w:ins>
            <w:ins w:id="5436" w:author="Huo Beata" w:date="2020-09-09T12:03:00Z">
              <w:r>
                <w:rPr>
                  <w:rFonts w:hint="eastAsia" w:ascii="Times New Roman" w:hAnsi="Times New Roman" w:cs="Times New Roman"/>
                  <w:color w:val="auto"/>
                  <w:szCs w:val="21"/>
                  <w:rPrChange w:id="5437" w:author="小多 [2]" w:date="2020-09-23T09:33:07Z">
                    <w:rPr>
                      <w:rFonts w:hint="eastAsia" w:ascii="宋体" w:hAnsi="宋体"/>
                      <w:szCs w:val="21"/>
                    </w:rPr>
                  </w:rPrChange>
                </w:rPr>
                <w:t>可浏览</w:t>
              </w:r>
            </w:ins>
            <w:ins w:id="5438" w:author="Huo Beata" w:date="2020-09-09T12:03:00Z">
              <w:r>
                <w:rPr>
                  <w:rFonts w:ascii="Times New Roman" w:hAnsi="Times New Roman" w:cs="Times New Roman"/>
                  <w:color w:val="auto"/>
                  <w:szCs w:val="21"/>
                  <w:rPrChange w:id="5439" w:author="小多 [2]" w:date="2020-09-23T09:33:07Z">
                    <w:rPr>
                      <w:rFonts w:ascii="宋体" w:hAnsi="宋体"/>
                      <w:szCs w:val="21"/>
                    </w:rPr>
                  </w:rPrChange>
                </w:rPr>
                <w:t xml:space="preserve">1 </w:t>
              </w:r>
            </w:ins>
            <w:ins w:id="5440" w:author="Huo Beata" w:date="2020-09-09T12:03:00Z">
              <w:r>
                <w:rPr>
                  <w:rFonts w:hint="eastAsia" w:ascii="Times New Roman" w:hAnsi="Times New Roman" w:cs="Times New Roman"/>
                  <w:color w:val="auto"/>
                  <w:szCs w:val="21"/>
                  <w:rPrChange w:id="5441" w:author="小多 [2]" w:date="2020-09-23T09:33:07Z">
                    <w:rPr>
                      <w:rFonts w:hint="eastAsia" w:ascii="宋体" w:hAnsi="宋体"/>
                      <w:szCs w:val="21"/>
                    </w:rPr>
                  </w:rPrChange>
                </w:rPr>
                <w:t>至</w:t>
              </w:r>
            </w:ins>
            <w:ins w:id="5442" w:author="Huo Beata" w:date="2020-09-09T12:03:00Z">
              <w:r>
                <w:rPr>
                  <w:rFonts w:ascii="Times New Roman" w:hAnsi="Times New Roman" w:cs="Times New Roman"/>
                  <w:color w:val="auto"/>
                  <w:szCs w:val="21"/>
                  <w:rPrChange w:id="5443" w:author="小多 [2]" w:date="2020-09-23T09:33:07Z">
                    <w:rPr>
                      <w:rFonts w:ascii="宋体" w:hAnsi="宋体"/>
                      <w:szCs w:val="21"/>
                    </w:rPr>
                  </w:rPrChange>
                </w:rPr>
                <w:t xml:space="preserve">3 </w:t>
              </w:r>
            </w:ins>
            <w:ins w:id="5444" w:author="Huo Beata" w:date="2020-09-09T12:03:00Z">
              <w:r>
                <w:rPr>
                  <w:rFonts w:hint="eastAsia" w:ascii="Times New Roman" w:hAnsi="Times New Roman" w:cs="Times New Roman"/>
                  <w:color w:val="auto"/>
                  <w:szCs w:val="21"/>
                  <w:rPrChange w:id="5445" w:author="小多 [2]" w:date="2020-09-23T09:33:07Z">
                    <w:rPr>
                      <w:rFonts w:hint="eastAsia" w:ascii="宋体" w:hAnsi="宋体"/>
                      <w:szCs w:val="21"/>
                    </w:rPr>
                  </w:rPrChange>
                </w:rPr>
                <w:t>个导联的心电图，并显示导联名称和开始时间。</w:t>
              </w:r>
            </w:ins>
          </w:p>
          <w:p>
            <w:pPr>
              <w:rPr>
                <w:ins w:id="5446" w:author="Huo Beata" w:date="2020-09-09T12:03:00Z"/>
                <w:rFonts w:ascii="Times New Roman" w:hAnsi="Times New Roman" w:cs="Times New Roman"/>
                <w:color w:val="auto"/>
                <w:szCs w:val="21"/>
                <w:rPrChange w:id="5447" w:author="小多 [2]" w:date="2020-09-23T09:33:07Z">
                  <w:rPr>
                    <w:ins w:id="5448" w:author="Huo Beata" w:date="2020-09-09T12:03:00Z"/>
                    <w:rFonts w:ascii="宋体" w:hAnsi="宋体"/>
                    <w:szCs w:val="21"/>
                  </w:rPr>
                </w:rPrChange>
              </w:rPr>
            </w:pPr>
            <w:ins w:id="5449" w:author="Huo Beata" w:date="2020-09-09T12:03:00Z">
              <w:r>
                <w:rPr>
                  <w:rFonts w:ascii="Times New Roman" w:hAnsi="Times New Roman" w:cs="Times New Roman"/>
                  <w:color w:val="auto"/>
                  <w:szCs w:val="21"/>
                  <w:rPrChange w:id="5450" w:author="小多 [2]" w:date="2020-09-23T09:33:07Z">
                    <w:rPr>
                      <w:rFonts w:ascii="宋体" w:hAnsi="宋体"/>
                      <w:szCs w:val="21"/>
                    </w:rPr>
                  </w:rPrChange>
                </w:rPr>
                <w:t xml:space="preserve">ii. </w:t>
              </w:r>
            </w:ins>
            <w:ins w:id="5451" w:author="Huo Beata" w:date="2020-09-09T12:03:00Z">
              <w:r>
                <w:rPr>
                  <w:rFonts w:hint="eastAsia" w:ascii="Times New Roman" w:hAnsi="Times New Roman" w:cs="Times New Roman"/>
                  <w:color w:val="auto"/>
                  <w:szCs w:val="21"/>
                  <w:rPrChange w:id="5452" w:author="小多 [2]" w:date="2020-09-23T09:33:07Z">
                    <w:rPr>
                      <w:rFonts w:hint="eastAsia" w:ascii="宋体" w:hAnsi="宋体"/>
                      <w:szCs w:val="21"/>
                    </w:rPr>
                  </w:rPrChange>
                </w:rPr>
                <w:t>可以按每页不同时间不同走速显示指定导联的波形。</w:t>
              </w:r>
            </w:ins>
          </w:p>
          <w:p>
            <w:pPr>
              <w:rPr>
                <w:ins w:id="5453" w:author="Huo Beata" w:date="2020-09-09T12:03:00Z"/>
                <w:rFonts w:ascii="Times New Roman" w:hAnsi="Times New Roman" w:cs="Times New Roman"/>
                <w:color w:val="auto"/>
                <w:szCs w:val="21"/>
                <w:rPrChange w:id="5454" w:author="小多 [2]" w:date="2020-09-23T09:33:07Z">
                  <w:rPr>
                    <w:ins w:id="5455" w:author="Huo Beata" w:date="2020-09-09T12:03:00Z"/>
                    <w:rFonts w:ascii="宋体" w:hAnsi="宋体"/>
                    <w:szCs w:val="21"/>
                  </w:rPr>
                </w:rPrChange>
              </w:rPr>
            </w:pPr>
            <w:ins w:id="5456" w:author="Huo Beata" w:date="2020-09-09T12:03:00Z">
              <w:r>
                <w:rPr>
                  <w:rFonts w:ascii="Times New Roman" w:hAnsi="Times New Roman" w:cs="Times New Roman"/>
                  <w:color w:val="auto"/>
                  <w:szCs w:val="21"/>
                  <w:rPrChange w:id="5457" w:author="小多 [2]" w:date="2020-09-23T09:33:07Z">
                    <w:rPr>
                      <w:rFonts w:ascii="宋体" w:hAnsi="宋体"/>
                      <w:szCs w:val="21"/>
                    </w:rPr>
                  </w:rPrChange>
                </w:rPr>
                <w:t xml:space="preserve">l) </w:t>
              </w:r>
            </w:ins>
            <w:ins w:id="5458" w:author="Huo Beata" w:date="2020-09-09T12:03:00Z">
              <w:r>
                <w:rPr>
                  <w:rFonts w:hint="eastAsia" w:ascii="Times New Roman" w:hAnsi="Times New Roman" w:cs="Times New Roman"/>
                  <w:color w:val="auto"/>
                  <w:szCs w:val="21"/>
                  <w:rPrChange w:id="5459" w:author="小多 [2]" w:date="2020-09-23T09:33:07Z">
                    <w:rPr>
                      <w:rFonts w:hint="eastAsia" w:ascii="宋体" w:hAnsi="宋体"/>
                      <w:szCs w:val="21"/>
                    </w:rPr>
                  </w:rPrChange>
                </w:rPr>
                <w:t>心率趋势图显示</w:t>
              </w:r>
            </w:ins>
          </w:p>
          <w:p>
            <w:pPr>
              <w:rPr>
                <w:ins w:id="5460" w:author="Huo Beata" w:date="2020-09-09T12:03:00Z"/>
                <w:rFonts w:ascii="Times New Roman" w:hAnsi="Times New Roman" w:cs="Times New Roman"/>
                <w:color w:val="auto"/>
                <w:szCs w:val="21"/>
                <w:rPrChange w:id="5461" w:author="小多 [2]" w:date="2020-09-23T09:33:07Z">
                  <w:rPr>
                    <w:ins w:id="5462" w:author="Huo Beata" w:date="2020-09-09T12:03:00Z"/>
                    <w:rFonts w:ascii="宋体" w:hAnsi="宋体"/>
                    <w:szCs w:val="21"/>
                  </w:rPr>
                </w:rPrChange>
              </w:rPr>
            </w:pPr>
            <w:ins w:id="5463" w:author="Huo Beata" w:date="2020-09-09T12:03:00Z">
              <w:r>
                <w:rPr>
                  <w:rFonts w:hint="eastAsia" w:ascii="Times New Roman" w:hAnsi="Times New Roman" w:cs="Times New Roman"/>
                  <w:color w:val="auto"/>
                  <w:szCs w:val="21"/>
                  <w:rPrChange w:id="5464" w:author="小多 [2]" w:date="2020-09-23T09:33:07Z">
                    <w:rPr>
                      <w:rFonts w:hint="eastAsia" w:ascii="宋体" w:hAnsi="宋体"/>
                      <w:szCs w:val="21"/>
                    </w:rPr>
                  </w:rPrChange>
                </w:rPr>
                <w:t>可显示记录时间的心率的趋势图，含最快和最慢心率。</w:t>
              </w:r>
            </w:ins>
          </w:p>
          <w:p>
            <w:pPr>
              <w:rPr>
                <w:ins w:id="5465" w:author="Huo Beata" w:date="2020-09-09T12:03:00Z"/>
                <w:rFonts w:ascii="Times New Roman" w:hAnsi="Times New Roman" w:cs="Times New Roman"/>
                <w:color w:val="auto"/>
                <w:szCs w:val="21"/>
                <w:rPrChange w:id="5466" w:author="小多 [2]" w:date="2020-09-23T09:33:07Z">
                  <w:rPr>
                    <w:ins w:id="5467" w:author="Huo Beata" w:date="2020-09-09T12:03:00Z"/>
                    <w:rFonts w:ascii="宋体" w:hAnsi="宋体"/>
                    <w:szCs w:val="21"/>
                  </w:rPr>
                </w:rPrChange>
              </w:rPr>
            </w:pPr>
            <w:ins w:id="5468" w:author="Huo Beata" w:date="2020-09-09T12:03:00Z">
              <w:r>
                <w:rPr>
                  <w:rFonts w:ascii="Times New Roman" w:hAnsi="Times New Roman" w:cs="Times New Roman"/>
                  <w:color w:val="auto"/>
                  <w:szCs w:val="21"/>
                  <w:rPrChange w:id="5469" w:author="小多 [2]" w:date="2020-09-23T09:33:07Z">
                    <w:rPr>
                      <w:rFonts w:ascii="宋体" w:hAnsi="宋体"/>
                      <w:szCs w:val="21"/>
                    </w:rPr>
                  </w:rPrChange>
                </w:rPr>
                <w:t xml:space="preserve">m) </w:t>
              </w:r>
            </w:ins>
            <w:ins w:id="5470" w:author="Huo Beata" w:date="2020-09-09T12:03:00Z">
              <w:r>
                <w:rPr>
                  <w:rFonts w:hint="eastAsia" w:ascii="Times New Roman" w:hAnsi="Times New Roman" w:cs="Times New Roman"/>
                  <w:color w:val="auto"/>
                  <w:szCs w:val="21"/>
                  <w:rPrChange w:id="5471" w:author="小多 [2]" w:date="2020-09-23T09:33:07Z">
                    <w:rPr>
                      <w:rFonts w:hint="eastAsia" w:ascii="宋体" w:hAnsi="宋体"/>
                      <w:szCs w:val="21"/>
                    </w:rPr>
                  </w:rPrChange>
                </w:rPr>
                <w:t>直方图显示</w:t>
              </w:r>
            </w:ins>
          </w:p>
          <w:p>
            <w:pPr>
              <w:rPr>
                <w:ins w:id="5472" w:author="Huo Beata" w:date="2020-09-09T12:03:00Z"/>
                <w:rFonts w:ascii="Times New Roman" w:hAnsi="Times New Roman" w:cs="Times New Roman"/>
                <w:color w:val="auto"/>
                <w:szCs w:val="21"/>
                <w:rPrChange w:id="5473" w:author="小多 [2]" w:date="2020-09-23T09:33:07Z">
                  <w:rPr>
                    <w:ins w:id="5474" w:author="Huo Beata" w:date="2020-09-09T12:03:00Z"/>
                    <w:rFonts w:ascii="宋体" w:hAnsi="宋体"/>
                    <w:szCs w:val="21"/>
                  </w:rPr>
                </w:rPrChange>
              </w:rPr>
            </w:pPr>
            <w:ins w:id="5475" w:author="Huo Beata" w:date="2020-09-09T12:03:00Z">
              <w:r>
                <w:rPr>
                  <w:rFonts w:hint="eastAsia" w:ascii="Times New Roman" w:hAnsi="Times New Roman" w:cs="Times New Roman"/>
                  <w:color w:val="auto"/>
                  <w:szCs w:val="21"/>
                  <w:rPrChange w:id="5476" w:author="小多 [2]" w:date="2020-09-23T09:33:07Z">
                    <w:rPr>
                      <w:rFonts w:hint="eastAsia" w:ascii="宋体" w:hAnsi="宋体"/>
                      <w:szCs w:val="21"/>
                    </w:rPr>
                  </w:rPrChange>
                </w:rPr>
                <w:t>可显示间期、间期比、心率直方图。</w:t>
              </w:r>
            </w:ins>
          </w:p>
          <w:p>
            <w:pPr>
              <w:rPr>
                <w:ins w:id="5477" w:author="Huo Beata" w:date="2020-09-09T12:03:00Z"/>
                <w:rFonts w:ascii="Times New Roman" w:hAnsi="Times New Roman" w:cs="Times New Roman"/>
                <w:color w:val="auto"/>
                <w:szCs w:val="21"/>
                <w:rPrChange w:id="5478" w:author="小多 [2]" w:date="2020-09-23T09:33:07Z">
                  <w:rPr>
                    <w:ins w:id="5479" w:author="Huo Beata" w:date="2020-09-09T12:03:00Z"/>
                    <w:rFonts w:ascii="宋体" w:hAnsi="宋体"/>
                    <w:szCs w:val="21"/>
                  </w:rPr>
                </w:rPrChange>
              </w:rPr>
            </w:pPr>
            <w:ins w:id="5480" w:author="Huo Beata" w:date="2020-09-09T12:03:00Z">
              <w:r>
                <w:rPr>
                  <w:rFonts w:ascii="Times New Roman" w:hAnsi="Times New Roman" w:cs="Times New Roman"/>
                  <w:color w:val="auto"/>
                  <w:szCs w:val="21"/>
                  <w:rPrChange w:id="5481" w:author="小多 [2]" w:date="2020-09-23T09:33:07Z">
                    <w:rPr>
                      <w:rFonts w:ascii="宋体" w:hAnsi="宋体"/>
                      <w:szCs w:val="21"/>
                    </w:rPr>
                  </w:rPrChange>
                </w:rPr>
                <w:t xml:space="preserve">n) </w:t>
              </w:r>
            </w:ins>
            <w:ins w:id="5482" w:author="Huo Beata" w:date="2020-09-09T12:03:00Z">
              <w:r>
                <w:rPr>
                  <w:rFonts w:hint="eastAsia" w:ascii="Times New Roman" w:hAnsi="Times New Roman" w:cs="Times New Roman"/>
                  <w:color w:val="auto"/>
                  <w:szCs w:val="21"/>
                  <w:rPrChange w:id="5483" w:author="小多 [2]" w:date="2020-09-23T09:33:07Z">
                    <w:rPr>
                      <w:rFonts w:hint="eastAsia" w:ascii="宋体" w:hAnsi="宋体"/>
                      <w:szCs w:val="21"/>
                    </w:rPr>
                  </w:rPrChange>
                </w:rPr>
                <w:t>散点图编辑和显示</w:t>
              </w:r>
            </w:ins>
          </w:p>
          <w:p>
            <w:pPr>
              <w:rPr>
                <w:ins w:id="5484" w:author="Huo Beata" w:date="2020-09-09T12:03:00Z"/>
                <w:del w:id="5485" w:author="小多" w:date="2020-09-16T19:54:00Z"/>
                <w:rFonts w:ascii="Times New Roman" w:hAnsi="Times New Roman" w:cs="Times New Roman"/>
                <w:color w:val="auto"/>
                <w:szCs w:val="21"/>
                <w:rPrChange w:id="5486" w:author="小多 [2]" w:date="2020-09-23T09:33:07Z">
                  <w:rPr>
                    <w:ins w:id="5487" w:author="Huo Beata" w:date="2020-09-09T12:03:00Z"/>
                    <w:del w:id="5488" w:author="小多" w:date="2020-09-16T19:54:00Z"/>
                    <w:rFonts w:ascii="宋体" w:hAnsi="宋体"/>
                    <w:szCs w:val="21"/>
                  </w:rPr>
                </w:rPrChange>
              </w:rPr>
            </w:pPr>
            <w:ins w:id="5489" w:author="Huo Beata" w:date="2020-09-09T12:03:00Z">
              <w:r>
                <w:rPr>
                  <w:rFonts w:hint="eastAsia" w:ascii="Times New Roman" w:hAnsi="Times New Roman" w:cs="Times New Roman"/>
                  <w:color w:val="auto"/>
                  <w:szCs w:val="21"/>
                  <w:rPrChange w:id="5490" w:author="小多 [2]" w:date="2020-09-23T09:33:07Z">
                    <w:rPr>
                      <w:rFonts w:hint="eastAsia" w:ascii="宋体" w:hAnsi="宋体"/>
                      <w:szCs w:val="21"/>
                    </w:rPr>
                  </w:rPrChange>
                </w:rPr>
                <w:t>可以选择前后</w:t>
              </w:r>
            </w:ins>
            <w:ins w:id="5491" w:author="Huo Beata" w:date="2020-09-09T12:03:00Z">
              <w:r>
                <w:rPr>
                  <w:rFonts w:ascii="Times New Roman" w:hAnsi="Times New Roman" w:cs="Times New Roman"/>
                  <w:color w:val="auto"/>
                  <w:szCs w:val="21"/>
                  <w:rPrChange w:id="5492" w:author="小多 [2]" w:date="2020-09-23T09:33:07Z">
                    <w:rPr>
                      <w:rFonts w:ascii="宋体" w:hAnsi="宋体"/>
                      <w:szCs w:val="21"/>
                    </w:rPr>
                  </w:rPrChange>
                </w:rPr>
                <w:t xml:space="preserve">RR </w:t>
              </w:r>
            </w:ins>
            <w:ins w:id="5493" w:author="Huo Beata" w:date="2020-09-09T12:03:00Z">
              <w:r>
                <w:rPr>
                  <w:rFonts w:hint="eastAsia" w:ascii="Times New Roman" w:hAnsi="Times New Roman" w:cs="Times New Roman"/>
                  <w:color w:val="auto"/>
                  <w:szCs w:val="21"/>
                  <w:rPrChange w:id="5494" w:author="小多 [2]" w:date="2020-09-23T09:33:07Z">
                    <w:rPr>
                      <w:rFonts w:hint="eastAsia" w:ascii="宋体" w:hAnsi="宋体"/>
                      <w:szCs w:val="21"/>
                    </w:rPr>
                  </w:rPrChange>
                </w:rPr>
                <w:t>间期绘制散点图，在散点图上鼠标划圈选中，可同时显示叠加</w:t>
              </w:r>
            </w:ins>
          </w:p>
          <w:p>
            <w:pPr>
              <w:rPr>
                <w:ins w:id="5495" w:author="Huo Beata" w:date="2020-09-09T12:03:00Z"/>
                <w:rFonts w:ascii="Times New Roman" w:hAnsi="Times New Roman" w:cs="Times New Roman"/>
                <w:color w:val="auto"/>
                <w:szCs w:val="21"/>
                <w:rPrChange w:id="5496" w:author="小多 [2]" w:date="2020-09-23T09:33:07Z">
                  <w:rPr>
                    <w:ins w:id="5497" w:author="Huo Beata" w:date="2020-09-09T12:03:00Z"/>
                    <w:rFonts w:ascii="宋体" w:hAnsi="宋体"/>
                    <w:szCs w:val="21"/>
                  </w:rPr>
                </w:rPrChange>
              </w:rPr>
            </w:pPr>
            <w:ins w:id="5498" w:author="Huo Beata" w:date="2020-09-09T12:03:00Z">
              <w:r>
                <w:rPr>
                  <w:rFonts w:hint="eastAsia" w:ascii="Times New Roman" w:hAnsi="Times New Roman" w:cs="Times New Roman"/>
                  <w:color w:val="auto"/>
                  <w:szCs w:val="21"/>
                  <w:rPrChange w:id="5499" w:author="小多 [2]" w:date="2020-09-23T09:33:07Z">
                    <w:rPr>
                      <w:rFonts w:hint="eastAsia" w:ascii="宋体" w:hAnsi="宋体"/>
                      <w:szCs w:val="21"/>
                    </w:rPr>
                  </w:rPrChange>
                </w:rPr>
                <w:t>效果和模板效果，并可修改</w:t>
              </w:r>
            </w:ins>
            <w:ins w:id="5500" w:author="Huo Beata" w:date="2020-09-09T12:03:00Z">
              <w:r>
                <w:rPr>
                  <w:rFonts w:ascii="Times New Roman" w:hAnsi="Times New Roman" w:cs="Times New Roman"/>
                  <w:color w:val="auto"/>
                  <w:szCs w:val="21"/>
                  <w:rPrChange w:id="5501" w:author="小多 [2]" w:date="2020-09-23T09:33:07Z">
                    <w:rPr>
                      <w:rFonts w:ascii="宋体" w:hAnsi="宋体"/>
                      <w:szCs w:val="21"/>
                    </w:rPr>
                  </w:rPrChange>
                </w:rPr>
                <w:t xml:space="preserve">QRS </w:t>
              </w:r>
            </w:ins>
            <w:ins w:id="5502" w:author="Huo Beata" w:date="2020-09-09T12:03:00Z">
              <w:r>
                <w:rPr>
                  <w:rFonts w:hint="eastAsia" w:ascii="Times New Roman" w:hAnsi="Times New Roman" w:cs="Times New Roman"/>
                  <w:color w:val="auto"/>
                  <w:szCs w:val="21"/>
                  <w:rPrChange w:id="5503" w:author="小多 [2]" w:date="2020-09-23T09:33:07Z">
                    <w:rPr>
                      <w:rFonts w:hint="eastAsia" w:ascii="宋体" w:hAnsi="宋体"/>
                      <w:szCs w:val="21"/>
                    </w:rPr>
                  </w:rPrChange>
                </w:rPr>
                <w:t>标识。</w:t>
              </w:r>
            </w:ins>
          </w:p>
          <w:p>
            <w:pPr>
              <w:rPr>
                <w:ins w:id="5504" w:author="Huo Beata" w:date="2020-09-09T12:03:00Z"/>
                <w:rFonts w:ascii="Times New Roman" w:hAnsi="Times New Roman" w:cs="Times New Roman"/>
                <w:color w:val="auto"/>
                <w:szCs w:val="21"/>
                <w:rPrChange w:id="5505" w:author="小多 [2]" w:date="2020-09-23T09:33:07Z">
                  <w:rPr>
                    <w:ins w:id="5506" w:author="Huo Beata" w:date="2020-09-09T12:03:00Z"/>
                    <w:rFonts w:ascii="宋体" w:hAnsi="宋体"/>
                    <w:szCs w:val="21"/>
                  </w:rPr>
                </w:rPrChange>
              </w:rPr>
            </w:pPr>
            <w:ins w:id="5507" w:author="Huo Beata" w:date="2020-09-09T12:03:00Z">
              <w:r>
                <w:rPr>
                  <w:rFonts w:ascii="Times New Roman" w:hAnsi="Times New Roman" w:cs="Times New Roman"/>
                  <w:color w:val="auto"/>
                  <w:szCs w:val="21"/>
                  <w:rPrChange w:id="5508" w:author="小多 [2]" w:date="2020-09-23T09:33:07Z">
                    <w:rPr>
                      <w:rFonts w:ascii="宋体" w:hAnsi="宋体"/>
                      <w:szCs w:val="21"/>
                    </w:rPr>
                  </w:rPrChange>
                </w:rPr>
                <w:t xml:space="preserve">o) </w:t>
              </w:r>
            </w:ins>
            <w:ins w:id="5509" w:author="Huo Beata" w:date="2020-09-09T12:03:00Z">
              <w:r>
                <w:rPr>
                  <w:rFonts w:hint="eastAsia" w:ascii="Times New Roman" w:hAnsi="Times New Roman" w:cs="Times New Roman"/>
                  <w:color w:val="auto"/>
                  <w:szCs w:val="21"/>
                  <w:rPrChange w:id="5510" w:author="小多 [2]" w:date="2020-09-23T09:33:07Z">
                    <w:rPr>
                      <w:rFonts w:hint="eastAsia" w:ascii="宋体" w:hAnsi="宋体"/>
                      <w:szCs w:val="21"/>
                    </w:rPr>
                  </w:rPrChange>
                </w:rPr>
                <w:t>瀑布图显示</w:t>
              </w:r>
            </w:ins>
          </w:p>
          <w:p>
            <w:pPr>
              <w:rPr>
                <w:ins w:id="5511" w:author="Huo Beata" w:date="2020-09-09T12:03:00Z"/>
                <w:del w:id="5512" w:author="小多" w:date="2020-09-16T19:54:00Z"/>
                <w:rFonts w:ascii="Times New Roman" w:hAnsi="Times New Roman" w:cs="Times New Roman"/>
                <w:color w:val="auto"/>
                <w:szCs w:val="21"/>
                <w:rPrChange w:id="5513" w:author="小多 [2]" w:date="2020-09-23T09:33:07Z">
                  <w:rPr>
                    <w:ins w:id="5514" w:author="Huo Beata" w:date="2020-09-09T12:03:00Z"/>
                    <w:del w:id="5515" w:author="小多" w:date="2020-09-16T19:54:00Z"/>
                    <w:rFonts w:ascii="宋体" w:hAnsi="宋体"/>
                    <w:szCs w:val="21"/>
                  </w:rPr>
                </w:rPrChange>
              </w:rPr>
            </w:pPr>
            <w:ins w:id="5516" w:author="Huo Beata" w:date="2020-09-09T12:03:00Z">
              <w:r>
                <w:rPr>
                  <w:rFonts w:hint="eastAsia" w:ascii="Times New Roman" w:hAnsi="Times New Roman" w:cs="Times New Roman"/>
                  <w:color w:val="auto"/>
                  <w:szCs w:val="21"/>
                  <w:rPrChange w:id="5517" w:author="小多 [2]" w:date="2020-09-23T09:33:07Z">
                    <w:rPr>
                      <w:rFonts w:hint="eastAsia" w:ascii="宋体" w:hAnsi="宋体"/>
                      <w:szCs w:val="21"/>
                    </w:rPr>
                  </w:rPrChange>
                </w:rPr>
                <w:t>将心电图不同的电压值，以</w:t>
              </w:r>
            </w:ins>
            <w:ins w:id="5518" w:author="Huo Beata" w:date="2020-09-09T12:03:00Z">
              <w:r>
                <w:rPr>
                  <w:rFonts w:ascii="Times New Roman" w:hAnsi="Times New Roman" w:cs="Times New Roman"/>
                  <w:color w:val="auto"/>
                  <w:szCs w:val="21"/>
                  <w:rPrChange w:id="5519" w:author="小多 [2]" w:date="2020-09-23T09:33:07Z">
                    <w:rPr>
                      <w:rFonts w:ascii="宋体" w:hAnsi="宋体"/>
                      <w:szCs w:val="21"/>
                    </w:rPr>
                  </w:rPrChange>
                </w:rPr>
                <w:t xml:space="preserve">R </w:t>
              </w:r>
            </w:ins>
            <w:ins w:id="5520" w:author="Huo Beata" w:date="2020-09-09T12:03:00Z">
              <w:r>
                <w:rPr>
                  <w:rFonts w:hint="eastAsia" w:ascii="Times New Roman" w:hAnsi="Times New Roman" w:cs="Times New Roman"/>
                  <w:color w:val="auto"/>
                  <w:szCs w:val="21"/>
                  <w:rPrChange w:id="5521" w:author="小多 [2]" w:date="2020-09-23T09:33:07Z">
                    <w:rPr>
                      <w:rFonts w:hint="eastAsia" w:ascii="宋体" w:hAnsi="宋体"/>
                      <w:szCs w:val="21"/>
                    </w:rPr>
                  </w:rPrChange>
                </w:rPr>
                <w:t>波为中心，以不同的颜色叠加显示所有</w:t>
              </w:r>
            </w:ins>
            <w:ins w:id="5522" w:author="Huo Beata" w:date="2020-09-09T12:03:00Z">
              <w:r>
                <w:rPr>
                  <w:rFonts w:ascii="Times New Roman" w:hAnsi="Times New Roman" w:cs="Times New Roman"/>
                  <w:color w:val="auto"/>
                  <w:szCs w:val="21"/>
                  <w:rPrChange w:id="5523" w:author="小多 [2]" w:date="2020-09-23T09:33:07Z">
                    <w:rPr>
                      <w:rFonts w:ascii="宋体" w:hAnsi="宋体"/>
                      <w:szCs w:val="21"/>
                    </w:rPr>
                  </w:rPrChange>
                </w:rPr>
                <w:t xml:space="preserve">QRS </w:t>
              </w:r>
            </w:ins>
            <w:ins w:id="5524" w:author="Huo Beata" w:date="2020-09-09T12:03:00Z">
              <w:r>
                <w:rPr>
                  <w:rFonts w:hint="eastAsia" w:ascii="Times New Roman" w:hAnsi="Times New Roman" w:cs="Times New Roman"/>
                  <w:color w:val="auto"/>
                  <w:szCs w:val="21"/>
                  <w:rPrChange w:id="5525" w:author="小多 [2]" w:date="2020-09-23T09:33:07Z">
                    <w:rPr>
                      <w:rFonts w:hint="eastAsia" w:ascii="宋体" w:hAnsi="宋体"/>
                      <w:szCs w:val="21"/>
                    </w:rPr>
                  </w:rPrChange>
                </w:rPr>
                <w:t>的心电</w:t>
              </w:r>
            </w:ins>
          </w:p>
          <w:p>
            <w:pPr>
              <w:rPr>
                <w:ins w:id="5526" w:author="Huo Beata" w:date="2020-09-09T12:03:00Z"/>
                <w:rFonts w:ascii="Times New Roman" w:hAnsi="Times New Roman" w:cs="Times New Roman"/>
                <w:color w:val="auto"/>
                <w:szCs w:val="21"/>
                <w:rPrChange w:id="5527" w:author="小多 [2]" w:date="2020-09-23T09:33:07Z">
                  <w:rPr>
                    <w:ins w:id="5528" w:author="Huo Beata" w:date="2020-09-09T12:03:00Z"/>
                    <w:rFonts w:ascii="宋体" w:hAnsi="宋体"/>
                    <w:szCs w:val="21"/>
                  </w:rPr>
                </w:rPrChange>
              </w:rPr>
            </w:pPr>
            <w:ins w:id="5529" w:author="Huo Beata" w:date="2020-09-09T12:03:00Z">
              <w:r>
                <w:rPr>
                  <w:rFonts w:hint="eastAsia" w:ascii="Times New Roman" w:hAnsi="Times New Roman" w:cs="Times New Roman"/>
                  <w:color w:val="auto"/>
                  <w:szCs w:val="21"/>
                  <w:rPrChange w:id="5530" w:author="小多 [2]" w:date="2020-09-23T09:33:07Z">
                    <w:rPr>
                      <w:rFonts w:hint="eastAsia" w:ascii="宋体" w:hAnsi="宋体"/>
                      <w:szCs w:val="21"/>
                    </w:rPr>
                  </w:rPrChange>
                </w:rPr>
                <w:t>波形。</w:t>
              </w:r>
            </w:ins>
          </w:p>
          <w:p>
            <w:pPr>
              <w:rPr>
                <w:ins w:id="5531" w:author="Huo Beata" w:date="2020-09-09T12:03:00Z"/>
                <w:rFonts w:ascii="Times New Roman" w:hAnsi="Times New Roman" w:cs="Times New Roman"/>
                <w:color w:val="auto"/>
                <w:szCs w:val="21"/>
                <w:rPrChange w:id="5532" w:author="小多 [2]" w:date="2020-09-23T09:33:07Z">
                  <w:rPr>
                    <w:ins w:id="5533" w:author="Huo Beata" w:date="2020-09-09T12:03:00Z"/>
                    <w:rFonts w:ascii="宋体" w:hAnsi="宋体"/>
                    <w:szCs w:val="21"/>
                  </w:rPr>
                </w:rPrChange>
              </w:rPr>
            </w:pPr>
            <w:ins w:id="5534" w:author="Huo Beata" w:date="2020-09-09T12:03:00Z">
              <w:r>
                <w:rPr>
                  <w:rFonts w:ascii="Times New Roman" w:hAnsi="Times New Roman" w:cs="Times New Roman"/>
                  <w:color w:val="auto"/>
                  <w:szCs w:val="21"/>
                  <w:rPrChange w:id="5535" w:author="小多 [2]" w:date="2020-09-23T09:33:07Z">
                    <w:rPr>
                      <w:rFonts w:ascii="宋体" w:hAnsi="宋体"/>
                      <w:szCs w:val="21"/>
                    </w:rPr>
                  </w:rPrChange>
                </w:rPr>
                <w:t xml:space="preserve">p) </w:t>
              </w:r>
            </w:ins>
            <w:ins w:id="5536" w:author="Huo Beata" w:date="2020-09-09T12:03:00Z">
              <w:r>
                <w:rPr>
                  <w:rFonts w:hint="eastAsia" w:ascii="Times New Roman" w:hAnsi="Times New Roman" w:cs="Times New Roman"/>
                  <w:color w:val="auto"/>
                  <w:szCs w:val="21"/>
                  <w:rPrChange w:id="5537" w:author="小多 [2]" w:date="2020-09-23T09:33:07Z">
                    <w:rPr>
                      <w:rFonts w:hint="eastAsia" w:ascii="宋体" w:hAnsi="宋体"/>
                      <w:szCs w:val="21"/>
                    </w:rPr>
                  </w:rPrChange>
                </w:rPr>
                <w:t>起搏器分类显示</w:t>
              </w:r>
            </w:ins>
          </w:p>
          <w:p>
            <w:pPr>
              <w:rPr>
                <w:ins w:id="5538" w:author="Huo Beata" w:date="2020-09-09T12:03:00Z"/>
                <w:rFonts w:ascii="Times New Roman" w:hAnsi="Times New Roman" w:cs="Times New Roman"/>
                <w:color w:val="auto"/>
                <w:szCs w:val="21"/>
                <w:rPrChange w:id="5539" w:author="小多 [2]" w:date="2020-09-23T09:33:07Z">
                  <w:rPr>
                    <w:ins w:id="5540" w:author="Huo Beata" w:date="2020-09-09T12:03:00Z"/>
                    <w:rFonts w:ascii="宋体" w:hAnsi="宋体"/>
                    <w:szCs w:val="21"/>
                  </w:rPr>
                </w:rPrChange>
              </w:rPr>
            </w:pPr>
            <w:ins w:id="5541" w:author="Huo Beata" w:date="2020-09-09T12:03:00Z">
              <w:r>
                <w:rPr>
                  <w:rFonts w:hint="eastAsia" w:ascii="Times New Roman" w:hAnsi="Times New Roman" w:cs="Times New Roman"/>
                  <w:color w:val="auto"/>
                  <w:szCs w:val="21"/>
                  <w:rPrChange w:id="5542" w:author="小多 [2]" w:date="2020-09-23T09:33:07Z">
                    <w:rPr>
                      <w:rFonts w:hint="eastAsia" w:ascii="宋体" w:hAnsi="宋体"/>
                      <w:szCs w:val="21"/>
                    </w:rPr>
                  </w:rPrChange>
                </w:rPr>
                <w:t>可将起搏信号分类为房性起搏，室性起搏，房室起搏和未夺获。</w:t>
              </w:r>
            </w:ins>
          </w:p>
          <w:p>
            <w:pPr>
              <w:rPr>
                <w:ins w:id="5543" w:author="Huo Beata" w:date="2020-09-09T12:03:00Z"/>
                <w:rFonts w:ascii="Times New Roman" w:hAnsi="Times New Roman" w:cs="Times New Roman"/>
                <w:color w:val="auto"/>
                <w:szCs w:val="21"/>
                <w:rPrChange w:id="5544" w:author="小多 [2]" w:date="2020-09-23T09:33:07Z">
                  <w:rPr>
                    <w:ins w:id="5545" w:author="Huo Beata" w:date="2020-09-09T12:03:00Z"/>
                    <w:rFonts w:ascii="宋体" w:hAnsi="宋体"/>
                    <w:szCs w:val="21"/>
                  </w:rPr>
                </w:rPrChange>
              </w:rPr>
            </w:pPr>
            <w:ins w:id="5546" w:author="Huo Beata" w:date="2020-09-09T12:03:00Z">
              <w:r>
                <w:rPr>
                  <w:rFonts w:ascii="Times New Roman" w:hAnsi="Times New Roman" w:cs="Times New Roman"/>
                  <w:color w:val="auto"/>
                  <w:szCs w:val="21"/>
                  <w:rPrChange w:id="5547" w:author="小多 [2]" w:date="2020-09-23T09:33:07Z">
                    <w:rPr>
                      <w:rFonts w:ascii="宋体" w:hAnsi="宋体"/>
                      <w:szCs w:val="21"/>
                    </w:rPr>
                  </w:rPrChange>
                </w:rPr>
                <w:t xml:space="preserve">q) </w:t>
              </w:r>
            </w:ins>
            <w:ins w:id="5548" w:author="Huo Beata" w:date="2020-09-09T12:03:00Z">
              <w:r>
                <w:rPr>
                  <w:rFonts w:hint="eastAsia" w:ascii="Times New Roman" w:hAnsi="Times New Roman" w:cs="Times New Roman"/>
                  <w:color w:val="auto"/>
                  <w:szCs w:val="21"/>
                  <w:rPrChange w:id="5549" w:author="小多 [2]" w:date="2020-09-23T09:33:07Z">
                    <w:rPr>
                      <w:rFonts w:hint="eastAsia" w:ascii="宋体" w:hAnsi="宋体"/>
                      <w:szCs w:val="21"/>
                    </w:rPr>
                  </w:rPrChange>
                </w:rPr>
                <w:t>诊断图编辑和显示</w:t>
              </w:r>
            </w:ins>
          </w:p>
          <w:p>
            <w:pPr>
              <w:rPr>
                <w:ins w:id="5550" w:author="Huo Beata" w:date="2020-09-09T12:03:00Z"/>
                <w:rFonts w:ascii="Times New Roman" w:hAnsi="Times New Roman" w:cs="Times New Roman"/>
                <w:color w:val="auto"/>
                <w:szCs w:val="21"/>
                <w:rPrChange w:id="5551" w:author="小多 [2]" w:date="2020-09-23T09:33:07Z">
                  <w:rPr>
                    <w:ins w:id="5552" w:author="Huo Beata" w:date="2020-09-09T12:03:00Z"/>
                    <w:rFonts w:ascii="宋体" w:hAnsi="宋体"/>
                    <w:szCs w:val="21"/>
                  </w:rPr>
                </w:rPrChange>
              </w:rPr>
            </w:pPr>
            <w:ins w:id="5553" w:author="Huo Beata" w:date="2020-09-09T12:03:00Z">
              <w:r>
                <w:rPr>
                  <w:rFonts w:hint="eastAsia" w:ascii="Times New Roman" w:hAnsi="Times New Roman" w:cs="Times New Roman"/>
                  <w:color w:val="auto"/>
                  <w:szCs w:val="21"/>
                  <w:rPrChange w:id="5554" w:author="小多 [2]" w:date="2020-09-23T09:33:07Z">
                    <w:rPr>
                      <w:rFonts w:hint="eastAsia" w:ascii="宋体" w:hAnsi="宋体"/>
                      <w:szCs w:val="21"/>
                    </w:rPr>
                  </w:rPrChange>
                </w:rPr>
                <w:t>可显示指定开始时间指定导联的心电图，具有</w:t>
              </w:r>
            </w:ins>
            <w:ins w:id="5555" w:author="Huo Beata" w:date="2020-09-09T12:03:00Z">
              <w:del w:id="5556" w:author="小多" w:date="2020-09-16T19:55:00Z">
                <w:r>
                  <w:rPr>
                    <w:rFonts w:hint="eastAsia" w:ascii="Times New Roman" w:hAnsi="Times New Roman" w:cs="Times New Roman"/>
                    <w:color w:val="auto"/>
                    <w:szCs w:val="21"/>
                    <w:rPrChange w:id="5557" w:author="小多 [2]" w:date="2020-09-23T09:33:07Z">
                      <w:rPr>
                        <w:rFonts w:hint="eastAsia" w:ascii="宋体" w:hAnsi="宋体"/>
                        <w:szCs w:val="21"/>
                      </w:rPr>
                    </w:rPrChange>
                  </w:rPr>
                  <w:delText>心博</w:delText>
                </w:r>
              </w:del>
            </w:ins>
            <w:ins w:id="5558" w:author="小多" w:date="2020-09-16T19:55:00Z">
              <w:r>
                <w:rPr>
                  <w:rFonts w:hint="eastAsia" w:ascii="Times New Roman" w:hAnsi="Times New Roman" w:cs="Times New Roman"/>
                  <w:color w:val="auto"/>
                  <w:szCs w:val="21"/>
                  <w:rPrChange w:id="5559" w:author="小多 [2]" w:date="2020-09-23T09:33:07Z">
                    <w:rPr>
                      <w:rFonts w:hint="eastAsia" w:ascii="Times New Roman" w:hAnsi="Times New Roman" w:cs="Times New Roman"/>
                      <w:szCs w:val="21"/>
                    </w:rPr>
                  </w:rPrChange>
                </w:rPr>
                <w:t>心搏</w:t>
              </w:r>
            </w:ins>
            <w:ins w:id="5560" w:author="Huo Beata" w:date="2020-09-09T12:03:00Z">
              <w:r>
                <w:rPr>
                  <w:rFonts w:hint="eastAsia" w:ascii="Times New Roman" w:hAnsi="Times New Roman" w:cs="Times New Roman"/>
                  <w:color w:val="auto"/>
                  <w:szCs w:val="21"/>
                  <w:rPrChange w:id="5561" w:author="小多 [2]" w:date="2020-09-23T09:33:07Z">
                    <w:rPr>
                      <w:rFonts w:hint="eastAsia" w:ascii="宋体" w:hAnsi="宋体"/>
                      <w:szCs w:val="21"/>
                    </w:rPr>
                  </w:rPrChange>
                </w:rPr>
                <w:t>编辑和波形测量功能。</w:t>
              </w:r>
            </w:ins>
          </w:p>
          <w:p>
            <w:pPr>
              <w:rPr>
                <w:ins w:id="5562" w:author="Huo Beata" w:date="2020-09-09T12:03:00Z"/>
                <w:rFonts w:ascii="Times New Roman" w:hAnsi="Times New Roman" w:cs="Times New Roman"/>
                <w:color w:val="auto"/>
                <w:szCs w:val="21"/>
                <w:rPrChange w:id="5563" w:author="小多 [2]" w:date="2020-09-23T09:33:07Z">
                  <w:rPr>
                    <w:ins w:id="5564" w:author="Huo Beata" w:date="2020-09-09T12:03:00Z"/>
                    <w:rFonts w:ascii="宋体" w:hAnsi="宋体"/>
                    <w:szCs w:val="21"/>
                  </w:rPr>
                </w:rPrChange>
              </w:rPr>
            </w:pPr>
            <w:ins w:id="5565" w:author="Huo Beata" w:date="2020-09-09T12:03:00Z">
              <w:r>
                <w:rPr>
                  <w:rFonts w:ascii="Times New Roman" w:hAnsi="Times New Roman" w:cs="Times New Roman"/>
                  <w:color w:val="auto"/>
                  <w:szCs w:val="21"/>
                  <w:rPrChange w:id="5566" w:author="小多 [2]" w:date="2020-09-23T09:33:07Z">
                    <w:rPr>
                      <w:rFonts w:ascii="宋体" w:hAnsi="宋体"/>
                      <w:szCs w:val="21"/>
                    </w:rPr>
                  </w:rPrChange>
                </w:rPr>
                <w:t xml:space="preserve">r) </w:t>
              </w:r>
            </w:ins>
            <w:ins w:id="5567" w:author="Huo Beata" w:date="2020-09-09T12:03:00Z">
              <w:r>
                <w:rPr>
                  <w:rFonts w:hint="eastAsia" w:ascii="Times New Roman" w:hAnsi="Times New Roman" w:cs="Times New Roman"/>
                  <w:color w:val="auto"/>
                  <w:szCs w:val="21"/>
                  <w:rPrChange w:id="5568" w:author="小多 [2]" w:date="2020-09-23T09:33:07Z">
                    <w:rPr>
                      <w:rFonts w:hint="eastAsia" w:ascii="宋体" w:hAnsi="宋体"/>
                      <w:szCs w:val="21"/>
                    </w:rPr>
                  </w:rPrChange>
                </w:rPr>
                <w:t>统计功能</w:t>
              </w:r>
            </w:ins>
          </w:p>
          <w:p>
            <w:pPr>
              <w:rPr>
                <w:ins w:id="5569" w:author="Huo Beata" w:date="2020-09-09T12:03:00Z"/>
                <w:rFonts w:ascii="Times New Roman" w:hAnsi="Times New Roman" w:cs="Times New Roman"/>
                <w:color w:val="auto"/>
                <w:szCs w:val="21"/>
                <w:rPrChange w:id="5570" w:author="小多 [2]" w:date="2020-09-23T09:33:07Z">
                  <w:rPr>
                    <w:ins w:id="5571" w:author="Huo Beata" w:date="2020-09-09T12:03:00Z"/>
                    <w:rFonts w:ascii="宋体" w:hAnsi="宋体"/>
                    <w:szCs w:val="21"/>
                  </w:rPr>
                </w:rPrChange>
              </w:rPr>
            </w:pPr>
            <w:ins w:id="5572" w:author="Huo Beata" w:date="2020-09-09T12:03:00Z">
              <w:r>
                <w:rPr>
                  <w:rFonts w:hint="eastAsia" w:ascii="Times New Roman" w:hAnsi="Times New Roman" w:cs="Times New Roman"/>
                  <w:color w:val="auto"/>
                  <w:szCs w:val="21"/>
                  <w:rPrChange w:id="5573" w:author="小多 [2]" w:date="2020-09-23T09:33:07Z">
                    <w:rPr>
                      <w:rFonts w:hint="eastAsia" w:ascii="宋体" w:hAnsi="宋体"/>
                      <w:szCs w:val="21"/>
                    </w:rPr>
                  </w:rPrChange>
                </w:rPr>
                <w:t>应能按小时统计异常心律失常事件列表，并能进行编辑和修改。</w:t>
              </w:r>
            </w:ins>
          </w:p>
          <w:p>
            <w:pPr>
              <w:rPr>
                <w:ins w:id="5574" w:author="Huo Beata" w:date="2020-09-09T12:03:00Z"/>
                <w:rFonts w:ascii="Times New Roman" w:hAnsi="Times New Roman" w:cs="Times New Roman"/>
                <w:color w:val="auto"/>
                <w:szCs w:val="21"/>
                <w:rPrChange w:id="5575" w:author="小多 [2]" w:date="2020-09-23T09:33:07Z">
                  <w:rPr>
                    <w:ins w:id="5576" w:author="Huo Beata" w:date="2020-09-09T12:03:00Z"/>
                    <w:rFonts w:ascii="宋体" w:hAnsi="宋体"/>
                    <w:szCs w:val="21"/>
                  </w:rPr>
                </w:rPrChange>
              </w:rPr>
            </w:pPr>
            <w:ins w:id="5577" w:author="Huo Beata" w:date="2020-09-09T12:03:00Z">
              <w:r>
                <w:rPr>
                  <w:rFonts w:ascii="Times New Roman" w:hAnsi="Times New Roman" w:cs="Times New Roman"/>
                  <w:color w:val="auto"/>
                  <w:szCs w:val="21"/>
                  <w:rPrChange w:id="5578" w:author="小多 [2]" w:date="2020-09-23T09:33:07Z">
                    <w:rPr>
                      <w:rFonts w:ascii="宋体" w:hAnsi="宋体"/>
                      <w:szCs w:val="21"/>
                    </w:rPr>
                  </w:rPrChange>
                </w:rPr>
                <w:t xml:space="preserve">2.1.5.3 </w:t>
              </w:r>
            </w:ins>
            <w:ins w:id="5579" w:author="Huo Beata" w:date="2020-09-09T12:03:00Z">
              <w:r>
                <w:rPr>
                  <w:rFonts w:hint="eastAsia" w:ascii="Times New Roman" w:hAnsi="Times New Roman" w:cs="Times New Roman"/>
                  <w:color w:val="auto"/>
                  <w:szCs w:val="21"/>
                  <w:rPrChange w:id="5580" w:author="小多 [2]" w:date="2020-09-23T09:33:07Z">
                    <w:rPr>
                      <w:rFonts w:hint="eastAsia" w:ascii="宋体" w:hAnsi="宋体"/>
                      <w:szCs w:val="21"/>
                    </w:rPr>
                  </w:rPrChange>
                </w:rPr>
                <w:t>报告打印</w:t>
              </w:r>
            </w:ins>
          </w:p>
          <w:p>
            <w:pPr>
              <w:rPr>
                <w:ins w:id="5581" w:author="Huo Beata" w:date="2020-09-09T12:03:00Z"/>
                <w:rFonts w:ascii="Times New Roman" w:hAnsi="Times New Roman" w:cs="Times New Roman"/>
                <w:color w:val="auto"/>
                <w:szCs w:val="21"/>
                <w:rPrChange w:id="5582" w:author="小多 [2]" w:date="2020-09-23T09:33:07Z">
                  <w:rPr>
                    <w:ins w:id="5583" w:author="Huo Beata" w:date="2020-09-09T12:03:00Z"/>
                    <w:rFonts w:ascii="宋体" w:hAnsi="宋体"/>
                    <w:szCs w:val="21"/>
                  </w:rPr>
                </w:rPrChange>
              </w:rPr>
            </w:pPr>
            <w:ins w:id="5584" w:author="Huo Beata" w:date="2020-09-09T12:03:00Z">
              <w:r>
                <w:rPr>
                  <w:rFonts w:ascii="Times New Roman" w:hAnsi="Times New Roman" w:cs="Times New Roman"/>
                  <w:color w:val="auto"/>
                  <w:szCs w:val="21"/>
                  <w:rPrChange w:id="5585" w:author="小多 [2]" w:date="2020-09-23T09:33:07Z">
                    <w:rPr>
                      <w:rFonts w:ascii="宋体" w:hAnsi="宋体"/>
                      <w:szCs w:val="21"/>
                    </w:rPr>
                  </w:rPrChange>
                </w:rPr>
                <w:t xml:space="preserve">a) </w:t>
              </w:r>
            </w:ins>
            <w:ins w:id="5586" w:author="Huo Beata" w:date="2020-09-09T12:03:00Z">
              <w:r>
                <w:rPr>
                  <w:rFonts w:hint="eastAsia" w:ascii="Times New Roman" w:hAnsi="Times New Roman" w:cs="Times New Roman"/>
                  <w:color w:val="auto"/>
                  <w:szCs w:val="21"/>
                  <w:rPrChange w:id="5587" w:author="小多 [2]" w:date="2020-09-23T09:33:07Z">
                    <w:rPr>
                      <w:rFonts w:hint="eastAsia" w:ascii="宋体" w:hAnsi="宋体"/>
                      <w:szCs w:val="21"/>
                    </w:rPr>
                  </w:rPrChange>
                </w:rPr>
                <w:t>报告编辑</w:t>
              </w:r>
            </w:ins>
          </w:p>
          <w:p>
            <w:pPr>
              <w:rPr>
                <w:ins w:id="5588" w:author="Huo Beata" w:date="2020-09-09T12:03:00Z"/>
                <w:rFonts w:ascii="Times New Roman" w:hAnsi="Times New Roman" w:cs="Times New Roman"/>
                <w:color w:val="auto"/>
                <w:szCs w:val="21"/>
                <w:rPrChange w:id="5589" w:author="小多 [2]" w:date="2020-09-23T09:33:07Z">
                  <w:rPr>
                    <w:ins w:id="5590" w:author="Huo Beata" w:date="2020-09-09T12:03:00Z"/>
                    <w:rFonts w:ascii="宋体" w:hAnsi="宋体"/>
                    <w:szCs w:val="21"/>
                  </w:rPr>
                </w:rPrChange>
              </w:rPr>
            </w:pPr>
            <w:ins w:id="5591" w:author="Huo Beata" w:date="2020-09-09T12:03:00Z">
              <w:r>
                <w:rPr>
                  <w:rFonts w:hint="eastAsia" w:ascii="Times New Roman" w:hAnsi="Times New Roman" w:cs="Times New Roman"/>
                  <w:color w:val="auto"/>
                  <w:szCs w:val="21"/>
                  <w:rPrChange w:id="5592" w:author="小多 [2]" w:date="2020-09-23T09:33:07Z">
                    <w:rPr>
                      <w:rFonts w:hint="eastAsia" w:ascii="宋体" w:hAnsi="宋体"/>
                      <w:szCs w:val="21"/>
                    </w:rPr>
                  </w:rPrChange>
                </w:rPr>
                <w:t>应能编辑报告内容，且能设置打印报告的抬头。</w:t>
              </w:r>
            </w:ins>
          </w:p>
          <w:p>
            <w:pPr>
              <w:rPr>
                <w:ins w:id="5593" w:author="Huo Beata" w:date="2020-09-09T12:03:00Z"/>
                <w:rFonts w:ascii="Times New Roman" w:hAnsi="Times New Roman" w:cs="Times New Roman"/>
                <w:color w:val="auto"/>
                <w:szCs w:val="21"/>
                <w:rPrChange w:id="5594" w:author="小多 [2]" w:date="2020-09-23T09:33:07Z">
                  <w:rPr>
                    <w:ins w:id="5595" w:author="Huo Beata" w:date="2020-09-09T12:03:00Z"/>
                    <w:rFonts w:ascii="宋体" w:hAnsi="宋体"/>
                    <w:szCs w:val="21"/>
                  </w:rPr>
                </w:rPrChange>
              </w:rPr>
            </w:pPr>
            <w:ins w:id="5596" w:author="Huo Beata" w:date="2020-09-09T12:03:00Z">
              <w:r>
                <w:rPr>
                  <w:rFonts w:ascii="Times New Roman" w:hAnsi="Times New Roman" w:cs="Times New Roman"/>
                  <w:color w:val="auto"/>
                  <w:szCs w:val="21"/>
                  <w:rPrChange w:id="5597" w:author="小多 [2]" w:date="2020-09-23T09:33:07Z">
                    <w:rPr>
                      <w:rFonts w:ascii="宋体" w:hAnsi="宋体"/>
                      <w:szCs w:val="21"/>
                    </w:rPr>
                  </w:rPrChange>
                </w:rPr>
                <w:t xml:space="preserve">b) </w:t>
              </w:r>
            </w:ins>
            <w:ins w:id="5598" w:author="Huo Beata" w:date="2020-09-09T12:03:00Z">
              <w:r>
                <w:rPr>
                  <w:rFonts w:hint="eastAsia" w:ascii="Times New Roman" w:hAnsi="Times New Roman" w:cs="Times New Roman"/>
                  <w:color w:val="auto"/>
                  <w:szCs w:val="21"/>
                  <w:rPrChange w:id="5599" w:author="小多 [2]" w:date="2020-09-23T09:33:07Z">
                    <w:rPr>
                      <w:rFonts w:hint="eastAsia" w:ascii="宋体" w:hAnsi="宋体"/>
                      <w:szCs w:val="21"/>
                    </w:rPr>
                  </w:rPrChange>
                </w:rPr>
                <w:t>报告预览</w:t>
              </w:r>
            </w:ins>
          </w:p>
          <w:p>
            <w:pPr>
              <w:rPr>
                <w:ins w:id="5600" w:author="Huo Beata" w:date="2020-09-09T12:03:00Z"/>
                <w:rFonts w:ascii="Times New Roman" w:hAnsi="Times New Roman" w:cs="Times New Roman"/>
                <w:color w:val="auto"/>
                <w:szCs w:val="21"/>
                <w:rPrChange w:id="5601" w:author="小多 [2]" w:date="2020-09-23T09:33:07Z">
                  <w:rPr>
                    <w:ins w:id="5602" w:author="Huo Beata" w:date="2020-09-09T12:03:00Z"/>
                    <w:rFonts w:ascii="宋体" w:hAnsi="宋体"/>
                    <w:szCs w:val="21"/>
                  </w:rPr>
                </w:rPrChange>
              </w:rPr>
            </w:pPr>
            <w:ins w:id="5603" w:author="Huo Beata" w:date="2020-09-09T12:03:00Z">
              <w:r>
                <w:rPr>
                  <w:rFonts w:hint="eastAsia" w:ascii="Times New Roman" w:hAnsi="Times New Roman" w:cs="Times New Roman"/>
                  <w:color w:val="auto"/>
                  <w:szCs w:val="21"/>
                  <w:rPrChange w:id="5604" w:author="小多 [2]" w:date="2020-09-23T09:33:07Z">
                    <w:rPr>
                      <w:rFonts w:hint="eastAsia" w:ascii="宋体" w:hAnsi="宋体"/>
                      <w:szCs w:val="21"/>
                    </w:rPr>
                  </w:rPrChange>
                </w:rPr>
                <w:t>可以预览报告内容。</w:t>
              </w:r>
            </w:ins>
          </w:p>
          <w:p>
            <w:pPr>
              <w:rPr>
                <w:ins w:id="5605" w:author="Huo Beata" w:date="2020-09-09T12:03:00Z"/>
                <w:rFonts w:ascii="Times New Roman" w:hAnsi="Times New Roman" w:cs="Times New Roman"/>
                <w:color w:val="auto"/>
                <w:szCs w:val="21"/>
                <w:rPrChange w:id="5606" w:author="小多 [2]" w:date="2020-09-23T09:33:07Z">
                  <w:rPr>
                    <w:ins w:id="5607" w:author="Huo Beata" w:date="2020-09-09T12:03:00Z"/>
                    <w:rFonts w:ascii="宋体" w:hAnsi="宋体"/>
                    <w:szCs w:val="21"/>
                  </w:rPr>
                </w:rPrChange>
              </w:rPr>
            </w:pPr>
            <w:ins w:id="5608" w:author="Huo Beata" w:date="2020-09-09T12:03:00Z">
              <w:r>
                <w:rPr>
                  <w:rFonts w:ascii="Times New Roman" w:hAnsi="Times New Roman" w:cs="Times New Roman"/>
                  <w:color w:val="auto"/>
                  <w:szCs w:val="21"/>
                  <w:rPrChange w:id="5609" w:author="小多 [2]" w:date="2020-09-23T09:33:07Z">
                    <w:rPr>
                      <w:rFonts w:ascii="宋体" w:hAnsi="宋体"/>
                      <w:szCs w:val="21"/>
                    </w:rPr>
                  </w:rPrChange>
                </w:rPr>
                <w:t xml:space="preserve">c) </w:t>
              </w:r>
            </w:ins>
            <w:ins w:id="5610" w:author="Huo Beata" w:date="2020-09-09T12:03:00Z">
              <w:r>
                <w:rPr>
                  <w:rFonts w:hint="eastAsia" w:ascii="Times New Roman" w:hAnsi="Times New Roman" w:cs="Times New Roman"/>
                  <w:color w:val="auto"/>
                  <w:szCs w:val="21"/>
                  <w:rPrChange w:id="5611" w:author="小多 [2]" w:date="2020-09-23T09:33:07Z">
                    <w:rPr>
                      <w:rFonts w:hint="eastAsia" w:ascii="宋体" w:hAnsi="宋体"/>
                      <w:szCs w:val="21"/>
                    </w:rPr>
                  </w:rPrChange>
                </w:rPr>
                <w:t>报告打印</w:t>
              </w:r>
            </w:ins>
          </w:p>
          <w:p>
            <w:pPr>
              <w:rPr>
                <w:ins w:id="5612" w:author="Huo Beata" w:date="2020-09-09T12:03:00Z"/>
                <w:rFonts w:ascii="Times New Roman" w:hAnsi="Times New Roman" w:cs="Times New Roman"/>
                <w:color w:val="auto"/>
                <w:szCs w:val="21"/>
                <w:rPrChange w:id="5613" w:author="小多 [2]" w:date="2020-09-23T09:33:07Z">
                  <w:rPr>
                    <w:ins w:id="5614" w:author="Huo Beata" w:date="2020-09-09T12:03:00Z"/>
                    <w:rFonts w:ascii="宋体" w:hAnsi="宋体"/>
                    <w:szCs w:val="21"/>
                  </w:rPr>
                </w:rPrChange>
              </w:rPr>
            </w:pPr>
            <w:ins w:id="5615" w:author="Huo Beata" w:date="2020-09-09T12:03:00Z">
              <w:r>
                <w:rPr>
                  <w:rFonts w:hint="eastAsia" w:ascii="Times New Roman" w:hAnsi="Times New Roman" w:cs="Times New Roman"/>
                  <w:color w:val="auto"/>
                  <w:szCs w:val="21"/>
                  <w:rPrChange w:id="5616" w:author="小多 [2]" w:date="2020-09-23T09:33:07Z">
                    <w:rPr>
                      <w:rFonts w:hint="eastAsia" w:ascii="宋体" w:hAnsi="宋体"/>
                      <w:szCs w:val="21"/>
                    </w:rPr>
                  </w:rPrChange>
                </w:rPr>
                <w:t>应能打印动态心电图报告。</w:t>
              </w:r>
            </w:ins>
          </w:p>
          <w:p>
            <w:pPr>
              <w:rPr>
                <w:ins w:id="5617" w:author="Huo Beata" w:date="2020-09-09T12:03:00Z"/>
                <w:rFonts w:ascii="Times New Roman" w:hAnsi="Times New Roman" w:cs="Times New Roman"/>
                <w:color w:val="auto"/>
                <w:szCs w:val="21"/>
                <w:rPrChange w:id="5618" w:author="小多 [2]" w:date="2020-09-23T09:33:07Z">
                  <w:rPr>
                    <w:ins w:id="5619" w:author="Huo Beata" w:date="2020-09-09T12:03:00Z"/>
                    <w:rFonts w:ascii="宋体" w:hAnsi="宋体"/>
                    <w:szCs w:val="21"/>
                  </w:rPr>
                </w:rPrChange>
              </w:rPr>
            </w:pPr>
            <w:ins w:id="5620" w:author="Huo Beata" w:date="2020-09-09T12:03:00Z">
              <w:r>
                <w:rPr>
                  <w:rFonts w:ascii="Times New Roman" w:hAnsi="Times New Roman" w:cs="Times New Roman"/>
                  <w:color w:val="auto"/>
                  <w:szCs w:val="21"/>
                  <w:rPrChange w:id="5621" w:author="小多 [2]" w:date="2020-09-23T09:33:07Z">
                    <w:rPr>
                      <w:rFonts w:ascii="宋体" w:hAnsi="宋体"/>
                      <w:szCs w:val="21"/>
                    </w:rPr>
                  </w:rPrChange>
                </w:rPr>
                <w:t xml:space="preserve">2.1.5.4 </w:t>
              </w:r>
            </w:ins>
            <w:ins w:id="5622" w:author="Huo Beata" w:date="2020-09-09T12:03:00Z">
              <w:r>
                <w:rPr>
                  <w:rFonts w:hint="eastAsia" w:ascii="Times New Roman" w:hAnsi="Times New Roman" w:cs="Times New Roman"/>
                  <w:color w:val="auto"/>
                  <w:szCs w:val="21"/>
                  <w:rPrChange w:id="5623" w:author="小多 [2]" w:date="2020-09-23T09:33:07Z">
                    <w:rPr>
                      <w:rFonts w:hint="eastAsia" w:ascii="宋体" w:hAnsi="宋体"/>
                      <w:szCs w:val="21"/>
                    </w:rPr>
                  </w:rPrChange>
                </w:rPr>
                <w:t>软件设置</w:t>
              </w:r>
            </w:ins>
          </w:p>
          <w:p>
            <w:pPr>
              <w:rPr>
                <w:ins w:id="5624" w:author="Huo Beata" w:date="2020-09-09T12:03:00Z"/>
                <w:rFonts w:ascii="Times New Roman" w:hAnsi="Times New Roman" w:cs="Times New Roman"/>
                <w:color w:val="auto"/>
                <w:szCs w:val="21"/>
                <w:rPrChange w:id="5625" w:author="小多 [2]" w:date="2020-09-23T09:33:07Z">
                  <w:rPr>
                    <w:ins w:id="5626" w:author="Huo Beata" w:date="2020-09-09T12:03:00Z"/>
                    <w:rFonts w:ascii="宋体" w:hAnsi="宋体"/>
                    <w:szCs w:val="21"/>
                  </w:rPr>
                </w:rPrChange>
              </w:rPr>
            </w:pPr>
            <w:ins w:id="5627" w:author="Huo Beata" w:date="2020-09-09T12:03:00Z">
              <w:r>
                <w:rPr>
                  <w:rFonts w:hint="eastAsia" w:ascii="Times New Roman" w:hAnsi="Times New Roman" w:cs="Times New Roman"/>
                  <w:color w:val="auto"/>
                  <w:szCs w:val="21"/>
                  <w:rPrChange w:id="5628" w:author="小多 [2]" w:date="2020-09-23T09:33:07Z">
                    <w:rPr>
                      <w:rFonts w:hint="eastAsia" w:ascii="宋体" w:hAnsi="宋体"/>
                      <w:szCs w:val="21"/>
                    </w:rPr>
                  </w:rPrChange>
                </w:rPr>
                <w:t>应能进行显示设置，参数设置和打印设置。</w:t>
              </w:r>
            </w:ins>
          </w:p>
          <w:p>
            <w:pPr>
              <w:rPr>
                <w:ins w:id="5629" w:author="Huo Beata" w:date="2020-09-09T12:03:00Z"/>
                <w:rFonts w:ascii="Times New Roman" w:hAnsi="Times New Roman" w:cs="Times New Roman"/>
                <w:color w:val="auto"/>
                <w:szCs w:val="21"/>
                <w:rPrChange w:id="5630" w:author="小多 [2]" w:date="2020-09-23T09:33:07Z">
                  <w:rPr>
                    <w:ins w:id="5631" w:author="Huo Beata" w:date="2020-09-09T12:03:00Z"/>
                    <w:rFonts w:ascii="宋体" w:hAnsi="宋体"/>
                    <w:szCs w:val="21"/>
                  </w:rPr>
                </w:rPrChange>
              </w:rPr>
            </w:pPr>
            <w:ins w:id="5632" w:author="Huo Beata" w:date="2020-09-09T12:03:00Z">
              <w:r>
                <w:rPr>
                  <w:rFonts w:ascii="Times New Roman" w:hAnsi="Times New Roman" w:cs="Times New Roman"/>
                  <w:color w:val="auto"/>
                  <w:szCs w:val="21"/>
                  <w:rPrChange w:id="5633" w:author="小多 [2]" w:date="2020-09-23T09:33:07Z">
                    <w:rPr>
                      <w:rFonts w:ascii="宋体" w:hAnsi="宋体"/>
                      <w:szCs w:val="21"/>
                    </w:rPr>
                  </w:rPrChange>
                </w:rPr>
                <w:t xml:space="preserve">2.1.6 </w:t>
              </w:r>
            </w:ins>
            <w:ins w:id="5634" w:author="Huo Beata" w:date="2020-09-09T12:03:00Z">
              <w:r>
                <w:rPr>
                  <w:rFonts w:hint="eastAsia" w:ascii="Times New Roman" w:hAnsi="Times New Roman" w:cs="Times New Roman"/>
                  <w:color w:val="auto"/>
                  <w:szCs w:val="21"/>
                  <w:rPrChange w:id="5635" w:author="小多 [2]" w:date="2020-09-23T09:33:07Z">
                    <w:rPr>
                      <w:rFonts w:hint="eastAsia" w:ascii="宋体" w:hAnsi="宋体"/>
                      <w:szCs w:val="21"/>
                    </w:rPr>
                  </w:rPrChange>
                </w:rPr>
                <w:t>使用限制</w:t>
              </w:r>
            </w:ins>
          </w:p>
          <w:p>
            <w:pPr>
              <w:rPr>
                <w:ins w:id="5636" w:author="Huo Beata" w:date="2020-09-09T12:03:00Z"/>
                <w:rFonts w:ascii="Times New Roman" w:hAnsi="Times New Roman" w:cs="Times New Roman"/>
                <w:color w:val="auto"/>
                <w:szCs w:val="21"/>
                <w:rPrChange w:id="5637" w:author="小多 [2]" w:date="2020-09-23T09:33:07Z">
                  <w:rPr>
                    <w:ins w:id="5638" w:author="Huo Beata" w:date="2020-09-09T12:03:00Z"/>
                    <w:rFonts w:ascii="宋体" w:hAnsi="宋体"/>
                    <w:szCs w:val="21"/>
                  </w:rPr>
                </w:rPrChange>
              </w:rPr>
            </w:pPr>
            <w:ins w:id="5639" w:author="Huo Beata" w:date="2020-09-09T12:03:00Z">
              <w:r>
                <w:rPr>
                  <w:rFonts w:ascii="Times New Roman" w:hAnsi="Times New Roman" w:cs="Times New Roman"/>
                  <w:color w:val="auto"/>
                  <w:szCs w:val="21"/>
                  <w:rPrChange w:id="5640" w:author="小多 [2]" w:date="2020-09-23T09:33:07Z">
                    <w:rPr>
                      <w:rFonts w:ascii="宋体" w:hAnsi="宋体"/>
                      <w:szCs w:val="21"/>
                    </w:rPr>
                  </w:rPrChange>
                </w:rPr>
                <w:t>a)</w:t>
              </w:r>
            </w:ins>
            <w:ins w:id="5641" w:author="Huo Beata" w:date="2020-09-09T12:03:00Z">
              <w:r>
                <w:rPr>
                  <w:rFonts w:hint="eastAsia" w:ascii="Times New Roman" w:hAnsi="Times New Roman" w:cs="Times New Roman"/>
                  <w:color w:val="auto"/>
                  <w:szCs w:val="21"/>
                  <w:rPrChange w:id="5642" w:author="小多 [2]" w:date="2020-09-23T09:33:07Z">
                    <w:rPr>
                      <w:rFonts w:hint="eastAsia" w:ascii="宋体" w:hAnsi="宋体"/>
                      <w:szCs w:val="21"/>
                    </w:rPr>
                  </w:rPrChange>
                </w:rPr>
                <w:t>软件最大支持</w:t>
              </w:r>
            </w:ins>
            <w:ins w:id="5643" w:author="Huo Beata" w:date="2020-09-09T12:03:00Z">
              <w:r>
                <w:rPr>
                  <w:rFonts w:ascii="Times New Roman" w:hAnsi="Times New Roman" w:cs="Times New Roman"/>
                  <w:color w:val="auto"/>
                  <w:szCs w:val="21"/>
                  <w:rPrChange w:id="5644" w:author="小多 [2]" w:date="2020-09-23T09:33:07Z">
                    <w:rPr>
                      <w:rFonts w:ascii="宋体" w:hAnsi="宋体"/>
                      <w:szCs w:val="21"/>
                    </w:rPr>
                  </w:rPrChange>
                </w:rPr>
                <w:t xml:space="preserve">12 </w:t>
              </w:r>
            </w:ins>
            <w:ins w:id="5645" w:author="Huo Beata" w:date="2020-09-09T12:03:00Z">
              <w:r>
                <w:rPr>
                  <w:rFonts w:hint="eastAsia" w:ascii="Times New Roman" w:hAnsi="Times New Roman" w:cs="Times New Roman"/>
                  <w:color w:val="auto"/>
                  <w:szCs w:val="21"/>
                  <w:rPrChange w:id="5646" w:author="小多 [2]" w:date="2020-09-23T09:33:07Z">
                    <w:rPr>
                      <w:rFonts w:hint="eastAsia" w:ascii="宋体" w:hAnsi="宋体"/>
                      <w:szCs w:val="21"/>
                    </w:rPr>
                  </w:rPrChange>
                </w:rPr>
                <w:t>导数据。</w:t>
              </w:r>
            </w:ins>
          </w:p>
          <w:p>
            <w:pPr>
              <w:rPr>
                <w:ins w:id="5647" w:author="Huo Beata" w:date="2020-09-09T12:03:00Z"/>
                <w:rFonts w:ascii="Times New Roman" w:hAnsi="Times New Roman" w:cs="Times New Roman"/>
                <w:color w:val="auto"/>
                <w:szCs w:val="21"/>
                <w:rPrChange w:id="5648" w:author="小多 [2]" w:date="2020-09-23T09:33:07Z">
                  <w:rPr>
                    <w:ins w:id="5649" w:author="Huo Beata" w:date="2020-09-09T12:03:00Z"/>
                    <w:rFonts w:ascii="宋体" w:hAnsi="宋体"/>
                    <w:szCs w:val="21"/>
                  </w:rPr>
                </w:rPrChange>
              </w:rPr>
            </w:pPr>
            <w:ins w:id="5650" w:author="Huo Beata" w:date="2020-09-09T12:03:00Z">
              <w:r>
                <w:rPr>
                  <w:rFonts w:ascii="Times New Roman" w:hAnsi="Times New Roman" w:cs="Times New Roman"/>
                  <w:color w:val="auto"/>
                  <w:szCs w:val="21"/>
                  <w:rPrChange w:id="5651" w:author="小多 [2]" w:date="2020-09-23T09:33:07Z">
                    <w:rPr>
                      <w:rFonts w:ascii="宋体" w:hAnsi="宋体"/>
                      <w:szCs w:val="21"/>
                    </w:rPr>
                  </w:rPrChange>
                </w:rPr>
                <w:t>b)</w:t>
              </w:r>
            </w:ins>
            <w:ins w:id="5652" w:author="Huo Beata" w:date="2020-09-09T12:03:00Z">
              <w:r>
                <w:rPr>
                  <w:rFonts w:hint="eastAsia" w:ascii="Times New Roman" w:hAnsi="Times New Roman" w:cs="Times New Roman"/>
                  <w:color w:val="auto"/>
                  <w:szCs w:val="21"/>
                  <w:rPrChange w:id="5653" w:author="小多 [2]" w:date="2020-09-23T09:33:07Z">
                    <w:rPr>
                      <w:rFonts w:hint="eastAsia" w:ascii="宋体" w:hAnsi="宋体"/>
                      <w:szCs w:val="21"/>
                    </w:rPr>
                  </w:rPrChange>
                </w:rPr>
                <w:t>软件最大可支持</w:t>
              </w:r>
            </w:ins>
            <w:ins w:id="5654" w:author="Huo Beata" w:date="2020-09-09T12:03:00Z">
              <w:r>
                <w:rPr>
                  <w:rFonts w:ascii="Times New Roman" w:hAnsi="Times New Roman" w:cs="Times New Roman"/>
                  <w:color w:val="auto"/>
                  <w:szCs w:val="21"/>
                  <w:rPrChange w:id="5655" w:author="小多 [2]" w:date="2020-09-23T09:33:07Z">
                    <w:rPr>
                      <w:rFonts w:ascii="宋体" w:hAnsi="宋体"/>
                      <w:szCs w:val="21"/>
                    </w:rPr>
                  </w:rPrChange>
                </w:rPr>
                <w:t xml:space="preserve">15 </w:t>
              </w:r>
            </w:ins>
            <w:ins w:id="5656" w:author="Huo Beata" w:date="2020-09-09T12:03:00Z">
              <w:r>
                <w:rPr>
                  <w:rFonts w:hint="eastAsia" w:ascii="Times New Roman" w:hAnsi="Times New Roman" w:cs="Times New Roman"/>
                  <w:color w:val="auto"/>
                  <w:szCs w:val="21"/>
                  <w:rPrChange w:id="5657" w:author="小多 [2]" w:date="2020-09-23T09:33:07Z">
                    <w:rPr>
                      <w:rFonts w:hint="eastAsia" w:ascii="宋体" w:hAnsi="宋体"/>
                      <w:szCs w:val="21"/>
                    </w:rPr>
                  </w:rPrChange>
                </w:rPr>
                <w:t>天的动态心电数据。</w:t>
              </w:r>
            </w:ins>
          </w:p>
          <w:p>
            <w:pPr>
              <w:rPr>
                <w:ins w:id="5658" w:author="Huo Beata" w:date="2020-09-09T12:03:00Z"/>
                <w:rFonts w:ascii="Times New Roman" w:hAnsi="Times New Roman" w:cs="Times New Roman"/>
                <w:color w:val="auto"/>
                <w:szCs w:val="21"/>
                <w:rPrChange w:id="5659" w:author="小多 [2]" w:date="2020-09-23T09:33:07Z">
                  <w:rPr>
                    <w:ins w:id="5660" w:author="Huo Beata" w:date="2020-09-09T12:03:00Z"/>
                    <w:rFonts w:ascii="宋体" w:hAnsi="宋体"/>
                    <w:szCs w:val="21"/>
                  </w:rPr>
                </w:rPrChange>
              </w:rPr>
            </w:pPr>
            <w:ins w:id="5661" w:author="Huo Beata" w:date="2020-09-09T12:03:00Z">
              <w:r>
                <w:rPr>
                  <w:rFonts w:ascii="Times New Roman" w:hAnsi="Times New Roman" w:cs="Times New Roman"/>
                  <w:color w:val="auto"/>
                  <w:szCs w:val="21"/>
                  <w:rPrChange w:id="5662" w:author="小多 [2]" w:date="2020-09-23T09:33:07Z">
                    <w:rPr>
                      <w:rFonts w:ascii="宋体" w:hAnsi="宋体"/>
                      <w:szCs w:val="21"/>
                    </w:rPr>
                  </w:rPrChange>
                </w:rPr>
                <w:t xml:space="preserve">2.1.7 </w:t>
              </w:r>
            </w:ins>
            <w:ins w:id="5663" w:author="Huo Beata" w:date="2020-09-09T12:03:00Z">
              <w:r>
                <w:rPr>
                  <w:rFonts w:hint="eastAsia" w:ascii="Times New Roman" w:hAnsi="Times New Roman" w:cs="Times New Roman"/>
                  <w:color w:val="auto"/>
                  <w:szCs w:val="21"/>
                  <w:rPrChange w:id="5664" w:author="小多 [2]" w:date="2020-09-23T09:33:07Z">
                    <w:rPr>
                      <w:rFonts w:hint="eastAsia" w:ascii="宋体" w:hAnsi="宋体"/>
                      <w:szCs w:val="21"/>
                    </w:rPr>
                  </w:rPrChange>
                </w:rPr>
                <w:t>用户访问控制</w:t>
              </w:r>
            </w:ins>
          </w:p>
          <w:p>
            <w:pPr>
              <w:rPr>
                <w:ins w:id="5665" w:author="Huo Beata" w:date="2020-09-09T12:03:00Z"/>
                <w:rFonts w:ascii="Times New Roman" w:hAnsi="Times New Roman" w:cs="Times New Roman"/>
                <w:color w:val="auto"/>
                <w:szCs w:val="21"/>
                <w:rPrChange w:id="5666" w:author="小多 [2]" w:date="2020-09-23T09:33:07Z">
                  <w:rPr>
                    <w:ins w:id="5667" w:author="Huo Beata" w:date="2020-09-09T12:03:00Z"/>
                    <w:rFonts w:ascii="宋体" w:hAnsi="宋体"/>
                    <w:szCs w:val="21"/>
                  </w:rPr>
                </w:rPrChange>
              </w:rPr>
            </w:pPr>
            <w:ins w:id="5668" w:author="Huo Beata" w:date="2020-09-09T12:03:00Z">
              <w:r>
                <w:rPr>
                  <w:rFonts w:hint="eastAsia" w:ascii="Times New Roman" w:hAnsi="Times New Roman" w:cs="Times New Roman"/>
                  <w:color w:val="auto"/>
                  <w:szCs w:val="21"/>
                  <w:rPrChange w:id="5669" w:author="小多 [2]" w:date="2020-09-23T09:33:07Z">
                    <w:rPr>
                      <w:rFonts w:hint="eastAsia" w:ascii="宋体" w:hAnsi="宋体"/>
                      <w:szCs w:val="21"/>
                    </w:rPr>
                  </w:rPrChange>
                </w:rPr>
                <w:t>软件提供了硬件加密狗，用来控制用户访问权限。</w:t>
              </w:r>
            </w:ins>
          </w:p>
          <w:p>
            <w:pPr>
              <w:rPr>
                <w:ins w:id="5670" w:author="Huo Beata" w:date="2020-09-09T12:03:00Z"/>
                <w:rFonts w:ascii="Times New Roman" w:hAnsi="Times New Roman" w:cs="Times New Roman"/>
                <w:color w:val="auto"/>
                <w:szCs w:val="21"/>
                <w:rPrChange w:id="5671" w:author="小多 [2]" w:date="2020-09-23T09:33:07Z">
                  <w:rPr>
                    <w:ins w:id="5672" w:author="Huo Beata" w:date="2020-09-09T12:03:00Z"/>
                    <w:rFonts w:ascii="宋体" w:hAnsi="宋体"/>
                    <w:szCs w:val="21"/>
                  </w:rPr>
                </w:rPrChange>
              </w:rPr>
            </w:pPr>
            <w:ins w:id="5673" w:author="Huo Beata" w:date="2020-09-09T12:03:00Z">
              <w:r>
                <w:rPr>
                  <w:rFonts w:ascii="Times New Roman" w:hAnsi="Times New Roman" w:cs="Times New Roman"/>
                  <w:color w:val="auto"/>
                  <w:szCs w:val="21"/>
                  <w:rPrChange w:id="5674" w:author="小多 [2]" w:date="2020-09-23T09:33:07Z">
                    <w:rPr>
                      <w:rFonts w:ascii="宋体" w:hAnsi="宋体"/>
                      <w:szCs w:val="21"/>
                    </w:rPr>
                  </w:rPrChange>
                </w:rPr>
                <w:t xml:space="preserve">2.1.8 </w:t>
              </w:r>
            </w:ins>
            <w:ins w:id="5675" w:author="Huo Beata" w:date="2020-09-09T12:03:00Z">
              <w:r>
                <w:rPr>
                  <w:rFonts w:hint="eastAsia" w:ascii="Times New Roman" w:hAnsi="Times New Roman" w:cs="Times New Roman"/>
                  <w:color w:val="auto"/>
                  <w:szCs w:val="21"/>
                  <w:rPrChange w:id="5676" w:author="小多 [2]" w:date="2020-09-23T09:33:07Z">
                    <w:rPr>
                      <w:rFonts w:hint="eastAsia" w:ascii="宋体" w:hAnsi="宋体"/>
                      <w:szCs w:val="21"/>
                    </w:rPr>
                  </w:rPrChange>
                </w:rPr>
                <w:t>版权保护</w:t>
              </w:r>
            </w:ins>
          </w:p>
          <w:p>
            <w:pPr>
              <w:rPr>
                <w:ins w:id="5677" w:author="Huo Beata" w:date="2020-09-09T12:03:00Z"/>
                <w:rFonts w:ascii="Times New Roman" w:hAnsi="Times New Roman" w:cs="Times New Roman"/>
                <w:color w:val="auto"/>
                <w:szCs w:val="21"/>
                <w:rPrChange w:id="5678" w:author="小多 [2]" w:date="2020-09-23T09:33:07Z">
                  <w:rPr>
                    <w:ins w:id="5679" w:author="Huo Beata" w:date="2020-09-09T12:03:00Z"/>
                    <w:rFonts w:ascii="宋体" w:hAnsi="宋体"/>
                    <w:szCs w:val="21"/>
                  </w:rPr>
                </w:rPrChange>
              </w:rPr>
            </w:pPr>
            <w:ins w:id="5680" w:author="Huo Beata" w:date="2020-09-09T12:03:00Z">
              <w:r>
                <w:rPr>
                  <w:rFonts w:hint="eastAsia" w:ascii="Times New Roman" w:hAnsi="Times New Roman" w:cs="Times New Roman"/>
                  <w:color w:val="auto"/>
                  <w:szCs w:val="21"/>
                  <w:rPrChange w:id="5681" w:author="小多 [2]" w:date="2020-09-23T09:33:07Z">
                    <w:rPr>
                      <w:rFonts w:hint="eastAsia" w:ascii="宋体" w:hAnsi="宋体"/>
                      <w:szCs w:val="21"/>
                    </w:rPr>
                  </w:rPrChange>
                </w:rPr>
                <w:t>软件内部提供软件研发制造商信息。</w:t>
              </w:r>
            </w:ins>
          </w:p>
          <w:p>
            <w:pPr>
              <w:rPr>
                <w:ins w:id="5682" w:author="Huo Beata" w:date="2020-09-09T12:03:00Z"/>
                <w:rFonts w:ascii="Times New Roman" w:hAnsi="Times New Roman" w:cs="Times New Roman"/>
                <w:color w:val="auto"/>
                <w:szCs w:val="21"/>
                <w:rPrChange w:id="5683" w:author="小多 [2]" w:date="2020-09-23T09:33:07Z">
                  <w:rPr>
                    <w:ins w:id="5684" w:author="Huo Beata" w:date="2020-09-09T12:03:00Z"/>
                    <w:rFonts w:ascii="宋体" w:hAnsi="宋体"/>
                    <w:szCs w:val="21"/>
                  </w:rPr>
                </w:rPrChange>
              </w:rPr>
            </w:pPr>
            <w:ins w:id="5685" w:author="Huo Beata" w:date="2020-09-09T12:03:00Z">
              <w:r>
                <w:rPr>
                  <w:rFonts w:ascii="Times New Roman" w:hAnsi="Times New Roman" w:cs="Times New Roman"/>
                  <w:color w:val="auto"/>
                  <w:szCs w:val="21"/>
                  <w:rPrChange w:id="5686" w:author="小多 [2]" w:date="2020-09-23T09:33:07Z">
                    <w:rPr>
                      <w:rFonts w:ascii="宋体" w:hAnsi="宋体"/>
                      <w:szCs w:val="21"/>
                    </w:rPr>
                  </w:rPrChange>
                </w:rPr>
                <w:t xml:space="preserve">2.1.9 </w:t>
              </w:r>
            </w:ins>
            <w:ins w:id="5687" w:author="Huo Beata" w:date="2020-09-09T12:03:00Z">
              <w:r>
                <w:rPr>
                  <w:rFonts w:hint="eastAsia" w:ascii="Times New Roman" w:hAnsi="Times New Roman" w:cs="Times New Roman"/>
                  <w:color w:val="auto"/>
                  <w:szCs w:val="21"/>
                  <w:rPrChange w:id="5688" w:author="小多 [2]" w:date="2020-09-23T09:33:07Z">
                    <w:rPr>
                      <w:rFonts w:hint="eastAsia" w:ascii="宋体" w:hAnsi="宋体"/>
                      <w:szCs w:val="21"/>
                    </w:rPr>
                  </w:rPrChange>
                </w:rPr>
                <w:t>用户界面</w:t>
              </w:r>
            </w:ins>
          </w:p>
          <w:p>
            <w:pPr>
              <w:rPr>
                <w:ins w:id="5689" w:author="Huo Beata" w:date="2020-09-09T12:03:00Z"/>
                <w:del w:id="5690" w:author="小多" w:date="2020-09-16T19:56:00Z"/>
                <w:rFonts w:ascii="Times New Roman" w:hAnsi="Times New Roman" w:cs="Times New Roman"/>
                <w:color w:val="auto"/>
                <w:szCs w:val="21"/>
                <w:rPrChange w:id="5691" w:author="小多 [2]" w:date="2020-09-23T09:33:07Z">
                  <w:rPr>
                    <w:ins w:id="5692" w:author="Huo Beata" w:date="2020-09-09T12:03:00Z"/>
                    <w:del w:id="5693" w:author="小多" w:date="2020-09-16T19:56:00Z"/>
                    <w:rFonts w:ascii="宋体" w:hAnsi="宋体"/>
                    <w:szCs w:val="21"/>
                  </w:rPr>
                </w:rPrChange>
              </w:rPr>
            </w:pPr>
            <w:ins w:id="5694" w:author="Huo Beata" w:date="2020-09-09T12:03:00Z">
              <w:r>
                <w:rPr>
                  <w:rFonts w:hint="eastAsia" w:ascii="Times New Roman" w:hAnsi="Times New Roman" w:cs="Times New Roman"/>
                  <w:color w:val="auto"/>
                  <w:szCs w:val="21"/>
                  <w:rPrChange w:id="5695" w:author="小多 [2]" w:date="2020-09-23T09:33:07Z">
                    <w:rPr>
                      <w:rFonts w:hint="eastAsia" w:ascii="宋体" w:hAnsi="宋体"/>
                      <w:szCs w:val="21"/>
                    </w:rPr>
                  </w:rPrChange>
                </w:rPr>
                <w:t>软件基于</w:t>
              </w:r>
            </w:ins>
            <w:ins w:id="5696" w:author="Huo Beata" w:date="2020-09-09T12:03:00Z">
              <w:r>
                <w:rPr>
                  <w:rFonts w:ascii="Times New Roman" w:hAnsi="Times New Roman" w:cs="Times New Roman"/>
                  <w:color w:val="auto"/>
                  <w:szCs w:val="21"/>
                  <w:rPrChange w:id="5697" w:author="小多 [2]" w:date="2020-09-23T09:33:07Z">
                    <w:rPr>
                      <w:rFonts w:ascii="宋体" w:hAnsi="宋体"/>
                      <w:szCs w:val="21"/>
                    </w:rPr>
                  </w:rPrChange>
                </w:rPr>
                <w:t xml:space="preserve">Windows </w:t>
              </w:r>
            </w:ins>
            <w:ins w:id="5698" w:author="Huo Beata" w:date="2020-09-09T12:03:00Z">
              <w:r>
                <w:rPr>
                  <w:rFonts w:hint="eastAsia" w:ascii="Times New Roman" w:hAnsi="Times New Roman" w:cs="Times New Roman"/>
                  <w:color w:val="auto"/>
                  <w:szCs w:val="21"/>
                  <w:rPrChange w:id="5699" w:author="小多 [2]" w:date="2020-09-23T09:33:07Z">
                    <w:rPr>
                      <w:rFonts w:hint="eastAsia" w:ascii="宋体" w:hAnsi="宋体"/>
                      <w:szCs w:val="21"/>
                    </w:rPr>
                  </w:rPrChange>
                </w:rPr>
                <w:t>实现了标准的图形用户界面，为用户呈现了图形菜单的视窗操</w:t>
              </w:r>
            </w:ins>
          </w:p>
          <w:p>
            <w:pPr>
              <w:rPr>
                <w:ins w:id="5700" w:author="Huo Beata" w:date="2020-09-09T12:03:00Z"/>
                <w:rFonts w:ascii="Times New Roman" w:hAnsi="Times New Roman" w:cs="Times New Roman"/>
                <w:color w:val="auto"/>
                <w:szCs w:val="21"/>
                <w:rPrChange w:id="5701" w:author="小多 [2]" w:date="2020-09-23T09:33:07Z">
                  <w:rPr>
                    <w:ins w:id="5702" w:author="Huo Beata" w:date="2020-09-09T12:03:00Z"/>
                    <w:rFonts w:ascii="宋体" w:hAnsi="宋体"/>
                    <w:szCs w:val="21"/>
                  </w:rPr>
                </w:rPrChange>
              </w:rPr>
            </w:pPr>
            <w:ins w:id="5703" w:author="Huo Beata" w:date="2020-09-09T12:03:00Z">
              <w:r>
                <w:rPr>
                  <w:rFonts w:hint="eastAsia" w:ascii="Times New Roman" w:hAnsi="Times New Roman" w:cs="Times New Roman"/>
                  <w:color w:val="auto"/>
                  <w:szCs w:val="21"/>
                  <w:rPrChange w:id="5704" w:author="小多 [2]" w:date="2020-09-23T09:33:07Z">
                    <w:rPr>
                      <w:rFonts w:hint="eastAsia" w:ascii="宋体" w:hAnsi="宋体"/>
                      <w:szCs w:val="21"/>
                    </w:rPr>
                  </w:rPrChange>
                </w:rPr>
                <w:t>作环境。</w:t>
              </w:r>
            </w:ins>
          </w:p>
          <w:p>
            <w:pPr>
              <w:rPr>
                <w:ins w:id="5705" w:author="Huo Beata" w:date="2020-09-09T12:03:00Z"/>
                <w:rFonts w:ascii="Times New Roman" w:hAnsi="Times New Roman" w:cs="Times New Roman"/>
                <w:color w:val="auto"/>
                <w:szCs w:val="21"/>
                <w:rPrChange w:id="5706" w:author="小多 [2]" w:date="2020-09-23T09:33:07Z">
                  <w:rPr>
                    <w:ins w:id="5707" w:author="Huo Beata" w:date="2020-09-09T12:03:00Z"/>
                    <w:rFonts w:ascii="宋体" w:hAnsi="宋体"/>
                    <w:szCs w:val="21"/>
                  </w:rPr>
                </w:rPrChange>
              </w:rPr>
            </w:pPr>
            <w:ins w:id="5708" w:author="Huo Beata" w:date="2020-09-09T12:03:00Z">
              <w:r>
                <w:rPr>
                  <w:rFonts w:ascii="Times New Roman" w:hAnsi="Times New Roman" w:cs="Times New Roman"/>
                  <w:color w:val="auto"/>
                  <w:szCs w:val="21"/>
                  <w:rPrChange w:id="5709" w:author="小多 [2]" w:date="2020-09-23T09:33:07Z">
                    <w:rPr>
                      <w:rFonts w:ascii="宋体" w:hAnsi="宋体"/>
                      <w:szCs w:val="21"/>
                    </w:rPr>
                  </w:rPrChange>
                </w:rPr>
                <w:t xml:space="preserve">2.1.10 </w:t>
              </w:r>
            </w:ins>
            <w:ins w:id="5710" w:author="Huo Beata" w:date="2020-09-09T12:03:00Z">
              <w:r>
                <w:rPr>
                  <w:rFonts w:hint="eastAsia" w:ascii="Times New Roman" w:hAnsi="Times New Roman" w:cs="Times New Roman"/>
                  <w:color w:val="auto"/>
                  <w:szCs w:val="21"/>
                  <w:rPrChange w:id="5711" w:author="小多 [2]" w:date="2020-09-23T09:33:07Z">
                    <w:rPr>
                      <w:rFonts w:hint="eastAsia" w:ascii="宋体" w:hAnsi="宋体"/>
                      <w:szCs w:val="21"/>
                    </w:rPr>
                  </w:rPrChange>
                </w:rPr>
                <w:t>消息</w:t>
              </w:r>
            </w:ins>
          </w:p>
          <w:p>
            <w:pPr>
              <w:rPr>
                <w:ins w:id="5712" w:author="Huo Beata" w:date="2020-09-09T12:03:00Z"/>
                <w:rFonts w:ascii="Times New Roman" w:hAnsi="Times New Roman" w:cs="Times New Roman"/>
                <w:color w:val="auto"/>
                <w:szCs w:val="21"/>
                <w:rPrChange w:id="5713" w:author="小多 [2]" w:date="2020-09-23T09:33:07Z">
                  <w:rPr>
                    <w:ins w:id="5714" w:author="Huo Beata" w:date="2020-09-09T12:03:00Z"/>
                    <w:rFonts w:ascii="宋体" w:hAnsi="宋体"/>
                    <w:szCs w:val="21"/>
                  </w:rPr>
                </w:rPrChange>
              </w:rPr>
            </w:pPr>
            <w:ins w:id="5715" w:author="Huo Beata" w:date="2020-09-09T12:03:00Z">
              <w:r>
                <w:rPr>
                  <w:rFonts w:hint="eastAsia" w:ascii="Times New Roman" w:hAnsi="Times New Roman" w:cs="Times New Roman"/>
                  <w:color w:val="auto"/>
                  <w:szCs w:val="21"/>
                  <w:rPrChange w:id="5716" w:author="小多 [2]" w:date="2020-09-23T09:33:07Z">
                    <w:rPr>
                      <w:rFonts w:hint="eastAsia" w:ascii="宋体" w:hAnsi="宋体"/>
                      <w:szCs w:val="21"/>
                    </w:rPr>
                  </w:rPrChange>
                </w:rPr>
                <w:t>软件内置有帮助文档，用户可以在使用过程中随时查阅。</w:t>
              </w:r>
            </w:ins>
          </w:p>
          <w:p>
            <w:pPr>
              <w:rPr>
                <w:ins w:id="5717" w:author="Huo Beata" w:date="2020-09-09T12:03:00Z"/>
                <w:del w:id="5718" w:author="小多" w:date="2020-09-16T19:56:00Z"/>
                <w:rFonts w:ascii="Times New Roman" w:hAnsi="Times New Roman" w:cs="Times New Roman"/>
                <w:color w:val="auto"/>
                <w:szCs w:val="21"/>
                <w:rPrChange w:id="5719" w:author="小多 [2]" w:date="2020-09-23T09:33:07Z">
                  <w:rPr>
                    <w:ins w:id="5720" w:author="Huo Beata" w:date="2020-09-09T12:03:00Z"/>
                    <w:del w:id="5721" w:author="小多" w:date="2020-09-16T19:56:00Z"/>
                    <w:rFonts w:ascii="宋体" w:hAnsi="宋体"/>
                    <w:szCs w:val="21"/>
                  </w:rPr>
                </w:rPrChange>
              </w:rPr>
            </w:pPr>
            <w:ins w:id="5722" w:author="Huo Beata" w:date="2020-09-09T12:03:00Z">
              <w:r>
                <w:rPr>
                  <w:rFonts w:hint="eastAsia" w:ascii="Times New Roman" w:hAnsi="Times New Roman" w:cs="Times New Roman"/>
                  <w:color w:val="auto"/>
                  <w:szCs w:val="21"/>
                  <w:rPrChange w:id="5723" w:author="小多 [2]" w:date="2020-09-23T09:33:07Z">
                    <w:rPr>
                      <w:rFonts w:hint="eastAsia" w:ascii="宋体" w:hAnsi="宋体"/>
                      <w:szCs w:val="21"/>
                    </w:rPr>
                  </w:rPrChange>
                </w:rPr>
                <w:t>软件同时提供警告类型和提示类型两种消息，这些信息由对话框，文字，图标组</w:t>
              </w:r>
            </w:ins>
          </w:p>
          <w:p>
            <w:pPr>
              <w:rPr>
                <w:ins w:id="5724" w:author="Huo Beata" w:date="2020-09-09T12:03:00Z"/>
                <w:rFonts w:ascii="Times New Roman" w:hAnsi="Times New Roman" w:cs="Times New Roman"/>
                <w:color w:val="auto"/>
                <w:szCs w:val="21"/>
                <w:rPrChange w:id="5725" w:author="小多 [2]" w:date="2020-09-23T09:33:07Z">
                  <w:rPr>
                    <w:ins w:id="5726" w:author="Huo Beata" w:date="2020-09-09T12:03:00Z"/>
                    <w:rFonts w:ascii="宋体" w:hAnsi="宋体"/>
                    <w:szCs w:val="21"/>
                  </w:rPr>
                </w:rPrChange>
              </w:rPr>
            </w:pPr>
            <w:ins w:id="5727" w:author="Huo Beata" w:date="2020-09-09T12:03:00Z">
              <w:r>
                <w:rPr>
                  <w:rFonts w:hint="eastAsia" w:ascii="Times New Roman" w:hAnsi="Times New Roman" w:cs="Times New Roman"/>
                  <w:color w:val="auto"/>
                  <w:szCs w:val="21"/>
                  <w:rPrChange w:id="5728" w:author="小多 [2]" w:date="2020-09-23T09:33:07Z">
                    <w:rPr>
                      <w:rFonts w:hint="eastAsia" w:ascii="宋体" w:hAnsi="宋体"/>
                      <w:szCs w:val="21"/>
                    </w:rPr>
                  </w:rPrChange>
                </w:rPr>
                <w:t>成。</w:t>
              </w:r>
            </w:ins>
          </w:p>
          <w:p>
            <w:pPr>
              <w:rPr>
                <w:ins w:id="5729" w:author="Huo Beata" w:date="2020-09-09T12:03:00Z"/>
                <w:rFonts w:ascii="Times New Roman" w:hAnsi="Times New Roman" w:cs="Times New Roman"/>
                <w:color w:val="auto"/>
                <w:szCs w:val="21"/>
                <w:rPrChange w:id="5730" w:author="小多 [2]" w:date="2020-09-23T09:33:07Z">
                  <w:rPr>
                    <w:ins w:id="5731" w:author="Huo Beata" w:date="2020-09-09T12:03:00Z"/>
                    <w:rFonts w:ascii="宋体" w:hAnsi="宋体"/>
                    <w:szCs w:val="21"/>
                  </w:rPr>
                </w:rPrChange>
              </w:rPr>
            </w:pPr>
            <w:ins w:id="5732" w:author="Huo Beata" w:date="2020-09-09T12:03:00Z">
              <w:r>
                <w:rPr>
                  <w:rFonts w:ascii="Times New Roman" w:hAnsi="Times New Roman" w:cs="Times New Roman"/>
                  <w:color w:val="auto"/>
                  <w:szCs w:val="21"/>
                  <w:rPrChange w:id="5733" w:author="小多 [2]" w:date="2020-09-23T09:33:07Z">
                    <w:rPr>
                      <w:rFonts w:ascii="宋体" w:hAnsi="宋体"/>
                      <w:szCs w:val="21"/>
                    </w:rPr>
                  </w:rPrChange>
                </w:rPr>
                <w:t xml:space="preserve">2.1.11 </w:t>
              </w:r>
            </w:ins>
            <w:ins w:id="5734" w:author="Huo Beata" w:date="2020-09-09T12:03:00Z">
              <w:r>
                <w:rPr>
                  <w:rFonts w:hint="eastAsia" w:ascii="Times New Roman" w:hAnsi="Times New Roman" w:cs="Times New Roman"/>
                  <w:color w:val="auto"/>
                  <w:szCs w:val="21"/>
                  <w:rPrChange w:id="5735" w:author="小多 [2]" w:date="2020-09-23T09:33:07Z">
                    <w:rPr>
                      <w:rFonts w:hint="eastAsia" w:ascii="宋体" w:hAnsi="宋体"/>
                      <w:szCs w:val="21"/>
                    </w:rPr>
                  </w:rPrChange>
                </w:rPr>
                <w:t>可靠性</w:t>
              </w:r>
            </w:ins>
          </w:p>
          <w:p>
            <w:pPr>
              <w:rPr>
                <w:ins w:id="5736" w:author="Huo Beata" w:date="2020-09-09T12:03:00Z"/>
                <w:rFonts w:ascii="Times New Roman" w:hAnsi="Times New Roman" w:cs="Times New Roman"/>
                <w:color w:val="auto"/>
                <w:szCs w:val="21"/>
                <w:rPrChange w:id="5737" w:author="小多 [2]" w:date="2020-09-23T09:33:07Z">
                  <w:rPr>
                    <w:ins w:id="5738" w:author="Huo Beata" w:date="2020-09-09T12:03:00Z"/>
                    <w:rFonts w:ascii="宋体" w:hAnsi="宋体"/>
                    <w:szCs w:val="21"/>
                  </w:rPr>
                </w:rPrChange>
              </w:rPr>
            </w:pPr>
            <w:ins w:id="5739" w:author="Huo Beata" w:date="2020-09-09T12:03:00Z">
              <w:r>
                <w:rPr>
                  <w:rFonts w:hint="eastAsia" w:ascii="Times New Roman" w:hAnsi="Times New Roman" w:cs="Times New Roman"/>
                  <w:color w:val="auto"/>
                  <w:szCs w:val="21"/>
                  <w:rPrChange w:id="5740" w:author="小多 [2]" w:date="2020-09-23T09:33:07Z">
                    <w:rPr>
                      <w:rFonts w:hint="eastAsia" w:ascii="宋体" w:hAnsi="宋体"/>
                      <w:szCs w:val="21"/>
                    </w:rPr>
                  </w:rPrChange>
                </w:rPr>
                <w:t>软件支持数据的备份，并支持用户恢复所备份的数据。</w:t>
              </w:r>
            </w:ins>
          </w:p>
          <w:p>
            <w:pPr>
              <w:rPr>
                <w:ins w:id="5741" w:author="Huo Beata" w:date="2020-09-09T12:03:00Z"/>
                <w:rFonts w:ascii="Times New Roman" w:hAnsi="Times New Roman" w:cs="Times New Roman"/>
                <w:color w:val="auto"/>
                <w:szCs w:val="21"/>
                <w:rPrChange w:id="5742" w:author="小多 [2]" w:date="2020-09-23T09:33:07Z">
                  <w:rPr>
                    <w:ins w:id="5743" w:author="Huo Beata" w:date="2020-09-09T12:03:00Z"/>
                    <w:rFonts w:ascii="宋体" w:hAnsi="宋体"/>
                    <w:szCs w:val="21"/>
                  </w:rPr>
                </w:rPrChange>
              </w:rPr>
            </w:pPr>
            <w:ins w:id="5744" w:author="Huo Beata" w:date="2020-09-09T12:03:00Z">
              <w:r>
                <w:rPr>
                  <w:rFonts w:ascii="Times New Roman" w:hAnsi="Times New Roman" w:cs="Times New Roman"/>
                  <w:color w:val="auto"/>
                  <w:szCs w:val="21"/>
                  <w:rPrChange w:id="5745" w:author="小多 [2]" w:date="2020-09-23T09:33:07Z">
                    <w:rPr>
                      <w:rFonts w:ascii="宋体" w:hAnsi="宋体"/>
                      <w:szCs w:val="21"/>
                    </w:rPr>
                  </w:rPrChange>
                </w:rPr>
                <w:t xml:space="preserve">2.1.12 </w:t>
              </w:r>
            </w:ins>
            <w:ins w:id="5746" w:author="Huo Beata" w:date="2020-09-09T12:03:00Z">
              <w:r>
                <w:rPr>
                  <w:rFonts w:hint="eastAsia" w:ascii="Times New Roman" w:hAnsi="Times New Roman" w:cs="Times New Roman"/>
                  <w:color w:val="auto"/>
                  <w:szCs w:val="21"/>
                  <w:rPrChange w:id="5747" w:author="小多 [2]" w:date="2020-09-23T09:33:07Z">
                    <w:rPr>
                      <w:rFonts w:hint="eastAsia" w:ascii="宋体" w:hAnsi="宋体"/>
                      <w:szCs w:val="21"/>
                    </w:rPr>
                  </w:rPrChange>
                </w:rPr>
                <w:t>维护性</w:t>
              </w:r>
            </w:ins>
          </w:p>
          <w:p>
            <w:pPr>
              <w:rPr>
                <w:ins w:id="5748" w:author="Huo Beata" w:date="2020-09-09T12:03:00Z"/>
                <w:rFonts w:ascii="Times New Roman" w:hAnsi="Times New Roman" w:cs="Times New Roman"/>
                <w:color w:val="auto"/>
                <w:szCs w:val="21"/>
                <w:rPrChange w:id="5749" w:author="小多 [2]" w:date="2020-09-23T09:33:07Z">
                  <w:rPr>
                    <w:ins w:id="5750" w:author="Huo Beata" w:date="2020-09-09T12:03:00Z"/>
                    <w:rFonts w:ascii="宋体" w:hAnsi="宋体"/>
                    <w:szCs w:val="21"/>
                  </w:rPr>
                </w:rPrChange>
              </w:rPr>
            </w:pPr>
            <w:ins w:id="5751" w:author="Huo Beata" w:date="2020-09-09T12:03:00Z">
              <w:r>
                <w:rPr>
                  <w:rFonts w:hint="eastAsia" w:ascii="Times New Roman" w:hAnsi="Times New Roman" w:cs="Times New Roman"/>
                  <w:color w:val="auto"/>
                  <w:szCs w:val="21"/>
                  <w:rPrChange w:id="5752" w:author="小多 [2]" w:date="2020-09-23T09:33:07Z">
                    <w:rPr>
                      <w:rFonts w:hint="eastAsia" w:ascii="宋体" w:hAnsi="宋体"/>
                      <w:szCs w:val="21"/>
                    </w:rPr>
                  </w:rPrChange>
                </w:rPr>
                <w:t>软件支持运行时生成日志记录文件，用于分析定位软件问题。</w:t>
              </w:r>
            </w:ins>
          </w:p>
          <w:p>
            <w:pPr>
              <w:rPr>
                <w:ins w:id="5753" w:author="Huo Beata" w:date="2020-09-09T12:03:00Z"/>
                <w:rFonts w:ascii="Times New Roman" w:hAnsi="Times New Roman" w:cs="Times New Roman"/>
                <w:color w:val="auto"/>
                <w:szCs w:val="21"/>
                <w:rPrChange w:id="5754" w:author="小多 [2]" w:date="2020-09-23T09:33:07Z">
                  <w:rPr>
                    <w:ins w:id="5755" w:author="Huo Beata" w:date="2020-09-09T12:03:00Z"/>
                    <w:rFonts w:ascii="宋体" w:hAnsi="宋体"/>
                    <w:szCs w:val="21"/>
                  </w:rPr>
                </w:rPrChange>
              </w:rPr>
            </w:pPr>
            <w:ins w:id="5756" w:author="Huo Beata" w:date="2020-09-09T12:03:00Z">
              <w:r>
                <w:rPr>
                  <w:rFonts w:ascii="Times New Roman" w:hAnsi="Times New Roman" w:cs="Times New Roman"/>
                  <w:color w:val="auto"/>
                  <w:szCs w:val="21"/>
                  <w:rPrChange w:id="5757" w:author="小多 [2]" w:date="2020-09-23T09:33:07Z">
                    <w:rPr>
                      <w:rFonts w:ascii="宋体" w:hAnsi="宋体"/>
                      <w:szCs w:val="21"/>
                    </w:rPr>
                  </w:rPrChange>
                </w:rPr>
                <w:t xml:space="preserve">2.1.13 </w:t>
              </w:r>
            </w:ins>
            <w:ins w:id="5758" w:author="Huo Beata" w:date="2020-09-09T12:03:00Z">
              <w:r>
                <w:rPr>
                  <w:rFonts w:hint="eastAsia" w:ascii="Times New Roman" w:hAnsi="Times New Roman" w:cs="Times New Roman"/>
                  <w:color w:val="auto"/>
                  <w:szCs w:val="21"/>
                  <w:rPrChange w:id="5759" w:author="小多 [2]" w:date="2020-09-23T09:33:07Z">
                    <w:rPr>
                      <w:rFonts w:hint="eastAsia" w:ascii="宋体" w:hAnsi="宋体"/>
                      <w:szCs w:val="21"/>
                    </w:rPr>
                  </w:rPrChange>
                </w:rPr>
                <w:t>效率</w:t>
              </w:r>
            </w:ins>
          </w:p>
          <w:p>
            <w:pPr>
              <w:rPr>
                <w:ins w:id="5760" w:author="Huo Beata" w:date="2020-09-09T12:03:00Z"/>
                <w:del w:id="5761" w:author="小多" w:date="2020-09-16T19:56:00Z"/>
                <w:rFonts w:ascii="Times New Roman" w:hAnsi="Times New Roman" w:cs="Times New Roman"/>
                <w:color w:val="auto"/>
                <w:szCs w:val="21"/>
                <w:rPrChange w:id="5762" w:author="小多 [2]" w:date="2020-09-23T09:33:07Z">
                  <w:rPr>
                    <w:ins w:id="5763" w:author="Huo Beata" w:date="2020-09-09T12:03:00Z"/>
                    <w:del w:id="5764" w:author="小多" w:date="2020-09-16T19:56:00Z"/>
                    <w:rFonts w:ascii="宋体" w:hAnsi="宋体"/>
                    <w:szCs w:val="21"/>
                  </w:rPr>
                </w:rPrChange>
              </w:rPr>
            </w:pPr>
            <w:ins w:id="5765" w:author="Huo Beata" w:date="2020-09-09T12:03:00Z">
              <w:r>
                <w:rPr>
                  <w:rFonts w:hint="eastAsia" w:ascii="Times New Roman" w:hAnsi="Times New Roman" w:cs="Times New Roman"/>
                  <w:color w:val="auto"/>
                  <w:szCs w:val="21"/>
                  <w:rPrChange w:id="5766" w:author="小多 [2]" w:date="2020-09-23T09:33:07Z">
                    <w:rPr>
                      <w:rFonts w:hint="eastAsia" w:ascii="宋体" w:hAnsi="宋体"/>
                      <w:szCs w:val="21"/>
                    </w:rPr>
                  </w:rPrChange>
                </w:rPr>
                <w:t>对于</w:t>
              </w:r>
            </w:ins>
            <w:ins w:id="5767" w:author="Huo Beata" w:date="2020-09-09T12:03:00Z">
              <w:r>
                <w:rPr>
                  <w:rFonts w:ascii="Times New Roman" w:hAnsi="Times New Roman" w:cs="Times New Roman"/>
                  <w:color w:val="auto"/>
                  <w:szCs w:val="21"/>
                  <w:rPrChange w:id="5768" w:author="小多 [2]" w:date="2020-09-23T09:33:07Z">
                    <w:rPr>
                      <w:rFonts w:ascii="宋体" w:hAnsi="宋体"/>
                      <w:szCs w:val="21"/>
                    </w:rPr>
                  </w:rPrChange>
                </w:rPr>
                <w:t xml:space="preserve">12 </w:t>
              </w:r>
            </w:ins>
            <w:ins w:id="5769" w:author="Huo Beata" w:date="2020-09-09T12:03:00Z">
              <w:r>
                <w:rPr>
                  <w:rFonts w:hint="eastAsia" w:ascii="Times New Roman" w:hAnsi="Times New Roman" w:cs="Times New Roman"/>
                  <w:color w:val="auto"/>
                  <w:szCs w:val="21"/>
                  <w:rPrChange w:id="5770" w:author="小多 [2]" w:date="2020-09-23T09:33:07Z">
                    <w:rPr>
                      <w:rFonts w:hint="eastAsia" w:ascii="宋体" w:hAnsi="宋体"/>
                      <w:szCs w:val="21"/>
                    </w:rPr>
                  </w:rPrChange>
                </w:rPr>
                <w:t>导联的</w:t>
              </w:r>
            </w:ins>
            <w:ins w:id="5771" w:author="Huo Beata" w:date="2020-09-09T12:03:00Z">
              <w:r>
                <w:rPr>
                  <w:rFonts w:ascii="Times New Roman" w:hAnsi="Times New Roman" w:cs="Times New Roman"/>
                  <w:color w:val="auto"/>
                  <w:szCs w:val="21"/>
                  <w:rPrChange w:id="5772" w:author="小多 [2]" w:date="2020-09-23T09:33:07Z">
                    <w:rPr>
                      <w:rFonts w:ascii="宋体" w:hAnsi="宋体"/>
                      <w:szCs w:val="21"/>
                    </w:rPr>
                  </w:rPrChange>
                </w:rPr>
                <w:t xml:space="preserve">24 </w:t>
              </w:r>
            </w:ins>
            <w:ins w:id="5773" w:author="Huo Beata" w:date="2020-09-09T12:03:00Z">
              <w:r>
                <w:rPr>
                  <w:rFonts w:hint="eastAsia" w:ascii="Times New Roman" w:hAnsi="Times New Roman" w:cs="Times New Roman"/>
                  <w:color w:val="auto"/>
                  <w:szCs w:val="21"/>
                  <w:rPrChange w:id="5774" w:author="小多 [2]" w:date="2020-09-23T09:33:07Z">
                    <w:rPr>
                      <w:rFonts w:hint="eastAsia" w:ascii="宋体" w:hAnsi="宋体"/>
                      <w:szCs w:val="21"/>
                    </w:rPr>
                  </w:rPrChange>
                </w:rPr>
                <w:t>小时的动态心电数据：软件读取单个记录的数据时间不超过</w:t>
              </w:r>
            </w:ins>
          </w:p>
          <w:p>
            <w:pPr>
              <w:rPr>
                <w:ins w:id="5775" w:author="Huo Beata" w:date="2020-09-09T12:03:00Z"/>
                <w:rFonts w:ascii="Times New Roman" w:hAnsi="Times New Roman" w:cs="Times New Roman"/>
                <w:color w:val="auto"/>
                <w:szCs w:val="21"/>
                <w:rPrChange w:id="5776" w:author="小多 [2]" w:date="2020-09-23T09:33:07Z">
                  <w:rPr>
                    <w:ins w:id="5777" w:author="Huo Beata" w:date="2020-09-09T12:03:00Z"/>
                    <w:rFonts w:ascii="宋体" w:hAnsi="宋体"/>
                    <w:szCs w:val="21"/>
                  </w:rPr>
                </w:rPrChange>
              </w:rPr>
            </w:pPr>
            <w:ins w:id="5778" w:author="Huo Beata" w:date="2020-09-09T12:03:00Z">
              <w:r>
                <w:rPr>
                  <w:rFonts w:ascii="Times New Roman" w:hAnsi="Times New Roman" w:cs="Times New Roman"/>
                  <w:color w:val="auto"/>
                  <w:szCs w:val="21"/>
                  <w:rPrChange w:id="5779" w:author="小多 [2]" w:date="2020-09-23T09:33:07Z">
                    <w:rPr>
                      <w:rFonts w:ascii="宋体" w:hAnsi="宋体"/>
                      <w:szCs w:val="21"/>
                    </w:rPr>
                  </w:rPrChange>
                </w:rPr>
                <w:t xml:space="preserve">60 </w:t>
              </w:r>
            </w:ins>
            <w:ins w:id="5780" w:author="Huo Beata" w:date="2020-09-09T12:03:00Z">
              <w:r>
                <w:rPr>
                  <w:rFonts w:hint="eastAsia" w:ascii="Times New Roman" w:hAnsi="Times New Roman" w:cs="Times New Roman"/>
                  <w:color w:val="auto"/>
                  <w:szCs w:val="21"/>
                  <w:rPrChange w:id="5781" w:author="小多 [2]" w:date="2020-09-23T09:33:07Z">
                    <w:rPr>
                      <w:rFonts w:hint="eastAsia" w:ascii="宋体" w:hAnsi="宋体"/>
                      <w:szCs w:val="21"/>
                    </w:rPr>
                  </w:rPrChange>
                </w:rPr>
                <w:t>秒。软件分析单个记录的数据时间不超过</w:t>
              </w:r>
            </w:ins>
            <w:ins w:id="5782" w:author="Huo Beata" w:date="2020-09-09T12:03:00Z">
              <w:r>
                <w:rPr>
                  <w:rFonts w:ascii="Times New Roman" w:hAnsi="Times New Roman" w:cs="Times New Roman"/>
                  <w:color w:val="auto"/>
                  <w:szCs w:val="21"/>
                  <w:rPrChange w:id="5783" w:author="小多 [2]" w:date="2020-09-23T09:33:07Z">
                    <w:rPr>
                      <w:rFonts w:ascii="宋体" w:hAnsi="宋体"/>
                      <w:szCs w:val="21"/>
                    </w:rPr>
                  </w:rPrChange>
                </w:rPr>
                <w:t xml:space="preserve">60 </w:t>
              </w:r>
            </w:ins>
            <w:ins w:id="5784" w:author="Huo Beata" w:date="2020-09-09T12:03:00Z">
              <w:r>
                <w:rPr>
                  <w:rFonts w:hint="eastAsia" w:ascii="Times New Roman" w:hAnsi="Times New Roman" w:cs="Times New Roman"/>
                  <w:color w:val="auto"/>
                  <w:szCs w:val="21"/>
                  <w:rPrChange w:id="5785" w:author="小多 [2]" w:date="2020-09-23T09:33:07Z">
                    <w:rPr>
                      <w:rFonts w:hint="eastAsia" w:ascii="宋体" w:hAnsi="宋体"/>
                      <w:szCs w:val="21"/>
                    </w:rPr>
                  </w:rPrChange>
                </w:rPr>
                <w:t>秒。</w:t>
              </w:r>
            </w:ins>
          </w:p>
          <w:p>
            <w:pPr>
              <w:rPr>
                <w:ins w:id="5786" w:author="Huo Beata" w:date="2020-09-09T12:03:00Z"/>
                <w:del w:id="5787" w:author="小多" w:date="2020-09-16T19:56:00Z"/>
                <w:rFonts w:ascii="Times New Roman" w:hAnsi="Times New Roman" w:cs="Times New Roman"/>
                <w:color w:val="auto"/>
                <w:szCs w:val="21"/>
                <w:rPrChange w:id="5788" w:author="小多 [2]" w:date="2020-09-23T09:33:07Z">
                  <w:rPr>
                    <w:ins w:id="5789" w:author="Huo Beata" w:date="2020-09-09T12:03:00Z"/>
                    <w:del w:id="5790" w:author="小多" w:date="2020-09-16T19:56:00Z"/>
                    <w:rFonts w:ascii="宋体" w:hAnsi="宋体"/>
                    <w:szCs w:val="21"/>
                  </w:rPr>
                </w:rPrChange>
              </w:rPr>
            </w:pPr>
            <w:ins w:id="5791" w:author="Huo Beata" w:date="2020-09-09T12:03:00Z">
              <w:r>
                <w:rPr>
                  <w:rFonts w:hint="eastAsia" w:ascii="Times New Roman" w:hAnsi="Times New Roman" w:cs="Times New Roman"/>
                  <w:color w:val="auto"/>
                  <w:szCs w:val="21"/>
                  <w:rPrChange w:id="5792" w:author="小多 [2]" w:date="2020-09-23T09:33:07Z">
                    <w:rPr>
                      <w:rFonts w:hint="eastAsia" w:ascii="宋体" w:hAnsi="宋体"/>
                      <w:szCs w:val="21"/>
                    </w:rPr>
                  </w:rPrChange>
                </w:rPr>
                <w:t>对于</w:t>
              </w:r>
            </w:ins>
            <w:ins w:id="5793" w:author="Huo Beata" w:date="2020-09-09T12:03:00Z">
              <w:r>
                <w:rPr>
                  <w:rFonts w:ascii="Times New Roman" w:hAnsi="Times New Roman" w:cs="Times New Roman"/>
                  <w:color w:val="auto"/>
                  <w:szCs w:val="21"/>
                  <w:rPrChange w:id="5794" w:author="小多 [2]" w:date="2020-09-23T09:33:07Z">
                    <w:rPr>
                      <w:rFonts w:ascii="宋体" w:hAnsi="宋体"/>
                      <w:szCs w:val="21"/>
                    </w:rPr>
                  </w:rPrChange>
                </w:rPr>
                <w:t xml:space="preserve">3 </w:t>
              </w:r>
            </w:ins>
            <w:ins w:id="5795" w:author="Huo Beata" w:date="2020-09-09T12:03:00Z">
              <w:r>
                <w:rPr>
                  <w:rFonts w:hint="eastAsia" w:ascii="Times New Roman" w:hAnsi="Times New Roman" w:cs="Times New Roman"/>
                  <w:color w:val="auto"/>
                  <w:szCs w:val="21"/>
                  <w:rPrChange w:id="5796" w:author="小多 [2]" w:date="2020-09-23T09:33:07Z">
                    <w:rPr>
                      <w:rFonts w:hint="eastAsia" w:ascii="宋体" w:hAnsi="宋体"/>
                      <w:szCs w:val="21"/>
                    </w:rPr>
                  </w:rPrChange>
                </w:rPr>
                <w:t>导联的</w:t>
              </w:r>
            </w:ins>
            <w:ins w:id="5797" w:author="Huo Beata" w:date="2020-09-09T12:03:00Z">
              <w:r>
                <w:rPr>
                  <w:rFonts w:ascii="Times New Roman" w:hAnsi="Times New Roman" w:cs="Times New Roman"/>
                  <w:color w:val="auto"/>
                  <w:szCs w:val="21"/>
                  <w:rPrChange w:id="5798" w:author="小多 [2]" w:date="2020-09-23T09:33:07Z">
                    <w:rPr>
                      <w:rFonts w:ascii="宋体" w:hAnsi="宋体"/>
                      <w:szCs w:val="21"/>
                    </w:rPr>
                  </w:rPrChange>
                </w:rPr>
                <w:t xml:space="preserve">24 </w:t>
              </w:r>
            </w:ins>
            <w:ins w:id="5799" w:author="Huo Beata" w:date="2020-09-09T12:03:00Z">
              <w:r>
                <w:rPr>
                  <w:rFonts w:hint="eastAsia" w:ascii="Times New Roman" w:hAnsi="Times New Roman" w:cs="Times New Roman"/>
                  <w:color w:val="auto"/>
                  <w:szCs w:val="21"/>
                  <w:rPrChange w:id="5800" w:author="小多 [2]" w:date="2020-09-23T09:33:07Z">
                    <w:rPr>
                      <w:rFonts w:hint="eastAsia" w:ascii="宋体" w:hAnsi="宋体"/>
                      <w:szCs w:val="21"/>
                    </w:rPr>
                  </w:rPrChange>
                </w:rPr>
                <w:t>小时的动态心电数据：软件读取单个记录的数据时间不超过</w:t>
              </w:r>
            </w:ins>
            <w:ins w:id="5801" w:author="Huo Beata" w:date="2020-09-09T12:03:00Z">
              <w:r>
                <w:rPr>
                  <w:rFonts w:ascii="Times New Roman" w:hAnsi="Times New Roman" w:cs="Times New Roman"/>
                  <w:color w:val="auto"/>
                  <w:szCs w:val="21"/>
                  <w:rPrChange w:id="5802" w:author="小多 [2]" w:date="2020-09-23T09:33:07Z">
                    <w:rPr>
                      <w:rFonts w:ascii="宋体" w:hAnsi="宋体"/>
                      <w:szCs w:val="21"/>
                    </w:rPr>
                  </w:rPrChange>
                </w:rPr>
                <w:t>80</w:t>
              </w:r>
            </w:ins>
          </w:p>
          <w:p>
            <w:pPr>
              <w:rPr>
                <w:ins w:id="5803" w:author="Huo Beata" w:date="2020-09-09T12:03:00Z"/>
                <w:rFonts w:ascii="Times New Roman" w:hAnsi="Times New Roman" w:cs="Times New Roman"/>
                <w:color w:val="auto"/>
                <w:szCs w:val="21"/>
                <w:rPrChange w:id="5804" w:author="小多 [2]" w:date="2020-09-23T09:33:07Z">
                  <w:rPr>
                    <w:ins w:id="5805" w:author="Huo Beata" w:date="2020-09-09T12:03:00Z"/>
                    <w:rFonts w:ascii="宋体" w:hAnsi="宋体"/>
                    <w:szCs w:val="21"/>
                  </w:rPr>
                </w:rPrChange>
              </w:rPr>
            </w:pPr>
            <w:ins w:id="5806" w:author="Huo Beata" w:date="2020-09-09T12:03:00Z">
              <w:r>
                <w:rPr>
                  <w:rFonts w:hint="eastAsia" w:ascii="Times New Roman" w:hAnsi="Times New Roman" w:cs="Times New Roman"/>
                  <w:color w:val="auto"/>
                  <w:szCs w:val="21"/>
                  <w:rPrChange w:id="5807" w:author="小多 [2]" w:date="2020-09-23T09:33:07Z">
                    <w:rPr>
                      <w:rFonts w:hint="eastAsia" w:ascii="宋体" w:hAnsi="宋体"/>
                      <w:szCs w:val="21"/>
                    </w:rPr>
                  </w:rPrChange>
                </w:rPr>
                <w:t>秒。软件分析单个记录的数据时间不超过</w:t>
              </w:r>
            </w:ins>
            <w:ins w:id="5808" w:author="Huo Beata" w:date="2020-09-09T12:03:00Z">
              <w:r>
                <w:rPr>
                  <w:rFonts w:ascii="Times New Roman" w:hAnsi="Times New Roman" w:cs="Times New Roman"/>
                  <w:color w:val="auto"/>
                  <w:szCs w:val="21"/>
                  <w:rPrChange w:id="5809" w:author="小多 [2]" w:date="2020-09-23T09:33:07Z">
                    <w:rPr>
                      <w:rFonts w:ascii="宋体" w:hAnsi="宋体"/>
                      <w:szCs w:val="21"/>
                    </w:rPr>
                  </w:rPrChange>
                </w:rPr>
                <w:t xml:space="preserve">60 </w:t>
              </w:r>
            </w:ins>
            <w:ins w:id="5810" w:author="Huo Beata" w:date="2020-09-09T12:03:00Z">
              <w:r>
                <w:rPr>
                  <w:rFonts w:hint="eastAsia" w:ascii="Times New Roman" w:hAnsi="Times New Roman" w:cs="Times New Roman"/>
                  <w:color w:val="auto"/>
                  <w:szCs w:val="21"/>
                  <w:rPrChange w:id="5811" w:author="小多 [2]" w:date="2020-09-23T09:33:07Z">
                    <w:rPr>
                      <w:rFonts w:hint="eastAsia" w:ascii="宋体" w:hAnsi="宋体"/>
                      <w:szCs w:val="21"/>
                    </w:rPr>
                  </w:rPrChange>
                </w:rPr>
                <w:t>秒。</w:t>
              </w:r>
            </w:ins>
          </w:p>
          <w:p>
            <w:pPr>
              <w:rPr>
                <w:ins w:id="5812" w:author="Huo Beata" w:date="2020-09-09T12:03:00Z"/>
                <w:del w:id="5813" w:author="小多" w:date="2020-09-16T19:57:00Z"/>
                <w:rFonts w:ascii="Times New Roman" w:hAnsi="Times New Roman" w:cs="Times New Roman"/>
                <w:color w:val="auto"/>
                <w:szCs w:val="21"/>
                <w:rPrChange w:id="5814" w:author="小多 [2]" w:date="2020-09-23T09:33:07Z">
                  <w:rPr>
                    <w:ins w:id="5815" w:author="Huo Beata" w:date="2020-09-09T12:03:00Z"/>
                    <w:del w:id="5816" w:author="小多" w:date="2020-09-16T19:57:00Z"/>
                    <w:rFonts w:ascii="宋体" w:hAnsi="宋体"/>
                    <w:szCs w:val="21"/>
                  </w:rPr>
                </w:rPrChange>
              </w:rPr>
            </w:pPr>
            <w:ins w:id="5817" w:author="Huo Beata" w:date="2020-09-09T12:03:00Z">
              <w:r>
                <w:rPr>
                  <w:rFonts w:hint="eastAsia" w:ascii="Times New Roman" w:hAnsi="Times New Roman" w:cs="Times New Roman"/>
                  <w:color w:val="auto"/>
                  <w:szCs w:val="21"/>
                  <w:rPrChange w:id="5818" w:author="小多 [2]" w:date="2020-09-23T09:33:07Z">
                    <w:rPr>
                      <w:rFonts w:hint="eastAsia" w:ascii="宋体" w:hAnsi="宋体"/>
                      <w:szCs w:val="21"/>
                    </w:rPr>
                  </w:rPrChange>
                </w:rPr>
                <w:t>对于单导联的</w:t>
              </w:r>
            </w:ins>
            <w:ins w:id="5819" w:author="Huo Beata" w:date="2020-09-09T12:03:00Z">
              <w:r>
                <w:rPr>
                  <w:rFonts w:ascii="Times New Roman" w:hAnsi="Times New Roman" w:cs="Times New Roman"/>
                  <w:color w:val="auto"/>
                  <w:szCs w:val="21"/>
                  <w:rPrChange w:id="5820" w:author="小多 [2]" w:date="2020-09-23T09:33:07Z">
                    <w:rPr>
                      <w:rFonts w:ascii="宋体" w:hAnsi="宋体"/>
                      <w:szCs w:val="21"/>
                    </w:rPr>
                  </w:rPrChange>
                </w:rPr>
                <w:t xml:space="preserve">15 </w:t>
              </w:r>
            </w:ins>
            <w:ins w:id="5821" w:author="Huo Beata" w:date="2020-09-09T12:03:00Z">
              <w:r>
                <w:rPr>
                  <w:rFonts w:hint="eastAsia" w:ascii="Times New Roman" w:hAnsi="Times New Roman" w:cs="Times New Roman"/>
                  <w:color w:val="auto"/>
                  <w:szCs w:val="21"/>
                  <w:rPrChange w:id="5822" w:author="小多 [2]" w:date="2020-09-23T09:33:07Z">
                    <w:rPr>
                      <w:rFonts w:hint="eastAsia" w:ascii="宋体" w:hAnsi="宋体"/>
                      <w:szCs w:val="21"/>
                    </w:rPr>
                  </w:rPrChange>
                </w:rPr>
                <w:t>天的动态心电数据：软件读取单个记录的数据时间不超过</w:t>
              </w:r>
            </w:ins>
            <w:ins w:id="5823" w:author="Huo Beata" w:date="2020-09-09T12:03:00Z">
              <w:r>
                <w:rPr>
                  <w:rFonts w:ascii="Times New Roman" w:hAnsi="Times New Roman" w:cs="Times New Roman"/>
                  <w:color w:val="auto"/>
                  <w:szCs w:val="21"/>
                  <w:rPrChange w:id="5824" w:author="小多 [2]" w:date="2020-09-23T09:33:07Z">
                    <w:rPr>
                      <w:rFonts w:ascii="宋体" w:hAnsi="宋体"/>
                      <w:szCs w:val="21"/>
                    </w:rPr>
                  </w:rPrChange>
                </w:rPr>
                <w:t>900</w:t>
              </w:r>
            </w:ins>
          </w:p>
          <w:p>
            <w:pPr>
              <w:rPr>
                <w:ins w:id="5825" w:author="Huo Beata" w:date="2020-09-09T12:03:00Z"/>
                <w:rFonts w:ascii="Times New Roman" w:hAnsi="Times New Roman" w:cs="Times New Roman"/>
                <w:color w:val="auto"/>
                <w:szCs w:val="21"/>
                <w:rPrChange w:id="5826" w:author="小多 [2]" w:date="2020-09-23T09:33:07Z">
                  <w:rPr>
                    <w:ins w:id="5827" w:author="Huo Beata" w:date="2020-09-09T12:03:00Z"/>
                    <w:rFonts w:ascii="宋体" w:hAnsi="宋体"/>
                    <w:szCs w:val="21"/>
                  </w:rPr>
                </w:rPrChange>
              </w:rPr>
            </w:pPr>
            <w:ins w:id="5828" w:author="Huo Beata" w:date="2020-09-09T12:03:00Z">
              <w:r>
                <w:rPr>
                  <w:rFonts w:hint="eastAsia" w:ascii="Times New Roman" w:hAnsi="Times New Roman" w:cs="Times New Roman"/>
                  <w:color w:val="auto"/>
                  <w:szCs w:val="21"/>
                  <w:rPrChange w:id="5829" w:author="小多 [2]" w:date="2020-09-23T09:33:07Z">
                    <w:rPr>
                      <w:rFonts w:hint="eastAsia" w:ascii="宋体" w:hAnsi="宋体"/>
                      <w:szCs w:val="21"/>
                    </w:rPr>
                  </w:rPrChange>
                </w:rPr>
                <w:t>秒。软件分析单个记录的数据时间不超过</w:t>
              </w:r>
            </w:ins>
            <w:ins w:id="5830" w:author="Huo Beata" w:date="2020-09-09T12:03:00Z">
              <w:r>
                <w:rPr>
                  <w:rFonts w:ascii="Times New Roman" w:hAnsi="Times New Roman" w:cs="Times New Roman"/>
                  <w:color w:val="auto"/>
                  <w:szCs w:val="21"/>
                  <w:rPrChange w:id="5831" w:author="小多 [2]" w:date="2020-09-23T09:33:07Z">
                    <w:rPr>
                      <w:rFonts w:ascii="宋体" w:hAnsi="宋体"/>
                      <w:szCs w:val="21"/>
                    </w:rPr>
                  </w:rPrChange>
                </w:rPr>
                <w:t xml:space="preserve">900 </w:t>
              </w:r>
            </w:ins>
            <w:ins w:id="5832" w:author="Huo Beata" w:date="2020-09-09T12:03:00Z">
              <w:r>
                <w:rPr>
                  <w:rFonts w:hint="eastAsia" w:ascii="Times New Roman" w:hAnsi="Times New Roman" w:cs="Times New Roman"/>
                  <w:color w:val="auto"/>
                  <w:szCs w:val="21"/>
                  <w:rPrChange w:id="5833" w:author="小多 [2]" w:date="2020-09-23T09:33:07Z">
                    <w:rPr>
                      <w:rFonts w:hint="eastAsia" w:ascii="宋体" w:hAnsi="宋体"/>
                      <w:szCs w:val="21"/>
                    </w:rPr>
                  </w:rPrChange>
                </w:rPr>
                <w:t>秒。</w:t>
              </w:r>
            </w:ins>
          </w:p>
          <w:p>
            <w:pPr>
              <w:rPr>
                <w:ins w:id="5834" w:author="Huo Beata" w:date="2020-09-09T12:03:00Z"/>
                <w:rFonts w:ascii="Times New Roman" w:hAnsi="Times New Roman" w:cs="Times New Roman"/>
                <w:color w:val="auto"/>
                <w:szCs w:val="21"/>
                <w:rPrChange w:id="5835" w:author="小多 [2]" w:date="2020-09-23T09:33:07Z">
                  <w:rPr>
                    <w:ins w:id="5836" w:author="Huo Beata" w:date="2020-09-09T12:03:00Z"/>
                    <w:rFonts w:ascii="宋体" w:hAnsi="宋体"/>
                    <w:szCs w:val="21"/>
                  </w:rPr>
                </w:rPrChange>
              </w:rPr>
            </w:pPr>
            <w:ins w:id="5837" w:author="Huo Beata" w:date="2020-09-09T12:03:00Z">
              <w:r>
                <w:rPr>
                  <w:rFonts w:ascii="Times New Roman" w:hAnsi="Times New Roman" w:cs="Times New Roman"/>
                  <w:color w:val="auto"/>
                  <w:szCs w:val="21"/>
                  <w:rPrChange w:id="5838" w:author="小多 [2]" w:date="2020-09-23T09:33:07Z">
                    <w:rPr>
                      <w:rFonts w:ascii="宋体" w:hAnsi="宋体"/>
                      <w:szCs w:val="21"/>
                    </w:rPr>
                  </w:rPrChange>
                </w:rPr>
                <w:t xml:space="preserve">2.1.14 </w:t>
              </w:r>
            </w:ins>
            <w:ins w:id="5839" w:author="Huo Beata" w:date="2020-09-09T12:03:00Z">
              <w:r>
                <w:rPr>
                  <w:rFonts w:hint="eastAsia" w:ascii="Times New Roman" w:hAnsi="Times New Roman" w:cs="Times New Roman"/>
                  <w:color w:val="auto"/>
                  <w:szCs w:val="21"/>
                  <w:rPrChange w:id="5840" w:author="小多 [2]" w:date="2020-09-23T09:33:07Z">
                    <w:rPr>
                      <w:rFonts w:hint="eastAsia" w:ascii="宋体" w:hAnsi="宋体"/>
                      <w:szCs w:val="21"/>
                    </w:rPr>
                  </w:rPrChange>
                </w:rPr>
                <w:t>运行环境</w:t>
              </w:r>
            </w:ins>
          </w:p>
          <w:p>
            <w:pPr>
              <w:rPr>
                <w:ins w:id="5841" w:author="Huo Beata" w:date="2020-09-09T12:03:00Z"/>
                <w:rFonts w:ascii="Times New Roman" w:hAnsi="Times New Roman" w:cs="Times New Roman"/>
                <w:color w:val="auto"/>
                <w:szCs w:val="21"/>
                <w:rPrChange w:id="5842" w:author="小多 [2]" w:date="2020-09-23T09:33:07Z">
                  <w:rPr>
                    <w:ins w:id="5843" w:author="Huo Beata" w:date="2020-09-09T12:03:00Z"/>
                    <w:rFonts w:ascii="宋体" w:hAnsi="宋体"/>
                    <w:szCs w:val="21"/>
                  </w:rPr>
                </w:rPrChange>
              </w:rPr>
            </w:pPr>
            <w:ins w:id="5844" w:author="Huo Beata" w:date="2020-09-09T12:03:00Z">
              <w:r>
                <w:rPr>
                  <w:rFonts w:hint="eastAsia" w:ascii="Times New Roman" w:hAnsi="Times New Roman" w:cs="Times New Roman"/>
                  <w:color w:val="auto"/>
                  <w:szCs w:val="21"/>
                  <w:rPrChange w:id="5845" w:author="小多 [2]" w:date="2020-09-23T09:33:07Z">
                    <w:rPr>
                      <w:rFonts w:hint="eastAsia" w:ascii="宋体" w:hAnsi="宋体"/>
                      <w:szCs w:val="21"/>
                    </w:rPr>
                  </w:rPrChange>
                </w:rPr>
                <w:t>硬件配置：</w:t>
              </w:r>
            </w:ins>
          </w:p>
          <w:p>
            <w:pPr>
              <w:rPr>
                <w:ins w:id="5846" w:author="Huo Beata" w:date="2020-09-09T12:03:00Z"/>
                <w:rFonts w:ascii="Times New Roman" w:hAnsi="Times New Roman" w:cs="Times New Roman"/>
                <w:color w:val="auto"/>
                <w:szCs w:val="21"/>
                <w:rPrChange w:id="5847" w:author="小多 [2]" w:date="2020-09-23T09:33:07Z">
                  <w:rPr>
                    <w:ins w:id="5848" w:author="Huo Beata" w:date="2020-09-09T12:03:00Z"/>
                    <w:rFonts w:ascii="宋体" w:hAnsi="宋体"/>
                    <w:szCs w:val="21"/>
                  </w:rPr>
                </w:rPrChange>
              </w:rPr>
            </w:pPr>
            <w:ins w:id="5849" w:author="Huo Beata" w:date="2020-09-09T12:03:00Z">
              <w:r>
                <w:rPr>
                  <w:rFonts w:ascii="Times New Roman" w:hAnsi="Times New Roman" w:cs="Times New Roman"/>
                  <w:color w:val="auto"/>
                  <w:szCs w:val="21"/>
                  <w:rPrChange w:id="5850" w:author="小多 [2]" w:date="2020-09-23T09:33:07Z">
                    <w:rPr>
                      <w:rFonts w:ascii="宋体" w:hAnsi="宋体"/>
                      <w:szCs w:val="21"/>
                    </w:rPr>
                  </w:rPrChange>
                </w:rPr>
                <w:t>CUP</w:t>
              </w:r>
            </w:ins>
            <w:ins w:id="5851" w:author="Huo Beata" w:date="2020-09-09T12:03:00Z">
              <w:r>
                <w:rPr>
                  <w:rFonts w:hint="eastAsia" w:ascii="Times New Roman" w:hAnsi="Times New Roman" w:cs="Times New Roman"/>
                  <w:color w:val="auto"/>
                  <w:szCs w:val="21"/>
                  <w:rPrChange w:id="5852" w:author="小多 [2]" w:date="2020-09-23T09:33:07Z">
                    <w:rPr>
                      <w:rFonts w:hint="eastAsia" w:ascii="宋体" w:hAnsi="宋体"/>
                      <w:szCs w:val="21"/>
                    </w:rPr>
                  </w:rPrChange>
                </w:rPr>
                <w:t>：英特尔</w:t>
              </w:r>
            </w:ins>
            <w:ins w:id="5853" w:author="Huo Beata" w:date="2020-09-09T12:03:00Z">
              <w:r>
                <w:rPr>
                  <w:rFonts w:ascii="Times New Roman" w:hAnsi="Times New Roman" w:cs="Times New Roman"/>
                  <w:color w:val="auto"/>
                  <w:szCs w:val="21"/>
                  <w:rPrChange w:id="5854" w:author="小多 [2]" w:date="2020-09-23T09:33:07Z">
                    <w:rPr>
                      <w:rFonts w:ascii="宋体" w:hAnsi="宋体"/>
                      <w:szCs w:val="21"/>
                    </w:rPr>
                  </w:rPrChange>
                </w:rPr>
                <w:t>G4560T</w:t>
              </w:r>
            </w:ins>
            <w:ins w:id="5855" w:author="Huo Beata" w:date="2020-09-09T12:03:00Z">
              <w:r>
                <w:rPr>
                  <w:rFonts w:hint="eastAsia" w:ascii="Times New Roman" w:hAnsi="Times New Roman" w:cs="Times New Roman"/>
                  <w:color w:val="auto"/>
                  <w:szCs w:val="21"/>
                  <w:rPrChange w:id="5856" w:author="小多 [2]" w:date="2020-09-23T09:33:07Z">
                    <w:rPr>
                      <w:rFonts w:hint="eastAsia" w:ascii="宋体" w:hAnsi="宋体"/>
                      <w:szCs w:val="21"/>
                    </w:rPr>
                  </w:rPrChange>
                </w:rPr>
                <w:t>，</w:t>
              </w:r>
            </w:ins>
            <w:ins w:id="5857" w:author="Huo Beata" w:date="2020-09-09T12:03:00Z">
              <w:r>
                <w:rPr>
                  <w:rFonts w:ascii="Times New Roman" w:hAnsi="Times New Roman" w:cs="Times New Roman"/>
                  <w:color w:val="auto"/>
                  <w:szCs w:val="21"/>
                  <w:rPrChange w:id="5858" w:author="小多 [2]" w:date="2020-09-23T09:33:07Z">
                    <w:rPr>
                      <w:rFonts w:ascii="宋体" w:hAnsi="宋体"/>
                      <w:szCs w:val="21"/>
                    </w:rPr>
                  </w:rPrChange>
                </w:rPr>
                <w:t xml:space="preserve">2.9GHz </w:t>
              </w:r>
            </w:ins>
            <w:ins w:id="5859" w:author="Huo Beata" w:date="2020-09-09T12:03:00Z">
              <w:r>
                <w:rPr>
                  <w:rFonts w:hint="eastAsia" w:ascii="Times New Roman" w:hAnsi="Times New Roman" w:cs="Times New Roman"/>
                  <w:color w:val="auto"/>
                  <w:szCs w:val="21"/>
                  <w:rPrChange w:id="5860" w:author="小多 [2]" w:date="2020-09-23T09:33:07Z">
                    <w:rPr>
                      <w:rFonts w:hint="eastAsia" w:ascii="宋体" w:hAnsi="宋体"/>
                      <w:szCs w:val="21"/>
                    </w:rPr>
                  </w:rPrChange>
                </w:rPr>
                <w:t>及以上。</w:t>
              </w:r>
            </w:ins>
          </w:p>
          <w:p>
            <w:pPr>
              <w:rPr>
                <w:ins w:id="5861" w:author="Huo Beata" w:date="2020-09-09T12:03:00Z"/>
                <w:rFonts w:ascii="Times New Roman" w:hAnsi="Times New Roman" w:cs="Times New Roman"/>
                <w:color w:val="auto"/>
                <w:szCs w:val="21"/>
                <w:rPrChange w:id="5862" w:author="小多 [2]" w:date="2020-09-23T09:33:07Z">
                  <w:rPr>
                    <w:ins w:id="5863" w:author="Huo Beata" w:date="2020-09-09T12:03:00Z"/>
                    <w:rFonts w:ascii="宋体" w:hAnsi="宋体"/>
                    <w:szCs w:val="21"/>
                  </w:rPr>
                </w:rPrChange>
              </w:rPr>
            </w:pPr>
            <w:ins w:id="5864" w:author="Huo Beata" w:date="2020-09-09T12:03:00Z">
              <w:r>
                <w:rPr>
                  <w:rFonts w:hint="eastAsia" w:ascii="Times New Roman" w:hAnsi="Times New Roman" w:cs="Times New Roman"/>
                  <w:color w:val="auto"/>
                  <w:szCs w:val="21"/>
                  <w:rPrChange w:id="5865" w:author="小多 [2]" w:date="2020-09-23T09:33:07Z">
                    <w:rPr>
                      <w:rFonts w:hint="eastAsia" w:ascii="宋体" w:hAnsi="宋体"/>
                      <w:szCs w:val="21"/>
                    </w:rPr>
                  </w:rPrChange>
                </w:rPr>
                <w:t>内存：</w:t>
              </w:r>
            </w:ins>
            <w:ins w:id="5866" w:author="Huo Beata" w:date="2020-09-09T12:03:00Z">
              <w:r>
                <w:rPr>
                  <w:rFonts w:ascii="Times New Roman" w:hAnsi="Times New Roman" w:cs="Times New Roman"/>
                  <w:color w:val="auto"/>
                  <w:szCs w:val="21"/>
                  <w:rPrChange w:id="5867" w:author="小多 [2]" w:date="2020-09-23T09:33:07Z">
                    <w:rPr>
                      <w:rFonts w:ascii="宋体" w:hAnsi="宋体"/>
                      <w:szCs w:val="21"/>
                    </w:rPr>
                  </w:rPrChange>
                </w:rPr>
                <w:t xml:space="preserve">4GB </w:t>
              </w:r>
            </w:ins>
            <w:ins w:id="5868" w:author="Huo Beata" w:date="2020-09-09T12:03:00Z">
              <w:r>
                <w:rPr>
                  <w:rFonts w:hint="eastAsia" w:ascii="Times New Roman" w:hAnsi="Times New Roman" w:cs="Times New Roman"/>
                  <w:color w:val="auto"/>
                  <w:szCs w:val="21"/>
                  <w:rPrChange w:id="5869" w:author="小多 [2]" w:date="2020-09-23T09:33:07Z">
                    <w:rPr>
                      <w:rFonts w:hint="eastAsia" w:ascii="宋体" w:hAnsi="宋体"/>
                      <w:szCs w:val="21"/>
                    </w:rPr>
                  </w:rPrChange>
                </w:rPr>
                <w:t>及以上。</w:t>
              </w:r>
            </w:ins>
          </w:p>
          <w:p>
            <w:pPr>
              <w:rPr>
                <w:ins w:id="5870" w:author="Huo Beata" w:date="2020-09-09T12:03:00Z"/>
                <w:rFonts w:ascii="Times New Roman" w:hAnsi="Times New Roman" w:cs="Times New Roman"/>
                <w:color w:val="auto"/>
                <w:szCs w:val="21"/>
                <w:rPrChange w:id="5871" w:author="小多 [2]" w:date="2020-09-23T09:33:07Z">
                  <w:rPr>
                    <w:ins w:id="5872" w:author="Huo Beata" w:date="2020-09-09T12:03:00Z"/>
                    <w:rFonts w:ascii="宋体" w:hAnsi="宋体"/>
                    <w:szCs w:val="21"/>
                  </w:rPr>
                </w:rPrChange>
              </w:rPr>
            </w:pPr>
            <w:ins w:id="5873" w:author="Huo Beata" w:date="2020-09-09T12:03:00Z">
              <w:r>
                <w:rPr>
                  <w:rFonts w:hint="eastAsia" w:ascii="Times New Roman" w:hAnsi="Times New Roman" w:cs="Times New Roman"/>
                  <w:color w:val="auto"/>
                  <w:szCs w:val="21"/>
                  <w:rPrChange w:id="5874" w:author="小多 [2]" w:date="2020-09-23T09:33:07Z">
                    <w:rPr>
                      <w:rFonts w:hint="eastAsia" w:ascii="宋体" w:hAnsi="宋体"/>
                      <w:szCs w:val="21"/>
                    </w:rPr>
                  </w:rPrChange>
                </w:rPr>
                <w:t>显示器：</w:t>
              </w:r>
            </w:ins>
            <w:ins w:id="5875" w:author="Huo Beata" w:date="2020-09-09T12:03:00Z">
              <w:r>
                <w:rPr>
                  <w:rFonts w:ascii="Times New Roman" w:hAnsi="Times New Roman" w:cs="Times New Roman"/>
                  <w:color w:val="auto"/>
                  <w:szCs w:val="21"/>
                  <w:rPrChange w:id="5876" w:author="小多 [2]" w:date="2020-09-23T09:33:07Z">
                    <w:rPr>
                      <w:rFonts w:ascii="宋体" w:hAnsi="宋体"/>
                      <w:szCs w:val="21"/>
                    </w:rPr>
                  </w:rPrChange>
                </w:rPr>
                <w:t xml:space="preserve">19.4 </w:t>
              </w:r>
            </w:ins>
            <w:ins w:id="5877" w:author="Huo Beata" w:date="2020-09-09T12:03:00Z">
              <w:r>
                <w:rPr>
                  <w:rFonts w:hint="eastAsia" w:ascii="Times New Roman" w:hAnsi="Times New Roman" w:cs="Times New Roman"/>
                  <w:color w:val="auto"/>
                  <w:szCs w:val="21"/>
                  <w:rPrChange w:id="5878" w:author="小多 [2]" w:date="2020-09-23T09:33:07Z">
                    <w:rPr>
                      <w:rFonts w:hint="eastAsia" w:ascii="宋体" w:hAnsi="宋体"/>
                      <w:szCs w:val="21"/>
                    </w:rPr>
                  </w:rPrChange>
                </w:rPr>
                <w:t>寸显示器，分辨率</w:t>
              </w:r>
            </w:ins>
            <w:ins w:id="5879" w:author="Huo Beata" w:date="2020-09-09T12:03:00Z">
              <w:r>
                <w:rPr>
                  <w:rFonts w:ascii="Times New Roman" w:hAnsi="Times New Roman" w:cs="Times New Roman"/>
                  <w:color w:val="auto"/>
                  <w:szCs w:val="21"/>
                  <w:rPrChange w:id="5880" w:author="小多 [2]" w:date="2020-09-23T09:33:07Z">
                    <w:rPr>
                      <w:rFonts w:ascii="宋体" w:hAnsi="宋体"/>
                      <w:szCs w:val="21"/>
                    </w:rPr>
                  </w:rPrChange>
                </w:rPr>
                <w:t xml:space="preserve">1440*900 </w:t>
              </w:r>
            </w:ins>
            <w:ins w:id="5881" w:author="Huo Beata" w:date="2020-09-09T12:03:00Z">
              <w:r>
                <w:rPr>
                  <w:rFonts w:hint="eastAsia" w:ascii="Times New Roman" w:hAnsi="Times New Roman" w:cs="Times New Roman"/>
                  <w:color w:val="auto"/>
                  <w:szCs w:val="21"/>
                  <w:rPrChange w:id="5882" w:author="小多 [2]" w:date="2020-09-23T09:33:07Z">
                    <w:rPr>
                      <w:rFonts w:hint="eastAsia" w:ascii="宋体" w:hAnsi="宋体"/>
                      <w:szCs w:val="21"/>
                    </w:rPr>
                  </w:rPrChange>
                </w:rPr>
                <w:t>及以上。</w:t>
              </w:r>
            </w:ins>
          </w:p>
          <w:p>
            <w:pPr>
              <w:rPr>
                <w:ins w:id="5883" w:author="Huo Beata" w:date="2020-09-09T12:03:00Z"/>
                <w:rFonts w:ascii="Times New Roman" w:hAnsi="Times New Roman" w:cs="Times New Roman"/>
                <w:color w:val="auto"/>
                <w:szCs w:val="21"/>
                <w:rPrChange w:id="5884" w:author="小多 [2]" w:date="2020-09-23T09:33:07Z">
                  <w:rPr>
                    <w:ins w:id="5885" w:author="Huo Beata" w:date="2020-09-09T12:03:00Z"/>
                    <w:rFonts w:ascii="宋体" w:hAnsi="宋体"/>
                    <w:szCs w:val="21"/>
                  </w:rPr>
                </w:rPrChange>
              </w:rPr>
            </w:pPr>
            <w:ins w:id="5886" w:author="Huo Beata" w:date="2020-09-09T12:03:00Z">
              <w:r>
                <w:rPr>
                  <w:rFonts w:hint="eastAsia" w:ascii="Times New Roman" w:hAnsi="Times New Roman" w:cs="Times New Roman"/>
                  <w:color w:val="auto"/>
                  <w:szCs w:val="21"/>
                  <w:rPrChange w:id="5887" w:author="小多 [2]" w:date="2020-09-23T09:33:07Z">
                    <w:rPr>
                      <w:rFonts w:hint="eastAsia" w:ascii="宋体" w:hAnsi="宋体"/>
                      <w:szCs w:val="21"/>
                    </w:rPr>
                  </w:rPrChange>
                </w:rPr>
                <w:t>硬盘：至少有</w:t>
              </w:r>
            </w:ins>
            <w:ins w:id="5888" w:author="Huo Beata" w:date="2020-09-09T12:03:00Z">
              <w:r>
                <w:rPr>
                  <w:rFonts w:ascii="Times New Roman" w:hAnsi="Times New Roman" w:cs="Times New Roman"/>
                  <w:color w:val="auto"/>
                  <w:szCs w:val="21"/>
                  <w:rPrChange w:id="5889" w:author="小多 [2]" w:date="2020-09-23T09:33:07Z">
                    <w:rPr>
                      <w:rFonts w:ascii="宋体" w:hAnsi="宋体"/>
                      <w:szCs w:val="21"/>
                    </w:rPr>
                  </w:rPrChange>
                </w:rPr>
                <w:t xml:space="preserve">2GB </w:t>
              </w:r>
            </w:ins>
            <w:ins w:id="5890" w:author="Huo Beata" w:date="2020-09-09T12:03:00Z">
              <w:r>
                <w:rPr>
                  <w:rFonts w:hint="eastAsia" w:ascii="Times New Roman" w:hAnsi="Times New Roman" w:cs="Times New Roman"/>
                  <w:color w:val="auto"/>
                  <w:szCs w:val="21"/>
                  <w:rPrChange w:id="5891" w:author="小多 [2]" w:date="2020-09-23T09:33:07Z">
                    <w:rPr>
                      <w:rFonts w:hint="eastAsia" w:ascii="宋体" w:hAnsi="宋体"/>
                      <w:szCs w:val="21"/>
                    </w:rPr>
                  </w:rPrChange>
                </w:rPr>
                <w:t>用于软件安装，</w:t>
              </w:r>
            </w:ins>
            <w:ins w:id="5892" w:author="Huo Beata" w:date="2020-09-09T12:03:00Z">
              <w:r>
                <w:rPr>
                  <w:rFonts w:ascii="Times New Roman" w:hAnsi="Times New Roman" w:cs="Times New Roman"/>
                  <w:color w:val="auto"/>
                  <w:szCs w:val="21"/>
                  <w:rPrChange w:id="5893" w:author="小多 [2]" w:date="2020-09-23T09:33:07Z">
                    <w:rPr>
                      <w:rFonts w:ascii="宋体" w:hAnsi="宋体"/>
                      <w:szCs w:val="21"/>
                    </w:rPr>
                  </w:rPrChange>
                </w:rPr>
                <w:t xml:space="preserve">10GB </w:t>
              </w:r>
            </w:ins>
            <w:ins w:id="5894" w:author="Huo Beata" w:date="2020-09-09T12:03:00Z">
              <w:r>
                <w:rPr>
                  <w:rFonts w:hint="eastAsia" w:ascii="Times New Roman" w:hAnsi="Times New Roman" w:cs="Times New Roman"/>
                  <w:color w:val="auto"/>
                  <w:szCs w:val="21"/>
                  <w:rPrChange w:id="5895" w:author="小多 [2]" w:date="2020-09-23T09:33:07Z">
                    <w:rPr>
                      <w:rFonts w:hint="eastAsia" w:ascii="宋体" w:hAnsi="宋体"/>
                      <w:szCs w:val="21"/>
                    </w:rPr>
                  </w:rPrChange>
                </w:rPr>
                <w:t>用于记录的存储。</w:t>
              </w:r>
            </w:ins>
          </w:p>
          <w:p>
            <w:pPr>
              <w:rPr>
                <w:ins w:id="5896" w:author="Huo Beata" w:date="2020-09-09T12:03:00Z"/>
                <w:rFonts w:ascii="Times New Roman" w:hAnsi="Times New Roman" w:cs="Times New Roman"/>
                <w:color w:val="auto"/>
                <w:szCs w:val="21"/>
                <w:rPrChange w:id="5897" w:author="小多 [2]" w:date="2020-09-23T09:33:07Z">
                  <w:rPr>
                    <w:ins w:id="5898" w:author="Huo Beata" w:date="2020-09-09T12:03:00Z"/>
                    <w:rFonts w:ascii="宋体" w:hAnsi="宋体"/>
                    <w:szCs w:val="21"/>
                  </w:rPr>
                </w:rPrChange>
              </w:rPr>
            </w:pPr>
            <w:ins w:id="5899" w:author="Huo Beata" w:date="2020-09-09T12:03:00Z">
              <w:r>
                <w:rPr>
                  <w:rFonts w:hint="eastAsia" w:ascii="Times New Roman" w:hAnsi="Times New Roman" w:cs="Times New Roman"/>
                  <w:color w:val="auto"/>
                  <w:szCs w:val="21"/>
                  <w:rPrChange w:id="5900" w:author="小多 [2]" w:date="2020-09-23T09:33:07Z">
                    <w:rPr>
                      <w:rFonts w:hint="eastAsia" w:ascii="宋体" w:hAnsi="宋体"/>
                      <w:szCs w:val="21"/>
                    </w:rPr>
                  </w:rPrChange>
                </w:rPr>
                <w:t>至少有</w:t>
              </w:r>
            </w:ins>
            <w:ins w:id="5901" w:author="Huo Beata" w:date="2020-09-09T12:03:00Z">
              <w:r>
                <w:rPr>
                  <w:rFonts w:ascii="Times New Roman" w:hAnsi="Times New Roman" w:cs="Times New Roman"/>
                  <w:color w:val="auto"/>
                  <w:szCs w:val="21"/>
                  <w:rPrChange w:id="5902" w:author="小多 [2]" w:date="2020-09-23T09:33:07Z">
                    <w:rPr>
                      <w:rFonts w:ascii="宋体" w:hAnsi="宋体"/>
                      <w:szCs w:val="21"/>
                    </w:rPr>
                  </w:rPrChange>
                </w:rPr>
                <w:t xml:space="preserve">2 </w:t>
              </w:r>
            </w:ins>
            <w:ins w:id="5903" w:author="Huo Beata" w:date="2020-09-09T12:03:00Z">
              <w:r>
                <w:rPr>
                  <w:rFonts w:hint="eastAsia" w:ascii="Times New Roman" w:hAnsi="Times New Roman" w:cs="Times New Roman"/>
                  <w:color w:val="auto"/>
                  <w:szCs w:val="21"/>
                  <w:rPrChange w:id="5904" w:author="小多 [2]" w:date="2020-09-23T09:33:07Z">
                    <w:rPr>
                      <w:rFonts w:hint="eastAsia" w:ascii="宋体" w:hAnsi="宋体"/>
                      <w:szCs w:val="21"/>
                    </w:rPr>
                  </w:rPrChange>
                </w:rPr>
                <w:t>个</w:t>
              </w:r>
            </w:ins>
            <w:ins w:id="5905" w:author="Huo Beata" w:date="2020-09-09T12:03:00Z">
              <w:r>
                <w:rPr>
                  <w:rFonts w:ascii="Times New Roman" w:hAnsi="Times New Roman" w:cs="Times New Roman"/>
                  <w:color w:val="auto"/>
                  <w:szCs w:val="21"/>
                  <w:rPrChange w:id="5906" w:author="小多 [2]" w:date="2020-09-23T09:33:07Z">
                    <w:rPr>
                      <w:rFonts w:ascii="宋体" w:hAnsi="宋体"/>
                      <w:szCs w:val="21"/>
                    </w:rPr>
                  </w:rPrChange>
                </w:rPr>
                <w:t xml:space="preserve">(2.0 </w:t>
              </w:r>
            </w:ins>
            <w:ins w:id="5907" w:author="Huo Beata" w:date="2020-09-09T12:03:00Z">
              <w:r>
                <w:rPr>
                  <w:rFonts w:hint="eastAsia" w:ascii="Times New Roman" w:hAnsi="Times New Roman" w:cs="Times New Roman"/>
                  <w:color w:val="auto"/>
                  <w:szCs w:val="21"/>
                  <w:rPrChange w:id="5908" w:author="小多 [2]" w:date="2020-09-23T09:33:07Z">
                    <w:rPr>
                      <w:rFonts w:hint="eastAsia" w:ascii="宋体" w:hAnsi="宋体"/>
                      <w:szCs w:val="21"/>
                    </w:rPr>
                  </w:rPrChange>
                </w:rPr>
                <w:t>或</w:t>
              </w:r>
            </w:ins>
            <w:ins w:id="5909" w:author="Huo Beata" w:date="2020-09-09T12:03:00Z">
              <w:r>
                <w:rPr>
                  <w:rFonts w:ascii="Times New Roman" w:hAnsi="Times New Roman" w:cs="Times New Roman"/>
                  <w:color w:val="auto"/>
                  <w:szCs w:val="21"/>
                  <w:rPrChange w:id="5910" w:author="小多 [2]" w:date="2020-09-23T09:33:07Z">
                    <w:rPr>
                      <w:rFonts w:ascii="宋体" w:hAnsi="宋体"/>
                      <w:szCs w:val="21"/>
                    </w:rPr>
                  </w:rPrChange>
                </w:rPr>
                <w:t xml:space="preserve">3.0)USB </w:t>
              </w:r>
            </w:ins>
            <w:ins w:id="5911" w:author="Huo Beata" w:date="2020-09-09T12:03:00Z">
              <w:r>
                <w:rPr>
                  <w:rFonts w:hint="eastAsia" w:ascii="Times New Roman" w:hAnsi="Times New Roman" w:cs="Times New Roman"/>
                  <w:color w:val="auto"/>
                  <w:szCs w:val="21"/>
                  <w:rPrChange w:id="5912" w:author="小多 [2]" w:date="2020-09-23T09:33:07Z">
                    <w:rPr>
                      <w:rFonts w:hint="eastAsia" w:ascii="宋体" w:hAnsi="宋体"/>
                      <w:szCs w:val="21"/>
                    </w:rPr>
                  </w:rPrChange>
                </w:rPr>
                <w:t>接口。</w:t>
              </w:r>
            </w:ins>
          </w:p>
          <w:p>
            <w:pPr>
              <w:rPr>
                <w:ins w:id="5913" w:author="Huo Beata" w:date="2020-09-09T12:03:00Z"/>
                <w:rFonts w:ascii="Times New Roman" w:hAnsi="Times New Roman" w:cs="Times New Roman"/>
                <w:color w:val="auto"/>
                <w:szCs w:val="21"/>
                <w:rPrChange w:id="5914" w:author="小多 [2]" w:date="2020-09-23T09:33:07Z">
                  <w:rPr>
                    <w:ins w:id="5915" w:author="Huo Beata" w:date="2020-09-09T12:03:00Z"/>
                    <w:rFonts w:ascii="宋体" w:hAnsi="宋体"/>
                    <w:szCs w:val="21"/>
                  </w:rPr>
                </w:rPrChange>
              </w:rPr>
            </w:pPr>
            <w:ins w:id="5916" w:author="Huo Beata" w:date="2020-09-09T12:03:00Z">
              <w:r>
                <w:rPr>
                  <w:rFonts w:hint="eastAsia" w:ascii="Times New Roman" w:hAnsi="Times New Roman" w:cs="Times New Roman"/>
                  <w:color w:val="auto"/>
                  <w:szCs w:val="21"/>
                  <w:rPrChange w:id="5917" w:author="小多 [2]" w:date="2020-09-23T09:33:07Z">
                    <w:rPr>
                      <w:rFonts w:hint="eastAsia" w:ascii="宋体" w:hAnsi="宋体"/>
                      <w:szCs w:val="21"/>
                    </w:rPr>
                  </w:rPrChange>
                </w:rPr>
                <w:t>软件环境：</w:t>
              </w:r>
            </w:ins>
            <w:ins w:id="5918" w:author="Huo Beata" w:date="2020-09-09T12:03:00Z">
              <w:r>
                <w:rPr>
                  <w:rFonts w:ascii="Times New Roman" w:hAnsi="Times New Roman" w:cs="Times New Roman"/>
                  <w:color w:val="auto"/>
                  <w:szCs w:val="21"/>
                  <w:rPrChange w:id="5919" w:author="小多 [2]" w:date="2020-09-23T09:33:07Z">
                    <w:rPr>
                      <w:rFonts w:ascii="宋体" w:hAnsi="宋体"/>
                      <w:szCs w:val="21"/>
                    </w:rPr>
                  </w:rPrChange>
                </w:rPr>
                <w:t xml:space="preserve">Windows7 </w:t>
              </w:r>
            </w:ins>
            <w:ins w:id="5920" w:author="Huo Beata" w:date="2020-09-09T12:03:00Z">
              <w:r>
                <w:rPr>
                  <w:rFonts w:hint="eastAsia" w:ascii="Times New Roman" w:hAnsi="Times New Roman" w:cs="Times New Roman"/>
                  <w:color w:val="auto"/>
                  <w:szCs w:val="21"/>
                  <w:rPrChange w:id="5921" w:author="小多 [2]" w:date="2020-09-23T09:33:07Z">
                    <w:rPr>
                      <w:rFonts w:hint="eastAsia" w:ascii="宋体" w:hAnsi="宋体"/>
                      <w:szCs w:val="21"/>
                    </w:rPr>
                  </w:rPrChange>
                </w:rPr>
                <w:t>及以上版本的操作系统。</w:t>
              </w:r>
            </w:ins>
          </w:p>
          <w:p>
            <w:pPr>
              <w:rPr>
                <w:ins w:id="5922" w:author="Huo Beata" w:date="2020-09-09T12:03:00Z"/>
                <w:rFonts w:ascii="Times New Roman" w:hAnsi="Times New Roman" w:cs="Times New Roman"/>
                <w:color w:val="auto"/>
                <w:szCs w:val="21"/>
                <w:rPrChange w:id="5923" w:author="小多 [2]" w:date="2020-09-23T09:33:07Z">
                  <w:rPr>
                    <w:ins w:id="5924" w:author="Huo Beata" w:date="2020-09-09T12:03:00Z"/>
                    <w:rFonts w:ascii="宋体" w:hAnsi="宋体"/>
                    <w:szCs w:val="21"/>
                  </w:rPr>
                </w:rPrChange>
              </w:rPr>
            </w:pPr>
            <w:ins w:id="5925" w:author="Huo Beata" w:date="2020-09-09T12:03:00Z">
              <w:r>
                <w:rPr>
                  <w:rFonts w:ascii="Times New Roman" w:hAnsi="Times New Roman" w:cs="Times New Roman"/>
                  <w:color w:val="auto"/>
                  <w:szCs w:val="21"/>
                  <w:rPrChange w:id="5926" w:author="小多 [2]" w:date="2020-09-23T09:33:07Z">
                    <w:rPr>
                      <w:rFonts w:ascii="宋体" w:hAnsi="宋体"/>
                      <w:szCs w:val="21"/>
                    </w:rPr>
                  </w:rPrChange>
                </w:rPr>
                <w:t xml:space="preserve">2.1.15 </w:t>
              </w:r>
            </w:ins>
            <w:ins w:id="5927" w:author="Huo Beata" w:date="2020-09-09T12:03:00Z">
              <w:r>
                <w:rPr>
                  <w:rFonts w:hint="eastAsia" w:ascii="Times New Roman" w:hAnsi="Times New Roman" w:cs="Times New Roman"/>
                  <w:color w:val="auto"/>
                  <w:szCs w:val="21"/>
                  <w:rPrChange w:id="5928" w:author="小多 [2]" w:date="2020-09-23T09:33:07Z">
                    <w:rPr>
                      <w:rFonts w:hint="eastAsia" w:ascii="宋体" w:hAnsi="宋体"/>
                      <w:szCs w:val="21"/>
                    </w:rPr>
                  </w:rPrChange>
                </w:rPr>
                <w:t>联网</w:t>
              </w:r>
            </w:ins>
          </w:p>
          <w:p>
            <w:pPr>
              <w:rPr>
                <w:ins w:id="5929" w:author="Huo Beata" w:date="2020-09-09T12:03:00Z"/>
                <w:rFonts w:ascii="Times New Roman" w:hAnsi="Times New Roman" w:cs="Times New Roman"/>
                <w:color w:val="auto"/>
                <w:szCs w:val="21"/>
                <w:rPrChange w:id="5930" w:author="小多 [2]" w:date="2020-09-23T09:33:07Z">
                  <w:rPr>
                    <w:ins w:id="5931" w:author="Huo Beata" w:date="2020-09-09T12:03:00Z"/>
                    <w:rFonts w:ascii="宋体" w:hAnsi="宋体"/>
                    <w:szCs w:val="21"/>
                  </w:rPr>
                </w:rPrChange>
              </w:rPr>
            </w:pPr>
            <w:ins w:id="5932" w:author="Huo Beata" w:date="2020-09-09T12:03:00Z">
              <w:r>
                <w:rPr>
                  <w:rFonts w:hint="eastAsia" w:ascii="Times New Roman" w:hAnsi="Times New Roman" w:cs="Times New Roman"/>
                  <w:color w:val="auto"/>
                  <w:szCs w:val="21"/>
                  <w:rPrChange w:id="5933" w:author="小多 [2]" w:date="2020-09-23T09:33:07Z">
                    <w:rPr>
                      <w:rFonts w:hint="eastAsia" w:ascii="宋体" w:hAnsi="宋体"/>
                      <w:szCs w:val="21"/>
                    </w:rPr>
                  </w:rPrChange>
                </w:rPr>
                <w:t>支持通过网络方式将软件本</w:t>
              </w:r>
            </w:ins>
            <w:ins w:id="5934" w:author="Huo Beata" w:date="2020-09-09T12:03:00Z">
              <w:r>
                <w:rPr>
                  <w:rFonts w:hint="eastAsia" w:ascii="Times New Roman" w:hAnsi="Times New Roman" w:cs="Times New Roman"/>
                  <w:color w:val="auto"/>
                  <w:szCs w:val="21"/>
                  <w:rPrChange w:id="5935" w:author="小多 [2]" w:date="2020-09-23T09:33:07Z">
                    <w:rPr>
                      <w:rFonts w:hint="eastAsia" w:ascii="宋体" w:hAnsi="宋体"/>
                      <w:szCs w:val="21"/>
                    </w:rPr>
                  </w:rPrChange>
                </w:rPr>
                <w:t>地心电数据</w:t>
              </w:r>
            </w:ins>
            <w:ins w:id="5936" w:author="Huo Beata" w:date="2020-09-09T12:03:00Z">
              <w:r>
                <w:rPr>
                  <w:rFonts w:hint="eastAsia" w:ascii="Times New Roman" w:hAnsi="Times New Roman" w:cs="Times New Roman"/>
                  <w:color w:val="auto"/>
                  <w:szCs w:val="21"/>
                  <w:rPrChange w:id="5937" w:author="小多 [2]" w:date="2020-09-23T09:33:07Z">
                    <w:rPr>
                      <w:rFonts w:hint="eastAsia" w:ascii="宋体" w:hAnsi="宋体"/>
                      <w:szCs w:val="21"/>
                    </w:rPr>
                  </w:rPrChange>
                </w:rPr>
                <w:t>上传到服务器。</w:t>
              </w:r>
            </w:ins>
          </w:p>
          <w:p>
            <w:pPr>
              <w:rPr>
                <w:ins w:id="5938" w:author="Huo Beata" w:date="2020-09-09T12:03:00Z"/>
                <w:rFonts w:ascii="Times New Roman" w:hAnsi="Times New Roman" w:cs="Times New Roman"/>
                <w:color w:val="auto"/>
                <w:szCs w:val="21"/>
                <w:rPrChange w:id="5939" w:author="小多 [2]" w:date="2020-09-23T09:33:07Z">
                  <w:rPr>
                    <w:ins w:id="5940" w:author="Huo Beata" w:date="2020-09-09T12:03:00Z"/>
                    <w:rFonts w:ascii="宋体" w:hAnsi="宋体"/>
                    <w:szCs w:val="21"/>
                  </w:rPr>
                </w:rPrChange>
              </w:rPr>
            </w:pPr>
            <w:ins w:id="5941" w:author="Huo Beata" w:date="2020-09-09T12:03:00Z">
              <w:r>
                <w:rPr>
                  <w:rFonts w:hint="eastAsia" w:ascii="Times New Roman" w:hAnsi="Times New Roman" w:cs="Times New Roman"/>
                  <w:color w:val="auto"/>
                  <w:szCs w:val="21"/>
                  <w:rPrChange w:id="5942" w:author="小多 [2]" w:date="2020-09-23T09:33:07Z">
                    <w:rPr>
                      <w:rFonts w:hint="eastAsia" w:ascii="宋体" w:hAnsi="宋体"/>
                      <w:szCs w:val="21"/>
                    </w:rPr>
                  </w:rPrChange>
                </w:rPr>
                <w:t>支持通过网络方式将服务器的心电数据下载到本地。</w:t>
              </w:r>
            </w:ins>
          </w:p>
          <w:p>
            <w:pPr>
              <w:rPr>
                <w:ins w:id="5943" w:author="Huo Beata" w:date="2020-09-09T12:03:00Z"/>
                <w:rFonts w:ascii="Times New Roman" w:hAnsi="Times New Roman" w:cs="Times New Roman"/>
                <w:color w:val="auto"/>
                <w:szCs w:val="21"/>
                <w:rPrChange w:id="5944" w:author="小多 [2]" w:date="2020-09-23T09:33:07Z">
                  <w:rPr>
                    <w:ins w:id="5945" w:author="Huo Beata" w:date="2020-09-09T12:03:00Z"/>
                    <w:rFonts w:ascii="宋体" w:hAnsi="宋体"/>
                    <w:szCs w:val="21"/>
                  </w:rPr>
                </w:rPrChange>
              </w:rPr>
            </w:pPr>
            <w:ins w:id="5946" w:author="Huo Beata" w:date="2020-09-09T12:03:00Z">
              <w:r>
                <w:rPr>
                  <w:rFonts w:ascii="Times New Roman" w:hAnsi="Times New Roman" w:cs="Times New Roman"/>
                  <w:color w:val="auto"/>
                  <w:szCs w:val="21"/>
                  <w:rPrChange w:id="5947" w:author="小多 [2]" w:date="2020-09-23T09:33:07Z">
                    <w:rPr>
                      <w:rFonts w:ascii="宋体" w:hAnsi="宋体"/>
                      <w:szCs w:val="21"/>
                    </w:rPr>
                  </w:rPrChange>
                </w:rPr>
                <w:t xml:space="preserve">2.2 </w:t>
              </w:r>
            </w:ins>
            <w:ins w:id="5948" w:author="Huo Beata" w:date="2020-09-09T12:03:00Z">
              <w:r>
                <w:rPr>
                  <w:rFonts w:hint="eastAsia" w:ascii="Times New Roman" w:hAnsi="Times New Roman" w:cs="Times New Roman"/>
                  <w:color w:val="auto"/>
                  <w:szCs w:val="21"/>
                  <w:rPrChange w:id="5949" w:author="小多 [2]" w:date="2020-09-23T09:33:07Z">
                    <w:rPr>
                      <w:rFonts w:hint="eastAsia" w:ascii="宋体" w:hAnsi="宋体"/>
                      <w:szCs w:val="21"/>
                    </w:rPr>
                  </w:rPrChange>
                </w:rPr>
                <w:t>质量要求</w:t>
              </w:r>
            </w:ins>
          </w:p>
          <w:p>
            <w:pPr>
              <w:rPr>
                <w:ins w:id="5950" w:author="Huo Beata" w:date="2020-09-09T12:03:00Z"/>
                <w:del w:id="5951" w:author="小多" w:date="2020-09-16T19:57:00Z"/>
                <w:rFonts w:ascii="Times New Roman" w:hAnsi="Times New Roman" w:cs="Times New Roman"/>
                <w:color w:val="auto"/>
                <w:szCs w:val="21"/>
                <w:rPrChange w:id="5952" w:author="小多 [2]" w:date="2020-09-23T09:33:07Z">
                  <w:rPr>
                    <w:ins w:id="5953" w:author="Huo Beata" w:date="2020-09-09T12:03:00Z"/>
                    <w:del w:id="5954" w:author="小多" w:date="2020-09-16T19:57:00Z"/>
                    <w:rFonts w:ascii="宋体" w:hAnsi="宋体"/>
                    <w:szCs w:val="21"/>
                  </w:rPr>
                </w:rPrChange>
              </w:rPr>
            </w:pPr>
            <w:ins w:id="5955" w:author="Huo Beata" w:date="2020-09-09T12:03:00Z">
              <w:r>
                <w:rPr>
                  <w:rFonts w:hint="eastAsia" w:ascii="Times New Roman" w:hAnsi="Times New Roman" w:cs="Times New Roman"/>
                  <w:color w:val="auto"/>
                  <w:szCs w:val="21"/>
                  <w:rPrChange w:id="5956" w:author="小多 [2]" w:date="2020-09-23T09:33:07Z">
                    <w:rPr>
                      <w:rFonts w:hint="eastAsia" w:ascii="宋体" w:hAnsi="宋体"/>
                      <w:szCs w:val="21"/>
                    </w:rPr>
                  </w:rPrChange>
                </w:rPr>
                <w:t>符合</w:t>
              </w:r>
            </w:ins>
            <w:ins w:id="5957" w:author="Huo Beata" w:date="2020-09-09T12:03:00Z">
              <w:r>
                <w:rPr>
                  <w:rFonts w:ascii="Times New Roman" w:hAnsi="Times New Roman" w:cs="Times New Roman"/>
                  <w:color w:val="auto"/>
                  <w:szCs w:val="21"/>
                  <w:rPrChange w:id="5958" w:author="小多 [2]" w:date="2020-09-23T09:33:07Z">
                    <w:rPr>
                      <w:rFonts w:ascii="宋体" w:hAnsi="宋体"/>
                      <w:szCs w:val="21"/>
                    </w:rPr>
                  </w:rPrChange>
                </w:rPr>
                <w:t>GB/T 25000.51-2016</w:t>
              </w:r>
            </w:ins>
            <w:ins w:id="5959" w:author="Huo Beata" w:date="2020-09-09T12:03:00Z">
              <w:r>
                <w:rPr>
                  <w:rFonts w:hint="eastAsia" w:ascii="Times New Roman" w:hAnsi="Times New Roman" w:cs="Times New Roman"/>
                  <w:color w:val="auto"/>
                  <w:szCs w:val="21"/>
                  <w:rPrChange w:id="5960" w:author="小多 [2]" w:date="2020-09-23T09:33:07Z">
                    <w:rPr>
                      <w:rFonts w:hint="eastAsia" w:ascii="宋体" w:hAnsi="宋体"/>
                      <w:szCs w:val="21"/>
                    </w:rPr>
                  </w:rPrChange>
                </w:rPr>
                <w:t>《</w:t>
              </w:r>
            </w:ins>
            <w:ins w:id="5961" w:author="Huo Beata" w:date="2020-09-09T12:03:00Z">
              <w:r>
                <w:rPr>
                  <w:rFonts w:hint="eastAsia" w:ascii="Times New Roman" w:hAnsi="Times New Roman" w:cs="Times New Roman"/>
                  <w:color w:val="auto"/>
                  <w:szCs w:val="21"/>
                  <w:rPrChange w:id="5962" w:author="小多 [2]" w:date="2020-09-23T09:33:07Z">
                    <w:rPr>
                      <w:rFonts w:hint="eastAsia" w:ascii="宋体" w:hAnsi="宋体"/>
                      <w:szCs w:val="21"/>
                    </w:rPr>
                  </w:rPrChange>
                </w:rPr>
                <w:t>系统与软件工程系统与软件质量要求和评价（</w:t>
              </w:r>
            </w:ins>
            <w:ins w:id="5963" w:author="Huo Beata" w:date="2020-09-09T12:03:00Z">
              <w:r>
                <w:rPr>
                  <w:rFonts w:ascii="Times New Roman" w:hAnsi="Times New Roman" w:cs="Times New Roman"/>
                  <w:color w:val="auto"/>
                  <w:szCs w:val="21"/>
                  <w:rPrChange w:id="5964" w:author="小多 [2]" w:date="2020-09-23T09:33:07Z">
                    <w:rPr>
                      <w:rFonts w:ascii="宋体" w:hAnsi="宋体"/>
                      <w:szCs w:val="21"/>
                    </w:rPr>
                  </w:rPrChange>
                </w:rPr>
                <w:t>SQuaRE</w:t>
              </w:r>
            </w:ins>
            <w:ins w:id="5965" w:author="Huo Beata" w:date="2020-09-09T12:03:00Z">
              <w:r>
                <w:rPr>
                  <w:rFonts w:hint="eastAsia" w:ascii="Times New Roman" w:hAnsi="Times New Roman" w:cs="Times New Roman"/>
                  <w:color w:val="auto"/>
                  <w:szCs w:val="21"/>
                  <w:rPrChange w:id="5966" w:author="小多 [2]" w:date="2020-09-23T09:33:07Z">
                    <w:rPr>
                      <w:rFonts w:hint="eastAsia" w:ascii="宋体" w:hAnsi="宋体"/>
                      <w:szCs w:val="21"/>
                    </w:rPr>
                  </w:rPrChange>
                </w:rPr>
                <w:t>）</w:t>
              </w:r>
            </w:ins>
          </w:p>
          <w:p>
            <w:pPr>
              <w:rPr>
                <w:ins w:id="5967" w:author="Huo Beata" w:date="2020-09-09T12:03:00Z"/>
                <w:del w:id="5968" w:author="小多" w:date="2020-09-16T19:57:00Z"/>
                <w:rFonts w:ascii="Times New Roman" w:hAnsi="Times New Roman" w:cs="Times New Roman"/>
                <w:color w:val="auto"/>
                <w:szCs w:val="21"/>
                <w:rPrChange w:id="5969" w:author="小多 [2]" w:date="2020-09-23T09:33:07Z">
                  <w:rPr>
                    <w:ins w:id="5970" w:author="Huo Beata" w:date="2020-09-09T12:03:00Z"/>
                    <w:del w:id="5971" w:author="小多" w:date="2020-09-16T19:57:00Z"/>
                    <w:rFonts w:ascii="宋体" w:hAnsi="宋体"/>
                    <w:szCs w:val="21"/>
                  </w:rPr>
                </w:rPrChange>
              </w:rPr>
            </w:pPr>
            <w:ins w:id="5972" w:author="小多" w:date="2020-09-16T19:57:00Z">
              <w:r>
                <w:rPr>
                  <w:rFonts w:hint="eastAsia" w:ascii="Times New Roman" w:hAnsi="Times New Roman" w:cs="Times New Roman"/>
                  <w:color w:val="auto"/>
                  <w:szCs w:val="21"/>
                  <w:rPrChange w:id="5973" w:author="小多 [2]" w:date="2020-09-23T09:33:07Z">
                    <w:rPr>
                      <w:rFonts w:hint="eastAsia" w:ascii="Times New Roman" w:hAnsi="Times New Roman" w:cs="Times New Roman"/>
                      <w:szCs w:val="21"/>
                    </w:rPr>
                  </w:rPrChange>
                </w:rPr>
                <w:t xml:space="preserve"> </w:t>
              </w:r>
            </w:ins>
            <w:ins w:id="5974" w:author="Huo Beata" w:date="2020-09-09T12:03:00Z">
              <w:r>
                <w:rPr>
                  <w:rFonts w:hint="eastAsia" w:ascii="Times New Roman" w:hAnsi="Times New Roman" w:cs="Times New Roman"/>
                  <w:color w:val="auto"/>
                  <w:szCs w:val="21"/>
                  <w:rPrChange w:id="5975" w:author="小多 [2]" w:date="2020-09-23T09:33:07Z">
                    <w:rPr>
                      <w:rFonts w:hint="eastAsia" w:ascii="宋体" w:hAnsi="宋体"/>
                      <w:szCs w:val="21"/>
                    </w:rPr>
                  </w:rPrChange>
                </w:rPr>
                <w:t>第</w:t>
              </w:r>
            </w:ins>
            <w:ins w:id="5976" w:author="Huo Beata" w:date="2020-09-09T12:03:00Z">
              <w:r>
                <w:rPr>
                  <w:rFonts w:ascii="Times New Roman" w:hAnsi="Times New Roman" w:cs="Times New Roman"/>
                  <w:color w:val="auto"/>
                  <w:szCs w:val="21"/>
                  <w:rPrChange w:id="5977" w:author="小多 [2]" w:date="2020-09-23T09:33:07Z">
                    <w:rPr>
                      <w:rFonts w:ascii="宋体" w:hAnsi="宋体"/>
                      <w:szCs w:val="21"/>
                    </w:rPr>
                  </w:rPrChange>
                </w:rPr>
                <w:t xml:space="preserve">51 </w:t>
              </w:r>
            </w:ins>
            <w:ins w:id="5978" w:author="Huo Beata" w:date="2020-09-09T12:03:00Z">
              <w:r>
                <w:rPr>
                  <w:rFonts w:hint="eastAsia" w:ascii="Times New Roman" w:hAnsi="Times New Roman" w:cs="Times New Roman"/>
                  <w:color w:val="auto"/>
                  <w:szCs w:val="21"/>
                  <w:rPrChange w:id="5979" w:author="小多 [2]" w:date="2020-09-23T09:33:07Z">
                    <w:rPr>
                      <w:rFonts w:hint="eastAsia" w:ascii="宋体" w:hAnsi="宋体"/>
                      <w:szCs w:val="21"/>
                    </w:rPr>
                  </w:rPrChange>
                </w:rPr>
                <w:t>部分：就绪可用软件产品（</w:t>
              </w:r>
            </w:ins>
            <w:ins w:id="5980" w:author="Huo Beata" w:date="2020-09-09T12:03:00Z">
              <w:r>
                <w:rPr>
                  <w:rFonts w:ascii="Times New Roman" w:hAnsi="Times New Roman" w:cs="Times New Roman"/>
                  <w:color w:val="auto"/>
                  <w:szCs w:val="21"/>
                  <w:rPrChange w:id="5981" w:author="小多 [2]" w:date="2020-09-23T09:33:07Z">
                    <w:rPr>
                      <w:rFonts w:ascii="宋体" w:hAnsi="宋体"/>
                      <w:szCs w:val="21"/>
                    </w:rPr>
                  </w:rPrChange>
                </w:rPr>
                <w:t>RUSP</w:t>
              </w:r>
            </w:ins>
            <w:ins w:id="5982" w:author="Huo Beata" w:date="2020-09-09T12:03:00Z">
              <w:r>
                <w:rPr>
                  <w:rFonts w:hint="eastAsia" w:ascii="Times New Roman" w:hAnsi="Times New Roman" w:cs="Times New Roman"/>
                  <w:color w:val="auto"/>
                  <w:szCs w:val="21"/>
                  <w:rPrChange w:id="5983" w:author="小多 [2]" w:date="2020-09-23T09:33:07Z">
                    <w:rPr>
                      <w:rFonts w:hint="eastAsia" w:ascii="宋体" w:hAnsi="宋体"/>
                      <w:szCs w:val="21"/>
                    </w:rPr>
                  </w:rPrChange>
                </w:rPr>
                <w:t>）的质量要求和测试细则</w:t>
              </w:r>
            </w:ins>
            <w:ins w:id="5984" w:author="Huo Beata" w:date="2020-09-09T12:03:00Z">
              <w:r>
                <w:rPr>
                  <w:rFonts w:hint="eastAsia" w:ascii="Times New Roman" w:hAnsi="Times New Roman" w:cs="Times New Roman"/>
                  <w:color w:val="auto"/>
                  <w:szCs w:val="21"/>
                  <w:rPrChange w:id="5985" w:author="小多 [2]" w:date="2020-09-23T09:33:07Z">
                    <w:rPr>
                      <w:rFonts w:hint="eastAsia" w:ascii="宋体" w:hAnsi="宋体"/>
                      <w:szCs w:val="21"/>
                    </w:rPr>
                  </w:rPrChange>
                </w:rPr>
                <w:t>》</w:t>
              </w:r>
            </w:ins>
            <w:ins w:id="5986" w:author="Huo Beata" w:date="2020-09-09T12:03:00Z">
              <w:r>
                <w:rPr>
                  <w:rFonts w:hint="eastAsia" w:ascii="Times New Roman" w:hAnsi="Times New Roman" w:cs="Times New Roman"/>
                  <w:color w:val="auto"/>
                  <w:szCs w:val="21"/>
                  <w:rPrChange w:id="5987" w:author="小多 [2]" w:date="2020-09-23T09:33:07Z">
                    <w:rPr>
                      <w:rFonts w:hint="eastAsia" w:ascii="宋体" w:hAnsi="宋体"/>
                      <w:szCs w:val="21"/>
                    </w:rPr>
                  </w:rPrChange>
                </w:rPr>
                <w:t>第</w:t>
              </w:r>
            </w:ins>
            <w:ins w:id="5988" w:author="Huo Beata" w:date="2020-09-09T12:03:00Z">
              <w:r>
                <w:rPr>
                  <w:rFonts w:ascii="Times New Roman" w:hAnsi="Times New Roman" w:cs="Times New Roman"/>
                  <w:color w:val="auto"/>
                  <w:szCs w:val="21"/>
                  <w:rPrChange w:id="5989" w:author="小多 [2]" w:date="2020-09-23T09:33:07Z">
                    <w:rPr>
                      <w:rFonts w:ascii="宋体" w:hAnsi="宋体"/>
                      <w:szCs w:val="21"/>
                    </w:rPr>
                  </w:rPrChange>
                </w:rPr>
                <w:t xml:space="preserve">5 </w:t>
              </w:r>
            </w:ins>
            <w:ins w:id="5990" w:author="Huo Beata" w:date="2020-09-09T12:03:00Z">
              <w:r>
                <w:rPr>
                  <w:rFonts w:hint="eastAsia" w:ascii="Times New Roman" w:hAnsi="Times New Roman" w:cs="Times New Roman"/>
                  <w:color w:val="auto"/>
                  <w:szCs w:val="21"/>
                  <w:rPrChange w:id="5991" w:author="小多 [2]" w:date="2020-09-23T09:33:07Z">
                    <w:rPr>
                      <w:rFonts w:hint="eastAsia" w:ascii="宋体" w:hAnsi="宋体"/>
                      <w:szCs w:val="21"/>
                    </w:rPr>
                  </w:rPrChange>
                </w:rPr>
                <w:t>章（</w:t>
              </w:r>
            </w:ins>
            <w:ins w:id="5992" w:author="Huo Beata" w:date="2020-09-09T12:03:00Z">
              <w:r>
                <w:rPr>
                  <w:rFonts w:ascii="Times New Roman" w:hAnsi="Times New Roman" w:cs="Times New Roman"/>
                  <w:color w:val="auto"/>
                  <w:szCs w:val="21"/>
                  <w:rPrChange w:id="5993" w:author="小多 [2]" w:date="2020-09-23T09:33:07Z">
                    <w:rPr>
                      <w:rFonts w:ascii="宋体" w:hAnsi="宋体"/>
                      <w:szCs w:val="21"/>
                    </w:rPr>
                  </w:rPrChange>
                </w:rPr>
                <w:t>5.3.9</w:t>
              </w:r>
            </w:ins>
            <w:ins w:id="5994" w:author="Huo Beata" w:date="2020-09-09T12:03:00Z">
              <w:r>
                <w:rPr>
                  <w:rFonts w:hint="eastAsia" w:ascii="Times New Roman" w:hAnsi="Times New Roman" w:cs="Times New Roman"/>
                  <w:color w:val="auto"/>
                  <w:szCs w:val="21"/>
                  <w:rPrChange w:id="5995" w:author="小多 [2]" w:date="2020-09-23T09:33:07Z">
                    <w:rPr>
                      <w:rFonts w:hint="eastAsia" w:ascii="宋体" w:hAnsi="宋体"/>
                      <w:szCs w:val="21"/>
                    </w:rPr>
                  </w:rPrChange>
                </w:rPr>
                <w:t>～</w:t>
              </w:r>
            </w:ins>
          </w:p>
          <w:p>
            <w:pPr>
              <w:rPr>
                <w:ins w:id="5996" w:author="Huo Beata" w:date="2020-09-09T12:03:00Z"/>
                <w:rFonts w:ascii="Times New Roman" w:hAnsi="Times New Roman" w:cs="Times New Roman"/>
                <w:color w:val="auto"/>
                <w:szCs w:val="21"/>
                <w:rPrChange w:id="5997" w:author="小多 [2]" w:date="2020-09-23T09:33:07Z">
                  <w:rPr>
                    <w:ins w:id="5998" w:author="Huo Beata" w:date="2020-09-09T12:03:00Z"/>
                    <w:rFonts w:ascii="宋体" w:hAnsi="宋体"/>
                    <w:szCs w:val="21"/>
                  </w:rPr>
                </w:rPrChange>
              </w:rPr>
            </w:pPr>
            <w:ins w:id="5999" w:author="Huo Beata" w:date="2020-09-09T12:03:00Z">
              <w:r>
                <w:rPr>
                  <w:rFonts w:ascii="Times New Roman" w:hAnsi="Times New Roman" w:cs="Times New Roman"/>
                  <w:color w:val="auto"/>
                  <w:szCs w:val="21"/>
                  <w:rPrChange w:id="6000" w:author="小多 [2]" w:date="2020-09-23T09:33:07Z">
                    <w:rPr>
                      <w:rFonts w:ascii="宋体" w:hAnsi="宋体"/>
                      <w:szCs w:val="21"/>
                    </w:rPr>
                  </w:rPrChange>
                </w:rPr>
                <w:t xml:space="preserve">5.3.13 </w:t>
              </w:r>
            </w:ins>
            <w:ins w:id="6001" w:author="Huo Beata" w:date="2020-09-09T12:03:00Z">
              <w:r>
                <w:rPr>
                  <w:rFonts w:hint="eastAsia" w:ascii="Times New Roman" w:hAnsi="Times New Roman" w:cs="Times New Roman"/>
                  <w:color w:val="auto"/>
                  <w:szCs w:val="21"/>
                  <w:rPrChange w:id="6002" w:author="小多 [2]" w:date="2020-09-23T09:33:07Z">
                    <w:rPr>
                      <w:rFonts w:hint="eastAsia" w:ascii="宋体" w:hAnsi="宋体"/>
                      <w:szCs w:val="21"/>
                    </w:rPr>
                  </w:rPrChange>
                </w:rPr>
                <w:t>除外）要求。</w:t>
              </w:r>
            </w:ins>
          </w:p>
          <w:p>
            <w:pPr>
              <w:rPr>
                <w:ins w:id="6003" w:author="Huo Beata" w:date="2020-09-09T12:03:00Z"/>
                <w:rFonts w:ascii="Times New Roman" w:hAnsi="Times New Roman" w:cs="Times New Roman"/>
                <w:color w:val="auto"/>
                <w:szCs w:val="21"/>
                <w:rPrChange w:id="6004" w:author="小多 [2]" w:date="2020-09-23T09:33:07Z">
                  <w:rPr>
                    <w:ins w:id="6005" w:author="Huo Beata" w:date="2020-09-09T12:03:00Z"/>
                    <w:rFonts w:ascii="宋体" w:hAnsi="宋体"/>
                    <w:szCs w:val="21"/>
                  </w:rPr>
                </w:rPrChange>
              </w:rPr>
            </w:pPr>
            <w:ins w:id="6006" w:author="Huo Beata" w:date="2020-09-09T12:03:00Z">
              <w:r>
                <w:rPr>
                  <w:rFonts w:ascii="Times New Roman" w:hAnsi="Times New Roman" w:cs="Times New Roman"/>
                  <w:color w:val="auto"/>
                  <w:szCs w:val="21"/>
                  <w:rPrChange w:id="6007" w:author="小多 [2]" w:date="2020-09-23T09:33:07Z">
                    <w:rPr>
                      <w:rFonts w:ascii="宋体" w:hAnsi="宋体"/>
                      <w:szCs w:val="21"/>
                    </w:rPr>
                  </w:rPrChange>
                </w:rPr>
                <w:t xml:space="preserve">2.3 </w:t>
              </w:r>
            </w:ins>
            <w:ins w:id="6008" w:author="Huo Beata" w:date="2020-09-09T12:03:00Z">
              <w:r>
                <w:rPr>
                  <w:rFonts w:hint="eastAsia" w:ascii="Times New Roman" w:hAnsi="Times New Roman" w:cs="Times New Roman"/>
                  <w:color w:val="auto"/>
                  <w:szCs w:val="21"/>
                  <w:rPrChange w:id="6009" w:author="小多 [2]" w:date="2020-09-23T09:33:07Z">
                    <w:rPr>
                      <w:rFonts w:hint="eastAsia" w:ascii="宋体" w:hAnsi="宋体"/>
                      <w:szCs w:val="21"/>
                    </w:rPr>
                  </w:rPrChange>
                </w:rPr>
                <w:t>专用要求</w:t>
              </w:r>
            </w:ins>
          </w:p>
          <w:p>
            <w:pPr>
              <w:rPr>
                <w:ins w:id="6010" w:author="Huo Beata" w:date="2020-09-09T12:03:00Z"/>
                <w:rFonts w:ascii="Times New Roman" w:hAnsi="Times New Roman" w:cs="Times New Roman"/>
                <w:color w:val="auto"/>
                <w:szCs w:val="21"/>
                <w:rPrChange w:id="6011" w:author="小多 [2]" w:date="2020-09-23T09:33:07Z">
                  <w:rPr>
                    <w:ins w:id="6012" w:author="Huo Beata" w:date="2020-09-09T12:03:00Z"/>
                    <w:rFonts w:ascii="宋体" w:hAnsi="宋体"/>
                    <w:szCs w:val="21"/>
                  </w:rPr>
                </w:rPrChange>
              </w:rPr>
            </w:pPr>
            <w:ins w:id="6013" w:author="Huo Beata" w:date="2020-09-09T12:03:00Z">
              <w:r>
                <w:rPr>
                  <w:rFonts w:ascii="Times New Roman" w:hAnsi="Times New Roman" w:cs="Times New Roman"/>
                  <w:color w:val="auto"/>
                  <w:szCs w:val="21"/>
                  <w:rPrChange w:id="6014" w:author="小多 [2]" w:date="2020-09-23T09:33:07Z">
                    <w:rPr>
                      <w:rFonts w:ascii="宋体" w:hAnsi="宋体"/>
                      <w:szCs w:val="21"/>
                    </w:rPr>
                  </w:rPrChange>
                </w:rPr>
                <w:t xml:space="preserve">2.3.1 </w:t>
              </w:r>
            </w:ins>
            <w:ins w:id="6015" w:author="Huo Beata" w:date="2020-09-09T12:03:00Z">
              <w:r>
                <w:rPr>
                  <w:rFonts w:hint="eastAsia" w:ascii="Times New Roman" w:hAnsi="Times New Roman" w:cs="Times New Roman"/>
                  <w:color w:val="auto"/>
                  <w:szCs w:val="21"/>
                  <w:rPrChange w:id="6016" w:author="小多 [2]" w:date="2020-09-23T09:33:07Z">
                    <w:rPr>
                      <w:rFonts w:hint="eastAsia" w:ascii="宋体" w:hAnsi="宋体"/>
                      <w:szCs w:val="21"/>
                    </w:rPr>
                  </w:rPrChange>
                </w:rPr>
                <w:t>说明书要求</w:t>
              </w:r>
            </w:ins>
          </w:p>
          <w:p>
            <w:pPr>
              <w:rPr>
                <w:ins w:id="6017" w:author="Huo Beata" w:date="2020-09-09T12:03:00Z"/>
                <w:rFonts w:ascii="Times New Roman" w:hAnsi="Times New Roman" w:cs="Times New Roman"/>
                <w:color w:val="auto"/>
                <w:szCs w:val="21"/>
                <w:rPrChange w:id="6018" w:author="小多 [2]" w:date="2020-09-23T09:33:07Z">
                  <w:rPr>
                    <w:ins w:id="6019" w:author="Huo Beata" w:date="2020-09-09T12:03:00Z"/>
                    <w:rFonts w:ascii="宋体" w:hAnsi="宋体"/>
                    <w:szCs w:val="21"/>
                  </w:rPr>
                </w:rPrChange>
              </w:rPr>
            </w:pPr>
            <w:ins w:id="6020" w:author="Huo Beata" w:date="2020-09-09T12:03:00Z">
              <w:r>
                <w:rPr>
                  <w:rFonts w:hint="eastAsia" w:ascii="Times New Roman" w:hAnsi="Times New Roman" w:cs="Times New Roman"/>
                  <w:color w:val="auto"/>
                  <w:szCs w:val="21"/>
                  <w:rPrChange w:id="6021" w:author="小多 [2]" w:date="2020-09-23T09:33:07Z">
                    <w:rPr>
                      <w:rFonts w:hint="eastAsia" w:ascii="宋体" w:hAnsi="宋体"/>
                      <w:szCs w:val="21"/>
                    </w:rPr>
                  </w:rPrChange>
                </w:rPr>
                <w:t>满足</w:t>
              </w:r>
            </w:ins>
            <w:ins w:id="6022" w:author="Huo Beata" w:date="2020-09-09T12:03:00Z">
              <w:r>
                <w:rPr>
                  <w:rFonts w:ascii="Times New Roman" w:hAnsi="Times New Roman" w:cs="Times New Roman"/>
                  <w:color w:val="auto"/>
                  <w:szCs w:val="21"/>
                  <w:rPrChange w:id="6023" w:author="小多 [2]" w:date="2020-09-23T09:33:07Z">
                    <w:rPr>
                      <w:rFonts w:ascii="宋体" w:hAnsi="宋体"/>
                      <w:szCs w:val="21"/>
                    </w:rPr>
                  </w:rPrChange>
                </w:rPr>
                <w:t>YY</w:t>
              </w:r>
            </w:ins>
            <w:ins w:id="6024" w:author="zhangting" w:date="2020-09-17T08:51:00Z">
              <w:r>
                <w:rPr>
                  <w:rFonts w:hint="eastAsia" w:ascii="Times New Roman" w:hAnsi="Times New Roman" w:cs="Times New Roman"/>
                  <w:color w:val="auto"/>
                  <w:szCs w:val="21"/>
                  <w:rPrChange w:id="6025" w:author="小多 [2]" w:date="2020-09-23T09:33:07Z">
                    <w:rPr>
                      <w:rFonts w:hint="eastAsia" w:ascii="Times New Roman" w:hAnsi="Times New Roman" w:cs="Times New Roman"/>
                      <w:szCs w:val="21"/>
                    </w:rPr>
                  </w:rPrChange>
                </w:rPr>
                <w:t xml:space="preserve"> </w:t>
              </w:r>
            </w:ins>
            <w:ins w:id="6026" w:author="Huo Beata" w:date="2020-09-09T12:03:00Z">
              <w:r>
                <w:rPr>
                  <w:rFonts w:ascii="Times New Roman" w:hAnsi="Times New Roman" w:cs="Times New Roman"/>
                  <w:color w:val="auto"/>
                  <w:szCs w:val="21"/>
                  <w:rPrChange w:id="6027" w:author="小多 [2]" w:date="2020-09-23T09:33:07Z">
                    <w:rPr>
                      <w:rFonts w:ascii="宋体" w:hAnsi="宋体"/>
                      <w:szCs w:val="21"/>
                    </w:rPr>
                  </w:rPrChange>
                </w:rPr>
                <w:t xml:space="preserve">0885-2013 </w:t>
              </w:r>
            </w:ins>
            <w:ins w:id="6028" w:author="Huo Beata" w:date="2020-09-09T12:03:00Z">
              <w:r>
                <w:rPr>
                  <w:rFonts w:hint="eastAsia" w:ascii="Times New Roman" w:hAnsi="Times New Roman" w:cs="Times New Roman"/>
                  <w:color w:val="auto"/>
                  <w:szCs w:val="21"/>
                  <w:rPrChange w:id="6029" w:author="小多 [2]" w:date="2020-09-23T09:33:07Z">
                    <w:rPr>
                      <w:rFonts w:hint="eastAsia" w:ascii="宋体" w:hAnsi="宋体"/>
                      <w:szCs w:val="21"/>
                    </w:rPr>
                  </w:rPrChange>
                </w:rPr>
                <w:t>中</w:t>
              </w:r>
            </w:ins>
            <w:ins w:id="6030" w:author="Huo Beata" w:date="2020-09-09T12:03:00Z">
              <w:r>
                <w:rPr>
                  <w:rFonts w:ascii="Times New Roman" w:hAnsi="Times New Roman" w:cs="Times New Roman"/>
                  <w:color w:val="auto"/>
                  <w:szCs w:val="21"/>
                  <w:rPrChange w:id="6031" w:author="小多 [2]" w:date="2020-09-23T09:33:07Z">
                    <w:rPr>
                      <w:rFonts w:ascii="宋体" w:hAnsi="宋体"/>
                      <w:szCs w:val="21"/>
                    </w:rPr>
                  </w:rPrChange>
                </w:rPr>
                <w:t>6.8.2 dd</w:t>
              </w:r>
            </w:ins>
            <w:ins w:id="6032" w:author="Huo Beata" w:date="2020-09-09T12:03:00Z">
              <w:r>
                <w:rPr>
                  <w:rFonts w:hint="eastAsia" w:ascii="Times New Roman" w:hAnsi="Times New Roman" w:cs="Times New Roman"/>
                  <w:color w:val="auto"/>
                  <w:szCs w:val="21"/>
                  <w:rPrChange w:id="6033" w:author="小多 [2]" w:date="2020-09-23T09:33:07Z">
                    <w:rPr>
                      <w:rFonts w:hint="eastAsia" w:ascii="宋体" w:hAnsi="宋体"/>
                      <w:szCs w:val="21"/>
                    </w:rPr>
                  </w:rPrChange>
                </w:rPr>
                <w:t>）</w:t>
              </w:r>
            </w:ins>
            <w:ins w:id="6034" w:author="Huo Beata" w:date="2020-09-09T12:03:00Z">
              <w:r>
                <w:rPr>
                  <w:rFonts w:ascii="Times New Roman" w:hAnsi="Times New Roman" w:cs="Times New Roman"/>
                  <w:color w:val="auto"/>
                  <w:szCs w:val="21"/>
                  <w:rPrChange w:id="6035" w:author="小多 [2]" w:date="2020-09-23T09:33:07Z">
                    <w:rPr>
                      <w:rFonts w:ascii="宋体" w:hAnsi="宋体"/>
                      <w:szCs w:val="21"/>
                    </w:rPr>
                  </w:rPrChange>
                </w:rPr>
                <w:t>ee</w:t>
              </w:r>
            </w:ins>
            <w:ins w:id="6036" w:author="Huo Beata" w:date="2020-09-09T12:03:00Z">
              <w:r>
                <w:rPr>
                  <w:rFonts w:hint="eastAsia" w:ascii="Times New Roman" w:hAnsi="Times New Roman" w:cs="Times New Roman"/>
                  <w:color w:val="auto"/>
                  <w:szCs w:val="21"/>
                  <w:rPrChange w:id="6037" w:author="小多 [2]" w:date="2020-09-23T09:33:07Z">
                    <w:rPr>
                      <w:rFonts w:hint="eastAsia" w:ascii="宋体" w:hAnsi="宋体"/>
                      <w:szCs w:val="21"/>
                    </w:rPr>
                  </w:rPrChange>
                </w:rPr>
                <w:t>）</w:t>
              </w:r>
            </w:ins>
            <w:ins w:id="6038" w:author="Huo Beata" w:date="2020-09-09T12:03:00Z">
              <w:r>
                <w:rPr>
                  <w:rFonts w:ascii="Times New Roman" w:hAnsi="Times New Roman" w:cs="Times New Roman"/>
                  <w:color w:val="auto"/>
                  <w:szCs w:val="21"/>
                  <w:rPrChange w:id="6039" w:author="小多 [2]" w:date="2020-09-23T09:33:07Z">
                    <w:rPr>
                      <w:rFonts w:ascii="宋体" w:hAnsi="宋体"/>
                      <w:szCs w:val="21"/>
                    </w:rPr>
                  </w:rPrChange>
                </w:rPr>
                <w:t>ff</w:t>
              </w:r>
            </w:ins>
            <w:ins w:id="6040" w:author="Huo Beata" w:date="2020-09-09T12:03:00Z">
              <w:r>
                <w:rPr>
                  <w:rFonts w:hint="eastAsia" w:ascii="Times New Roman" w:hAnsi="Times New Roman" w:cs="Times New Roman"/>
                  <w:color w:val="auto"/>
                  <w:szCs w:val="21"/>
                  <w:rPrChange w:id="6041" w:author="小多 [2]" w:date="2020-09-23T09:33:07Z">
                    <w:rPr>
                      <w:rFonts w:hint="eastAsia" w:ascii="宋体" w:hAnsi="宋体"/>
                      <w:szCs w:val="21"/>
                    </w:rPr>
                  </w:rPrChange>
                </w:rPr>
                <w:t>）</w:t>
              </w:r>
            </w:ins>
            <w:ins w:id="6042" w:author="Huo Beata" w:date="2020-09-09T12:03:00Z">
              <w:r>
                <w:rPr>
                  <w:rFonts w:ascii="Times New Roman" w:hAnsi="Times New Roman" w:cs="Times New Roman"/>
                  <w:color w:val="auto"/>
                  <w:szCs w:val="21"/>
                  <w:rPrChange w:id="6043" w:author="小多 [2]" w:date="2020-09-23T09:33:07Z">
                    <w:rPr>
                      <w:rFonts w:ascii="宋体" w:hAnsi="宋体"/>
                      <w:szCs w:val="21"/>
                    </w:rPr>
                  </w:rPrChange>
                </w:rPr>
                <w:t>gg</w:t>
              </w:r>
            </w:ins>
            <w:ins w:id="6044" w:author="Huo Beata" w:date="2020-09-09T12:03:00Z">
              <w:r>
                <w:rPr>
                  <w:rFonts w:hint="eastAsia" w:ascii="Times New Roman" w:hAnsi="Times New Roman" w:cs="Times New Roman"/>
                  <w:color w:val="auto"/>
                  <w:szCs w:val="21"/>
                  <w:rPrChange w:id="6045" w:author="小多 [2]" w:date="2020-09-23T09:33:07Z">
                    <w:rPr>
                      <w:rFonts w:hint="eastAsia" w:ascii="宋体" w:hAnsi="宋体"/>
                      <w:szCs w:val="21"/>
                    </w:rPr>
                  </w:rPrChange>
                </w:rPr>
                <w:t>）的要求。</w:t>
              </w:r>
            </w:ins>
          </w:p>
          <w:p>
            <w:pPr>
              <w:rPr>
                <w:ins w:id="6046" w:author="Huo Beata" w:date="2020-09-09T12:03:00Z"/>
                <w:rFonts w:ascii="Times New Roman" w:hAnsi="Times New Roman" w:cs="Times New Roman"/>
                <w:color w:val="auto"/>
                <w:szCs w:val="21"/>
                <w:rPrChange w:id="6047" w:author="小多 [2]" w:date="2020-09-23T09:33:07Z">
                  <w:rPr>
                    <w:ins w:id="6048" w:author="Huo Beata" w:date="2020-09-09T12:03:00Z"/>
                    <w:rFonts w:ascii="宋体" w:hAnsi="宋体"/>
                    <w:szCs w:val="21"/>
                  </w:rPr>
                </w:rPrChange>
              </w:rPr>
            </w:pPr>
            <w:ins w:id="6049" w:author="Huo Beata" w:date="2020-09-09T12:03:00Z">
              <w:r>
                <w:rPr>
                  <w:rFonts w:ascii="Times New Roman" w:hAnsi="Times New Roman" w:cs="Times New Roman"/>
                  <w:color w:val="auto"/>
                  <w:szCs w:val="21"/>
                  <w:rPrChange w:id="6050" w:author="小多 [2]" w:date="2020-09-23T09:33:07Z">
                    <w:rPr>
                      <w:rFonts w:ascii="宋体" w:hAnsi="宋体"/>
                      <w:szCs w:val="21"/>
                    </w:rPr>
                  </w:rPrChange>
                </w:rPr>
                <w:t xml:space="preserve">2.3.2 </w:t>
              </w:r>
            </w:ins>
            <w:ins w:id="6051" w:author="Huo Beata" w:date="2020-09-09T12:03:00Z">
              <w:r>
                <w:rPr>
                  <w:rFonts w:hint="eastAsia" w:ascii="Times New Roman" w:hAnsi="Times New Roman" w:cs="Times New Roman"/>
                  <w:color w:val="auto"/>
                  <w:szCs w:val="21"/>
                  <w:rPrChange w:id="6052" w:author="小多 [2]" w:date="2020-09-23T09:33:07Z">
                    <w:rPr>
                      <w:rFonts w:hint="eastAsia" w:ascii="宋体" w:hAnsi="宋体"/>
                      <w:szCs w:val="21"/>
                    </w:rPr>
                  </w:rPrChange>
                </w:rPr>
                <w:t>工作数据的分析准确性</w:t>
              </w:r>
            </w:ins>
          </w:p>
          <w:p>
            <w:pPr>
              <w:rPr>
                <w:ins w:id="6053" w:author="Huo Beata" w:date="2020-09-09T12:03:00Z"/>
                <w:rFonts w:ascii="Times New Roman" w:hAnsi="Times New Roman" w:cs="Times New Roman"/>
                <w:color w:val="auto"/>
                <w:szCs w:val="21"/>
                <w:rPrChange w:id="6054" w:author="小多 [2]" w:date="2020-09-23T09:33:07Z">
                  <w:rPr>
                    <w:ins w:id="6055" w:author="Huo Beata" w:date="2020-09-09T12:03:00Z"/>
                    <w:rFonts w:ascii="宋体" w:hAnsi="宋体"/>
                    <w:szCs w:val="21"/>
                  </w:rPr>
                </w:rPrChange>
              </w:rPr>
            </w:pPr>
            <w:ins w:id="6056" w:author="Huo Beata" w:date="2020-09-09T12:03:00Z">
              <w:r>
                <w:rPr>
                  <w:rFonts w:hint="eastAsia" w:ascii="Times New Roman" w:hAnsi="Times New Roman" w:cs="Times New Roman"/>
                  <w:color w:val="auto"/>
                  <w:szCs w:val="21"/>
                  <w:rPrChange w:id="6057" w:author="小多 [2]" w:date="2020-09-23T09:33:07Z">
                    <w:rPr>
                      <w:rFonts w:hint="eastAsia" w:ascii="宋体" w:hAnsi="宋体"/>
                      <w:szCs w:val="21"/>
                    </w:rPr>
                  </w:rPrChange>
                </w:rPr>
                <w:t>满足</w:t>
              </w:r>
            </w:ins>
            <w:ins w:id="6058" w:author="Huo Beata" w:date="2020-09-09T12:03:00Z">
              <w:r>
                <w:rPr>
                  <w:rFonts w:ascii="Times New Roman" w:hAnsi="Times New Roman" w:cs="Times New Roman"/>
                  <w:color w:val="auto"/>
                  <w:szCs w:val="21"/>
                  <w:rPrChange w:id="6059" w:author="小多 [2]" w:date="2020-09-23T09:33:07Z">
                    <w:rPr>
                      <w:rFonts w:ascii="宋体" w:hAnsi="宋体"/>
                      <w:szCs w:val="21"/>
                    </w:rPr>
                  </w:rPrChange>
                </w:rPr>
                <w:t>YY</w:t>
              </w:r>
            </w:ins>
            <w:ins w:id="6060" w:author="zhangting" w:date="2020-09-17T08:51:00Z">
              <w:r>
                <w:rPr>
                  <w:rFonts w:hint="eastAsia" w:ascii="Times New Roman" w:hAnsi="Times New Roman" w:cs="Times New Roman"/>
                  <w:color w:val="auto"/>
                  <w:szCs w:val="21"/>
                  <w:rPrChange w:id="6061" w:author="小多 [2]" w:date="2020-09-23T09:33:07Z">
                    <w:rPr>
                      <w:rFonts w:hint="eastAsia" w:ascii="Times New Roman" w:hAnsi="Times New Roman" w:cs="Times New Roman"/>
                      <w:szCs w:val="21"/>
                    </w:rPr>
                  </w:rPrChange>
                </w:rPr>
                <w:t xml:space="preserve"> </w:t>
              </w:r>
            </w:ins>
            <w:ins w:id="6062" w:author="Huo Beata" w:date="2020-09-09T12:03:00Z">
              <w:r>
                <w:rPr>
                  <w:rFonts w:ascii="Times New Roman" w:hAnsi="Times New Roman" w:cs="Times New Roman"/>
                  <w:color w:val="auto"/>
                  <w:szCs w:val="21"/>
                  <w:rPrChange w:id="6063" w:author="小多 [2]" w:date="2020-09-23T09:33:07Z">
                    <w:rPr>
                      <w:rFonts w:ascii="宋体" w:hAnsi="宋体"/>
                      <w:szCs w:val="21"/>
                    </w:rPr>
                  </w:rPrChange>
                </w:rPr>
                <w:t xml:space="preserve">0885-2013 </w:t>
              </w:r>
            </w:ins>
            <w:ins w:id="6064" w:author="Huo Beata" w:date="2020-09-09T12:03:00Z">
              <w:r>
                <w:rPr>
                  <w:rFonts w:hint="eastAsia" w:ascii="Times New Roman" w:hAnsi="Times New Roman" w:cs="Times New Roman"/>
                  <w:color w:val="auto"/>
                  <w:szCs w:val="21"/>
                  <w:rPrChange w:id="6065" w:author="小多 [2]" w:date="2020-09-23T09:33:07Z">
                    <w:rPr>
                      <w:rFonts w:hint="eastAsia" w:ascii="宋体" w:hAnsi="宋体"/>
                      <w:szCs w:val="21"/>
                    </w:rPr>
                  </w:rPrChange>
                </w:rPr>
                <w:t>第</w:t>
              </w:r>
            </w:ins>
            <w:ins w:id="6066" w:author="Huo Beata" w:date="2020-09-09T12:03:00Z">
              <w:r>
                <w:rPr>
                  <w:rFonts w:ascii="Times New Roman" w:hAnsi="Times New Roman" w:cs="Times New Roman"/>
                  <w:color w:val="auto"/>
                  <w:szCs w:val="21"/>
                  <w:rPrChange w:id="6067" w:author="小多 [2]" w:date="2020-09-23T09:33:07Z">
                    <w:rPr>
                      <w:rFonts w:ascii="宋体" w:hAnsi="宋体"/>
                      <w:szCs w:val="21"/>
                    </w:rPr>
                  </w:rPrChange>
                </w:rPr>
                <w:t xml:space="preserve">50 </w:t>
              </w:r>
            </w:ins>
            <w:ins w:id="6068" w:author="Huo Beata" w:date="2020-09-09T12:03:00Z">
              <w:r>
                <w:rPr>
                  <w:rFonts w:hint="eastAsia" w:ascii="Times New Roman" w:hAnsi="Times New Roman" w:cs="Times New Roman"/>
                  <w:color w:val="auto"/>
                  <w:szCs w:val="21"/>
                  <w:rPrChange w:id="6069" w:author="小多 [2]" w:date="2020-09-23T09:33:07Z">
                    <w:rPr>
                      <w:rFonts w:hint="eastAsia" w:ascii="宋体" w:hAnsi="宋体"/>
                      <w:szCs w:val="21"/>
                    </w:rPr>
                  </w:rPrChange>
                </w:rPr>
                <w:t>章的要求。</w:t>
              </w:r>
            </w:ins>
          </w:p>
          <w:p>
            <w:pPr>
              <w:rPr>
                <w:ins w:id="6070" w:author="Huo Beata" w:date="2020-09-09T12:03:00Z"/>
                <w:rFonts w:ascii="Times New Roman" w:hAnsi="Times New Roman" w:cs="Times New Roman"/>
                <w:color w:val="auto"/>
                <w:szCs w:val="21"/>
                <w:rPrChange w:id="6071" w:author="小多 [2]" w:date="2020-09-23T09:33:07Z">
                  <w:rPr>
                    <w:ins w:id="6072" w:author="Huo Beata" w:date="2020-09-09T12:03:00Z"/>
                    <w:rFonts w:ascii="宋体" w:hAnsi="宋体"/>
                    <w:szCs w:val="21"/>
                  </w:rPr>
                </w:rPrChange>
              </w:rPr>
            </w:pPr>
            <w:ins w:id="6073" w:author="Huo Beata" w:date="2020-09-09T12:03:00Z">
              <w:r>
                <w:rPr>
                  <w:rFonts w:ascii="Times New Roman" w:hAnsi="Times New Roman" w:cs="Times New Roman"/>
                  <w:color w:val="auto"/>
                  <w:szCs w:val="21"/>
                  <w:rPrChange w:id="6074" w:author="小多 [2]" w:date="2020-09-23T09:33:07Z">
                    <w:rPr>
                      <w:rFonts w:ascii="宋体" w:hAnsi="宋体"/>
                      <w:szCs w:val="21"/>
                    </w:rPr>
                  </w:rPrChange>
                </w:rPr>
                <w:t xml:space="preserve">2.4 </w:t>
              </w:r>
            </w:ins>
            <w:ins w:id="6075" w:author="Huo Beata" w:date="2020-09-09T12:03:00Z">
              <w:r>
                <w:rPr>
                  <w:rFonts w:hint="eastAsia" w:ascii="Times New Roman" w:hAnsi="Times New Roman" w:cs="Times New Roman"/>
                  <w:color w:val="auto"/>
                  <w:szCs w:val="21"/>
                  <w:rPrChange w:id="6076" w:author="小多 [2]" w:date="2020-09-23T09:33:07Z">
                    <w:rPr>
                      <w:rFonts w:hint="eastAsia" w:ascii="宋体" w:hAnsi="宋体"/>
                      <w:szCs w:val="21"/>
                    </w:rPr>
                  </w:rPrChange>
                </w:rPr>
                <w:t>外观</w:t>
              </w:r>
            </w:ins>
          </w:p>
          <w:p>
            <w:pPr>
              <w:rPr>
                <w:ins w:id="6077" w:author="Huo Beata" w:date="2020-09-09T12:03:00Z"/>
                <w:rFonts w:ascii="Times New Roman" w:hAnsi="Times New Roman" w:cs="Times New Roman"/>
                <w:color w:val="auto"/>
                <w:szCs w:val="21"/>
                <w:rPrChange w:id="6078" w:author="小多 [2]" w:date="2020-09-23T09:33:07Z">
                  <w:rPr>
                    <w:ins w:id="6079" w:author="Huo Beata" w:date="2020-09-09T12:03:00Z"/>
                    <w:rFonts w:ascii="宋体" w:hAnsi="宋体"/>
                    <w:szCs w:val="21"/>
                  </w:rPr>
                </w:rPrChange>
              </w:rPr>
            </w:pPr>
            <w:ins w:id="6080" w:author="Huo Beata" w:date="2020-09-09T12:03:00Z">
              <w:r>
                <w:rPr>
                  <w:rFonts w:ascii="Times New Roman" w:hAnsi="Times New Roman" w:cs="Times New Roman"/>
                  <w:color w:val="auto"/>
                  <w:szCs w:val="21"/>
                  <w:rPrChange w:id="6081" w:author="小多 [2]" w:date="2020-09-23T09:33:07Z">
                    <w:rPr>
                      <w:rFonts w:ascii="宋体" w:hAnsi="宋体"/>
                      <w:szCs w:val="21"/>
                    </w:rPr>
                  </w:rPrChange>
                </w:rPr>
                <w:t xml:space="preserve">2.4.1 </w:t>
              </w:r>
            </w:ins>
            <w:ins w:id="6082" w:author="Huo Beata" w:date="2020-09-09T12:03:00Z">
              <w:r>
                <w:rPr>
                  <w:rFonts w:hint="eastAsia" w:ascii="Times New Roman" w:hAnsi="Times New Roman" w:cs="Times New Roman"/>
                  <w:color w:val="auto"/>
                  <w:szCs w:val="21"/>
                  <w:rPrChange w:id="6083" w:author="小多 [2]" w:date="2020-09-23T09:33:07Z">
                    <w:rPr>
                      <w:rFonts w:hint="eastAsia" w:ascii="宋体" w:hAnsi="宋体"/>
                      <w:szCs w:val="21"/>
                    </w:rPr>
                  </w:rPrChange>
                </w:rPr>
                <w:t>软件安装光盘的表面应无划痕、破损和变形缺陷。</w:t>
              </w:r>
            </w:ins>
          </w:p>
          <w:p>
            <w:pPr>
              <w:rPr>
                <w:ins w:id="6084" w:author="Huo Beata" w:date="2020-09-09T12:03:00Z"/>
                <w:del w:id="6085" w:author="小多" w:date="2020-09-16T19:57:00Z"/>
                <w:rFonts w:ascii="Times New Roman" w:hAnsi="Times New Roman" w:cs="Times New Roman"/>
                <w:color w:val="auto"/>
                <w:szCs w:val="21"/>
                <w:rPrChange w:id="6086" w:author="小多 [2]" w:date="2020-09-23T09:33:07Z">
                  <w:rPr>
                    <w:ins w:id="6087" w:author="Huo Beata" w:date="2020-09-09T12:03:00Z"/>
                    <w:del w:id="6088" w:author="小多" w:date="2020-09-16T19:57:00Z"/>
                    <w:rFonts w:ascii="宋体" w:hAnsi="宋体"/>
                    <w:szCs w:val="21"/>
                  </w:rPr>
                </w:rPrChange>
              </w:rPr>
            </w:pPr>
            <w:ins w:id="6089" w:author="Huo Beata" w:date="2020-09-09T12:03:00Z">
              <w:r>
                <w:rPr>
                  <w:rFonts w:ascii="Times New Roman" w:hAnsi="Times New Roman" w:cs="Times New Roman"/>
                  <w:color w:val="auto"/>
                  <w:szCs w:val="21"/>
                  <w:rPrChange w:id="6090" w:author="小多 [2]" w:date="2020-09-23T09:33:07Z">
                    <w:rPr>
                      <w:rFonts w:ascii="宋体" w:hAnsi="宋体"/>
                      <w:szCs w:val="21"/>
                    </w:rPr>
                  </w:rPrChange>
                </w:rPr>
                <w:t xml:space="preserve">2.4.2 </w:t>
              </w:r>
            </w:ins>
            <w:ins w:id="6091" w:author="Huo Beata" w:date="2020-09-09T12:03:00Z">
              <w:r>
                <w:rPr>
                  <w:rFonts w:hint="eastAsia" w:ascii="Times New Roman" w:hAnsi="Times New Roman" w:cs="Times New Roman"/>
                  <w:color w:val="auto"/>
                  <w:szCs w:val="21"/>
                  <w:rPrChange w:id="6092" w:author="小多 [2]" w:date="2020-09-23T09:33:07Z">
                    <w:rPr>
                      <w:rFonts w:hint="eastAsia" w:ascii="宋体" w:hAnsi="宋体"/>
                      <w:szCs w:val="21"/>
                    </w:rPr>
                  </w:rPrChange>
                </w:rPr>
                <w:t>软件安装光盘及其外包装上应有软件名称、软件版本号，生产厂家的标识。</w:t>
              </w:r>
            </w:ins>
          </w:p>
          <w:p>
            <w:pPr>
              <w:rPr>
                <w:ins w:id="6093" w:author="Huo Beata" w:date="2020-09-09T12:03:00Z"/>
                <w:rFonts w:ascii="Times New Roman" w:hAnsi="Times New Roman" w:cs="Times New Roman"/>
                <w:color w:val="auto"/>
                <w:szCs w:val="21"/>
                <w:rPrChange w:id="6094" w:author="小多 [2]" w:date="2020-09-23T09:33:07Z">
                  <w:rPr>
                    <w:ins w:id="6095" w:author="Huo Beata" w:date="2020-09-09T12:03:00Z"/>
                    <w:rFonts w:ascii="宋体" w:hAnsi="宋体"/>
                    <w:szCs w:val="21"/>
                  </w:rPr>
                </w:rPrChange>
              </w:rPr>
            </w:pPr>
          </w:p>
        </w:tc>
        <w:tc>
          <w:tcPr>
            <w:tcW w:w="1528" w:type="dxa"/>
            <w:vAlign w:val="center"/>
            <w:tcPrChange w:id="6096" w:author="521" w:date="2020-09-19T09:41:08Z">
              <w:tcPr>
                <w:tcW w:w="1149" w:type="dxa"/>
                <w:vAlign w:val="center"/>
              </w:tcPr>
            </w:tcPrChange>
          </w:tcPr>
          <w:p>
            <w:pPr>
              <w:jc w:val="center"/>
              <w:rPr>
                <w:ins w:id="6097" w:author="Huo Beata" w:date="2020-09-09T12:03:00Z"/>
                <w:rFonts w:ascii="Times New Roman" w:hAnsi="Times New Roman" w:cs="Times New Roman"/>
                <w:color w:val="auto"/>
                <w:szCs w:val="21"/>
                <w:rPrChange w:id="6098" w:author="小多 [2]" w:date="2020-09-23T09:33:07Z">
                  <w:rPr>
                    <w:ins w:id="6099" w:author="Huo Beata" w:date="2020-09-09T12:03:00Z"/>
                    <w:rFonts w:ascii="宋体" w:hAnsi="宋体"/>
                    <w:szCs w:val="21"/>
                  </w:rPr>
                </w:rPrChange>
              </w:rPr>
            </w:pPr>
            <w:ins w:id="6100" w:author="Huo Beata" w:date="2020-09-09T12:03:00Z">
              <w:r>
                <w:rPr>
                  <w:rFonts w:hint="eastAsia" w:ascii="Times New Roman" w:hAnsi="Times New Roman" w:cs="Times New Roman"/>
                  <w:color w:val="auto"/>
                  <w:szCs w:val="21"/>
                  <w:rPrChange w:id="6101" w:author="小多 [2]" w:date="2020-09-23T09:33:07Z">
                    <w:rPr>
                      <w:rFonts w:hint="eastAsia" w:ascii="宋体" w:hAnsi="宋体"/>
                      <w:szCs w:val="21"/>
                    </w:rPr>
                  </w:rPrChange>
                </w:rPr>
                <w:t>基本相同，均符合《医疗器械软件注册技术审查指导原则（</w:t>
              </w:r>
            </w:ins>
            <w:ins w:id="6102" w:author="Huo Beata" w:date="2020-09-09T12:03:00Z">
              <w:r>
                <w:rPr>
                  <w:rFonts w:ascii="Times New Roman" w:hAnsi="Times New Roman" w:cs="Times New Roman"/>
                  <w:color w:val="auto"/>
                  <w:szCs w:val="21"/>
                  <w:rPrChange w:id="6103" w:author="小多 [2]" w:date="2020-09-23T09:33:07Z">
                    <w:rPr>
                      <w:rFonts w:ascii="宋体" w:hAnsi="宋体"/>
                      <w:szCs w:val="21"/>
                    </w:rPr>
                  </w:rPrChange>
                </w:rPr>
                <w:t>2015</w:t>
              </w:r>
            </w:ins>
            <w:ins w:id="6104" w:author="Huo Beata" w:date="2020-09-09T12:03:00Z">
              <w:r>
                <w:rPr>
                  <w:rFonts w:hint="eastAsia" w:ascii="Times New Roman" w:hAnsi="Times New Roman" w:cs="Times New Roman"/>
                  <w:color w:val="auto"/>
                  <w:szCs w:val="21"/>
                  <w:rPrChange w:id="6105" w:author="小多 [2]" w:date="2020-09-23T09:33:07Z">
                    <w:rPr>
                      <w:rFonts w:hint="eastAsia" w:ascii="宋体" w:hAnsi="宋体"/>
                      <w:szCs w:val="21"/>
                    </w:rPr>
                  </w:rPrChange>
                </w:rPr>
                <w:t>年第</w:t>
              </w:r>
            </w:ins>
            <w:ins w:id="6106" w:author="Huo Beata" w:date="2020-09-09T12:03:00Z">
              <w:r>
                <w:rPr>
                  <w:rFonts w:ascii="Times New Roman" w:hAnsi="Times New Roman" w:cs="Times New Roman"/>
                  <w:color w:val="auto"/>
                  <w:szCs w:val="21"/>
                  <w:rPrChange w:id="6107" w:author="小多 [2]" w:date="2020-09-23T09:33:07Z">
                    <w:rPr>
                      <w:rFonts w:ascii="宋体" w:hAnsi="宋体"/>
                      <w:szCs w:val="21"/>
                    </w:rPr>
                  </w:rPrChange>
                </w:rPr>
                <w:t>50</w:t>
              </w:r>
            </w:ins>
            <w:ins w:id="6108" w:author="Huo Beata" w:date="2020-09-09T12:03:00Z">
              <w:r>
                <w:rPr>
                  <w:rFonts w:hint="eastAsia" w:ascii="Times New Roman" w:hAnsi="Times New Roman" w:cs="Times New Roman"/>
                  <w:color w:val="auto"/>
                  <w:szCs w:val="21"/>
                  <w:rPrChange w:id="6109" w:author="小多 [2]" w:date="2020-09-23T09:33:07Z">
                    <w:rPr>
                      <w:rFonts w:hint="eastAsia" w:ascii="宋体" w:hAnsi="宋体"/>
                      <w:szCs w:val="21"/>
                    </w:rPr>
                  </w:rPrChange>
                </w:rPr>
                <w:t>号）》和</w:t>
              </w:r>
            </w:ins>
            <w:ins w:id="6110" w:author="Huo Beata" w:date="2020-09-09T12:03:00Z">
              <w:r>
                <w:rPr>
                  <w:rFonts w:ascii="Times New Roman" w:hAnsi="Times New Roman" w:cs="Times New Roman"/>
                  <w:color w:val="auto"/>
                  <w:szCs w:val="21"/>
                  <w:rPrChange w:id="6111" w:author="小多 [2]" w:date="2020-09-23T09:33:07Z">
                    <w:rPr>
                      <w:rFonts w:ascii="宋体" w:hAnsi="宋体"/>
                      <w:szCs w:val="21"/>
                    </w:rPr>
                  </w:rPrChange>
                </w:rPr>
                <w:t>GB/T 25000.51-2016</w:t>
              </w:r>
            </w:ins>
            <w:ins w:id="6112" w:author="Huo Beata" w:date="2020-09-09T12:03:00Z">
              <w:r>
                <w:rPr>
                  <w:rFonts w:hint="eastAsia" w:ascii="Times New Roman" w:hAnsi="Times New Roman" w:cs="Times New Roman"/>
                  <w:color w:val="auto"/>
                  <w:szCs w:val="21"/>
                  <w:rPrChange w:id="6113" w:author="小多 [2]" w:date="2020-09-23T09:33:07Z">
                    <w:rPr>
                      <w:rFonts w:hint="eastAsia" w:ascii="宋体" w:hAnsi="宋体"/>
                      <w:szCs w:val="21"/>
                    </w:rPr>
                  </w:rPrChange>
                </w:rPr>
                <w:t>中的要求。</w:t>
              </w:r>
            </w:ins>
          </w:p>
        </w:tc>
        <w:tc>
          <w:tcPr>
            <w:tcW w:w="1309" w:type="dxa"/>
            <w:vMerge w:val="continue"/>
            <w:vAlign w:val="center"/>
            <w:tcPrChange w:id="6114" w:author="521" w:date="2020-09-19T09:41:08Z">
              <w:tcPr>
                <w:tcW w:w="1835" w:type="dxa"/>
                <w:vMerge w:val="continue"/>
                <w:vAlign w:val="center"/>
              </w:tcPr>
            </w:tcPrChange>
          </w:tcPr>
          <w:p>
            <w:pPr>
              <w:rPr>
                <w:ins w:id="6115" w:author="Huo Beata" w:date="2020-09-09T12:03:00Z"/>
                <w:rFonts w:ascii="Times New Roman" w:hAnsi="Times New Roman" w:cs="Times New Roman"/>
                <w:color w:val="auto"/>
                <w:szCs w:val="21"/>
                <w:rPrChange w:id="6116" w:author="小多 [2]" w:date="2020-09-23T09:33:07Z">
                  <w:rPr>
                    <w:ins w:id="6117"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119"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6118" w:author="Huo Beata" w:date="2020-09-09T12:03:00Z"/>
          <w:trPrChange w:id="6119" w:author="521" w:date="2020-09-19T09:41:08Z">
            <w:trPr>
              <w:jc w:val="center"/>
            </w:trPr>
          </w:trPrChange>
        </w:trPr>
        <w:tc>
          <w:tcPr>
            <w:tcW w:w="1178" w:type="dxa"/>
            <w:vAlign w:val="center"/>
            <w:tcPrChange w:id="6120" w:author="521" w:date="2020-09-19T09:41:08Z">
              <w:tcPr>
                <w:tcW w:w="704" w:type="dxa"/>
                <w:vAlign w:val="center"/>
              </w:tcPr>
            </w:tcPrChange>
          </w:tcPr>
          <w:p>
            <w:pPr>
              <w:jc w:val="center"/>
              <w:rPr>
                <w:ins w:id="6121" w:author="Huo Beata" w:date="2020-09-09T12:03:00Z"/>
                <w:rFonts w:ascii="Times New Roman" w:hAnsi="Times New Roman" w:cs="Times New Roman"/>
                <w:color w:val="auto"/>
                <w:szCs w:val="21"/>
                <w:rPrChange w:id="6122" w:author="小多 [2]" w:date="2020-09-23T09:33:07Z">
                  <w:rPr>
                    <w:ins w:id="6123" w:author="Huo Beata" w:date="2020-09-09T12:03:00Z"/>
                    <w:rFonts w:ascii="宋体" w:hAnsi="宋体"/>
                    <w:szCs w:val="21"/>
                  </w:rPr>
                </w:rPrChange>
              </w:rPr>
            </w:pPr>
            <w:ins w:id="6124" w:author="Huo Beata" w:date="2020-09-09T12:03:00Z">
              <w:r>
                <w:rPr>
                  <w:rFonts w:hint="eastAsia" w:ascii="Times New Roman" w:hAnsi="Times New Roman" w:cs="Times New Roman"/>
                  <w:color w:val="auto"/>
                  <w:szCs w:val="21"/>
                  <w:rPrChange w:id="6125" w:author="小多 [2]" w:date="2020-09-23T16:23:45Z">
                    <w:rPr>
                      <w:rFonts w:hint="eastAsia" w:ascii="宋体" w:hAnsi="宋体"/>
                      <w:color w:val="FF0000"/>
                      <w:szCs w:val="21"/>
                    </w:rPr>
                  </w:rPrChange>
                </w:rPr>
                <w:t>适用范围</w:t>
              </w:r>
            </w:ins>
          </w:p>
        </w:tc>
        <w:tc>
          <w:tcPr>
            <w:tcW w:w="4166" w:type="dxa"/>
            <w:vAlign w:val="center"/>
            <w:tcPrChange w:id="6127" w:author="521" w:date="2020-09-19T09:41:08Z">
              <w:tcPr>
                <w:tcW w:w="5528" w:type="dxa"/>
                <w:vAlign w:val="center"/>
              </w:tcPr>
            </w:tcPrChange>
          </w:tcPr>
          <w:p>
            <w:pPr>
              <w:rPr>
                <w:ins w:id="6128" w:author="Huo Beata" w:date="2020-09-09T12:03:00Z"/>
                <w:rFonts w:ascii="Times New Roman" w:hAnsi="Times New Roman" w:cs="Times New Roman"/>
                <w:color w:val="auto"/>
                <w:szCs w:val="21"/>
                <w:rPrChange w:id="6129" w:author="小多 [2]" w:date="2020-09-23T09:33:07Z">
                  <w:rPr>
                    <w:ins w:id="6130" w:author="Huo Beata" w:date="2020-09-09T12:03:00Z"/>
                    <w:rFonts w:ascii="宋体" w:hAnsi="宋体"/>
                    <w:szCs w:val="21"/>
                  </w:rPr>
                </w:rPrChange>
              </w:rPr>
            </w:pPr>
            <w:ins w:id="6131" w:author="Huo Beata" w:date="2020-09-09T12:03:00Z">
              <w:r>
                <w:rPr>
                  <w:rFonts w:hint="eastAsia" w:ascii="Times New Roman" w:hAnsi="Times New Roman" w:cs="Times New Roman"/>
                  <w:color w:val="auto"/>
                  <w:szCs w:val="21"/>
                  <w:rPrChange w:id="6132" w:author="小多 [2]" w:date="2020-09-23T09:33:07Z">
                    <w:rPr>
                      <w:rFonts w:hint="eastAsia" w:ascii="宋体" w:hAnsi="宋体"/>
                      <w:szCs w:val="21"/>
                    </w:rPr>
                  </w:rPrChange>
                </w:rPr>
                <w:t>用于动态心电图数据的传输、显示和分析。</w:t>
              </w:r>
            </w:ins>
          </w:p>
        </w:tc>
        <w:tc>
          <w:tcPr>
            <w:tcW w:w="5288" w:type="dxa"/>
            <w:vAlign w:val="center"/>
            <w:tcPrChange w:id="6133" w:author="521" w:date="2020-09-19T09:41:08Z">
              <w:tcPr>
                <w:tcW w:w="4253" w:type="dxa"/>
                <w:vAlign w:val="center"/>
              </w:tcPr>
            </w:tcPrChange>
          </w:tcPr>
          <w:p>
            <w:pPr>
              <w:rPr>
                <w:ins w:id="6134" w:author="Huo Beata" w:date="2020-09-09T12:03:00Z"/>
                <w:rFonts w:ascii="Times New Roman" w:hAnsi="Times New Roman" w:cs="Times New Roman"/>
                <w:color w:val="auto"/>
                <w:szCs w:val="21"/>
                <w:rPrChange w:id="6135" w:author="小多 [2]" w:date="2020-09-23T09:33:07Z">
                  <w:rPr>
                    <w:ins w:id="6136" w:author="Huo Beata" w:date="2020-09-09T12:03:00Z"/>
                    <w:rFonts w:ascii="宋体" w:hAnsi="宋体"/>
                    <w:szCs w:val="21"/>
                  </w:rPr>
                </w:rPrChange>
              </w:rPr>
            </w:pPr>
            <w:ins w:id="6137" w:author="Huo Beata" w:date="2020-09-09T12:03:00Z">
              <w:r>
                <w:rPr>
                  <w:rFonts w:hint="eastAsia" w:ascii="Times New Roman" w:hAnsi="Times New Roman" w:cs="Times New Roman"/>
                  <w:color w:val="auto"/>
                  <w:szCs w:val="21"/>
                  <w:rPrChange w:id="6138" w:author="小多 [2]" w:date="2020-09-23T09:33:07Z">
                    <w:rPr>
                      <w:rFonts w:hint="eastAsia" w:ascii="宋体" w:hAnsi="宋体"/>
                      <w:szCs w:val="21"/>
                    </w:rPr>
                  </w:rPrChange>
                </w:rPr>
                <w:t>适用于动态心电图数据的分析，分析的结果将用于协助医务人员进行临床分析和诊断。</w:t>
              </w:r>
            </w:ins>
          </w:p>
        </w:tc>
        <w:tc>
          <w:tcPr>
            <w:tcW w:w="1528" w:type="dxa"/>
            <w:vAlign w:val="center"/>
            <w:tcPrChange w:id="6139" w:author="521" w:date="2020-09-19T09:41:08Z">
              <w:tcPr>
                <w:tcW w:w="1149" w:type="dxa"/>
                <w:vAlign w:val="center"/>
              </w:tcPr>
            </w:tcPrChange>
          </w:tcPr>
          <w:p>
            <w:pPr>
              <w:jc w:val="center"/>
              <w:rPr>
                <w:ins w:id="6140" w:author="Huo Beata" w:date="2020-09-09T12:03:00Z"/>
                <w:rFonts w:ascii="Times New Roman" w:hAnsi="Times New Roman" w:cs="Times New Roman"/>
                <w:color w:val="auto"/>
                <w:szCs w:val="21"/>
                <w:rPrChange w:id="6141" w:author="小多 [2]" w:date="2020-09-23T09:33:07Z">
                  <w:rPr>
                    <w:ins w:id="6142" w:author="Huo Beata" w:date="2020-09-09T12:03:00Z"/>
                    <w:rFonts w:ascii="宋体" w:hAnsi="宋体"/>
                    <w:szCs w:val="21"/>
                  </w:rPr>
                </w:rPrChange>
              </w:rPr>
            </w:pPr>
            <w:ins w:id="6143" w:author="小多 [2]" w:date="2020-09-23T16:24:00Z">
              <w:r>
                <w:rPr>
                  <w:rFonts w:hint="eastAsia" w:ascii="Times New Roman" w:hAnsi="Times New Roman" w:cs="Times New Roman"/>
                  <w:color w:val="auto"/>
                  <w:szCs w:val="21"/>
                </w:rPr>
                <w:t>基本相同</w:t>
              </w:r>
            </w:ins>
          </w:p>
        </w:tc>
        <w:tc>
          <w:tcPr>
            <w:tcW w:w="1309" w:type="dxa"/>
            <w:vMerge w:val="continue"/>
            <w:vAlign w:val="center"/>
            <w:tcPrChange w:id="6144" w:author="521" w:date="2020-09-19T09:41:08Z">
              <w:tcPr>
                <w:tcW w:w="1835" w:type="dxa"/>
                <w:vMerge w:val="continue"/>
                <w:vAlign w:val="center"/>
              </w:tcPr>
            </w:tcPrChange>
          </w:tcPr>
          <w:p>
            <w:pPr>
              <w:jc w:val="center"/>
              <w:rPr>
                <w:ins w:id="6145" w:author="Huo Beata" w:date="2020-09-09T12:03:00Z"/>
                <w:rFonts w:ascii="Times New Roman" w:hAnsi="Times New Roman" w:cs="Times New Roman"/>
                <w:color w:val="auto"/>
                <w:szCs w:val="21"/>
                <w:rPrChange w:id="6146" w:author="小多 [2]" w:date="2020-09-23T09:33:07Z">
                  <w:rPr>
                    <w:ins w:id="6147"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149"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1163" w:hRule="atLeast"/>
          <w:jc w:val="center"/>
          <w:ins w:id="6148" w:author="Huo Beata" w:date="2020-09-09T12:03:00Z"/>
          <w:trPrChange w:id="6149" w:author="521" w:date="2020-09-19T09:41:08Z">
            <w:trPr>
              <w:trHeight w:val="1163" w:hRule="atLeast"/>
              <w:jc w:val="center"/>
            </w:trPr>
          </w:trPrChange>
        </w:trPr>
        <w:tc>
          <w:tcPr>
            <w:tcW w:w="1178" w:type="dxa"/>
            <w:vAlign w:val="center"/>
            <w:tcPrChange w:id="6150" w:author="521" w:date="2020-09-19T09:41:08Z">
              <w:tcPr>
                <w:tcW w:w="704" w:type="dxa"/>
                <w:vAlign w:val="center"/>
              </w:tcPr>
            </w:tcPrChange>
          </w:tcPr>
          <w:p>
            <w:pPr>
              <w:jc w:val="center"/>
              <w:rPr>
                <w:ins w:id="6151" w:author="Huo Beata" w:date="2020-09-09T12:03:00Z"/>
                <w:rFonts w:ascii="Times New Roman" w:hAnsi="Times New Roman" w:cs="Times New Roman"/>
                <w:color w:val="auto"/>
                <w:szCs w:val="21"/>
                <w:rPrChange w:id="6152" w:author="小多 [2]" w:date="2020-09-23T09:33:07Z">
                  <w:rPr>
                    <w:ins w:id="6153" w:author="Huo Beata" w:date="2020-09-09T12:03:00Z"/>
                    <w:rFonts w:ascii="宋体" w:hAnsi="宋体"/>
                    <w:szCs w:val="21"/>
                  </w:rPr>
                </w:rPrChange>
              </w:rPr>
            </w:pPr>
            <w:ins w:id="6154" w:author="Huo Beata" w:date="2020-09-09T12:03:00Z">
              <w:r>
                <w:rPr>
                  <w:rFonts w:hint="eastAsia" w:ascii="Times New Roman" w:hAnsi="Times New Roman" w:cs="Times New Roman"/>
                  <w:color w:val="auto"/>
                  <w:szCs w:val="21"/>
                  <w:rPrChange w:id="6155" w:author="小多 [2]" w:date="2020-09-23T16:23:45Z">
                    <w:rPr>
                      <w:rFonts w:hint="eastAsia" w:ascii="宋体" w:hAnsi="宋体"/>
                      <w:color w:val="FF0000"/>
                      <w:szCs w:val="21"/>
                    </w:rPr>
                  </w:rPrChange>
                </w:rPr>
                <w:t>参考标准</w:t>
              </w:r>
            </w:ins>
          </w:p>
        </w:tc>
        <w:tc>
          <w:tcPr>
            <w:tcW w:w="4166" w:type="dxa"/>
            <w:vAlign w:val="center"/>
            <w:tcPrChange w:id="6157" w:author="521" w:date="2020-09-19T09:41:08Z">
              <w:tcPr>
                <w:tcW w:w="5528" w:type="dxa"/>
                <w:vAlign w:val="center"/>
              </w:tcPr>
            </w:tcPrChange>
          </w:tcPr>
          <w:p>
            <w:pPr>
              <w:autoSpaceDE w:val="0"/>
              <w:autoSpaceDN w:val="0"/>
              <w:adjustRightInd w:val="0"/>
              <w:rPr>
                <w:ins w:id="6158" w:author="Huo Beata" w:date="2020-09-09T12:03:00Z"/>
                <w:rFonts w:ascii="Times New Roman" w:hAnsi="Times New Roman" w:cs="Times New Roman"/>
                <w:color w:val="auto"/>
                <w:szCs w:val="21"/>
                <w:rPrChange w:id="6159" w:author="小多 [2]" w:date="2020-09-23T09:33:07Z">
                  <w:rPr>
                    <w:ins w:id="6160" w:author="Huo Beata" w:date="2020-09-09T12:03:00Z"/>
                    <w:rFonts w:ascii="宋体" w:hAnsi="宋体"/>
                    <w:szCs w:val="21"/>
                  </w:rPr>
                </w:rPrChange>
              </w:rPr>
            </w:pPr>
            <w:ins w:id="6161" w:author="Huo Beata" w:date="2020-09-09T12:03:00Z">
              <w:r>
                <w:rPr>
                  <w:rFonts w:ascii="Times New Roman" w:hAnsi="Times New Roman" w:cs="Times New Roman"/>
                  <w:color w:val="auto"/>
                  <w:szCs w:val="21"/>
                  <w:rPrChange w:id="6162" w:author="小多 [2]" w:date="2020-09-23T09:33:07Z">
                    <w:rPr>
                      <w:rFonts w:ascii="宋体" w:hAnsi="宋体"/>
                      <w:szCs w:val="21"/>
                    </w:rPr>
                  </w:rPrChange>
                </w:rPr>
                <w:t xml:space="preserve">GB/T 25000.10-2016 </w:t>
              </w:r>
            </w:ins>
            <w:ins w:id="6163" w:author="Huo Beata" w:date="2020-09-09T12:03:00Z">
              <w:r>
                <w:rPr>
                  <w:rFonts w:hint="eastAsia" w:ascii="Times New Roman" w:hAnsi="Times New Roman" w:cs="Times New Roman"/>
                  <w:color w:val="auto"/>
                  <w:szCs w:val="21"/>
                  <w:rPrChange w:id="6164" w:author="小多 [2]" w:date="2020-09-23T09:33:07Z">
                    <w:rPr>
                      <w:rFonts w:hint="eastAsia" w:ascii="宋体" w:hAnsi="宋体"/>
                      <w:szCs w:val="21"/>
                    </w:rPr>
                  </w:rPrChange>
                </w:rPr>
                <w:t>软件工程</w:t>
              </w:r>
            </w:ins>
            <w:ins w:id="6165" w:author="Huo Beata" w:date="2020-09-09T12:03:00Z">
              <w:r>
                <w:rPr>
                  <w:rFonts w:ascii="Times New Roman" w:hAnsi="Times New Roman" w:cs="Times New Roman"/>
                  <w:color w:val="auto"/>
                  <w:szCs w:val="21"/>
                  <w:rPrChange w:id="6166" w:author="小多 [2]" w:date="2020-09-23T09:33:07Z">
                    <w:rPr>
                      <w:rFonts w:ascii="宋体" w:hAnsi="宋体"/>
                      <w:szCs w:val="21"/>
                    </w:rPr>
                  </w:rPrChange>
                </w:rPr>
                <w:t xml:space="preserve"> </w:t>
              </w:r>
            </w:ins>
            <w:ins w:id="6167" w:author="Huo Beata" w:date="2020-09-09T12:03:00Z">
              <w:r>
                <w:rPr>
                  <w:rFonts w:hint="eastAsia" w:ascii="Times New Roman" w:hAnsi="Times New Roman" w:cs="Times New Roman"/>
                  <w:color w:val="auto"/>
                  <w:szCs w:val="21"/>
                  <w:rPrChange w:id="6168" w:author="小多 [2]" w:date="2020-09-23T09:33:07Z">
                    <w:rPr>
                      <w:rFonts w:hint="eastAsia" w:ascii="宋体" w:hAnsi="宋体"/>
                      <w:szCs w:val="21"/>
                    </w:rPr>
                  </w:rPrChange>
                </w:rPr>
                <w:t>软件产品质量要求与评价</w:t>
              </w:r>
            </w:ins>
            <w:ins w:id="6169" w:author="Huo Beata" w:date="2020-09-09T12:03:00Z">
              <w:r>
                <w:rPr>
                  <w:rFonts w:ascii="Times New Roman" w:hAnsi="Times New Roman" w:cs="Times New Roman"/>
                  <w:color w:val="auto"/>
                  <w:szCs w:val="21"/>
                  <w:rPrChange w:id="6170" w:author="小多 [2]" w:date="2020-09-23T09:33:07Z">
                    <w:rPr>
                      <w:rFonts w:ascii="宋体" w:hAnsi="宋体"/>
                      <w:szCs w:val="21"/>
                    </w:rPr>
                  </w:rPrChange>
                </w:rPr>
                <w:t>(</w:t>
              </w:r>
            </w:ins>
            <w:ins w:id="6171" w:author="Huo Beata" w:date="2020-09-09T12:03:00Z">
              <w:r>
                <w:rPr>
                  <w:rFonts w:ascii="Times New Roman" w:hAnsi="Times New Roman" w:cs="Times New Roman"/>
                  <w:color w:val="auto"/>
                  <w:szCs w:val="21"/>
                  <w:rPrChange w:id="6172" w:author="小多 [2]" w:date="2020-09-23T09:33:07Z">
                    <w:rPr>
                      <w:rFonts w:ascii="宋体" w:hAnsi="宋体"/>
                      <w:szCs w:val="21"/>
                    </w:rPr>
                  </w:rPrChange>
                </w:rPr>
                <w:t>SquaRE</w:t>
              </w:r>
            </w:ins>
            <w:ins w:id="6173" w:author="Huo Beata" w:date="2020-09-09T12:03:00Z">
              <w:r>
                <w:rPr>
                  <w:rFonts w:ascii="Times New Roman" w:hAnsi="Times New Roman" w:cs="Times New Roman"/>
                  <w:color w:val="auto"/>
                  <w:szCs w:val="21"/>
                  <w:rPrChange w:id="6174" w:author="小多 [2]" w:date="2020-09-23T09:33:07Z">
                    <w:rPr>
                      <w:rFonts w:ascii="宋体" w:hAnsi="宋体"/>
                      <w:szCs w:val="21"/>
                    </w:rPr>
                  </w:rPrChange>
                </w:rPr>
                <w:t>)</w:t>
              </w:r>
            </w:ins>
            <w:ins w:id="6175" w:author="Huo Beata" w:date="2020-09-09T12:03:00Z">
              <w:r>
                <w:rPr>
                  <w:rFonts w:hint="eastAsia" w:ascii="Times New Roman" w:hAnsi="Times New Roman" w:cs="Times New Roman"/>
                  <w:color w:val="auto"/>
                  <w:szCs w:val="21"/>
                  <w:rPrChange w:id="6176" w:author="小多 [2]" w:date="2020-09-23T09:33:07Z">
                    <w:rPr>
                      <w:rFonts w:hint="eastAsia" w:ascii="宋体" w:hAnsi="宋体"/>
                      <w:szCs w:val="21"/>
                    </w:rPr>
                  </w:rPrChange>
                </w:rPr>
                <w:t>商业现货</w:t>
              </w:r>
            </w:ins>
            <w:ins w:id="6177" w:author="Huo Beata" w:date="2020-09-09T12:03:00Z">
              <w:r>
                <w:rPr>
                  <w:rFonts w:ascii="Times New Roman" w:hAnsi="Times New Roman" w:cs="Times New Roman"/>
                  <w:color w:val="auto"/>
                  <w:szCs w:val="21"/>
                  <w:rPrChange w:id="6178" w:author="小多 [2]" w:date="2020-09-23T09:33:07Z">
                    <w:rPr>
                      <w:rFonts w:ascii="宋体" w:hAnsi="宋体"/>
                      <w:szCs w:val="21"/>
                    </w:rPr>
                  </w:rPrChange>
                </w:rPr>
                <w:t>(COTS)</w:t>
              </w:r>
            </w:ins>
            <w:ins w:id="6179" w:author="Huo Beata" w:date="2020-09-09T12:03:00Z">
              <w:r>
                <w:rPr>
                  <w:rFonts w:hint="eastAsia" w:ascii="Times New Roman" w:hAnsi="Times New Roman" w:cs="Times New Roman"/>
                  <w:color w:val="auto"/>
                  <w:szCs w:val="21"/>
                  <w:rPrChange w:id="6180" w:author="小多 [2]" w:date="2020-09-23T09:33:07Z">
                    <w:rPr>
                      <w:rFonts w:hint="eastAsia" w:ascii="宋体" w:hAnsi="宋体"/>
                      <w:szCs w:val="21"/>
                    </w:rPr>
                  </w:rPrChange>
                </w:rPr>
                <w:t>软件产品的质量要求和测试细则</w:t>
              </w:r>
            </w:ins>
          </w:p>
          <w:p>
            <w:pPr>
              <w:autoSpaceDE w:val="0"/>
              <w:autoSpaceDN w:val="0"/>
              <w:adjustRightInd w:val="0"/>
              <w:rPr>
                <w:ins w:id="6181" w:author="Huo Beata" w:date="2020-09-09T12:03:00Z"/>
                <w:rFonts w:ascii="Times New Roman" w:hAnsi="Times New Roman" w:cs="Times New Roman"/>
                <w:color w:val="auto"/>
                <w:szCs w:val="21"/>
                <w:rPrChange w:id="6182" w:author="小多 [2]" w:date="2020-09-23T09:33:07Z">
                  <w:rPr>
                    <w:ins w:id="6183" w:author="Huo Beata" w:date="2020-09-09T12:03:00Z"/>
                    <w:rFonts w:ascii="宋体" w:hAnsi="宋体"/>
                    <w:szCs w:val="21"/>
                  </w:rPr>
                </w:rPrChange>
              </w:rPr>
            </w:pPr>
            <w:ins w:id="6184" w:author="Huo Beata" w:date="2020-09-09T12:03:00Z">
              <w:r>
                <w:rPr>
                  <w:rFonts w:ascii="Times New Roman" w:hAnsi="Times New Roman" w:cs="Times New Roman"/>
                  <w:color w:val="auto"/>
                  <w:szCs w:val="21"/>
                  <w:rPrChange w:id="6185" w:author="小多 [2]" w:date="2020-09-23T09:33:07Z">
                    <w:rPr>
                      <w:rFonts w:ascii="宋体" w:hAnsi="宋体"/>
                      <w:szCs w:val="21"/>
                    </w:rPr>
                  </w:rPrChange>
                </w:rPr>
                <w:t xml:space="preserve">YY 0885-2013 </w:t>
              </w:r>
            </w:ins>
            <w:ins w:id="6186" w:author="Huo Beata" w:date="2020-09-09T12:03:00Z">
              <w:r>
                <w:rPr>
                  <w:rFonts w:hint="eastAsia" w:ascii="Times New Roman" w:hAnsi="Times New Roman" w:cs="Times New Roman"/>
                  <w:color w:val="auto"/>
                  <w:szCs w:val="21"/>
                  <w:rPrChange w:id="6187" w:author="小多 [2]" w:date="2020-09-23T09:33:07Z">
                    <w:rPr>
                      <w:rFonts w:hint="eastAsia" w:ascii="宋体" w:hAnsi="宋体"/>
                      <w:szCs w:val="21"/>
                    </w:rPr>
                  </w:rPrChange>
                </w:rPr>
                <w:t>《动态心电图系统安全和基本性能专用要求》</w:t>
              </w:r>
            </w:ins>
          </w:p>
        </w:tc>
        <w:tc>
          <w:tcPr>
            <w:tcW w:w="5288" w:type="dxa"/>
            <w:vAlign w:val="center"/>
            <w:tcPrChange w:id="6188" w:author="521" w:date="2020-09-19T09:41:08Z">
              <w:tcPr>
                <w:tcW w:w="4253" w:type="dxa"/>
                <w:vAlign w:val="center"/>
              </w:tcPr>
            </w:tcPrChange>
          </w:tcPr>
          <w:p>
            <w:pPr>
              <w:autoSpaceDE w:val="0"/>
              <w:autoSpaceDN w:val="0"/>
              <w:adjustRightInd w:val="0"/>
              <w:rPr>
                <w:ins w:id="6189" w:author="Huo Beata" w:date="2020-09-09T12:03:00Z"/>
                <w:rFonts w:ascii="Times New Roman" w:hAnsi="Times New Roman" w:cs="Times New Roman"/>
                <w:color w:val="auto"/>
                <w:szCs w:val="21"/>
                <w:rPrChange w:id="6190" w:author="小多 [2]" w:date="2020-09-23T09:33:07Z">
                  <w:rPr>
                    <w:ins w:id="6191" w:author="Huo Beata" w:date="2020-09-09T12:03:00Z"/>
                    <w:rFonts w:ascii="宋体" w:hAnsi="宋体"/>
                    <w:szCs w:val="21"/>
                  </w:rPr>
                </w:rPrChange>
              </w:rPr>
            </w:pPr>
            <w:ins w:id="6192" w:author="Huo Beata" w:date="2020-09-09T12:03:00Z">
              <w:r>
                <w:rPr>
                  <w:rFonts w:ascii="Times New Roman" w:hAnsi="Times New Roman" w:cs="Times New Roman"/>
                  <w:color w:val="auto"/>
                  <w:szCs w:val="21"/>
                  <w:rPrChange w:id="6193" w:author="小多 [2]" w:date="2020-09-23T09:33:07Z">
                    <w:rPr>
                      <w:rFonts w:ascii="宋体" w:hAnsi="宋体"/>
                      <w:szCs w:val="21"/>
                    </w:rPr>
                  </w:rPrChange>
                </w:rPr>
                <w:t xml:space="preserve">GB/T 25000.10-2016 </w:t>
              </w:r>
            </w:ins>
            <w:ins w:id="6194" w:author="Huo Beata" w:date="2020-09-09T12:03:00Z">
              <w:r>
                <w:rPr>
                  <w:rFonts w:hint="eastAsia" w:ascii="Times New Roman" w:hAnsi="Times New Roman" w:cs="Times New Roman"/>
                  <w:color w:val="auto"/>
                  <w:szCs w:val="21"/>
                  <w:rPrChange w:id="6195" w:author="小多 [2]" w:date="2020-09-23T09:33:07Z">
                    <w:rPr>
                      <w:rFonts w:hint="eastAsia" w:ascii="宋体" w:hAnsi="宋体"/>
                      <w:szCs w:val="21"/>
                    </w:rPr>
                  </w:rPrChange>
                </w:rPr>
                <w:t>软件工程</w:t>
              </w:r>
            </w:ins>
            <w:ins w:id="6196" w:author="Huo Beata" w:date="2020-09-09T12:03:00Z">
              <w:r>
                <w:rPr>
                  <w:rFonts w:ascii="Times New Roman" w:hAnsi="Times New Roman" w:cs="Times New Roman"/>
                  <w:color w:val="auto"/>
                  <w:szCs w:val="21"/>
                  <w:rPrChange w:id="6197" w:author="小多 [2]" w:date="2020-09-23T09:33:07Z">
                    <w:rPr>
                      <w:rFonts w:ascii="宋体" w:hAnsi="宋体"/>
                      <w:szCs w:val="21"/>
                    </w:rPr>
                  </w:rPrChange>
                </w:rPr>
                <w:t xml:space="preserve"> </w:t>
              </w:r>
            </w:ins>
            <w:ins w:id="6198" w:author="Huo Beata" w:date="2020-09-09T12:03:00Z">
              <w:r>
                <w:rPr>
                  <w:rFonts w:hint="eastAsia" w:ascii="Times New Roman" w:hAnsi="Times New Roman" w:cs="Times New Roman"/>
                  <w:color w:val="auto"/>
                  <w:szCs w:val="21"/>
                  <w:rPrChange w:id="6199" w:author="小多 [2]" w:date="2020-09-23T09:33:07Z">
                    <w:rPr>
                      <w:rFonts w:hint="eastAsia" w:ascii="宋体" w:hAnsi="宋体"/>
                      <w:szCs w:val="21"/>
                    </w:rPr>
                  </w:rPrChange>
                </w:rPr>
                <w:t>软件产品质量要求与评价</w:t>
              </w:r>
            </w:ins>
            <w:ins w:id="6200" w:author="Huo Beata" w:date="2020-09-09T12:03:00Z">
              <w:r>
                <w:rPr>
                  <w:rFonts w:ascii="Times New Roman" w:hAnsi="Times New Roman" w:cs="Times New Roman"/>
                  <w:color w:val="auto"/>
                  <w:szCs w:val="21"/>
                  <w:rPrChange w:id="6201" w:author="小多 [2]" w:date="2020-09-23T09:33:07Z">
                    <w:rPr>
                      <w:rFonts w:ascii="宋体" w:hAnsi="宋体"/>
                      <w:szCs w:val="21"/>
                    </w:rPr>
                  </w:rPrChange>
                </w:rPr>
                <w:t>(</w:t>
              </w:r>
            </w:ins>
            <w:ins w:id="6202" w:author="Huo Beata" w:date="2020-09-09T12:03:00Z">
              <w:r>
                <w:rPr>
                  <w:rFonts w:ascii="Times New Roman" w:hAnsi="Times New Roman" w:cs="Times New Roman"/>
                  <w:color w:val="auto"/>
                  <w:szCs w:val="21"/>
                  <w:rPrChange w:id="6203" w:author="小多 [2]" w:date="2020-09-23T09:33:07Z">
                    <w:rPr>
                      <w:rFonts w:ascii="宋体" w:hAnsi="宋体"/>
                      <w:szCs w:val="21"/>
                    </w:rPr>
                  </w:rPrChange>
                </w:rPr>
                <w:t>SquaRE</w:t>
              </w:r>
            </w:ins>
            <w:ins w:id="6204" w:author="Huo Beata" w:date="2020-09-09T12:03:00Z">
              <w:r>
                <w:rPr>
                  <w:rFonts w:ascii="Times New Roman" w:hAnsi="Times New Roman" w:cs="Times New Roman"/>
                  <w:color w:val="auto"/>
                  <w:szCs w:val="21"/>
                  <w:rPrChange w:id="6205" w:author="小多 [2]" w:date="2020-09-23T09:33:07Z">
                    <w:rPr>
                      <w:rFonts w:ascii="宋体" w:hAnsi="宋体"/>
                      <w:szCs w:val="21"/>
                    </w:rPr>
                  </w:rPrChange>
                </w:rPr>
                <w:t>)</w:t>
              </w:r>
            </w:ins>
            <w:ins w:id="6206" w:author="Huo Beata" w:date="2020-09-09T12:03:00Z">
              <w:r>
                <w:rPr>
                  <w:rFonts w:hint="eastAsia" w:ascii="Times New Roman" w:hAnsi="Times New Roman" w:cs="Times New Roman"/>
                  <w:color w:val="auto"/>
                  <w:szCs w:val="21"/>
                  <w:rPrChange w:id="6207" w:author="小多 [2]" w:date="2020-09-23T09:33:07Z">
                    <w:rPr>
                      <w:rFonts w:hint="eastAsia" w:ascii="宋体" w:hAnsi="宋体"/>
                      <w:szCs w:val="21"/>
                    </w:rPr>
                  </w:rPrChange>
                </w:rPr>
                <w:t>商业现货</w:t>
              </w:r>
            </w:ins>
            <w:ins w:id="6208" w:author="Huo Beata" w:date="2020-09-09T12:03:00Z">
              <w:r>
                <w:rPr>
                  <w:rFonts w:ascii="Times New Roman" w:hAnsi="Times New Roman" w:cs="Times New Roman"/>
                  <w:color w:val="auto"/>
                  <w:szCs w:val="21"/>
                  <w:rPrChange w:id="6209" w:author="小多 [2]" w:date="2020-09-23T09:33:07Z">
                    <w:rPr>
                      <w:rFonts w:ascii="宋体" w:hAnsi="宋体"/>
                      <w:szCs w:val="21"/>
                    </w:rPr>
                  </w:rPrChange>
                </w:rPr>
                <w:t>(COTS)</w:t>
              </w:r>
            </w:ins>
            <w:ins w:id="6210" w:author="Huo Beata" w:date="2020-09-09T12:03:00Z">
              <w:r>
                <w:rPr>
                  <w:rFonts w:hint="eastAsia" w:ascii="Times New Roman" w:hAnsi="Times New Roman" w:cs="Times New Roman"/>
                  <w:color w:val="auto"/>
                  <w:szCs w:val="21"/>
                  <w:rPrChange w:id="6211" w:author="小多 [2]" w:date="2020-09-23T09:33:07Z">
                    <w:rPr>
                      <w:rFonts w:hint="eastAsia" w:ascii="宋体" w:hAnsi="宋体"/>
                      <w:szCs w:val="21"/>
                    </w:rPr>
                  </w:rPrChange>
                </w:rPr>
                <w:t>软件产品的质量要求和测试细则</w:t>
              </w:r>
            </w:ins>
          </w:p>
          <w:p>
            <w:pPr>
              <w:autoSpaceDE w:val="0"/>
              <w:autoSpaceDN w:val="0"/>
              <w:adjustRightInd w:val="0"/>
              <w:jc w:val="left"/>
              <w:rPr>
                <w:ins w:id="6213" w:author="Huo Beata" w:date="2020-09-09T12:03:00Z"/>
                <w:rFonts w:ascii="Times New Roman" w:hAnsi="Times New Roman" w:cs="Times New Roman"/>
                <w:color w:val="auto"/>
                <w:szCs w:val="21"/>
                <w:rPrChange w:id="6214" w:author="小多 [2]" w:date="2020-09-23T09:33:07Z">
                  <w:rPr>
                    <w:ins w:id="6215" w:author="Huo Beata" w:date="2020-09-09T12:03:00Z"/>
                    <w:rFonts w:ascii="宋体" w:hAnsi="宋体"/>
                    <w:szCs w:val="21"/>
                  </w:rPr>
                </w:rPrChange>
              </w:rPr>
              <w:pPrChange w:id="6212" w:author="小多" w:date="2020-09-16T19:58:00Z">
                <w:pPr>
                  <w:autoSpaceDE w:val="0"/>
                  <w:autoSpaceDN w:val="0"/>
                  <w:adjustRightInd w:val="0"/>
                  <w:jc w:val="center"/>
                </w:pPr>
              </w:pPrChange>
            </w:pPr>
            <w:ins w:id="6216" w:author="Huo Beata" w:date="2020-09-09T12:03:00Z">
              <w:r>
                <w:rPr>
                  <w:rFonts w:ascii="Times New Roman" w:hAnsi="Times New Roman" w:cs="Times New Roman"/>
                  <w:color w:val="auto"/>
                  <w:szCs w:val="21"/>
                  <w:rPrChange w:id="6217" w:author="小多 [2]" w:date="2020-09-23T09:33:07Z">
                    <w:rPr>
                      <w:rFonts w:ascii="宋体" w:hAnsi="宋体"/>
                      <w:szCs w:val="21"/>
                    </w:rPr>
                  </w:rPrChange>
                </w:rPr>
                <w:t xml:space="preserve">YY 0885-2013 </w:t>
              </w:r>
            </w:ins>
            <w:ins w:id="6218" w:author="Huo Beata" w:date="2020-09-09T12:03:00Z">
              <w:r>
                <w:rPr>
                  <w:rFonts w:hint="eastAsia" w:ascii="Times New Roman" w:hAnsi="Times New Roman" w:cs="Times New Roman"/>
                  <w:color w:val="auto"/>
                  <w:szCs w:val="21"/>
                  <w:rPrChange w:id="6219" w:author="小多 [2]" w:date="2020-09-23T09:33:07Z">
                    <w:rPr>
                      <w:rFonts w:hint="eastAsia" w:ascii="宋体" w:hAnsi="宋体"/>
                      <w:szCs w:val="21"/>
                    </w:rPr>
                  </w:rPrChange>
                </w:rPr>
                <w:t>《动态心电图系统安全和基本性能专用要求》</w:t>
              </w:r>
            </w:ins>
          </w:p>
        </w:tc>
        <w:tc>
          <w:tcPr>
            <w:tcW w:w="1528" w:type="dxa"/>
            <w:vAlign w:val="center"/>
            <w:tcPrChange w:id="6220" w:author="521" w:date="2020-09-19T09:41:08Z">
              <w:tcPr>
                <w:tcW w:w="1149" w:type="dxa"/>
                <w:vAlign w:val="center"/>
              </w:tcPr>
            </w:tcPrChange>
          </w:tcPr>
          <w:p>
            <w:pPr>
              <w:jc w:val="center"/>
              <w:rPr>
                <w:ins w:id="6221" w:author="Huo Beata" w:date="2020-09-09T12:03:00Z"/>
                <w:rFonts w:ascii="Times New Roman" w:hAnsi="Times New Roman" w:cs="Times New Roman"/>
                <w:color w:val="auto"/>
                <w:szCs w:val="21"/>
                <w:rPrChange w:id="6222" w:author="小多 [2]" w:date="2020-09-23T09:33:07Z">
                  <w:rPr>
                    <w:ins w:id="6223" w:author="Huo Beata" w:date="2020-09-09T12:03:00Z"/>
                    <w:rFonts w:ascii="宋体" w:hAnsi="宋体"/>
                    <w:szCs w:val="21"/>
                  </w:rPr>
                </w:rPrChange>
              </w:rPr>
            </w:pPr>
            <w:ins w:id="6224" w:author="小多 [2]" w:date="2020-09-23T16:24:04Z">
              <w:r>
                <w:rPr>
                  <w:rFonts w:hint="eastAsia" w:ascii="Times New Roman" w:hAnsi="Times New Roman" w:cs="Times New Roman"/>
                  <w:color w:val="auto"/>
                  <w:szCs w:val="21"/>
                </w:rPr>
                <w:t>相同</w:t>
              </w:r>
            </w:ins>
            <w:bookmarkStart w:id="247" w:name="_GoBack"/>
            <w:bookmarkEnd w:id="247"/>
          </w:p>
        </w:tc>
        <w:tc>
          <w:tcPr>
            <w:tcW w:w="1309" w:type="dxa"/>
            <w:vMerge w:val="continue"/>
            <w:vAlign w:val="center"/>
            <w:tcPrChange w:id="6225" w:author="521" w:date="2020-09-19T09:41:08Z">
              <w:tcPr>
                <w:tcW w:w="1835" w:type="dxa"/>
                <w:vMerge w:val="continue"/>
                <w:vAlign w:val="center"/>
              </w:tcPr>
            </w:tcPrChange>
          </w:tcPr>
          <w:p>
            <w:pPr>
              <w:jc w:val="center"/>
              <w:rPr>
                <w:ins w:id="6226" w:author="Huo Beata" w:date="2020-09-09T12:03:00Z"/>
                <w:rFonts w:ascii="Times New Roman" w:hAnsi="Times New Roman" w:cs="Times New Roman"/>
                <w:color w:val="auto"/>
                <w:szCs w:val="21"/>
                <w:rPrChange w:id="6227" w:author="小多 [2]" w:date="2020-09-23T09:33:07Z">
                  <w:rPr>
                    <w:ins w:id="6228"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230"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jc w:val="center"/>
          <w:ins w:id="6229" w:author="Huo Beata" w:date="2020-09-09T12:03:00Z"/>
          <w:trPrChange w:id="6230" w:author="521" w:date="2020-09-19T09:41:08Z">
            <w:trPr>
              <w:jc w:val="center"/>
            </w:trPr>
          </w:trPrChange>
        </w:trPr>
        <w:tc>
          <w:tcPr>
            <w:tcW w:w="1178" w:type="dxa"/>
            <w:vAlign w:val="center"/>
            <w:tcPrChange w:id="6231" w:author="521" w:date="2020-09-19T09:41:08Z">
              <w:tcPr>
                <w:tcW w:w="704" w:type="dxa"/>
                <w:vAlign w:val="center"/>
              </w:tcPr>
            </w:tcPrChange>
          </w:tcPr>
          <w:p>
            <w:pPr>
              <w:jc w:val="center"/>
              <w:rPr>
                <w:ins w:id="6232" w:author="Huo Beata" w:date="2020-09-09T12:03:00Z"/>
                <w:rFonts w:ascii="Times New Roman" w:hAnsi="Times New Roman" w:cs="Times New Roman"/>
                <w:color w:val="auto"/>
                <w:szCs w:val="21"/>
                <w:rPrChange w:id="6233" w:author="小多 [2]" w:date="2020-09-23T09:33:07Z">
                  <w:rPr>
                    <w:ins w:id="6234" w:author="Huo Beata" w:date="2020-09-09T12:03:00Z"/>
                    <w:rFonts w:ascii="宋体" w:hAnsi="宋体"/>
                    <w:szCs w:val="21"/>
                  </w:rPr>
                </w:rPrChange>
              </w:rPr>
            </w:pPr>
            <w:ins w:id="6235" w:author="Huo Beata" w:date="2020-09-09T12:03:00Z">
              <w:r>
                <w:rPr>
                  <w:rFonts w:hint="eastAsia" w:ascii="Times New Roman" w:hAnsi="Times New Roman" w:cs="Times New Roman"/>
                  <w:bCs/>
                  <w:color w:val="auto"/>
                  <w:szCs w:val="21"/>
                  <w:rPrChange w:id="6236" w:author="小多 [2]" w:date="2020-09-23T16:23:45Z">
                    <w:rPr>
                      <w:rFonts w:hint="eastAsia" w:ascii="Times New Roman" w:hAnsi="Times New Roman" w:cs="Times New Roman"/>
                      <w:bCs/>
                      <w:color w:val="000000" w:themeColor="text1"/>
                      <w:szCs w:val="21"/>
                      <w14:textFill>
                        <w14:solidFill>
                          <w14:schemeClr w14:val="tx1"/>
                        </w14:solidFill>
                      </w14:textFill>
                    </w:rPr>
                  </w:rPrChange>
                </w:rPr>
                <w:t>禁忌症</w:t>
              </w:r>
            </w:ins>
          </w:p>
        </w:tc>
        <w:tc>
          <w:tcPr>
            <w:tcW w:w="4166" w:type="dxa"/>
            <w:vAlign w:val="center"/>
            <w:tcPrChange w:id="6238" w:author="521" w:date="2020-09-19T09:41:08Z">
              <w:tcPr>
                <w:tcW w:w="5528" w:type="dxa"/>
                <w:vAlign w:val="center"/>
              </w:tcPr>
            </w:tcPrChange>
          </w:tcPr>
          <w:p>
            <w:pPr>
              <w:jc w:val="left"/>
              <w:rPr>
                <w:ins w:id="6240" w:author="Huo Beata" w:date="2020-09-09T12:03:00Z"/>
                <w:rFonts w:ascii="Times New Roman" w:hAnsi="Times New Roman" w:cs="Times New Roman"/>
                <w:color w:val="auto"/>
                <w:szCs w:val="21"/>
                <w:rPrChange w:id="6241" w:author="小多 [2]" w:date="2020-09-23T09:33:07Z">
                  <w:rPr>
                    <w:ins w:id="6242" w:author="Huo Beata" w:date="2020-09-09T12:03:00Z"/>
                    <w:rFonts w:ascii="宋体" w:hAnsi="宋体"/>
                    <w:szCs w:val="21"/>
                  </w:rPr>
                </w:rPrChange>
              </w:rPr>
              <w:pPrChange w:id="6239" w:author="小多" w:date="2020-09-16T19:58:00Z">
                <w:pPr>
                  <w:jc w:val="center"/>
                </w:pPr>
              </w:pPrChange>
            </w:pPr>
            <w:ins w:id="6243" w:author="Huo Beata" w:date="2020-09-09T12:03:00Z">
              <w:r>
                <w:rPr>
                  <w:rFonts w:hint="eastAsia" w:ascii="Times New Roman" w:hAnsi="Times New Roman" w:cs="Times New Roman"/>
                  <w:color w:val="auto"/>
                  <w:szCs w:val="21"/>
                  <w:rPrChange w:id="6244" w:author="小多 [2]" w:date="2020-09-23T09:33:07Z">
                    <w:rPr>
                      <w:rFonts w:hint="eastAsia" w:ascii="宋体" w:hAnsi="宋体"/>
                      <w:szCs w:val="21"/>
                    </w:rPr>
                  </w:rPrChange>
                </w:rPr>
                <w:t>尚无明确禁忌症。</w:t>
              </w:r>
            </w:ins>
          </w:p>
        </w:tc>
        <w:tc>
          <w:tcPr>
            <w:tcW w:w="5288" w:type="dxa"/>
            <w:vAlign w:val="center"/>
            <w:tcPrChange w:id="6245" w:author="521" w:date="2020-09-19T09:41:08Z">
              <w:tcPr>
                <w:tcW w:w="4253" w:type="dxa"/>
                <w:vAlign w:val="center"/>
              </w:tcPr>
            </w:tcPrChange>
          </w:tcPr>
          <w:p>
            <w:pPr>
              <w:jc w:val="left"/>
              <w:rPr>
                <w:ins w:id="6247" w:author="Huo Beata" w:date="2020-09-09T12:03:00Z"/>
                <w:rFonts w:ascii="Times New Roman" w:hAnsi="Times New Roman" w:cs="Times New Roman"/>
                <w:color w:val="auto"/>
                <w:szCs w:val="21"/>
                <w:rPrChange w:id="6248" w:author="小多 [2]" w:date="2020-09-23T09:33:07Z">
                  <w:rPr>
                    <w:ins w:id="6249" w:author="Huo Beata" w:date="2020-09-09T12:03:00Z"/>
                    <w:rFonts w:ascii="宋体" w:hAnsi="宋体"/>
                    <w:szCs w:val="21"/>
                  </w:rPr>
                </w:rPrChange>
              </w:rPr>
              <w:pPrChange w:id="6246" w:author="小多" w:date="2020-09-16T19:58:00Z">
                <w:pPr>
                  <w:jc w:val="center"/>
                </w:pPr>
              </w:pPrChange>
            </w:pPr>
            <w:ins w:id="6250" w:author="Huo Beata" w:date="2020-09-09T12:03:00Z">
              <w:r>
                <w:rPr>
                  <w:rFonts w:hint="eastAsia" w:ascii="Times New Roman" w:hAnsi="Times New Roman" w:cs="Times New Roman"/>
                  <w:color w:val="auto"/>
                  <w:szCs w:val="21"/>
                  <w:rPrChange w:id="6251" w:author="小多 [2]" w:date="2020-09-23T09:33:07Z">
                    <w:rPr>
                      <w:rFonts w:hint="eastAsia" w:ascii="宋体" w:hAnsi="宋体"/>
                      <w:szCs w:val="21"/>
                    </w:rPr>
                  </w:rPrChange>
                </w:rPr>
                <w:t>尚无明确禁忌症。</w:t>
              </w:r>
            </w:ins>
          </w:p>
        </w:tc>
        <w:tc>
          <w:tcPr>
            <w:tcW w:w="1528" w:type="dxa"/>
            <w:vAlign w:val="center"/>
            <w:tcPrChange w:id="6252" w:author="521" w:date="2020-09-19T09:41:08Z">
              <w:tcPr>
                <w:tcW w:w="1149" w:type="dxa"/>
                <w:vAlign w:val="center"/>
              </w:tcPr>
            </w:tcPrChange>
          </w:tcPr>
          <w:p>
            <w:pPr>
              <w:jc w:val="center"/>
              <w:rPr>
                <w:ins w:id="6253" w:author="Huo Beata" w:date="2020-09-09T12:03:00Z"/>
                <w:rFonts w:ascii="Times New Roman" w:hAnsi="Times New Roman" w:cs="Times New Roman"/>
                <w:color w:val="auto"/>
                <w:szCs w:val="21"/>
                <w:rPrChange w:id="6254" w:author="小多 [2]" w:date="2020-09-23T09:33:07Z">
                  <w:rPr>
                    <w:ins w:id="6255" w:author="Huo Beata" w:date="2020-09-09T12:03:00Z"/>
                    <w:rFonts w:ascii="宋体" w:hAnsi="宋体"/>
                    <w:szCs w:val="21"/>
                  </w:rPr>
                </w:rPrChange>
              </w:rPr>
            </w:pPr>
            <w:ins w:id="6256" w:author="Huo Beata" w:date="2020-09-09T12:03:00Z">
              <w:r>
                <w:rPr>
                  <w:rFonts w:hint="eastAsia" w:ascii="Times New Roman" w:hAnsi="Times New Roman" w:cs="Times New Roman"/>
                  <w:color w:val="auto"/>
                  <w:szCs w:val="21"/>
                  <w:rPrChange w:id="6257" w:author="小多 [2]" w:date="2020-09-23T09:33:07Z">
                    <w:rPr>
                      <w:rFonts w:hint="eastAsia" w:ascii="宋体" w:hAnsi="宋体"/>
                      <w:szCs w:val="21"/>
                    </w:rPr>
                  </w:rPrChange>
                </w:rPr>
                <w:t>相同</w:t>
              </w:r>
            </w:ins>
          </w:p>
        </w:tc>
        <w:tc>
          <w:tcPr>
            <w:tcW w:w="1309" w:type="dxa"/>
            <w:vMerge w:val="continue"/>
            <w:vAlign w:val="center"/>
            <w:tcPrChange w:id="6258" w:author="521" w:date="2020-09-19T09:41:08Z">
              <w:tcPr>
                <w:tcW w:w="1835" w:type="dxa"/>
                <w:vMerge w:val="continue"/>
                <w:vAlign w:val="center"/>
              </w:tcPr>
            </w:tcPrChange>
          </w:tcPr>
          <w:p>
            <w:pPr>
              <w:jc w:val="center"/>
              <w:rPr>
                <w:ins w:id="6259" w:author="Huo Beata" w:date="2020-09-09T12:03:00Z"/>
                <w:rFonts w:ascii="Times New Roman" w:hAnsi="Times New Roman" w:cs="Times New Roman"/>
                <w:color w:val="auto"/>
                <w:szCs w:val="21"/>
                <w:rPrChange w:id="6260" w:author="小多 [2]" w:date="2020-09-23T09:33:07Z">
                  <w:rPr>
                    <w:ins w:id="6261"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263"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551" w:hRule="atLeast"/>
          <w:jc w:val="center"/>
          <w:ins w:id="6262" w:author="Huo Beata" w:date="2020-09-09T12:03:00Z"/>
          <w:trPrChange w:id="6263" w:author="521" w:date="2020-09-19T09:41:08Z">
            <w:trPr>
              <w:trHeight w:val="551" w:hRule="atLeast"/>
              <w:jc w:val="center"/>
            </w:trPr>
          </w:trPrChange>
        </w:trPr>
        <w:tc>
          <w:tcPr>
            <w:tcW w:w="1178" w:type="dxa"/>
            <w:vAlign w:val="center"/>
            <w:tcPrChange w:id="6264" w:author="521" w:date="2020-09-19T09:41:08Z">
              <w:tcPr>
                <w:tcW w:w="704" w:type="dxa"/>
                <w:vAlign w:val="center"/>
              </w:tcPr>
            </w:tcPrChange>
          </w:tcPr>
          <w:p>
            <w:pPr>
              <w:jc w:val="center"/>
              <w:rPr>
                <w:ins w:id="6265" w:author="Huo Beata" w:date="2020-09-09T12:03:00Z"/>
                <w:rFonts w:ascii="Times New Roman" w:hAnsi="Times New Roman" w:cs="Times New Roman"/>
                <w:color w:val="auto"/>
                <w:szCs w:val="21"/>
                <w:rPrChange w:id="6266" w:author="小多 [2]" w:date="2020-09-23T09:33:07Z">
                  <w:rPr>
                    <w:ins w:id="6267" w:author="Huo Beata" w:date="2020-09-09T12:03:00Z"/>
                    <w:rFonts w:ascii="宋体" w:hAnsi="宋体"/>
                    <w:szCs w:val="21"/>
                  </w:rPr>
                </w:rPrChange>
              </w:rPr>
            </w:pPr>
            <w:ins w:id="6268" w:author="Huo Beata" w:date="2020-09-09T12:03:00Z">
              <w:r>
                <w:rPr>
                  <w:rFonts w:hint="eastAsia" w:ascii="Times New Roman" w:hAnsi="Times New Roman" w:cs="Times New Roman"/>
                  <w:bCs/>
                  <w:color w:val="auto"/>
                  <w:szCs w:val="21"/>
                  <w:rPrChange w:id="6269" w:author="小多 [2]" w:date="2020-09-23T16:23:45Z">
                    <w:rPr>
                      <w:rFonts w:hint="eastAsia" w:ascii="Times New Roman" w:hAnsi="Times New Roman" w:cs="Times New Roman"/>
                      <w:bCs/>
                      <w:color w:val="FF0000"/>
                      <w:szCs w:val="21"/>
                    </w:rPr>
                  </w:rPrChange>
                </w:rPr>
                <w:t>防范措施和警告</w:t>
              </w:r>
            </w:ins>
          </w:p>
        </w:tc>
        <w:tc>
          <w:tcPr>
            <w:tcW w:w="4166" w:type="dxa"/>
            <w:vAlign w:val="center"/>
            <w:tcPrChange w:id="6271" w:author="521" w:date="2020-09-19T09:41:08Z">
              <w:tcPr>
                <w:tcW w:w="5528" w:type="dxa"/>
                <w:vAlign w:val="center"/>
              </w:tcPr>
            </w:tcPrChange>
          </w:tcPr>
          <w:p>
            <w:pPr>
              <w:rPr>
                <w:ins w:id="6272" w:author="Huo Beata" w:date="2020-09-09T12:03:00Z"/>
                <w:del w:id="6273" w:author="小多" w:date="2020-09-16T19:58:00Z"/>
                <w:rFonts w:ascii="Times New Roman" w:hAnsi="Times New Roman" w:cs="Times New Roman"/>
                <w:color w:val="auto"/>
                <w:szCs w:val="21"/>
                <w:rPrChange w:id="6274" w:author="小多 [2]" w:date="2020-09-23T09:33:07Z">
                  <w:rPr>
                    <w:ins w:id="6275" w:author="Huo Beata" w:date="2020-09-09T12:03:00Z"/>
                    <w:del w:id="6276" w:author="小多" w:date="2020-09-16T19:58:00Z"/>
                    <w:rFonts w:ascii="宋体" w:hAnsi="宋体"/>
                    <w:szCs w:val="21"/>
                  </w:rPr>
                </w:rPrChange>
              </w:rPr>
            </w:pPr>
            <w:ins w:id="6277" w:author="Huo Beata" w:date="2020-09-09T12:03:00Z">
              <w:r>
                <w:rPr>
                  <w:rFonts w:hint="eastAsia" w:ascii="Times New Roman" w:hAnsi="Times New Roman" w:cs="Times New Roman"/>
                  <w:color w:val="auto"/>
                  <w:szCs w:val="21"/>
                  <w:rPrChange w:id="6278" w:author="小多 [2]" w:date="2020-09-23T09:33:07Z">
                    <w:rPr>
                      <w:rFonts w:hint="eastAsia" w:ascii="宋体" w:hAnsi="宋体"/>
                      <w:szCs w:val="21"/>
                    </w:rPr>
                  </w:rPrChange>
                </w:rPr>
                <w:t>注意：如果电脑主机不是在本公司购买，本公司将不提供电脑硬件及操作系统方面的维护。</w:t>
              </w:r>
            </w:ins>
          </w:p>
          <w:p>
            <w:pPr>
              <w:rPr>
                <w:ins w:id="6279" w:author="Huo Beata" w:date="2020-09-09T12:03:00Z"/>
                <w:del w:id="6280" w:author="yongbao zhang" w:date="2020-09-15T20:40:00Z"/>
                <w:rFonts w:ascii="Times New Roman" w:hAnsi="Times New Roman" w:cs="Times New Roman"/>
                <w:color w:val="auto"/>
                <w:szCs w:val="21"/>
                <w:rPrChange w:id="6281" w:author="小多 [2]" w:date="2020-09-23T09:33:07Z">
                  <w:rPr>
                    <w:ins w:id="6282" w:author="Huo Beata" w:date="2020-09-09T12:03:00Z"/>
                    <w:del w:id="6283" w:author="yongbao zhang" w:date="2020-09-15T20:40:00Z"/>
                    <w:rFonts w:ascii="宋体" w:hAnsi="宋体"/>
                    <w:szCs w:val="21"/>
                  </w:rPr>
                </w:rPrChange>
              </w:rPr>
            </w:pPr>
            <w:ins w:id="6284" w:author="Huo Beata" w:date="2020-09-09T12:03:00Z">
              <w:del w:id="6285" w:author="yongbao zhang" w:date="2020-09-15T20:40:00Z">
                <w:r>
                  <w:rPr>
                    <w:rFonts w:hint="eastAsia" w:ascii="Times New Roman" w:hAnsi="Times New Roman" w:cs="Times New Roman"/>
                    <w:color w:val="auto"/>
                    <w:szCs w:val="21"/>
                    <w:rPrChange w:id="6286" w:author="小多 [2]" w:date="2020-09-23T09:33:07Z">
                      <w:rPr>
                        <w:rFonts w:hint="eastAsia" w:ascii="宋体" w:hAnsi="宋体"/>
                        <w:szCs w:val="21"/>
                      </w:rPr>
                    </w:rPrChange>
                  </w:rPr>
                  <w:delText>注意：执行插入操作后，</w:delText>
                </w:r>
              </w:del>
            </w:ins>
            <w:ins w:id="6287" w:author="Huo Beata" w:date="2020-09-09T12:03:00Z">
              <w:del w:id="6288" w:author="yongbao zhang" w:date="2020-09-15T20:40:00Z">
                <w:r>
                  <w:rPr>
                    <w:rFonts w:ascii="Times New Roman" w:hAnsi="Times New Roman" w:cs="Times New Roman"/>
                    <w:color w:val="auto"/>
                    <w:szCs w:val="21"/>
                    <w:rPrChange w:id="6289" w:author="小多 [2]" w:date="2020-09-23T09:33:07Z">
                      <w:rPr>
                        <w:rFonts w:ascii="宋体" w:hAnsi="宋体"/>
                        <w:szCs w:val="21"/>
                      </w:rPr>
                    </w:rPrChange>
                  </w:rPr>
                  <w:delText>ECGAnalyst</w:delText>
                </w:r>
              </w:del>
            </w:ins>
            <w:ins w:id="6290" w:author="Huo Beata" w:date="2020-09-09T12:03:00Z">
              <w:del w:id="6291" w:author="yongbao zhang" w:date="2020-09-15T20:40:00Z">
                <w:r>
                  <w:rPr>
                    <w:rFonts w:hint="eastAsia" w:ascii="Times New Roman" w:hAnsi="Times New Roman" w:cs="Times New Roman"/>
                    <w:color w:val="auto"/>
                    <w:szCs w:val="21"/>
                    <w:rPrChange w:id="6292" w:author="小多 [2]" w:date="2020-09-23T09:33:07Z">
                      <w:rPr>
                        <w:rFonts w:hint="eastAsia" w:ascii="宋体" w:hAnsi="宋体"/>
                        <w:szCs w:val="21"/>
                      </w:rPr>
                    </w:rPrChange>
                  </w:rPr>
                  <w:delText>将自动重新分析统计心律事件。</w:delText>
                </w:r>
              </w:del>
            </w:ins>
          </w:p>
          <w:p>
            <w:pPr>
              <w:rPr>
                <w:ins w:id="6293" w:author="Huo Beata" w:date="2020-09-09T12:03:00Z"/>
                <w:del w:id="6294" w:author="yongbao zhang" w:date="2020-09-15T20:40:00Z"/>
                <w:rFonts w:ascii="Times New Roman" w:hAnsi="Times New Roman" w:cs="Times New Roman"/>
                <w:color w:val="auto"/>
                <w:szCs w:val="21"/>
                <w:rPrChange w:id="6295" w:author="小多 [2]" w:date="2020-09-23T09:33:07Z">
                  <w:rPr>
                    <w:ins w:id="6296" w:author="Huo Beata" w:date="2020-09-09T12:03:00Z"/>
                    <w:del w:id="6297" w:author="yongbao zhang" w:date="2020-09-15T20:40:00Z"/>
                    <w:rFonts w:ascii="宋体" w:hAnsi="宋体"/>
                    <w:szCs w:val="21"/>
                  </w:rPr>
                </w:rPrChange>
              </w:rPr>
            </w:pPr>
            <w:ins w:id="6298" w:author="Huo Beata" w:date="2020-09-09T12:03:00Z">
              <w:del w:id="6299" w:author="yongbao zhang" w:date="2020-09-15T20:40:00Z">
                <w:r>
                  <w:rPr>
                    <w:rFonts w:hint="eastAsia" w:ascii="Times New Roman" w:hAnsi="Times New Roman" w:cs="Times New Roman"/>
                    <w:color w:val="auto"/>
                    <w:szCs w:val="21"/>
                    <w:rPrChange w:id="6300" w:author="小多 [2]" w:date="2020-09-23T09:33:07Z">
                      <w:rPr>
                        <w:rFonts w:hint="eastAsia" w:ascii="宋体" w:hAnsi="宋体"/>
                        <w:szCs w:val="21"/>
                      </w:rPr>
                    </w:rPrChange>
                  </w:rPr>
                  <w:delText>注意：执行删除操作后，</w:delText>
                </w:r>
              </w:del>
            </w:ins>
            <w:ins w:id="6301" w:author="Huo Beata" w:date="2020-09-09T12:03:00Z">
              <w:del w:id="6302" w:author="yongbao zhang" w:date="2020-09-15T20:40:00Z">
                <w:r>
                  <w:rPr>
                    <w:rFonts w:ascii="Times New Roman" w:hAnsi="Times New Roman" w:cs="Times New Roman"/>
                    <w:color w:val="auto"/>
                    <w:szCs w:val="21"/>
                    <w:rPrChange w:id="6303" w:author="小多 [2]" w:date="2020-09-23T09:33:07Z">
                      <w:rPr>
                        <w:rFonts w:ascii="宋体" w:hAnsi="宋体"/>
                        <w:szCs w:val="21"/>
                      </w:rPr>
                    </w:rPrChange>
                  </w:rPr>
                  <w:delText>ECGAnalyst</w:delText>
                </w:r>
              </w:del>
            </w:ins>
            <w:ins w:id="6304" w:author="Huo Beata" w:date="2020-09-09T12:03:00Z">
              <w:del w:id="6305" w:author="yongbao zhang" w:date="2020-09-15T20:40:00Z">
                <w:r>
                  <w:rPr>
                    <w:rFonts w:hint="eastAsia" w:ascii="Times New Roman" w:hAnsi="Times New Roman" w:cs="Times New Roman"/>
                    <w:color w:val="auto"/>
                    <w:szCs w:val="21"/>
                    <w:rPrChange w:id="6306" w:author="小多 [2]" w:date="2020-09-23T09:33:07Z">
                      <w:rPr>
                        <w:rFonts w:hint="eastAsia" w:ascii="宋体" w:hAnsi="宋体"/>
                        <w:szCs w:val="21"/>
                      </w:rPr>
                    </w:rPrChange>
                  </w:rPr>
                  <w:delText>将自动重新分析统计心律事件。</w:delText>
                </w:r>
              </w:del>
            </w:ins>
          </w:p>
          <w:p>
            <w:pPr>
              <w:rPr>
                <w:ins w:id="6307" w:author="Huo Beata" w:date="2020-09-09T12:03:00Z"/>
                <w:del w:id="6308" w:author="yongbao zhang" w:date="2020-09-15T20:40:00Z"/>
                <w:rFonts w:ascii="Times New Roman" w:hAnsi="Times New Roman" w:cs="Times New Roman"/>
                <w:color w:val="auto"/>
                <w:szCs w:val="21"/>
                <w:rPrChange w:id="6309" w:author="小多 [2]" w:date="2020-09-23T09:33:07Z">
                  <w:rPr>
                    <w:ins w:id="6310" w:author="Huo Beata" w:date="2020-09-09T12:03:00Z"/>
                    <w:del w:id="6311" w:author="yongbao zhang" w:date="2020-09-15T20:40:00Z"/>
                    <w:rFonts w:ascii="宋体" w:hAnsi="宋体"/>
                    <w:szCs w:val="21"/>
                  </w:rPr>
                </w:rPrChange>
              </w:rPr>
            </w:pPr>
            <w:ins w:id="6312" w:author="Huo Beata" w:date="2020-09-09T12:03:00Z">
              <w:del w:id="6313" w:author="yongbao zhang" w:date="2020-09-15T20:40:00Z">
                <w:r>
                  <w:rPr>
                    <w:rFonts w:hint="eastAsia" w:ascii="Times New Roman" w:hAnsi="Times New Roman" w:cs="Times New Roman"/>
                    <w:color w:val="auto"/>
                    <w:szCs w:val="21"/>
                    <w:rPrChange w:id="6314" w:author="小多 [2]" w:date="2020-09-23T09:33:07Z">
                      <w:rPr>
                        <w:rFonts w:hint="eastAsia" w:ascii="宋体" w:hAnsi="宋体"/>
                        <w:szCs w:val="21"/>
                      </w:rPr>
                    </w:rPrChange>
                  </w:rPr>
                  <w:delText>注意：执行修改操作后，</w:delText>
                </w:r>
              </w:del>
            </w:ins>
            <w:ins w:id="6315" w:author="Huo Beata" w:date="2020-09-09T12:03:00Z">
              <w:del w:id="6316" w:author="yongbao zhang" w:date="2020-09-15T20:40:00Z">
                <w:r>
                  <w:rPr>
                    <w:rFonts w:ascii="Times New Roman" w:hAnsi="Times New Roman" w:cs="Times New Roman"/>
                    <w:color w:val="auto"/>
                    <w:szCs w:val="21"/>
                    <w:rPrChange w:id="6317" w:author="小多 [2]" w:date="2020-09-23T09:33:07Z">
                      <w:rPr>
                        <w:rFonts w:ascii="宋体" w:hAnsi="宋体"/>
                        <w:szCs w:val="21"/>
                      </w:rPr>
                    </w:rPrChange>
                  </w:rPr>
                  <w:delText>ECGAnalyst</w:delText>
                </w:r>
              </w:del>
            </w:ins>
            <w:ins w:id="6318" w:author="Huo Beata" w:date="2020-09-09T12:03:00Z">
              <w:del w:id="6319" w:author="yongbao zhang" w:date="2020-09-15T20:40:00Z">
                <w:r>
                  <w:rPr>
                    <w:rFonts w:hint="eastAsia" w:ascii="Times New Roman" w:hAnsi="Times New Roman" w:cs="Times New Roman"/>
                    <w:color w:val="auto"/>
                    <w:szCs w:val="21"/>
                    <w:rPrChange w:id="6320" w:author="小多 [2]" w:date="2020-09-23T09:33:07Z">
                      <w:rPr>
                        <w:rFonts w:hint="eastAsia" w:ascii="宋体" w:hAnsi="宋体"/>
                        <w:szCs w:val="21"/>
                      </w:rPr>
                    </w:rPrChange>
                  </w:rPr>
                  <w:delText>将自动重新分析统计心律事件。</w:delText>
                </w:r>
              </w:del>
            </w:ins>
          </w:p>
          <w:p>
            <w:pPr>
              <w:rPr>
                <w:ins w:id="6321" w:author="Huo Beata" w:date="2020-09-09T12:03:00Z"/>
                <w:del w:id="6322" w:author="yongbao zhang" w:date="2020-09-15T20:40:00Z"/>
                <w:rFonts w:ascii="Times New Roman" w:hAnsi="Times New Roman" w:cs="Times New Roman"/>
                <w:color w:val="auto"/>
                <w:szCs w:val="21"/>
                <w:rPrChange w:id="6323" w:author="小多 [2]" w:date="2020-09-23T09:33:07Z">
                  <w:rPr>
                    <w:ins w:id="6324" w:author="Huo Beata" w:date="2020-09-09T12:03:00Z"/>
                    <w:del w:id="6325" w:author="yongbao zhang" w:date="2020-09-15T20:40:00Z"/>
                    <w:rFonts w:ascii="宋体" w:hAnsi="宋体"/>
                    <w:szCs w:val="21"/>
                  </w:rPr>
                </w:rPrChange>
              </w:rPr>
            </w:pPr>
            <w:ins w:id="6326" w:author="Huo Beata" w:date="2020-09-09T12:03:00Z">
              <w:del w:id="6327" w:author="yongbao zhang" w:date="2020-09-15T20:40:00Z">
                <w:r>
                  <w:rPr>
                    <w:rFonts w:hint="eastAsia" w:ascii="Times New Roman" w:hAnsi="Times New Roman" w:cs="Times New Roman"/>
                    <w:color w:val="auto"/>
                    <w:szCs w:val="21"/>
                    <w:rPrChange w:id="6328" w:author="小多 [2]" w:date="2020-09-23T09:33:07Z">
                      <w:rPr>
                        <w:rFonts w:hint="eastAsia" w:ascii="宋体" w:hAnsi="宋体"/>
                        <w:szCs w:val="21"/>
                      </w:rPr>
                    </w:rPrChange>
                  </w:rPr>
                  <w:delText>注意：被拖拉的模板将被合并到拖拉放下的目标模板中。</w:delText>
                </w:r>
              </w:del>
            </w:ins>
          </w:p>
          <w:p>
            <w:pPr>
              <w:rPr>
                <w:ins w:id="6329" w:author="Huo Beata" w:date="2020-09-09T12:03:00Z"/>
                <w:rFonts w:ascii="Times New Roman" w:hAnsi="Times New Roman" w:cs="Times New Roman"/>
                <w:color w:val="auto"/>
                <w:szCs w:val="21"/>
                <w:rPrChange w:id="6330" w:author="小多 [2]" w:date="2020-09-23T09:33:07Z">
                  <w:rPr>
                    <w:ins w:id="6331" w:author="Huo Beata" w:date="2020-09-09T12:03:00Z"/>
                    <w:rFonts w:ascii="宋体" w:hAnsi="宋体"/>
                    <w:szCs w:val="21"/>
                  </w:rPr>
                </w:rPrChange>
              </w:rPr>
            </w:pPr>
            <w:ins w:id="6332" w:author="Huo Beata" w:date="2020-09-09T12:03:00Z">
              <w:del w:id="6333" w:author="yongbao zhang" w:date="2020-09-15T20:40:00Z">
                <w:r>
                  <w:rPr>
                    <w:rFonts w:hint="eastAsia" w:ascii="Times New Roman" w:hAnsi="Times New Roman" w:cs="Times New Roman"/>
                    <w:color w:val="auto"/>
                    <w:szCs w:val="21"/>
                    <w:rPrChange w:id="6334" w:author="小多 [2]" w:date="2020-09-23T09:33:07Z">
                      <w:rPr>
                        <w:rFonts w:hint="eastAsia" w:ascii="宋体" w:hAnsi="宋体"/>
                        <w:szCs w:val="21"/>
                      </w:rPr>
                    </w:rPrChange>
                  </w:rPr>
                  <w:delText>注意：“检测房颤”是采用对异常</w:delText>
                </w:r>
              </w:del>
            </w:ins>
            <w:ins w:id="6335" w:author="Huo Beata" w:date="2020-09-09T12:03:00Z">
              <w:del w:id="6336" w:author="yongbao zhang" w:date="2020-09-15T20:40:00Z">
                <w:r>
                  <w:rPr>
                    <w:rFonts w:ascii="Times New Roman" w:hAnsi="Times New Roman" w:cs="Times New Roman"/>
                    <w:color w:val="auto"/>
                    <w:szCs w:val="21"/>
                    <w:rPrChange w:id="6337" w:author="小多 [2]" w:date="2020-09-23T09:33:07Z">
                      <w:rPr>
                        <w:rFonts w:ascii="宋体" w:hAnsi="宋体"/>
                        <w:szCs w:val="21"/>
                      </w:rPr>
                    </w:rPrChange>
                  </w:rPr>
                  <w:delText xml:space="preserve">R-R </w:delText>
                </w:r>
              </w:del>
            </w:ins>
            <w:ins w:id="6338" w:author="Huo Beata" w:date="2020-09-09T12:03:00Z">
              <w:del w:id="6339" w:author="yongbao zhang" w:date="2020-09-15T20:40:00Z">
                <w:r>
                  <w:rPr>
                    <w:rFonts w:hint="eastAsia" w:ascii="Times New Roman" w:hAnsi="Times New Roman" w:cs="Times New Roman"/>
                    <w:color w:val="auto"/>
                    <w:szCs w:val="21"/>
                    <w:rPrChange w:id="6340" w:author="小多 [2]" w:date="2020-09-23T09:33:07Z">
                      <w:rPr>
                        <w:rFonts w:hint="eastAsia" w:ascii="宋体" w:hAnsi="宋体"/>
                        <w:szCs w:val="21"/>
                      </w:rPr>
                    </w:rPrChange>
                  </w:rPr>
                  <w:delText>节律的分析来检测房颤，检测结果只是作为编辑的辅助手段，必须经过医生的确认。</w:delText>
                </w:r>
              </w:del>
            </w:ins>
          </w:p>
        </w:tc>
        <w:tc>
          <w:tcPr>
            <w:tcW w:w="5288" w:type="dxa"/>
            <w:vAlign w:val="center"/>
            <w:tcPrChange w:id="6341" w:author="521" w:date="2020-09-19T09:41:08Z">
              <w:tcPr>
                <w:tcW w:w="4253" w:type="dxa"/>
                <w:vAlign w:val="center"/>
              </w:tcPr>
            </w:tcPrChange>
          </w:tcPr>
          <w:p>
            <w:pPr>
              <w:rPr>
                <w:ins w:id="6342" w:author="Huo Beata" w:date="2020-09-09T12:03:00Z"/>
                <w:del w:id="6343" w:author="小多" w:date="2020-09-16T19:58:00Z"/>
                <w:rFonts w:ascii="Times New Roman" w:hAnsi="Times New Roman" w:cs="Times New Roman"/>
                <w:color w:val="auto"/>
                <w:szCs w:val="21"/>
                <w:rPrChange w:id="6344" w:author="小多 [2]" w:date="2020-09-23T09:33:07Z">
                  <w:rPr>
                    <w:ins w:id="6345" w:author="Huo Beata" w:date="2020-09-09T12:03:00Z"/>
                    <w:del w:id="6346" w:author="小多" w:date="2020-09-16T19:58:00Z"/>
                    <w:rFonts w:ascii="宋体" w:hAnsi="宋体"/>
                    <w:szCs w:val="21"/>
                  </w:rPr>
                </w:rPrChange>
              </w:rPr>
            </w:pPr>
            <w:ins w:id="6347" w:author="Huo Beata" w:date="2020-09-09T12:03:00Z">
              <w:r>
                <w:rPr>
                  <w:rFonts w:hint="eastAsia" w:ascii="Times New Roman" w:hAnsi="Times New Roman" w:cs="Times New Roman"/>
                  <w:color w:val="auto"/>
                  <w:szCs w:val="21"/>
                  <w:rPrChange w:id="6348" w:author="小多 [2]" w:date="2020-09-23T09:33:07Z">
                    <w:rPr>
                      <w:rFonts w:hint="eastAsia" w:ascii="宋体" w:hAnsi="宋体"/>
                      <w:szCs w:val="21"/>
                    </w:rPr>
                  </w:rPrChange>
                </w:rPr>
                <w:t>注意：如果电脑主机不是在本公司购买，本公司将不提供电脑硬件及操作系统方面的维护。</w:t>
              </w:r>
            </w:ins>
          </w:p>
          <w:p>
            <w:pPr>
              <w:rPr>
                <w:ins w:id="6349" w:author="Huo Beata" w:date="2020-09-09T12:03:00Z"/>
                <w:rFonts w:ascii="Times New Roman" w:hAnsi="Times New Roman" w:cs="Times New Roman"/>
                <w:color w:val="auto"/>
                <w:szCs w:val="21"/>
                <w:rPrChange w:id="6350" w:author="小多 [2]" w:date="2020-09-23T09:33:07Z">
                  <w:rPr>
                    <w:ins w:id="6351" w:author="Huo Beata" w:date="2020-09-09T12:03:00Z"/>
                    <w:rFonts w:ascii="宋体" w:hAnsi="宋体"/>
                    <w:szCs w:val="21"/>
                  </w:rPr>
                </w:rPrChange>
              </w:rPr>
            </w:pPr>
          </w:p>
        </w:tc>
        <w:tc>
          <w:tcPr>
            <w:tcW w:w="1528" w:type="dxa"/>
            <w:vAlign w:val="center"/>
            <w:tcPrChange w:id="6352" w:author="521" w:date="2020-09-19T09:41:08Z">
              <w:tcPr>
                <w:tcW w:w="1149" w:type="dxa"/>
                <w:vAlign w:val="center"/>
              </w:tcPr>
            </w:tcPrChange>
          </w:tcPr>
          <w:p>
            <w:pPr>
              <w:jc w:val="center"/>
              <w:rPr>
                <w:ins w:id="6353" w:author="Huo Beata" w:date="2020-09-09T12:03:00Z"/>
                <w:rFonts w:ascii="Times New Roman" w:hAnsi="Times New Roman" w:cs="Times New Roman"/>
                <w:color w:val="auto"/>
                <w:szCs w:val="21"/>
                <w:rPrChange w:id="6354" w:author="小多 [2]" w:date="2020-09-23T09:33:07Z">
                  <w:rPr>
                    <w:ins w:id="6355" w:author="Huo Beata" w:date="2020-09-09T12:03:00Z"/>
                    <w:rFonts w:ascii="宋体" w:hAnsi="宋体"/>
                    <w:szCs w:val="21"/>
                  </w:rPr>
                </w:rPrChange>
              </w:rPr>
            </w:pPr>
            <w:ins w:id="6356" w:author="Huo Beata" w:date="2020-09-09T12:03:00Z">
              <w:r>
                <w:rPr>
                  <w:rFonts w:hint="eastAsia" w:ascii="Times New Roman" w:hAnsi="Times New Roman" w:cs="Times New Roman"/>
                  <w:color w:val="auto"/>
                  <w:szCs w:val="21"/>
                  <w:rPrChange w:id="6357" w:author="小多 [2]" w:date="2020-09-23T09:33:07Z">
                    <w:rPr>
                      <w:rFonts w:hint="eastAsia" w:ascii="宋体" w:hAnsi="宋体"/>
                      <w:szCs w:val="21"/>
                    </w:rPr>
                  </w:rPrChange>
                </w:rPr>
                <w:t>基本相同</w:t>
              </w:r>
            </w:ins>
          </w:p>
        </w:tc>
        <w:tc>
          <w:tcPr>
            <w:tcW w:w="1309" w:type="dxa"/>
            <w:vMerge w:val="continue"/>
            <w:vAlign w:val="center"/>
            <w:tcPrChange w:id="6358" w:author="521" w:date="2020-09-19T09:41:08Z">
              <w:tcPr>
                <w:tcW w:w="1835" w:type="dxa"/>
                <w:vMerge w:val="continue"/>
                <w:vAlign w:val="center"/>
              </w:tcPr>
            </w:tcPrChange>
          </w:tcPr>
          <w:p>
            <w:pPr>
              <w:jc w:val="center"/>
              <w:rPr>
                <w:ins w:id="6359" w:author="Huo Beata" w:date="2020-09-09T12:03:00Z"/>
                <w:rFonts w:ascii="Times New Roman" w:hAnsi="Times New Roman" w:cs="Times New Roman"/>
                <w:color w:val="auto"/>
                <w:szCs w:val="21"/>
                <w:rPrChange w:id="6360" w:author="小多 [2]" w:date="2020-09-23T09:33:07Z">
                  <w:rPr>
                    <w:ins w:id="6361" w:author="Huo Beata" w:date="2020-09-09T12:03:00Z"/>
                    <w:rFonts w:ascii="宋体" w:hAnsi="宋体"/>
                    <w:szCs w:val="21"/>
                  </w:rPr>
                </w:rPrChang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Change w:id="6363" w:author="521" w:date="2020-09-19T09:41:08Z">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blPrExChange>
        </w:tblPrEx>
        <w:trPr>
          <w:trHeight w:val="564" w:hRule="atLeast"/>
          <w:jc w:val="center"/>
          <w:ins w:id="6362" w:author="Huo Beata" w:date="2020-09-09T12:03:00Z"/>
          <w:trPrChange w:id="6363" w:author="521" w:date="2020-09-19T09:41:08Z">
            <w:trPr>
              <w:trHeight w:val="564" w:hRule="atLeast"/>
              <w:jc w:val="center"/>
            </w:trPr>
          </w:trPrChange>
        </w:trPr>
        <w:tc>
          <w:tcPr>
            <w:tcW w:w="1178" w:type="dxa"/>
            <w:vAlign w:val="center"/>
            <w:tcPrChange w:id="6364" w:author="521" w:date="2020-09-19T09:41:08Z">
              <w:tcPr>
                <w:tcW w:w="704" w:type="dxa"/>
                <w:vAlign w:val="center"/>
              </w:tcPr>
            </w:tcPrChange>
          </w:tcPr>
          <w:p>
            <w:pPr>
              <w:jc w:val="center"/>
              <w:rPr>
                <w:ins w:id="6365" w:author="Huo Beata" w:date="2020-09-09T12:03:00Z"/>
                <w:rFonts w:ascii="Times New Roman" w:hAnsi="Times New Roman" w:cs="Times New Roman"/>
                <w:color w:val="auto"/>
                <w:szCs w:val="21"/>
                <w:rPrChange w:id="6366" w:author="小多 [2]" w:date="2020-09-23T16:23:45Z">
                  <w:rPr>
                    <w:ins w:id="6367" w:author="Huo Beata" w:date="2020-09-09T12:03:00Z"/>
                    <w:rFonts w:ascii="宋体" w:hAnsi="宋体"/>
                    <w:color w:val="FF0000"/>
                    <w:szCs w:val="21"/>
                  </w:rPr>
                </w:rPrChange>
              </w:rPr>
            </w:pPr>
            <w:ins w:id="6368" w:author="Huo Beata" w:date="2020-09-09T12:03:00Z">
              <w:r>
                <w:rPr>
                  <w:rFonts w:hint="eastAsia" w:ascii="Times New Roman" w:hAnsi="Times New Roman" w:cs="Times New Roman"/>
                  <w:bCs/>
                  <w:color w:val="auto"/>
                  <w:szCs w:val="21"/>
                  <w:rPrChange w:id="6369" w:author="小多 [2]" w:date="2020-09-23T16:23:45Z">
                    <w:rPr>
                      <w:rFonts w:hint="eastAsia" w:ascii="Times New Roman" w:hAnsi="Times New Roman" w:cs="Times New Roman"/>
                      <w:bCs/>
                      <w:color w:val="FF0000"/>
                      <w:szCs w:val="21"/>
                    </w:rPr>
                  </w:rPrChange>
                </w:rPr>
                <w:t>灭菌</w:t>
              </w:r>
            </w:ins>
            <w:ins w:id="6371" w:author="Huo Beata" w:date="2020-09-09T12:03:00Z">
              <w:r>
                <w:rPr>
                  <w:rFonts w:ascii="Times New Roman" w:hAnsi="Times New Roman" w:cs="Times New Roman"/>
                  <w:bCs/>
                  <w:color w:val="auto"/>
                  <w:szCs w:val="21"/>
                  <w:rPrChange w:id="6372" w:author="小多 [2]" w:date="2020-09-23T16:23:45Z">
                    <w:rPr>
                      <w:rFonts w:ascii="Times New Roman" w:hAnsi="Times New Roman" w:cs="Times New Roman"/>
                      <w:bCs/>
                      <w:color w:val="FF0000"/>
                      <w:szCs w:val="21"/>
                    </w:rPr>
                  </w:rPrChange>
                </w:rPr>
                <w:t>/</w:t>
              </w:r>
            </w:ins>
            <w:ins w:id="6374" w:author="Huo Beata" w:date="2020-09-09T12:03:00Z">
              <w:r>
                <w:rPr>
                  <w:rFonts w:hint="eastAsia" w:ascii="Times New Roman" w:hAnsi="Times New Roman" w:cs="Times New Roman"/>
                  <w:bCs/>
                  <w:color w:val="auto"/>
                  <w:szCs w:val="21"/>
                  <w:rPrChange w:id="6375" w:author="小多 [2]" w:date="2020-09-23T16:23:45Z">
                    <w:rPr>
                      <w:rFonts w:hint="eastAsia" w:ascii="Times New Roman" w:hAnsi="Times New Roman"/>
                      <w:bCs/>
                      <w:color w:val="FF0000"/>
                      <w:szCs w:val="21"/>
                    </w:rPr>
                  </w:rPrChange>
                </w:rPr>
                <w:t>消毒方式</w:t>
              </w:r>
            </w:ins>
          </w:p>
        </w:tc>
        <w:tc>
          <w:tcPr>
            <w:tcW w:w="4166" w:type="dxa"/>
            <w:vAlign w:val="center"/>
            <w:tcPrChange w:id="6377" w:author="521" w:date="2020-09-19T09:41:08Z">
              <w:tcPr>
                <w:tcW w:w="5528" w:type="dxa"/>
                <w:vAlign w:val="center"/>
              </w:tcPr>
            </w:tcPrChange>
          </w:tcPr>
          <w:p>
            <w:pPr>
              <w:jc w:val="center"/>
              <w:rPr>
                <w:ins w:id="6378" w:author="Huo Beata" w:date="2020-09-09T12:03:00Z"/>
                <w:rFonts w:ascii="Times New Roman" w:hAnsi="Times New Roman" w:cs="Times New Roman"/>
                <w:color w:val="auto"/>
                <w:szCs w:val="21"/>
                <w:rPrChange w:id="6379" w:author="小多 [2]" w:date="2020-09-23T09:33:07Z">
                  <w:rPr>
                    <w:ins w:id="6380" w:author="Huo Beata" w:date="2020-09-09T12:03:00Z"/>
                    <w:rFonts w:ascii="宋体" w:hAnsi="宋体"/>
                    <w:szCs w:val="21"/>
                  </w:rPr>
                </w:rPrChange>
              </w:rPr>
            </w:pPr>
            <w:ins w:id="6381" w:author="Huo Beata" w:date="2020-09-09T12:03:00Z">
              <w:r>
                <w:rPr>
                  <w:rFonts w:hint="eastAsia" w:ascii="Times New Roman" w:hAnsi="Times New Roman" w:cs="Times New Roman"/>
                  <w:color w:val="auto"/>
                  <w:szCs w:val="21"/>
                  <w:rPrChange w:id="6382" w:author="小多 [2]" w:date="2020-09-23T09:33:07Z">
                    <w:rPr>
                      <w:rFonts w:hint="eastAsia" w:ascii="宋体" w:hAnsi="宋体"/>
                      <w:szCs w:val="21"/>
                    </w:rPr>
                  </w:rPrChange>
                </w:rPr>
                <w:t>不适用</w:t>
              </w:r>
            </w:ins>
          </w:p>
        </w:tc>
        <w:tc>
          <w:tcPr>
            <w:tcW w:w="5288" w:type="dxa"/>
            <w:vAlign w:val="center"/>
            <w:tcPrChange w:id="6383" w:author="521" w:date="2020-09-19T09:41:08Z">
              <w:tcPr>
                <w:tcW w:w="4253" w:type="dxa"/>
                <w:vAlign w:val="center"/>
              </w:tcPr>
            </w:tcPrChange>
          </w:tcPr>
          <w:p>
            <w:pPr>
              <w:jc w:val="center"/>
              <w:rPr>
                <w:ins w:id="6384" w:author="Huo Beata" w:date="2020-09-09T12:03:00Z"/>
                <w:rFonts w:ascii="Times New Roman" w:hAnsi="Times New Roman" w:cs="Times New Roman"/>
                <w:color w:val="auto"/>
                <w:szCs w:val="21"/>
                <w:rPrChange w:id="6385" w:author="小多 [2]" w:date="2020-09-23T09:33:07Z">
                  <w:rPr>
                    <w:ins w:id="6386" w:author="Huo Beata" w:date="2020-09-09T12:03:00Z"/>
                    <w:rFonts w:ascii="宋体" w:hAnsi="宋体"/>
                    <w:szCs w:val="21"/>
                  </w:rPr>
                </w:rPrChange>
              </w:rPr>
            </w:pPr>
            <w:ins w:id="6387" w:author="Huo Beata" w:date="2020-09-09T12:03:00Z">
              <w:r>
                <w:rPr>
                  <w:rFonts w:hint="eastAsia" w:ascii="Times New Roman" w:hAnsi="Times New Roman" w:cs="Times New Roman"/>
                  <w:color w:val="auto"/>
                  <w:szCs w:val="21"/>
                  <w:rPrChange w:id="6388" w:author="小多 [2]" w:date="2020-09-23T09:33:07Z">
                    <w:rPr>
                      <w:rFonts w:hint="eastAsia" w:ascii="宋体" w:hAnsi="宋体"/>
                      <w:szCs w:val="21"/>
                    </w:rPr>
                  </w:rPrChange>
                </w:rPr>
                <w:t>不适用</w:t>
              </w:r>
            </w:ins>
          </w:p>
        </w:tc>
        <w:tc>
          <w:tcPr>
            <w:tcW w:w="1528" w:type="dxa"/>
            <w:vAlign w:val="center"/>
            <w:tcPrChange w:id="6389" w:author="521" w:date="2020-09-19T09:41:08Z">
              <w:tcPr>
                <w:tcW w:w="1149" w:type="dxa"/>
                <w:vAlign w:val="center"/>
              </w:tcPr>
            </w:tcPrChange>
          </w:tcPr>
          <w:p>
            <w:pPr>
              <w:jc w:val="center"/>
              <w:rPr>
                <w:ins w:id="6390" w:author="Huo Beata" w:date="2020-09-09T12:03:00Z"/>
                <w:rFonts w:ascii="Times New Roman" w:hAnsi="Times New Roman" w:cs="Times New Roman"/>
                <w:color w:val="auto"/>
                <w:szCs w:val="21"/>
                <w:rPrChange w:id="6391" w:author="小多 [2]" w:date="2020-09-23T09:33:07Z">
                  <w:rPr>
                    <w:ins w:id="6392" w:author="Huo Beata" w:date="2020-09-09T12:03:00Z"/>
                    <w:rFonts w:ascii="宋体" w:hAnsi="宋体"/>
                    <w:szCs w:val="21"/>
                  </w:rPr>
                </w:rPrChange>
              </w:rPr>
            </w:pPr>
            <w:ins w:id="6393" w:author="Huo Beata" w:date="2020-09-09T12:03:00Z">
              <w:r>
                <w:rPr>
                  <w:rFonts w:hint="eastAsia" w:ascii="Times New Roman" w:hAnsi="Times New Roman" w:cs="Times New Roman"/>
                  <w:color w:val="auto"/>
                  <w:szCs w:val="21"/>
                  <w:rPrChange w:id="6394" w:author="小多 [2]" w:date="2020-09-23T09:33:07Z">
                    <w:rPr>
                      <w:rFonts w:hint="eastAsia" w:ascii="宋体" w:hAnsi="宋体"/>
                      <w:szCs w:val="21"/>
                    </w:rPr>
                  </w:rPrChange>
                </w:rPr>
                <w:t>相同</w:t>
              </w:r>
            </w:ins>
          </w:p>
        </w:tc>
        <w:tc>
          <w:tcPr>
            <w:tcW w:w="1309" w:type="dxa"/>
            <w:vMerge w:val="continue"/>
            <w:vAlign w:val="center"/>
            <w:tcPrChange w:id="6395" w:author="521" w:date="2020-09-19T09:41:08Z">
              <w:tcPr>
                <w:tcW w:w="1835" w:type="dxa"/>
                <w:vMerge w:val="continue"/>
                <w:vAlign w:val="center"/>
              </w:tcPr>
            </w:tcPrChange>
          </w:tcPr>
          <w:p>
            <w:pPr>
              <w:jc w:val="center"/>
              <w:rPr>
                <w:ins w:id="6396" w:author="Huo Beata" w:date="2020-09-09T12:03:00Z"/>
                <w:rFonts w:ascii="Times New Roman" w:hAnsi="Times New Roman" w:cs="Times New Roman"/>
                <w:color w:val="auto"/>
                <w:szCs w:val="21"/>
                <w:rPrChange w:id="6397" w:author="小多 [2]" w:date="2020-09-23T09:33:07Z">
                  <w:rPr>
                    <w:ins w:id="6398" w:author="Huo Beata" w:date="2020-09-09T12:03:00Z"/>
                    <w:rFonts w:ascii="宋体" w:hAnsi="宋体"/>
                    <w:szCs w:val="21"/>
                  </w:rPr>
                </w:rPrChange>
              </w:rPr>
            </w:pPr>
          </w:p>
        </w:tc>
      </w:tr>
    </w:tbl>
    <w:tbl>
      <w:tblPr>
        <w:tblStyle w:val="16"/>
        <w:tblW w:w="8500"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21"/>
        <w:gridCol w:w="3460"/>
        <w:gridCol w:w="371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6399" w:author="Huo Beata" w:date="2020-09-09T12:03:00Z"/>
        </w:trPr>
        <w:tc>
          <w:tcPr>
            <w:tcW w:w="1321" w:type="dxa"/>
          </w:tcPr>
          <w:p>
            <w:pPr>
              <w:widowControl w:val="0"/>
              <w:numPr>
                <w:ilvl w:val="255"/>
                <w:numId w:val="0"/>
              </w:numPr>
              <w:autoSpaceDE w:val="0"/>
              <w:autoSpaceDN w:val="0"/>
              <w:adjustRightInd w:val="0"/>
              <w:ind w:firstLine="420" w:firstLineChars="200"/>
              <w:jc w:val="center"/>
              <w:rPr>
                <w:del w:id="6400" w:author="Huo Beata" w:date="2020-09-09T12:03:00Z"/>
                <w:rFonts w:ascii="Times New Roman" w:hAnsi="Times New Roman" w:eastAsia="宋体" w:cs="Times New Roman"/>
                <w:color w:val="auto"/>
                <w:kern w:val="2"/>
                <w:sz w:val="21"/>
                <w:szCs w:val="21"/>
                <w:rPrChange w:id="6401" w:author="小多 [2]" w:date="2020-09-23T09:33:07Z">
                  <w:rPr>
                    <w:del w:id="6402" w:author="Huo Beata" w:date="2020-09-09T12:03:00Z"/>
                    <w:rFonts w:ascii="Times New Roman" w:hAnsi="Times New Roman" w:eastAsia="宋体" w:cs="Times New Roman"/>
                    <w:kern w:val="2"/>
                    <w:sz w:val="21"/>
                    <w:szCs w:val="21"/>
                  </w:rPr>
                </w:rPrChange>
              </w:rPr>
            </w:pPr>
            <w:del w:id="6403" w:author="Huo Beata" w:date="2020-09-09T12:03:00Z">
              <w:r>
                <w:rPr>
                  <w:rFonts w:hint="eastAsia" w:ascii="Times New Roman" w:hAnsi="Times New Roman" w:eastAsia="宋体" w:cs="Times New Roman"/>
                  <w:color w:val="auto"/>
                  <w:kern w:val="2"/>
                  <w:sz w:val="21"/>
                  <w:szCs w:val="21"/>
                  <w:rPrChange w:id="6404" w:author="小多 [2]" w:date="2020-09-23T09:33:07Z">
                    <w:rPr>
                      <w:rFonts w:hint="eastAsia" w:ascii="Times New Roman" w:hAnsi="Times New Roman" w:eastAsia="宋体" w:cs="Times New Roman"/>
                      <w:kern w:val="2"/>
                      <w:sz w:val="21"/>
                      <w:szCs w:val="21"/>
                    </w:rPr>
                  </w:rPrChange>
                </w:rPr>
                <w:delText>比较内容</w:delText>
              </w:r>
            </w:del>
          </w:p>
        </w:tc>
        <w:tc>
          <w:tcPr>
            <w:tcW w:w="3460" w:type="dxa"/>
          </w:tcPr>
          <w:p>
            <w:pPr>
              <w:widowControl w:val="0"/>
              <w:numPr>
                <w:ilvl w:val="255"/>
                <w:numId w:val="0"/>
              </w:numPr>
              <w:autoSpaceDE w:val="0"/>
              <w:autoSpaceDN w:val="0"/>
              <w:adjustRightInd w:val="0"/>
              <w:ind w:firstLine="420" w:firstLineChars="200"/>
              <w:jc w:val="center"/>
              <w:rPr>
                <w:del w:id="6405" w:author="Huo Beata" w:date="2020-09-09T12:03:00Z"/>
                <w:rFonts w:ascii="Times New Roman" w:hAnsi="Times New Roman" w:eastAsia="宋体" w:cs="Times New Roman"/>
                <w:color w:val="auto"/>
                <w:kern w:val="2"/>
                <w:sz w:val="21"/>
                <w:szCs w:val="21"/>
                <w:rPrChange w:id="6406" w:author="小多 [2]" w:date="2020-09-23T09:33:07Z">
                  <w:rPr>
                    <w:del w:id="6407" w:author="Huo Beata" w:date="2020-09-09T12:03:00Z"/>
                    <w:rFonts w:ascii="Times New Roman" w:hAnsi="Times New Roman" w:eastAsia="宋体" w:cs="Times New Roman"/>
                    <w:kern w:val="2"/>
                    <w:sz w:val="21"/>
                    <w:szCs w:val="21"/>
                  </w:rPr>
                </w:rPrChange>
              </w:rPr>
            </w:pPr>
            <w:del w:id="6408" w:author="Huo Beata" w:date="2020-09-09T12:03:00Z">
              <w:r>
                <w:rPr>
                  <w:rFonts w:hint="eastAsia" w:ascii="Times New Roman" w:hAnsi="Times New Roman" w:eastAsia="宋体" w:cs="Times New Roman"/>
                  <w:color w:val="auto"/>
                  <w:kern w:val="2"/>
                  <w:sz w:val="21"/>
                  <w:szCs w:val="21"/>
                  <w:rPrChange w:id="6409" w:author="小多 [2]" w:date="2020-09-23T09:33:07Z">
                    <w:rPr>
                      <w:rFonts w:hint="eastAsia" w:ascii="Times New Roman" w:hAnsi="Times New Roman" w:eastAsia="宋体" w:cs="Times New Roman"/>
                      <w:kern w:val="2"/>
                      <w:sz w:val="21"/>
                      <w:szCs w:val="21"/>
                    </w:rPr>
                  </w:rPrChange>
                </w:rPr>
                <w:delText>申报产品</w:delText>
              </w:r>
            </w:del>
          </w:p>
        </w:tc>
        <w:tc>
          <w:tcPr>
            <w:tcW w:w="3719" w:type="dxa"/>
          </w:tcPr>
          <w:p>
            <w:pPr>
              <w:widowControl w:val="0"/>
              <w:numPr>
                <w:ilvl w:val="255"/>
                <w:numId w:val="0"/>
              </w:numPr>
              <w:autoSpaceDE w:val="0"/>
              <w:autoSpaceDN w:val="0"/>
              <w:adjustRightInd w:val="0"/>
              <w:ind w:firstLine="420" w:firstLineChars="200"/>
              <w:jc w:val="center"/>
              <w:rPr>
                <w:del w:id="6410" w:author="Huo Beata" w:date="2020-09-09T12:03:00Z"/>
                <w:rFonts w:ascii="Times New Roman" w:hAnsi="Times New Roman" w:eastAsia="宋体" w:cs="Times New Roman"/>
                <w:color w:val="auto"/>
                <w:kern w:val="2"/>
                <w:sz w:val="21"/>
                <w:szCs w:val="21"/>
                <w:rPrChange w:id="6411" w:author="小多 [2]" w:date="2020-09-23T09:33:07Z">
                  <w:rPr>
                    <w:del w:id="6412" w:author="Huo Beata" w:date="2020-09-09T12:03:00Z"/>
                    <w:rFonts w:ascii="Times New Roman" w:hAnsi="Times New Roman" w:eastAsia="宋体" w:cs="Times New Roman"/>
                    <w:kern w:val="2"/>
                    <w:sz w:val="21"/>
                    <w:szCs w:val="21"/>
                  </w:rPr>
                </w:rPrChange>
              </w:rPr>
            </w:pPr>
            <w:del w:id="6413" w:author="Huo Beata" w:date="2020-09-09T12:03:00Z">
              <w:r>
                <w:rPr>
                  <w:rFonts w:hint="eastAsia" w:ascii="Times New Roman" w:hAnsi="Times New Roman" w:eastAsia="宋体" w:cs="Times New Roman"/>
                  <w:color w:val="auto"/>
                  <w:kern w:val="2"/>
                  <w:sz w:val="21"/>
                  <w:szCs w:val="21"/>
                  <w:rPrChange w:id="6414" w:author="小多 [2]" w:date="2020-09-23T09:33:07Z">
                    <w:rPr>
                      <w:rFonts w:hint="eastAsia" w:ascii="Times New Roman" w:hAnsi="Times New Roman" w:eastAsia="宋体" w:cs="Times New Roman"/>
                      <w:kern w:val="2"/>
                      <w:sz w:val="21"/>
                      <w:szCs w:val="21"/>
                    </w:rPr>
                  </w:rPrChange>
                </w:rPr>
                <w:delText>NMPA批准的对照产品</w:delText>
              </w:r>
            </w:del>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6415" w:author="Huo Beata" w:date="2020-09-09T12:03:00Z"/>
        </w:trPr>
        <w:tc>
          <w:tcPr>
            <w:tcW w:w="1321" w:type="dxa"/>
          </w:tcPr>
          <w:p>
            <w:pPr>
              <w:widowControl w:val="0"/>
              <w:numPr>
                <w:ilvl w:val="255"/>
                <w:numId w:val="0"/>
              </w:numPr>
              <w:autoSpaceDE w:val="0"/>
              <w:autoSpaceDN w:val="0"/>
              <w:adjustRightInd w:val="0"/>
              <w:ind w:firstLine="420" w:firstLineChars="200"/>
              <w:jc w:val="center"/>
              <w:rPr>
                <w:del w:id="6416" w:author="Huo Beata" w:date="2020-09-09T12:03:00Z"/>
                <w:rFonts w:ascii="Times New Roman" w:hAnsi="Times New Roman" w:eastAsia="宋体" w:cs="Times New Roman"/>
                <w:color w:val="auto"/>
                <w:kern w:val="2"/>
                <w:sz w:val="21"/>
                <w:szCs w:val="21"/>
                <w:rPrChange w:id="6417" w:author="小多 [2]" w:date="2020-09-23T09:33:07Z">
                  <w:rPr>
                    <w:del w:id="6418" w:author="Huo Beata" w:date="2020-09-09T12:03:00Z"/>
                    <w:rFonts w:ascii="Times New Roman" w:hAnsi="Times New Roman" w:eastAsia="宋体" w:cs="Times New Roman"/>
                    <w:kern w:val="2"/>
                    <w:sz w:val="21"/>
                    <w:szCs w:val="21"/>
                  </w:rPr>
                </w:rPrChange>
              </w:rPr>
            </w:pPr>
            <w:del w:id="6419" w:author="Huo Beata" w:date="2020-09-09T12:03:00Z">
              <w:r>
                <w:rPr>
                  <w:rFonts w:hint="eastAsia" w:ascii="Times New Roman" w:hAnsi="Times New Roman" w:eastAsia="宋体" w:cs="Times New Roman"/>
                  <w:color w:val="auto"/>
                  <w:kern w:val="2"/>
                  <w:sz w:val="21"/>
                  <w:szCs w:val="21"/>
                  <w:rPrChange w:id="6420" w:author="小多 [2]" w:date="2020-09-23T09:33:07Z">
                    <w:rPr>
                      <w:rFonts w:hint="eastAsia" w:ascii="Times New Roman" w:hAnsi="Times New Roman" w:eastAsia="宋体" w:cs="Times New Roman"/>
                      <w:kern w:val="2"/>
                      <w:sz w:val="21"/>
                      <w:szCs w:val="21"/>
                    </w:rPr>
                  </w:rPrChange>
                </w:rPr>
                <w:delText>产品名称</w:delText>
              </w:r>
            </w:del>
          </w:p>
        </w:tc>
        <w:tc>
          <w:tcPr>
            <w:tcW w:w="3460" w:type="dxa"/>
          </w:tcPr>
          <w:p>
            <w:pPr>
              <w:widowControl w:val="0"/>
              <w:numPr>
                <w:ilvl w:val="255"/>
                <w:numId w:val="0"/>
              </w:numPr>
              <w:autoSpaceDE w:val="0"/>
              <w:autoSpaceDN w:val="0"/>
              <w:adjustRightInd w:val="0"/>
              <w:ind w:firstLine="420" w:firstLineChars="200"/>
              <w:jc w:val="center"/>
              <w:rPr>
                <w:del w:id="6421" w:author="Huo Beata" w:date="2020-09-09T12:03:00Z"/>
                <w:rFonts w:ascii="Times New Roman" w:hAnsi="Times New Roman" w:eastAsia="宋体" w:cs="Times New Roman"/>
                <w:color w:val="auto"/>
                <w:kern w:val="2"/>
                <w:sz w:val="21"/>
                <w:szCs w:val="21"/>
                <w:rPrChange w:id="6422" w:author="小多 [2]" w:date="2020-09-23T09:33:07Z">
                  <w:rPr>
                    <w:del w:id="6423" w:author="Huo Beata" w:date="2020-09-09T12:03:00Z"/>
                    <w:rFonts w:ascii="Times New Roman" w:hAnsi="Times New Roman" w:eastAsia="宋体" w:cs="Times New Roman"/>
                    <w:kern w:val="2"/>
                    <w:sz w:val="21"/>
                    <w:szCs w:val="21"/>
                  </w:rPr>
                </w:rPrChange>
              </w:rPr>
            </w:pPr>
          </w:p>
        </w:tc>
        <w:tc>
          <w:tcPr>
            <w:tcW w:w="3719" w:type="dxa"/>
          </w:tcPr>
          <w:p>
            <w:pPr>
              <w:widowControl w:val="0"/>
              <w:numPr>
                <w:ilvl w:val="255"/>
                <w:numId w:val="0"/>
              </w:numPr>
              <w:autoSpaceDE w:val="0"/>
              <w:autoSpaceDN w:val="0"/>
              <w:adjustRightInd w:val="0"/>
              <w:ind w:firstLine="420" w:firstLineChars="200"/>
              <w:jc w:val="center"/>
              <w:rPr>
                <w:del w:id="6424" w:author="Huo Beata" w:date="2020-09-09T12:03:00Z"/>
                <w:rFonts w:ascii="Times New Roman" w:hAnsi="Times New Roman" w:eastAsia="宋体" w:cs="Times New Roman"/>
                <w:color w:val="auto"/>
                <w:kern w:val="2"/>
                <w:sz w:val="21"/>
                <w:szCs w:val="21"/>
                <w:rPrChange w:id="6425" w:author="小多 [2]" w:date="2020-09-23T09:33:07Z">
                  <w:rPr>
                    <w:del w:id="6426" w:author="Huo Beata" w:date="2020-09-09T12:03:00Z"/>
                    <w:rFonts w:ascii="Times New Roman" w:hAnsi="Times New Roman" w:eastAsia="宋体" w:cs="Times New Roman"/>
                    <w:kern w:val="2"/>
                    <w:sz w:val="21"/>
                    <w:szCs w:val="21"/>
                  </w:rPr>
                </w:rPrChang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del w:id="6427" w:author="Huo Beata" w:date="2020-09-09T12:03:00Z"/>
        </w:trPr>
        <w:tc>
          <w:tcPr>
            <w:tcW w:w="1321" w:type="dxa"/>
          </w:tcPr>
          <w:p>
            <w:pPr>
              <w:widowControl w:val="0"/>
              <w:numPr>
                <w:ilvl w:val="255"/>
                <w:numId w:val="0"/>
              </w:numPr>
              <w:autoSpaceDE w:val="0"/>
              <w:autoSpaceDN w:val="0"/>
              <w:adjustRightInd w:val="0"/>
              <w:ind w:firstLine="420" w:firstLineChars="200"/>
              <w:jc w:val="center"/>
              <w:rPr>
                <w:del w:id="6428" w:author="Huo Beata" w:date="2020-09-09T12:03:00Z"/>
                <w:rFonts w:ascii="Times New Roman" w:hAnsi="Times New Roman" w:eastAsia="宋体" w:cs="Times New Roman"/>
                <w:color w:val="auto"/>
                <w:kern w:val="2"/>
                <w:sz w:val="21"/>
                <w:szCs w:val="21"/>
                <w:rPrChange w:id="6429" w:author="小多 [2]" w:date="2020-09-23T09:33:07Z">
                  <w:rPr>
                    <w:del w:id="6430" w:author="Huo Beata" w:date="2020-09-09T12:03:00Z"/>
                    <w:rFonts w:ascii="Times New Roman" w:hAnsi="Times New Roman" w:eastAsia="宋体" w:cs="Times New Roman"/>
                    <w:kern w:val="2"/>
                    <w:sz w:val="21"/>
                    <w:szCs w:val="21"/>
                  </w:rPr>
                </w:rPrChange>
              </w:rPr>
            </w:pPr>
            <w:del w:id="6431" w:author="Huo Beata" w:date="2020-09-09T12:03:00Z">
              <w:r>
                <w:rPr>
                  <w:rFonts w:hint="eastAsia" w:ascii="Times New Roman" w:hAnsi="Times New Roman" w:eastAsia="宋体" w:cs="Times New Roman"/>
                  <w:color w:val="auto"/>
                  <w:kern w:val="2"/>
                  <w:sz w:val="21"/>
                  <w:szCs w:val="21"/>
                  <w:rPrChange w:id="6432" w:author="小多 [2]" w:date="2020-09-23T09:33:07Z">
                    <w:rPr>
                      <w:rFonts w:hint="eastAsia" w:ascii="Times New Roman" w:hAnsi="Times New Roman" w:eastAsia="宋体" w:cs="Times New Roman"/>
                      <w:kern w:val="2"/>
                      <w:sz w:val="21"/>
                      <w:szCs w:val="21"/>
                    </w:rPr>
                  </w:rPrChange>
                </w:rPr>
                <w:delText>注册人</w:delText>
              </w:r>
            </w:del>
          </w:p>
        </w:tc>
        <w:tc>
          <w:tcPr>
            <w:tcW w:w="3460" w:type="dxa"/>
          </w:tcPr>
          <w:p>
            <w:pPr>
              <w:widowControl w:val="0"/>
              <w:numPr>
                <w:ilvl w:val="255"/>
                <w:numId w:val="0"/>
              </w:numPr>
              <w:autoSpaceDE w:val="0"/>
              <w:autoSpaceDN w:val="0"/>
              <w:adjustRightInd w:val="0"/>
              <w:ind w:firstLine="420" w:firstLineChars="200"/>
              <w:jc w:val="center"/>
              <w:rPr>
                <w:del w:id="6433" w:author="Huo Beata" w:date="2020-09-09T12:03:00Z"/>
                <w:rFonts w:ascii="Times New Roman" w:hAnsi="Times New Roman" w:eastAsia="宋体" w:cs="Times New Roman"/>
                <w:color w:val="auto"/>
                <w:kern w:val="2"/>
                <w:sz w:val="21"/>
                <w:szCs w:val="21"/>
                <w:rPrChange w:id="6434" w:author="小多 [2]" w:date="2020-09-23T09:33:07Z">
                  <w:rPr>
                    <w:del w:id="6435" w:author="Huo Beata" w:date="2020-09-09T12:03:00Z"/>
                    <w:rFonts w:ascii="Times New Roman" w:hAnsi="Times New Roman" w:eastAsia="宋体" w:cs="Times New Roman"/>
                    <w:kern w:val="2"/>
                    <w:sz w:val="21"/>
                    <w:szCs w:val="21"/>
                  </w:rPr>
                </w:rPrChange>
              </w:rPr>
            </w:pPr>
          </w:p>
        </w:tc>
        <w:tc>
          <w:tcPr>
            <w:tcW w:w="3719" w:type="dxa"/>
          </w:tcPr>
          <w:p>
            <w:pPr>
              <w:widowControl w:val="0"/>
              <w:numPr>
                <w:ilvl w:val="255"/>
                <w:numId w:val="0"/>
              </w:numPr>
              <w:autoSpaceDE w:val="0"/>
              <w:autoSpaceDN w:val="0"/>
              <w:adjustRightInd w:val="0"/>
              <w:ind w:firstLine="420" w:firstLineChars="200"/>
              <w:jc w:val="center"/>
              <w:rPr>
                <w:del w:id="6436" w:author="Huo Beata" w:date="2020-09-09T12:03:00Z"/>
                <w:rFonts w:ascii="Times New Roman" w:hAnsi="Times New Roman" w:eastAsia="宋体" w:cs="Times New Roman"/>
                <w:color w:val="auto"/>
                <w:kern w:val="2"/>
                <w:sz w:val="21"/>
                <w:szCs w:val="21"/>
                <w:rPrChange w:id="6437" w:author="小多 [2]" w:date="2020-09-23T09:33:07Z">
                  <w:rPr>
                    <w:del w:id="6438" w:author="Huo Beata" w:date="2020-09-09T12:03:00Z"/>
                    <w:rFonts w:ascii="Times New Roman" w:hAnsi="Times New Roman" w:eastAsia="宋体" w:cs="Times New Roman"/>
                    <w:kern w:val="2"/>
                    <w:sz w:val="21"/>
                    <w:szCs w:val="21"/>
                  </w:rPr>
                </w:rPrChang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576" w:hRule="atLeast"/>
          <w:del w:id="6439" w:author="Huo Beata" w:date="2020-09-09T12:03:00Z"/>
        </w:trPr>
        <w:tc>
          <w:tcPr>
            <w:tcW w:w="1321" w:type="dxa"/>
          </w:tcPr>
          <w:p>
            <w:pPr>
              <w:widowControl w:val="0"/>
              <w:numPr>
                <w:ilvl w:val="255"/>
                <w:numId w:val="0"/>
              </w:numPr>
              <w:autoSpaceDE w:val="0"/>
              <w:autoSpaceDN w:val="0"/>
              <w:adjustRightInd w:val="0"/>
              <w:ind w:firstLine="420" w:firstLineChars="200"/>
              <w:jc w:val="center"/>
              <w:rPr>
                <w:del w:id="6440" w:author="Huo Beata" w:date="2020-09-09T12:03:00Z"/>
                <w:rFonts w:ascii="Times New Roman" w:hAnsi="Times New Roman" w:eastAsia="宋体" w:cs="Times New Roman"/>
                <w:color w:val="auto"/>
                <w:kern w:val="2"/>
                <w:sz w:val="21"/>
                <w:szCs w:val="21"/>
                <w:rPrChange w:id="6441" w:author="小多 [2]" w:date="2020-09-23T09:33:07Z">
                  <w:rPr>
                    <w:del w:id="6442" w:author="Huo Beata" w:date="2020-09-09T12:03:00Z"/>
                    <w:rFonts w:ascii="Times New Roman" w:hAnsi="Times New Roman" w:eastAsia="宋体" w:cs="Times New Roman"/>
                    <w:kern w:val="2"/>
                    <w:sz w:val="21"/>
                    <w:szCs w:val="21"/>
                  </w:rPr>
                </w:rPrChange>
              </w:rPr>
            </w:pPr>
            <w:del w:id="6443" w:author="Huo Beata" w:date="2020-09-09T12:03:00Z">
              <w:r>
                <w:rPr>
                  <w:rFonts w:hint="eastAsia" w:ascii="Times New Roman" w:hAnsi="Times New Roman" w:eastAsia="宋体" w:cs="Times New Roman"/>
                  <w:color w:val="auto"/>
                  <w:kern w:val="2"/>
                  <w:sz w:val="21"/>
                  <w:szCs w:val="21"/>
                  <w:rPrChange w:id="6444" w:author="小多 [2]" w:date="2020-09-23T09:33:07Z">
                    <w:rPr>
                      <w:rFonts w:hint="eastAsia" w:ascii="Times New Roman" w:hAnsi="Times New Roman" w:eastAsia="宋体" w:cs="Times New Roman"/>
                      <w:kern w:val="2"/>
                      <w:sz w:val="21"/>
                      <w:szCs w:val="21"/>
                    </w:rPr>
                  </w:rPrChange>
                </w:rPr>
                <w:delText>结构组成</w:delText>
              </w:r>
            </w:del>
          </w:p>
        </w:tc>
        <w:tc>
          <w:tcPr>
            <w:tcW w:w="3460" w:type="dxa"/>
          </w:tcPr>
          <w:p>
            <w:pPr>
              <w:widowControl w:val="0"/>
              <w:numPr>
                <w:ilvl w:val="255"/>
                <w:numId w:val="0"/>
              </w:numPr>
              <w:autoSpaceDE w:val="0"/>
              <w:autoSpaceDN w:val="0"/>
              <w:adjustRightInd w:val="0"/>
              <w:ind w:firstLine="420" w:firstLineChars="200"/>
              <w:jc w:val="center"/>
              <w:rPr>
                <w:del w:id="6445" w:author="Huo Beata" w:date="2020-09-09T12:03:00Z"/>
                <w:rFonts w:ascii="Times New Roman" w:hAnsi="Times New Roman" w:eastAsia="宋体" w:cs="Times New Roman"/>
                <w:color w:val="auto"/>
                <w:kern w:val="2"/>
                <w:sz w:val="21"/>
                <w:szCs w:val="21"/>
                <w:rPrChange w:id="6446" w:author="小多 [2]" w:date="2020-09-23T09:33:07Z">
                  <w:rPr>
                    <w:del w:id="6447" w:author="Huo Beata" w:date="2020-09-09T12:03:00Z"/>
                    <w:rFonts w:ascii="Times New Roman" w:hAnsi="Times New Roman" w:eastAsia="宋体" w:cs="Times New Roman"/>
                    <w:kern w:val="2"/>
                    <w:sz w:val="21"/>
                    <w:szCs w:val="21"/>
                  </w:rPr>
                </w:rPrChange>
              </w:rPr>
            </w:pPr>
          </w:p>
        </w:tc>
        <w:tc>
          <w:tcPr>
            <w:tcW w:w="3719" w:type="dxa"/>
          </w:tcPr>
          <w:p>
            <w:pPr>
              <w:widowControl w:val="0"/>
              <w:numPr>
                <w:ilvl w:val="255"/>
                <w:numId w:val="0"/>
              </w:numPr>
              <w:autoSpaceDE w:val="0"/>
              <w:autoSpaceDN w:val="0"/>
              <w:adjustRightInd w:val="0"/>
              <w:ind w:firstLine="420" w:firstLineChars="200"/>
              <w:jc w:val="center"/>
              <w:rPr>
                <w:del w:id="6448" w:author="Huo Beata" w:date="2020-09-09T12:03:00Z"/>
                <w:rFonts w:ascii="Times New Roman" w:hAnsi="Times New Roman" w:eastAsia="宋体" w:cs="Times New Roman"/>
                <w:color w:val="auto"/>
                <w:kern w:val="2"/>
                <w:sz w:val="21"/>
                <w:szCs w:val="21"/>
                <w:rPrChange w:id="6449" w:author="小多 [2]" w:date="2020-09-23T09:33:07Z">
                  <w:rPr>
                    <w:del w:id="6450" w:author="Huo Beata" w:date="2020-09-09T12:03:00Z"/>
                    <w:rFonts w:ascii="Times New Roman" w:hAnsi="Times New Roman" w:eastAsia="宋体" w:cs="Times New Roman"/>
                    <w:kern w:val="2"/>
                    <w:sz w:val="21"/>
                    <w:szCs w:val="21"/>
                  </w:rPr>
                </w:rPrChange>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81" w:hRule="atLeast"/>
          <w:del w:id="6451" w:author="Huo Beata" w:date="2020-09-09T12:03:00Z"/>
        </w:trPr>
        <w:tc>
          <w:tcPr>
            <w:tcW w:w="1321" w:type="dxa"/>
          </w:tcPr>
          <w:p>
            <w:pPr>
              <w:widowControl w:val="0"/>
              <w:numPr>
                <w:ilvl w:val="255"/>
                <w:numId w:val="0"/>
              </w:numPr>
              <w:autoSpaceDE w:val="0"/>
              <w:autoSpaceDN w:val="0"/>
              <w:adjustRightInd w:val="0"/>
              <w:ind w:firstLine="420" w:firstLineChars="200"/>
              <w:jc w:val="center"/>
              <w:rPr>
                <w:del w:id="6452" w:author="Huo Beata" w:date="2020-09-09T12:03:00Z"/>
                <w:rFonts w:ascii="Times New Roman" w:hAnsi="Times New Roman" w:eastAsia="宋体" w:cs="Times New Roman"/>
                <w:color w:val="auto"/>
                <w:kern w:val="2"/>
                <w:sz w:val="21"/>
                <w:szCs w:val="21"/>
                <w:rPrChange w:id="6453" w:author="小多 [2]" w:date="2020-09-23T09:33:07Z">
                  <w:rPr>
                    <w:del w:id="6454" w:author="Huo Beata" w:date="2020-09-09T12:03:00Z"/>
                    <w:rFonts w:ascii="Times New Roman" w:hAnsi="Times New Roman" w:eastAsia="宋体" w:cs="Times New Roman"/>
                    <w:kern w:val="2"/>
                    <w:sz w:val="21"/>
                    <w:szCs w:val="21"/>
                  </w:rPr>
                </w:rPrChange>
              </w:rPr>
            </w:pPr>
          </w:p>
        </w:tc>
        <w:tc>
          <w:tcPr>
            <w:tcW w:w="3460" w:type="dxa"/>
          </w:tcPr>
          <w:p>
            <w:pPr>
              <w:widowControl w:val="0"/>
              <w:numPr>
                <w:ilvl w:val="255"/>
                <w:numId w:val="0"/>
              </w:numPr>
              <w:autoSpaceDE w:val="0"/>
              <w:autoSpaceDN w:val="0"/>
              <w:adjustRightInd w:val="0"/>
              <w:ind w:firstLine="420" w:firstLineChars="200"/>
              <w:jc w:val="center"/>
              <w:rPr>
                <w:del w:id="6455" w:author="Huo Beata" w:date="2020-09-09T12:03:00Z"/>
                <w:rFonts w:ascii="Times New Roman" w:hAnsi="Times New Roman" w:eastAsia="宋体" w:cs="Times New Roman"/>
                <w:color w:val="auto"/>
                <w:kern w:val="2"/>
                <w:sz w:val="21"/>
                <w:szCs w:val="21"/>
                <w:rPrChange w:id="6456" w:author="小多 [2]" w:date="2020-09-23T09:33:07Z">
                  <w:rPr>
                    <w:del w:id="6457" w:author="Huo Beata" w:date="2020-09-09T12:03:00Z"/>
                    <w:rFonts w:ascii="Times New Roman" w:hAnsi="Times New Roman" w:eastAsia="宋体" w:cs="Times New Roman"/>
                    <w:kern w:val="2"/>
                    <w:sz w:val="21"/>
                    <w:szCs w:val="21"/>
                  </w:rPr>
                </w:rPrChange>
              </w:rPr>
            </w:pPr>
          </w:p>
        </w:tc>
        <w:tc>
          <w:tcPr>
            <w:tcW w:w="3719" w:type="dxa"/>
          </w:tcPr>
          <w:p>
            <w:pPr>
              <w:widowControl w:val="0"/>
              <w:numPr>
                <w:ilvl w:val="255"/>
                <w:numId w:val="0"/>
              </w:numPr>
              <w:autoSpaceDE w:val="0"/>
              <w:autoSpaceDN w:val="0"/>
              <w:adjustRightInd w:val="0"/>
              <w:ind w:firstLine="420" w:firstLineChars="200"/>
              <w:jc w:val="center"/>
              <w:rPr>
                <w:del w:id="6458" w:author="Huo Beata" w:date="2020-09-09T12:03:00Z"/>
                <w:rFonts w:ascii="Times New Roman" w:hAnsi="Times New Roman" w:eastAsia="宋体" w:cs="Times New Roman"/>
                <w:color w:val="auto"/>
                <w:kern w:val="2"/>
                <w:sz w:val="21"/>
                <w:szCs w:val="21"/>
                <w:rPrChange w:id="6459" w:author="小多 [2]" w:date="2020-09-23T09:33:07Z">
                  <w:rPr>
                    <w:del w:id="6460" w:author="Huo Beata" w:date="2020-09-09T12:03:00Z"/>
                    <w:rFonts w:ascii="Times New Roman" w:hAnsi="Times New Roman" w:eastAsia="宋体" w:cs="Times New Roman"/>
                    <w:kern w:val="2"/>
                    <w:sz w:val="21"/>
                    <w:szCs w:val="21"/>
                  </w:rPr>
                </w:rPrChange>
              </w:rPr>
            </w:pPr>
          </w:p>
        </w:tc>
      </w:tr>
    </w:tbl>
    <w:p>
      <w:pPr>
        <w:widowControl w:val="0"/>
        <w:autoSpaceDE w:val="0"/>
        <w:autoSpaceDN w:val="0"/>
        <w:adjustRightInd w:val="0"/>
        <w:spacing w:line="276" w:lineRule="auto"/>
        <w:jc w:val="center"/>
        <w:rPr>
          <w:rFonts w:ascii="Times New Roman" w:hAnsi="Times New Roman" w:cs="Times New Roman"/>
          <w:color w:val="auto"/>
          <w:sz w:val="24"/>
          <w:szCs w:val="28"/>
          <w:rPrChange w:id="6461" w:author="小多 [2]" w:date="2020-09-23T09:33:07Z">
            <w:rPr>
              <w:rFonts w:ascii="Times New Roman" w:hAnsi="Times New Roman" w:cs="Times New Roman"/>
              <w:color w:val="000000" w:themeColor="text1"/>
              <w:sz w:val="24"/>
              <w:szCs w:val="28"/>
              <w14:textFill>
                <w14:solidFill>
                  <w14:schemeClr w14:val="tx1"/>
                </w14:solidFill>
              </w14:textFill>
            </w:rPr>
          </w:rPrChange>
        </w:rPr>
        <w:sectPr>
          <w:pgSz w:w="16838" w:h="11906" w:orient="landscape"/>
          <w:pgMar w:top="1800" w:right="1440" w:bottom="1800" w:left="1440" w:header="708" w:footer="708" w:gutter="0"/>
          <w:cols w:space="708" w:num="1"/>
          <w:docGrid w:linePitch="360" w:charSpace="0"/>
        </w:sectPr>
      </w:pP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74" w:name="_Toc31182"/>
      <w:bookmarkStart w:id="75" w:name="_Toc8382"/>
      <w:bookmarkStart w:id="76" w:name="_Toc11366"/>
      <w:bookmarkStart w:id="77" w:name="_Toc24845"/>
      <w:bookmarkStart w:id="78" w:name="_Toc10272"/>
      <w:bookmarkStart w:id="79" w:name="_Toc26130"/>
      <w:bookmarkStart w:id="80" w:name="_Toc20628"/>
      <w:bookmarkStart w:id="81" w:name="_Toc28978"/>
      <w:bookmarkStart w:id="82" w:name="_Toc779"/>
      <w:bookmarkStart w:id="83" w:name="_Toc7667"/>
      <w:bookmarkStart w:id="84" w:name="_Toc23255694"/>
      <w:bookmarkStart w:id="85" w:name="_Toc1"/>
      <w:bookmarkStart w:id="86" w:name="_Toc28135"/>
      <w:r>
        <w:rPr>
          <w:rFonts w:ascii="Times New Roman" w:hAnsi="Times New Roman" w:eastAsia="黑体" w:cs="Times New Roman"/>
          <w:b w:val="0"/>
          <w:bCs w:val="0"/>
          <w:color w:val="auto"/>
          <w:kern w:val="2"/>
        </w:rPr>
        <w:t>3 型号规格</w:t>
      </w:r>
      <w:bookmarkEnd w:id="74"/>
      <w:bookmarkEnd w:id="75"/>
      <w:bookmarkEnd w:id="76"/>
      <w:bookmarkEnd w:id="77"/>
      <w:bookmarkEnd w:id="78"/>
      <w:bookmarkEnd w:id="79"/>
      <w:bookmarkEnd w:id="80"/>
      <w:bookmarkEnd w:id="81"/>
      <w:bookmarkEnd w:id="82"/>
      <w:bookmarkEnd w:id="83"/>
      <w:bookmarkEnd w:id="84"/>
      <w:bookmarkEnd w:id="85"/>
      <w:bookmarkEnd w:id="86"/>
    </w:p>
    <w:p>
      <w:pPr>
        <w:widowControl w:val="0"/>
        <w:numPr>
          <w:ilvl w:val="255"/>
          <w:numId w:val="0"/>
        </w:numPr>
        <w:autoSpaceDE w:val="0"/>
        <w:autoSpaceDN w:val="0"/>
        <w:adjustRightInd w:val="0"/>
        <w:ind w:firstLine="480" w:firstLineChars="200"/>
        <w:jc w:val="both"/>
        <w:rPr>
          <w:rFonts w:ascii="Times New Roman" w:hAnsi="Times New Roman" w:eastAsia="宋体" w:cs="Times New Roman"/>
          <w:color w:val="auto"/>
          <w:sz w:val="24"/>
          <w:szCs w:val="24"/>
          <w:rPrChange w:id="6462"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63" w:author="小多 [2]" w:date="2020-09-23T09:33:07Z">
            <w:rPr>
              <w:rFonts w:ascii="Times New Roman" w:hAnsi="Times New Roman" w:eastAsia="宋体" w:cs="Times New Roman"/>
              <w:sz w:val="24"/>
              <w:szCs w:val="24"/>
            </w:rPr>
          </w:rPrChange>
        </w:rPr>
        <w:t>本次注册动态心电分析软件的型号规格为ECG Analyst，无其他型号规格产品。本次注册产品详细信息如下：</w:t>
      </w:r>
    </w:p>
    <w:p>
      <w:pPr>
        <w:pStyle w:val="20"/>
        <w:widowControl w:val="0"/>
        <w:numPr>
          <w:ilvl w:val="0"/>
          <w:numId w:val="3"/>
        </w:numPr>
        <w:autoSpaceDE w:val="0"/>
        <w:autoSpaceDN w:val="0"/>
        <w:adjustRightInd w:val="0"/>
        <w:rPr>
          <w:rFonts w:ascii="Times New Roman" w:hAnsi="Times New Roman" w:eastAsia="宋体" w:cs="Times New Roman"/>
          <w:color w:val="auto"/>
          <w:sz w:val="24"/>
          <w:szCs w:val="24"/>
          <w:rPrChange w:id="6464"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65" w:author="小多 [2]" w:date="2020-09-23T09:33:07Z">
            <w:rPr>
              <w:rFonts w:ascii="Times New Roman" w:hAnsi="Times New Roman" w:eastAsia="宋体" w:cs="Times New Roman"/>
              <w:sz w:val="24"/>
              <w:szCs w:val="24"/>
            </w:rPr>
          </w:rPrChange>
        </w:rPr>
        <w:t>产品名称：动态心电分析软件</w:t>
      </w:r>
    </w:p>
    <w:p>
      <w:pPr>
        <w:pStyle w:val="20"/>
        <w:widowControl w:val="0"/>
        <w:numPr>
          <w:ilvl w:val="0"/>
          <w:numId w:val="3"/>
        </w:numPr>
        <w:autoSpaceDE w:val="0"/>
        <w:autoSpaceDN w:val="0"/>
        <w:adjustRightInd w:val="0"/>
        <w:rPr>
          <w:rFonts w:ascii="Times New Roman" w:hAnsi="Times New Roman" w:eastAsia="宋体" w:cs="Times New Roman"/>
          <w:color w:val="auto"/>
          <w:sz w:val="24"/>
          <w:szCs w:val="24"/>
          <w:rPrChange w:id="6466"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67" w:author="小多 [2]" w:date="2020-09-23T09:33:07Z">
            <w:rPr>
              <w:rFonts w:ascii="Times New Roman" w:hAnsi="Times New Roman" w:eastAsia="宋体" w:cs="Times New Roman"/>
              <w:sz w:val="24"/>
              <w:szCs w:val="24"/>
            </w:rPr>
          </w:rPrChange>
        </w:rPr>
        <w:t>规格型号：ECG Analyst</w:t>
      </w:r>
    </w:p>
    <w:p>
      <w:pPr>
        <w:pStyle w:val="20"/>
        <w:widowControl w:val="0"/>
        <w:numPr>
          <w:ilvl w:val="0"/>
          <w:numId w:val="3"/>
        </w:numPr>
        <w:autoSpaceDE w:val="0"/>
        <w:autoSpaceDN w:val="0"/>
        <w:adjustRightInd w:val="0"/>
        <w:rPr>
          <w:rFonts w:ascii="Times New Roman" w:hAnsi="Times New Roman" w:eastAsia="宋体" w:cs="Times New Roman"/>
          <w:color w:val="auto"/>
          <w:sz w:val="24"/>
          <w:szCs w:val="24"/>
          <w:rPrChange w:id="6468"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69" w:author="小多 [2]" w:date="2020-09-23T09:33:07Z">
            <w:rPr>
              <w:rFonts w:ascii="Times New Roman" w:hAnsi="Times New Roman" w:eastAsia="宋体" w:cs="Times New Roman"/>
              <w:sz w:val="24"/>
              <w:szCs w:val="24"/>
            </w:rPr>
          </w:rPrChange>
        </w:rPr>
        <w:t>版本：V1.0</w:t>
      </w:r>
    </w:p>
    <w:p>
      <w:pPr>
        <w:pStyle w:val="20"/>
        <w:widowControl w:val="0"/>
        <w:numPr>
          <w:ilvl w:val="0"/>
          <w:numId w:val="3"/>
        </w:numPr>
        <w:autoSpaceDE w:val="0"/>
        <w:autoSpaceDN w:val="0"/>
        <w:adjustRightInd w:val="0"/>
        <w:rPr>
          <w:rFonts w:ascii="Times New Roman" w:hAnsi="Times New Roman" w:eastAsia="宋体" w:cs="Times New Roman"/>
          <w:color w:val="auto"/>
          <w:sz w:val="24"/>
          <w:szCs w:val="24"/>
          <w:rPrChange w:id="6470" w:author="小多 [2]" w:date="2020-09-23T09:33:07Z">
            <w:rPr>
              <w:rFonts w:ascii="Times New Roman" w:hAnsi="Times New Roman" w:eastAsia="宋体" w:cs="Times New Roman"/>
              <w:sz w:val="24"/>
              <w:szCs w:val="24"/>
            </w:rPr>
          </w:rPrChange>
        </w:rPr>
      </w:pPr>
      <w:del w:id="6471" w:author="小多 [2]" w:date="2020-09-21T17:25:32Z">
        <w:r>
          <w:rPr>
            <w:rFonts w:hint="default" w:ascii="Times New Roman" w:hAnsi="Times New Roman" w:eastAsia="宋体" w:cs="Times New Roman"/>
            <w:color w:val="auto"/>
            <w:sz w:val="24"/>
            <w:szCs w:val="24"/>
            <w:lang w:val="en-US"/>
            <w:rPrChange w:id="6472" w:author="小多 [2]" w:date="2020-09-23T09:33:07Z">
              <w:rPr>
                <w:rFonts w:hint="default" w:ascii="Times New Roman" w:hAnsi="Times New Roman" w:eastAsia="宋体" w:cs="Times New Roman"/>
                <w:sz w:val="24"/>
                <w:szCs w:val="24"/>
                <w:lang w:val="en-US"/>
              </w:rPr>
            </w:rPrChange>
          </w:rPr>
          <w:delText>规格型</w:delText>
        </w:r>
      </w:del>
      <w:ins w:id="6473" w:author="小多 [2]" w:date="2020-09-21T17:25:33Z">
        <w:r>
          <w:rPr>
            <w:rFonts w:hint="eastAsia" w:ascii="Times New Roman" w:hAnsi="Times New Roman" w:eastAsia="宋体" w:cs="Times New Roman"/>
            <w:color w:val="auto"/>
            <w:sz w:val="24"/>
            <w:szCs w:val="24"/>
            <w:lang w:val="en-US" w:eastAsia="zh-CN"/>
            <w:rPrChange w:id="6474" w:author="小多 [2]" w:date="2020-09-23T09:33:07Z">
              <w:rPr>
                <w:rFonts w:hint="eastAsia" w:ascii="Times New Roman" w:hAnsi="Times New Roman" w:eastAsia="宋体" w:cs="Times New Roman"/>
                <w:sz w:val="24"/>
                <w:szCs w:val="24"/>
                <w:lang w:val="en-US" w:eastAsia="zh-CN"/>
              </w:rPr>
            </w:rPrChange>
          </w:rPr>
          <w:t>版本</w:t>
        </w:r>
      </w:ins>
      <w:del w:id="6475" w:author="小多 [2]" w:date="2020-09-21T17:25:35Z">
        <w:r>
          <w:rPr>
            <w:rFonts w:ascii="Times New Roman" w:hAnsi="Times New Roman" w:eastAsia="宋体" w:cs="Times New Roman"/>
            <w:color w:val="auto"/>
            <w:sz w:val="24"/>
            <w:szCs w:val="24"/>
            <w:rPrChange w:id="6476" w:author="小多 [2]" w:date="2020-09-23T09:33:07Z">
              <w:rPr>
                <w:rFonts w:ascii="Times New Roman" w:hAnsi="Times New Roman" w:eastAsia="宋体" w:cs="Times New Roman"/>
                <w:sz w:val="24"/>
                <w:szCs w:val="24"/>
              </w:rPr>
            </w:rPrChange>
          </w:rPr>
          <w:delText>号</w:delText>
        </w:r>
      </w:del>
      <w:r>
        <w:rPr>
          <w:rFonts w:ascii="Times New Roman" w:hAnsi="Times New Roman" w:eastAsia="宋体" w:cs="Times New Roman"/>
          <w:color w:val="auto"/>
          <w:sz w:val="24"/>
          <w:szCs w:val="24"/>
          <w:rPrChange w:id="6477" w:author="小多 [2]" w:date="2020-09-23T09:33:07Z">
            <w:rPr>
              <w:rFonts w:ascii="Times New Roman" w:hAnsi="Times New Roman" w:eastAsia="宋体" w:cs="Times New Roman"/>
              <w:sz w:val="24"/>
              <w:szCs w:val="24"/>
            </w:rPr>
          </w:rPrChange>
        </w:rPr>
        <w:t>命名规则：</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78"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79" w:author="小多 [2]" w:date="2020-09-23T09:33:07Z">
            <w:rPr>
              <w:rFonts w:ascii="Times New Roman" w:hAnsi="Times New Roman" w:eastAsia="宋体" w:cs="Times New Roman"/>
              <w:sz w:val="24"/>
              <w:szCs w:val="24"/>
            </w:rPr>
          </w:rPrChange>
        </w:rPr>
        <w:t>软件完整版本命名规则为V+X.Y.Z.B，其中</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80"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81" w:author="小多 [2]" w:date="2020-09-23T09:33:07Z">
            <w:rPr>
              <w:rFonts w:ascii="Times New Roman" w:hAnsi="Times New Roman" w:eastAsia="宋体" w:cs="Times New Roman"/>
              <w:sz w:val="24"/>
              <w:szCs w:val="24"/>
            </w:rPr>
          </w:rPrChange>
        </w:rPr>
        <w:t>V：版本标识代号，动态心电分析软件版本标识代号为：V；</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82"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83" w:author="小多 [2]" w:date="2020-09-23T09:33:07Z">
            <w:rPr>
              <w:rFonts w:ascii="Times New Roman" w:hAnsi="Times New Roman" w:eastAsia="宋体" w:cs="Times New Roman"/>
              <w:sz w:val="24"/>
              <w:szCs w:val="24"/>
            </w:rPr>
          </w:rPrChange>
        </w:rPr>
        <w:t>X：表示“重大增强类软件更新”，用阿拉伯数字标识，如1、2、3……；包括：改变医疗器械功能、性能等软件属性，影响到医疗器械安全性或有效性的软件变更，即影响到医疗器械的预期用途、使用环境或核心功能的。如新增临床运用、用户界面增加临床信息、核心算法改变、增加无线连接数据库等功能。</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84"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85" w:author="小多 [2]" w:date="2020-09-23T09:33:07Z">
            <w:rPr>
              <w:rFonts w:ascii="Times New Roman" w:hAnsi="Times New Roman" w:eastAsia="宋体" w:cs="Times New Roman"/>
              <w:sz w:val="24"/>
              <w:szCs w:val="24"/>
            </w:rPr>
          </w:rPrChange>
        </w:rPr>
        <w:t>Y：表示“轻微增强类软件更新”，用阿拉伯数字标识，如0、1、2……；包括：改变医疗器械功能、性能等软件属性，不影响到医疗器械安全性或有效性的软件变更。如核心算法运算速度的单纯性提高、用户界面的文字性修改等。</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86"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87" w:author="小多 [2]" w:date="2020-09-23T09:33:07Z">
            <w:rPr>
              <w:rFonts w:ascii="Times New Roman" w:hAnsi="Times New Roman" w:eastAsia="宋体" w:cs="Times New Roman"/>
              <w:sz w:val="24"/>
              <w:szCs w:val="24"/>
            </w:rPr>
          </w:rPrChange>
        </w:rPr>
        <w:t>Z：表示“纠正类软件更新”，用阿拉伯数字标识，如0、1、2……；包括修正软件已知缺陷而进行的软件变更。</w:t>
      </w:r>
    </w:p>
    <w:p>
      <w:pPr>
        <w:widowControl w:val="0"/>
        <w:autoSpaceDE w:val="0"/>
        <w:autoSpaceDN w:val="0"/>
        <w:adjustRightInd w:val="0"/>
        <w:spacing w:line="276" w:lineRule="auto"/>
        <w:ind w:firstLine="480" w:firstLineChars="200"/>
        <w:rPr>
          <w:rFonts w:ascii="Times New Roman" w:hAnsi="Times New Roman" w:eastAsia="宋体" w:cs="Times New Roman"/>
          <w:color w:val="auto"/>
          <w:sz w:val="24"/>
          <w:szCs w:val="24"/>
          <w:rPrChange w:id="6488"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489" w:author="小多 [2]" w:date="2020-09-23T09:33:07Z">
            <w:rPr>
              <w:rFonts w:ascii="Times New Roman" w:hAnsi="Times New Roman" w:eastAsia="宋体" w:cs="Times New Roman"/>
              <w:sz w:val="24"/>
              <w:szCs w:val="24"/>
            </w:rPr>
          </w:rPrChange>
        </w:rPr>
        <w:t>B：表示“构建”，用阿拉伯数字标识，如0、1、2……；纠正类软件更新的任何变化，都会导致构建的升版。</w:t>
      </w:r>
    </w:p>
    <w:p>
      <w:pPr>
        <w:tabs>
          <w:tab w:val="left" w:pos="599"/>
        </w:tabs>
        <w:ind w:firstLine="482" w:firstLineChars="200"/>
        <w:rPr>
          <w:rFonts w:ascii="Times New Roman" w:hAnsi="Times New Roman" w:cs="Times New Roman"/>
          <w:b/>
          <w:color w:val="auto"/>
          <w:sz w:val="24"/>
          <w:szCs w:val="24"/>
          <w:rPrChange w:id="6490" w:author="小多 [2]" w:date="2020-09-23T09:33:07Z">
            <w:rPr>
              <w:rFonts w:ascii="Times New Roman" w:hAnsi="Times New Roman" w:cs="Times New Roman"/>
              <w:b/>
              <w:sz w:val="24"/>
              <w:szCs w:val="24"/>
            </w:rPr>
          </w:rPrChange>
        </w:rPr>
        <w:sectPr>
          <w:pgSz w:w="11906" w:h="16838"/>
          <w:pgMar w:top="1440" w:right="1800" w:bottom="1440" w:left="1800" w:header="708" w:footer="708" w:gutter="0"/>
          <w:cols w:space="708" w:num="1"/>
          <w:docGrid w:linePitch="360" w:charSpace="0"/>
        </w:sectPr>
      </w:pPr>
      <w:r>
        <w:rPr>
          <w:rFonts w:ascii="Times New Roman" w:hAnsi="Times New Roman" w:cs="Times New Roman"/>
          <w:b/>
          <w:color w:val="auto"/>
          <w:sz w:val="24"/>
          <w:szCs w:val="24"/>
          <w:rPrChange w:id="6491" w:author="小多 [2]" w:date="2020-09-23T09:33:07Z">
            <w:rPr>
              <w:rFonts w:ascii="Times New Roman" w:hAnsi="Times New Roman" w:cs="Times New Roman"/>
              <w:b/>
              <w:sz w:val="24"/>
              <w:szCs w:val="24"/>
            </w:rPr>
          </w:rPrChange>
        </w:rPr>
        <w:tab/>
      </w: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87" w:name="_Toc28064"/>
      <w:bookmarkStart w:id="88" w:name="_Toc13193"/>
      <w:bookmarkStart w:id="89" w:name="_Toc1611"/>
      <w:bookmarkStart w:id="90" w:name="_Toc13332"/>
      <w:bookmarkStart w:id="91" w:name="_Toc30798"/>
      <w:bookmarkStart w:id="92" w:name="_Toc17570"/>
      <w:bookmarkStart w:id="93" w:name="_Toc18217"/>
      <w:bookmarkStart w:id="94" w:name="_Toc11300"/>
      <w:bookmarkStart w:id="95" w:name="_Toc26763"/>
      <w:bookmarkStart w:id="96" w:name="_Toc8171"/>
      <w:bookmarkStart w:id="97" w:name="_Toc10343"/>
      <w:bookmarkStart w:id="98" w:name="_Toc1910"/>
      <w:bookmarkStart w:id="99" w:name="_Toc23255695"/>
      <w:r>
        <w:rPr>
          <w:rFonts w:ascii="Times New Roman" w:hAnsi="Times New Roman" w:eastAsia="黑体" w:cs="Times New Roman"/>
          <w:b w:val="0"/>
          <w:bCs w:val="0"/>
          <w:color w:val="auto"/>
          <w:kern w:val="2"/>
        </w:rPr>
        <w:t>4 包装说明</w:t>
      </w:r>
      <w:bookmarkEnd w:id="87"/>
      <w:bookmarkEnd w:id="88"/>
      <w:bookmarkEnd w:id="89"/>
      <w:bookmarkEnd w:id="90"/>
      <w:bookmarkEnd w:id="91"/>
      <w:bookmarkEnd w:id="92"/>
      <w:bookmarkEnd w:id="93"/>
      <w:bookmarkEnd w:id="94"/>
      <w:bookmarkEnd w:id="95"/>
      <w:bookmarkEnd w:id="96"/>
      <w:bookmarkEnd w:id="97"/>
      <w:bookmarkEnd w:id="98"/>
      <w:bookmarkEnd w:id="99"/>
    </w:p>
    <w:p>
      <w:pPr>
        <w:pStyle w:val="3"/>
        <w:widowControl w:val="0"/>
        <w:numPr>
          <w:ilvl w:val="255"/>
          <w:numId w:val="0"/>
        </w:numPr>
        <w:spacing w:after="0"/>
        <w:jc w:val="both"/>
        <w:rPr>
          <w:ins w:id="6492" w:author="yongbao zhang" w:date="2020-09-15T20:41:00Z"/>
          <w:rFonts w:ascii="Times New Roman" w:hAnsi="Times New Roman" w:eastAsia="宋体" w:cs="Times New Roman"/>
          <w:b w:val="0"/>
          <w:bCs w:val="0"/>
          <w:color w:val="auto"/>
          <w:kern w:val="2"/>
          <w:sz w:val="24"/>
          <w:szCs w:val="24"/>
          <w:rPrChange w:id="6493" w:author="小多 [2]" w:date="2020-09-23T09:33:07Z">
            <w:rPr>
              <w:ins w:id="6494" w:author="yongbao zhang" w:date="2020-09-15T20:41:00Z"/>
              <w:rFonts w:ascii="Times New Roman" w:hAnsi="Times New Roman" w:eastAsia="宋体" w:cs="Times New Roman"/>
              <w:b w:val="0"/>
              <w:bCs w:val="0"/>
              <w:kern w:val="2"/>
              <w:sz w:val="24"/>
              <w:szCs w:val="24"/>
            </w:rPr>
          </w:rPrChange>
        </w:rPr>
      </w:pPr>
      <w:bookmarkStart w:id="100" w:name="_Toc18695"/>
      <w:bookmarkStart w:id="101" w:name="_Toc15876"/>
      <w:bookmarkStart w:id="102" w:name="_Toc32687"/>
      <w:bookmarkStart w:id="103" w:name="_Toc17568"/>
      <w:bookmarkStart w:id="104" w:name="_Toc14627"/>
      <w:bookmarkStart w:id="105" w:name="_Toc7752"/>
      <w:bookmarkStart w:id="106" w:name="_Toc22473"/>
      <w:bookmarkStart w:id="107" w:name="_Toc8635"/>
      <w:bookmarkStart w:id="108" w:name="_Toc32192"/>
      <w:bookmarkStart w:id="109" w:name="_Toc9776"/>
      <w:bookmarkStart w:id="110" w:name="_Toc26356"/>
      <w:r>
        <w:rPr>
          <w:rFonts w:ascii="Times New Roman" w:hAnsi="Times New Roman" w:eastAsia="宋体" w:cs="Times New Roman"/>
          <w:b w:val="0"/>
          <w:bCs w:val="0"/>
          <w:color w:val="auto"/>
          <w:kern w:val="2"/>
          <w:sz w:val="24"/>
          <w:szCs w:val="24"/>
          <w:rPrChange w:id="6495" w:author="小多 [2]" w:date="2020-09-23T09:33:07Z">
            <w:rPr>
              <w:rFonts w:ascii="Times New Roman" w:hAnsi="Times New Roman" w:eastAsia="宋体" w:cs="Times New Roman"/>
              <w:b w:val="0"/>
              <w:bCs w:val="0"/>
              <w:kern w:val="2"/>
              <w:sz w:val="24"/>
              <w:szCs w:val="24"/>
            </w:rPr>
          </w:rPrChange>
        </w:rPr>
        <w:t>4.1产品包装信息</w:t>
      </w:r>
      <w:bookmarkEnd w:id="100"/>
      <w:bookmarkEnd w:id="101"/>
      <w:bookmarkEnd w:id="102"/>
      <w:bookmarkEnd w:id="103"/>
      <w:bookmarkEnd w:id="104"/>
      <w:bookmarkEnd w:id="105"/>
      <w:bookmarkEnd w:id="106"/>
      <w:bookmarkEnd w:id="107"/>
      <w:bookmarkEnd w:id="108"/>
      <w:bookmarkEnd w:id="109"/>
      <w:bookmarkEnd w:id="110"/>
    </w:p>
    <w:p>
      <w:pPr>
        <w:spacing w:line="312" w:lineRule="auto"/>
        <w:ind w:firstLine="480" w:firstLineChars="200"/>
        <w:rPr>
          <w:ins w:id="6496" w:author="yongbao zhang" w:date="2020-09-15T20:41:00Z"/>
          <w:rFonts w:ascii="Times New Roman" w:hAnsi="Times New Roman" w:eastAsia="宋体" w:cs="Times New Roman"/>
          <w:color w:val="auto"/>
          <w:sz w:val="24"/>
          <w:szCs w:val="24"/>
          <w:rPrChange w:id="6497" w:author="小多 [2]" w:date="2020-09-23T16:23:45Z">
            <w:rPr>
              <w:ins w:id="6498" w:author="yongbao zhang" w:date="2020-09-15T20:41:00Z"/>
              <w:rFonts w:ascii="Times New Roman" w:hAnsi="Times New Roman" w:eastAsia="宋体" w:cs="Times New Roman"/>
              <w:color w:val="FF0000"/>
              <w:sz w:val="24"/>
              <w:szCs w:val="24"/>
            </w:rPr>
          </w:rPrChange>
        </w:rPr>
      </w:pPr>
      <w:ins w:id="6499" w:author="yongbao zhang" w:date="2020-09-15T20:41:00Z">
        <w:r>
          <w:rPr>
            <w:rFonts w:ascii="Times New Roman" w:hAnsi="Times New Roman" w:eastAsia="宋体" w:cs="Times New Roman"/>
            <w:color w:val="auto"/>
            <w:sz w:val="24"/>
            <w:szCs w:val="24"/>
            <w:rPrChange w:id="6500" w:author="小多 [2]" w:date="2020-09-23T16:23:45Z">
              <w:rPr>
                <w:rFonts w:ascii="Times New Roman" w:hAnsi="Times New Roman" w:eastAsia="宋体" w:cs="Times New Roman"/>
                <w:color w:val="FF0000"/>
                <w:sz w:val="24"/>
                <w:szCs w:val="24"/>
              </w:rPr>
            </w:rPrChange>
          </w:rPr>
          <w:t>本软件采用一种</w:t>
        </w:r>
      </w:ins>
      <w:ins w:id="6502" w:author="yongbao zhang" w:date="2020-09-15T20:41:00Z">
        <w:r>
          <w:rPr>
            <w:rFonts w:hint="eastAsia" w:ascii="Times New Roman" w:hAnsi="Times New Roman" w:eastAsia="宋体" w:cs="Times New Roman"/>
            <w:color w:val="auto"/>
            <w:sz w:val="24"/>
            <w:szCs w:val="24"/>
            <w:rPrChange w:id="6503" w:author="小多 [2]" w:date="2020-09-23T16:23:45Z">
              <w:rPr>
                <w:rFonts w:hint="eastAsia" w:ascii="Times New Roman" w:hAnsi="Times New Roman" w:eastAsia="宋体" w:cs="Times New Roman"/>
                <w:color w:val="FF0000"/>
                <w:sz w:val="24"/>
                <w:szCs w:val="24"/>
              </w:rPr>
            </w:rPrChange>
          </w:rPr>
          <w:t>存储</w:t>
        </w:r>
      </w:ins>
      <w:ins w:id="6505" w:author="yongbao zhang" w:date="2020-09-15T20:41:00Z">
        <w:r>
          <w:rPr>
            <w:rFonts w:ascii="Times New Roman" w:hAnsi="Times New Roman" w:eastAsia="宋体" w:cs="Times New Roman"/>
            <w:color w:val="auto"/>
            <w:sz w:val="24"/>
            <w:szCs w:val="24"/>
            <w:rPrChange w:id="6506" w:author="小多 [2]" w:date="2020-09-23T16:23:45Z">
              <w:rPr>
                <w:rFonts w:ascii="Times New Roman" w:hAnsi="Times New Roman" w:eastAsia="宋体" w:cs="Times New Roman"/>
                <w:color w:val="FF0000"/>
                <w:sz w:val="24"/>
                <w:szCs w:val="24"/>
              </w:rPr>
            </w:rPrChange>
          </w:rPr>
          <w:t>媒体介质，</w:t>
        </w:r>
      </w:ins>
      <w:ins w:id="6508" w:author="小多" w:date="2020-09-16T19:59:00Z">
        <w:r>
          <w:rPr>
            <w:rFonts w:hint="eastAsia" w:ascii="Times New Roman" w:hAnsi="Times New Roman" w:eastAsia="宋体" w:cs="Times New Roman"/>
            <w:color w:val="auto"/>
            <w:sz w:val="24"/>
            <w:szCs w:val="24"/>
            <w:rPrChange w:id="6509" w:author="小多 [2]" w:date="2020-09-23T09:33:07Z">
              <w:rPr>
                <w:rFonts w:hint="eastAsia" w:ascii="Times New Roman" w:hAnsi="Times New Roman" w:eastAsia="宋体" w:cs="Times New Roman"/>
                <w:sz w:val="24"/>
                <w:szCs w:val="24"/>
              </w:rPr>
            </w:rPrChange>
          </w:rPr>
          <w:t>D</w:t>
        </w:r>
      </w:ins>
      <w:ins w:id="6510" w:author="小多" w:date="2020-09-16T19:59:00Z">
        <w:r>
          <w:rPr>
            <w:rFonts w:ascii="Times New Roman" w:hAnsi="Times New Roman" w:eastAsia="宋体" w:cs="Times New Roman"/>
            <w:color w:val="auto"/>
            <w:sz w:val="24"/>
            <w:szCs w:val="24"/>
            <w:rPrChange w:id="6511" w:author="小多 [2]" w:date="2020-09-23T09:33:07Z">
              <w:rPr>
                <w:rFonts w:ascii="Times New Roman" w:hAnsi="Times New Roman" w:eastAsia="宋体" w:cs="Times New Roman"/>
                <w:sz w:val="24"/>
                <w:szCs w:val="24"/>
              </w:rPr>
            </w:rPrChange>
          </w:rPr>
          <w:t>VD</w:t>
        </w:r>
      </w:ins>
      <w:ins w:id="6512" w:author="yongbao zhang" w:date="2020-09-15T20:41:00Z">
        <w:del w:id="6513" w:author="小多" w:date="2020-09-16T19:59:00Z">
          <w:r>
            <w:rPr>
              <w:rFonts w:ascii="Times New Roman" w:hAnsi="Times New Roman" w:eastAsia="宋体" w:cs="Times New Roman"/>
              <w:color w:val="auto"/>
              <w:sz w:val="24"/>
              <w:szCs w:val="24"/>
              <w:rPrChange w:id="6514" w:author="小多 [2]" w:date="2020-09-23T16:23:45Z">
                <w:rPr>
                  <w:rFonts w:ascii="Times New Roman" w:hAnsi="Times New Roman" w:eastAsia="宋体" w:cs="Times New Roman"/>
                  <w:color w:val="FF0000"/>
                  <w:sz w:val="24"/>
                  <w:szCs w:val="24"/>
                </w:rPr>
              </w:rPrChange>
            </w:rPr>
            <w:delText>V</w:delText>
          </w:r>
        </w:del>
      </w:ins>
      <w:ins w:id="6517" w:author="yongbao zhang" w:date="2020-09-15T20:41:00Z">
        <w:del w:id="6518" w:author="小多" w:date="2020-09-16T19:59:00Z">
          <w:r>
            <w:rPr>
              <w:rFonts w:ascii="Times New Roman" w:hAnsi="Times New Roman" w:eastAsia="宋体" w:cs="Times New Roman"/>
              <w:color w:val="auto"/>
              <w:sz w:val="24"/>
              <w:szCs w:val="24"/>
              <w:rPrChange w:id="6519" w:author="小多 [2]" w:date="2020-09-23T09:33:07Z">
                <w:rPr>
                  <w:rFonts w:ascii="Times New Roman" w:hAnsi="Times New Roman" w:eastAsia="宋体" w:cs="Times New Roman"/>
                  <w:sz w:val="24"/>
                  <w:szCs w:val="24"/>
                </w:rPr>
              </w:rPrChange>
            </w:rPr>
            <w:delText>C</w:delText>
          </w:r>
        </w:del>
      </w:ins>
      <w:ins w:id="6520" w:author="yongbao zhang" w:date="2020-09-15T20:41:00Z">
        <w:del w:id="6521" w:author="小多" w:date="2020-09-16T19:59:00Z">
          <w:r>
            <w:rPr>
              <w:rFonts w:ascii="Times New Roman" w:hAnsi="Times New Roman" w:eastAsia="宋体" w:cs="Times New Roman"/>
              <w:color w:val="auto"/>
              <w:sz w:val="24"/>
              <w:szCs w:val="24"/>
              <w:rPrChange w:id="6522" w:author="小多 [2]" w:date="2020-09-23T16:23:45Z">
                <w:rPr>
                  <w:rFonts w:ascii="Times New Roman" w:hAnsi="Times New Roman" w:eastAsia="宋体" w:cs="Times New Roman"/>
                  <w:color w:val="FF0000"/>
                  <w:sz w:val="24"/>
                  <w:szCs w:val="24"/>
                </w:rPr>
              </w:rPrChange>
            </w:rPr>
            <w:delText>D</w:delText>
          </w:r>
        </w:del>
      </w:ins>
      <w:ins w:id="6525" w:author="yongbao zhang" w:date="2020-09-15T20:41:00Z">
        <w:r>
          <w:rPr>
            <w:rFonts w:ascii="Times New Roman" w:hAnsi="Times New Roman" w:eastAsia="宋体" w:cs="Times New Roman"/>
            <w:color w:val="auto"/>
            <w:sz w:val="24"/>
            <w:szCs w:val="24"/>
            <w:rPrChange w:id="6526" w:author="小多 [2]" w:date="2020-09-23T16:23:45Z">
              <w:rPr>
                <w:rFonts w:ascii="Times New Roman" w:hAnsi="Times New Roman" w:eastAsia="宋体" w:cs="Times New Roman"/>
                <w:color w:val="FF0000"/>
                <w:sz w:val="24"/>
                <w:szCs w:val="24"/>
              </w:rPr>
            </w:rPrChange>
          </w:rPr>
          <w:t>光盘。</w:t>
        </w:r>
      </w:ins>
      <w:ins w:id="6528" w:author="yongbao zhang" w:date="2020-09-15T20:41:00Z">
        <w:r>
          <w:rPr>
            <w:rFonts w:hint="eastAsia" w:ascii="Times New Roman" w:hAnsi="Times New Roman" w:eastAsia="宋体" w:cs="Times New Roman"/>
            <w:color w:val="auto"/>
            <w:sz w:val="24"/>
            <w:szCs w:val="24"/>
            <w:rPrChange w:id="6529" w:author="小多 [2]" w:date="2020-09-23T16:23:45Z">
              <w:rPr>
                <w:rFonts w:hint="eastAsia" w:ascii="Times New Roman" w:hAnsi="Times New Roman" w:eastAsia="宋体" w:cs="Times New Roman"/>
                <w:color w:val="FF0000"/>
                <w:sz w:val="24"/>
                <w:szCs w:val="24"/>
              </w:rPr>
            </w:rPrChange>
          </w:rPr>
          <w:t>D</w:t>
        </w:r>
      </w:ins>
      <w:ins w:id="6531" w:author="yongbao zhang" w:date="2020-09-15T20:41:00Z">
        <w:r>
          <w:rPr>
            <w:rFonts w:ascii="Times New Roman" w:hAnsi="Times New Roman" w:eastAsia="宋体" w:cs="Times New Roman"/>
            <w:color w:val="auto"/>
            <w:sz w:val="24"/>
            <w:szCs w:val="24"/>
            <w:rPrChange w:id="6532" w:author="小多 [2]" w:date="2020-09-23T16:23:45Z">
              <w:rPr>
                <w:rFonts w:ascii="Times New Roman" w:hAnsi="Times New Roman" w:eastAsia="宋体" w:cs="Times New Roman"/>
                <w:color w:val="FF0000"/>
                <w:sz w:val="24"/>
                <w:szCs w:val="24"/>
              </w:rPr>
            </w:rPrChange>
          </w:rPr>
          <w:t>VD</w:t>
        </w:r>
      </w:ins>
      <w:ins w:id="6534" w:author="yongbao zhang" w:date="2020-09-15T20:41:00Z">
        <w:r>
          <w:rPr>
            <w:rFonts w:hint="eastAsia" w:ascii="Times New Roman" w:hAnsi="Times New Roman" w:eastAsia="宋体" w:cs="Times New Roman"/>
            <w:color w:val="auto"/>
            <w:sz w:val="24"/>
            <w:szCs w:val="24"/>
            <w:rPrChange w:id="6535" w:author="小多 [2]" w:date="2020-09-23T16:23:45Z">
              <w:rPr>
                <w:rFonts w:hint="eastAsia" w:ascii="Times New Roman" w:hAnsi="Times New Roman" w:eastAsia="宋体" w:cs="Times New Roman"/>
                <w:color w:val="FF0000"/>
                <w:sz w:val="24"/>
                <w:szCs w:val="24"/>
              </w:rPr>
            </w:rPrChange>
          </w:rPr>
          <w:t>光盘存储在</w:t>
        </w:r>
      </w:ins>
      <w:ins w:id="6537" w:author="yongbao zhang" w:date="2020-09-15T20:41:00Z">
        <w:r>
          <w:rPr>
            <w:rFonts w:ascii="Times New Roman" w:hAnsi="Times New Roman" w:eastAsia="宋体" w:cs="Times New Roman"/>
            <w:color w:val="auto"/>
            <w:sz w:val="24"/>
            <w:szCs w:val="24"/>
            <w:rPrChange w:id="6538" w:author="小多 [2]" w:date="2020-09-23T09:33:07Z">
              <w:rPr>
                <w:rFonts w:ascii="Times New Roman" w:hAnsi="Times New Roman" w:eastAsia="宋体" w:cs="Times New Roman"/>
                <w:sz w:val="24"/>
                <w:szCs w:val="24"/>
              </w:rPr>
            </w:rPrChange>
          </w:rPr>
          <w:t>P</w:t>
        </w:r>
      </w:ins>
      <w:ins w:id="6539" w:author="yongbao zhang" w:date="2020-09-15T20:42:00Z">
        <w:r>
          <w:rPr>
            <w:rFonts w:ascii="Times New Roman" w:hAnsi="Times New Roman" w:eastAsia="宋体" w:cs="Times New Roman"/>
            <w:color w:val="auto"/>
            <w:sz w:val="24"/>
            <w:szCs w:val="24"/>
            <w:rPrChange w:id="6540" w:author="小多 [2]" w:date="2020-09-23T09:33:07Z">
              <w:rPr>
                <w:rFonts w:ascii="Times New Roman" w:hAnsi="Times New Roman" w:eastAsia="宋体" w:cs="Times New Roman"/>
                <w:sz w:val="24"/>
                <w:szCs w:val="24"/>
              </w:rPr>
            </w:rPrChange>
          </w:rPr>
          <w:t>C</w:t>
        </w:r>
      </w:ins>
      <w:ins w:id="6541" w:author="yongbao zhang" w:date="2020-09-15T20:41:00Z">
        <w:r>
          <w:rPr>
            <w:rFonts w:hint="eastAsia" w:ascii="Times New Roman" w:hAnsi="Times New Roman" w:eastAsia="宋体" w:cs="Times New Roman"/>
            <w:color w:val="auto"/>
            <w:sz w:val="24"/>
            <w:szCs w:val="24"/>
            <w:rPrChange w:id="6542" w:author="小多 [2]" w:date="2020-09-23T16:23:45Z">
              <w:rPr>
                <w:rFonts w:hint="eastAsia" w:ascii="Times New Roman" w:hAnsi="Times New Roman" w:eastAsia="宋体" w:cs="Times New Roman"/>
                <w:color w:val="FF0000"/>
                <w:sz w:val="24"/>
                <w:szCs w:val="24"/>
              </w:rPr>
            </w:rPrChange>
          </w:rPr>
          <w:t>材质的光盘盒中，</w:t>
        </w:r>
      </w:ins>
      <w:ins w:id="6544" w:author="yongbao zhang" w:date="2020-09-15T20:43:00Z">
        <w:r>
          <w:rPr>
            <w:rFonts w:hint="eastAsia" w:ascii="Times New Roman" w:hAnsi="Times New Roman" w:eastAsia="宋体" w:cs="Times New Roman"/>
            <w:color w:val="auto"/>
            <w:sz w:val="24"/>
            <w:szCs w:val="24"/>
            <w:rPrChange w:id="6545" w:author="小多 [2]" w:date="2020-09-23T09:33:07Z">
              <w:rPr>
                <w:rFonts w:hint="eastAsia" w:ascii="Times New Roman" w:hAnsi="Times New Roman" w:eastAsia="宋体" w:cs="Times New Roman"/>
                <w:sz w:val="24"/>
                <w:szCs w:val="24"/>
              </w:rPr>
            </w:rPrChange>
          </w:rPr>
          <w:t>5</w:t>
        </w:r>
      </w:ins>
      <w:ins w:id="6546" w:author="yongbao zhang" w:date="2020-09-15T20:41:00Z">
        <w:r>
          <w:rPr>
            <w:rFonts w:hint="eastAsia" w:ascii="Times New Roman" w:hAnsi="Times New Roman" w:eastAsia="宋体" w:cs="Times New Roman"/>
            <w:color w:val="auto"/>
            <w:sz w:val="24"/>
            <w:szCs w:val="24"/>
            <w:rPrChange w:id="6547" w:author="小多 [2]" w:date="2020-09-23T16:23:45Z">
              <w:rPr>
                <w:rFonts w:hint="eastAsia" w:ascii="Times New Roman" w:hAnsi="Times New Roman" w:eastAsia="宋体" w:cs="Times New Roman"/>
                <w:color w:val="FF0000"/>
                <w:sz w:val="24"/>
                <w:szCs w:val="24"/>
              </w:rPr>
            </w:rPrChange>
          </w:rPr>
          <w:t>个光盘盒可存储</w:t>
        </w:r>
      </w:ins>
      <w:ins w:id="6549" w:author="yongbao zhang" w:date="2020-09-15T20:43:00Z">
        <w:r>
          <w:rPr>
            <w:rFonts w:hint="eastAsia" w:ascii="Times New Roman" w:hAnsi="Times New Roman" w:eastAsia="宋体" w:cs="Times New Roman"/>
            <w:color w:val="auto"/>
            <w:sz w:val="24"/>
            <w:szCs w:val="24"/>
            <w:rPrChange w:id="6550" w:author="小多 [2]" w:date="2020-09-23T09:33:07Z">
              <w:rPr>
                <w:rFonts w:hint="eastAsia" w:ascii="Times New Roman" w:hAnsi="Times New Roman" w:eastAsia="宋体" w:cs="Times New Roman"/>
                <w:sz w:val="24"/>
                <w:szCs w:val="24"/>
              </w:rPr>
            </w:rPrChange>
          </w:rPr>
          <w:t>在</w:t>
        </w:r>
      </w:ins>
      <w:ins w:id="6551" w:author="yongbao zhang" w:date="2020-09-15T20:44:00Z">
        <w:r>
          <w:rPr>
            <w:rFonts w:hint="eastAsia" w:ascii="Times New Roman" w:hAnsi="Times New Roman" w:eastAsia="宋体" w:cs="Times New Roman"/>
            <w:color w:val="auto"/>
            <w:sz w:val="24"/>
            <w:szCs w:val="24"/>
            <w:rPrChange w:id="6552" w:author="小多 [2]" w:date="2020-09-23T09:33:07Z">
              <w:rPr>
                <w:rFonts w:hint="eastAsia" w:ascii="Times New Roman" w:hAnsi="Times New Roman" w:eastAsia="宋体" w:cs="Times New Roman"/>
                <w:sz w:val="24"/>
                <w:szCs w:val="24"/>
              </w:rPr>
            </w:rPrChange>
          </w:rPr>
          <w:t>瓦楞纸</w:t>
        </w:r>
      </w:ins>
      <w:ins w:id="6553" w:author="yongbao zhang" w:date="2020-09-15T20:41:00Z">
        <w:r>
          <w:rPr>
            <w:rFonts w:hint="eastAsia" w:ascii="Times New Roman" w:hAnsi="Times New Roman" w:eastAsia="宋体" w:cs="Times New Roman"/>
            <w:color w:val="auto"/>
            <w:sz w:val="24"/>
            <w:szCs w:val="24"/>
            <w:rPrChange w:id="6554" w:author="小多 [2]" w:date="2020-09-23T16:23:45Z">
              <w:rPr>
                <w:rFonts w:hint="eastAsia" w:ascii="Times New Roman" w:hAnsi="Times New Roman" w:eastAsia="宋体" w:cs="Times New Roman"/>
                <w:color w:val="FF0000"/>
                <w:sz w:val="24"/>
                <w:szCs w:val="24"/>
              </w:rPr>
            </w:rPrChange>
          </w:rPr>
          <w:t>的包装箱中。</w:t>
        </w:r>
      </w:ins>
    </w:p>
    <w:p>
      <w:pPr>
        <w:widowControl w:val="0"/>
        <w:numPr>
          <w:ilvl w:val="255"/>
          <w:numId w:val="0"/>
        </w:numPr>
        <w:spacing w:after="0"/>
        <w:jc w:val="both"/>
        <w:rPr>
          <w:rFonts w:ascii="Times New Roman" w:hAnsi="Times New Roman" w:eastAsia="宋体" w:cs="Times New Roman"/>
          <w:b/>
          <w:bCs/>
          <w:color w:val="auto"/>
          <w:kern w:val="2"/>
          <w:sz w:val="24"/>
          <w:szCs w:val="24"/>
          <w:rPrChange w:id="6557" w:author="小多 [2]" w:date="2020-09-23T09:33:07Z">
            <w:rPr>
              <w:rFonts w:ascii="Times New Roman" w:hAnsi="Times New Roman" w:eastAsia="宋体" w:cs="Times New Roman"/>
              <w:b/>
              <w:bCs/>
              <w:kern w:val="2"/>
              <w:sz w:val="24"/>
              <w:szCs w:val="24"/>
            </w:rPr>
          </w:rPrChange>
        </w:rPr>
        <w:pPrChange w:id="6556" w:author="yongbao zhang" w:date="2020-09-15T20:41:00Z">
          <w:pPr>
            <w:pStyle w:val="3"/>
            <w:widowControl w:val="0"/>
            <w:numPr>
              <w:ilvl w:val="255"/>
              <w:numId w:val="0"/>
            </w:numPr>
            <w:spacing w:after="0"/>
            <w:jc w:val="both"/>
          </w:pPr>
        </w:pPrChange>
      </w:pPr>
    </w:p>
    <w:p>
      <w:pPr>
        <w:spacing w:line="312" w:lineRule="auto"/>
        <w:ind w:firstLine="480" w:firstLineChars="200"/>
        <w:rPr>
          <w:del w:id="6558" w:author="yongbao zhang" w:date="2020-09-15T20:44:00Z"/>
          <w:rFonts w:ascii="Times New Roman" w:hAnsi="Times New Roman" w:eastAsia="宋体" w:cs="Times New Roman"/>
          <w:color w:val="auto"/>
          <w:sz w:val="24"/>
          <w:szCs w:val="24"/>
          <w:rPrChange w:id="6559" w:author="小多 [2]" w:date="2020-09-23T16:23:45Z">
            <w:rPr>
              <w:del w:id="6560" w:author="yongbao zhang" w:date="2020-09-15T20:44:00Z"/>
              <w:rFonts w:ascii="Times New Roman" w:hAnsi="Times New Roman" w:eastAsia="宋体" w:cs="Times New Roman"/>
              <w:color w:val="FF0000"/>
              <w:sz w:val="24"/>
              <w:szCs w:val="24"/>
            </w:rPr>
          </w:rPrChange>
        </w:rPr>
      </w:pPr>
      <w:del w:id="6561" w:author="yongbao zhang" w:date="2020-09-15T20:44:00Z">
        <w:r>
          <w:rPr>
            <w:rFonts w:ascii="Times New Roman" w:hAnsi="Times New Roman" w:eastAsia="宋体" w:cs="Times New Roman"/>
            <w:color w:val="auto"/>
            <w:sz w:val="24"/>
            <w:szCs w:val="24"/>
            <w:rPrChange w:id="6562" w:author="小多 [2]" w:date="2020-09-23T16:23:45Z">
              <w:rPr>
                <w:rFonts w:ascii="Times New Roman" w:hAnsi="Times New Roman" w:eastAsia="宋体" w:cs="Times New Roman"/>
                <w:color w:val="FF0000"/>
                <w:sz w:val="24"/>
                <w:szCs w:val="24"/>
              </w:rPr>
            </w:rPrChange>
          </w:rPr>
          <w:delText>本软件采用一种</w:delText>
        </w:r>
      </w:del>
      <w:ins w:id="6564" w:author="Huo Beata" w:date="2020-09-09T12:05:00Z">
        <w:del w:id="6565" w:author="yongbao zhang" w:date="2020-09-15T20:44:00Z">
          <w:r>
            <w:rPr>
              <w:rFonts w:hint="eastAsia" w:ascii="Times New Roman" w:hAnsi="Times New Roman" w:eastAsia="宋体" w:cs="Times New Roman"/>
              <w:color w:val="auto"/>
              <w:sz w:val="24"/>
              <w:szCs w:val="24"/>
              <w:rPrChange w:id="6566" w:author="小多 [2]" w:date="2020-09-23T16:23:45Z">
                <w:rPr>
                  <w:rFonts w:hint="eastAsia" w:ascii="Times New Roman" w:hAnsi="Times New Roman" w:eastAsia="宋体" w:cs="Times New Roman"/>
                  <w:color w:val="FF0000"/>
                  <w:sz w:val="24"/>
                  <w:szCs w:val="24"/>
                </w:rPr>
              </w:rPrChange>
            </w:rPr>
            <w:delText>存储</w:delText>
          </w:r>
        </w:del>
      </w:ins>
      <w:del w:id="6569" w:author="yongbao zhang" w:date="2020-09-15T20:44:00Z">
        <w:r>
          <w:rPr>
            <w:rFonts w:ascii="Times New Roman" w:hAnsi="Times New Roman" w:eastAsia="宋体" w:cs="Times New Roman"/>
            <w:color w:val="auto"/>
            <w:sz w:val="24"/>
            <w:szCs w:val="24"/>
            <w:rPrChange w:id="6570" w:author="小多 [2]" w:date="2020-09-23T16:23:45Z">
              <w:rPr>
                <w:rFonts w:ascii="Times New Roman" w:hAnsi="Times New Roman" w:eastAsia="宋体" w:cs="Times New Roman"/>
                <w:color w:val="FF0000"/>
                <w:sz w:val="24"/>
                <w:szCs w:val="24"/>
              </w:rPr>
            </w:rPrChange>
          </w:rPr>
          <w:delText>媒体介质，DVD光盘。</w:delText>
        </w:r>
      </w:del>
      <w:ins w:id="6572" w:author="Huo Beata" w:date="2020-09-09T12:06:00Z">
        <w:del w:id="6573" w:author="yongbao zhang" w:date="2020-09-15T20:44:00Z">
          <w:r>
            <w:rPr>
              <w:rFonts w:hint="eastAsia" w:ascii="Times New Roman" w:hAnsi="Times New Roman" w:eastAsia="宋体" w:cs="Times New Roman"/>
              <w:color w:val="auto"/>
              <w:sz w:val="24"/>
              <w:szCs w:val="24"/>
              <w:rPrChange w:id="6574" w:author="小多 [2]" w:date="2020-09-23T16:23:45Z">
                <w:rPr>
                  <w:rFonts w:hint="eastAsia" w:ascii="Times New Roman" w:hAnsi="Times New Roman" w:eastAsia="宋体" w:cs="Times New Roman"/>
                  <w:color w:val="FF0000"/>
                  <w:sz w:val="24"/>
                  <w:szCs w:val="24"/>
                </w:rPr>
              </w:rPrChange>
            </w:rPr>
            <w:delText>D</w:delText>
          </w:r>
        </w:del>
      </w:ins>
      <w:ins w:id="6577" w:author="Huo Beata" w:date="2020-09-09T12:06:00Z">
        <w:del w:id="6578" w:author="yongbao zhang" w:date="2020-09-15T20:44:00Z">
          <w:r>
            <w:rPr>
              <w:rFonts w:ascii="Times New Roman" w:hAnsi="Times New Roman" w:eastAsia="宋体" w:cs="Times New Roman"/>
              <w:color w:val="auto"/>
              <w:sz w:val="24"/>
              <w:szCs w:val="24"/>
              <w:rPrChange w:id="6579" w:author="小多 [2]" w:date="2020-09-23T16:23:45Z">
                <w:rPr>
                  <w:rFonts w:ascii="Times New Roman" w:hAnsi="Times New Roman" w:eastAsia="宋体" w:cs="Times New Roman"/>
                  <w:color w:val="FF0000"/>
                  <w:sz w:val="24"/>
                  <w:szCs w:val="24"/>
                </w:rPr>
              </w:rPrChange>
            </w:rPr>
            <w:delText>VD</w:delText>
          </w:r>
        </w:del>
      </w:ins>
      <w:ins w:id="6582" w:author="Huo Beata" w:date="2020-09-09T12:06:00Z">
        <w:del w:id="6583" w:author="yongbao zhang" w:date="2020-09-15T20:44:00Z">
          <w:r>
            <w:rPr>
              <w:rFonts w:hint="eastAsia" w:ascii="Times New Roman" w:hAnsi="Times New Roman" w:eastAsia="宋体" w:cs="Times New Roman"/>
              <w:color w:val="auto"/>
              <w:sz w:val="24"/>
              <w:szCs w:val="24"/>
              <w:rPrChange w:id="6584" w:author="小多 [2]" w:date="2020-09-23T16:23:45Z">
                <w:rPr>
                  <w:rFonts w:hint="eastAsia" w:ascii="Times New Roman" w:hAnsi="Times New Roman" w:eastAsia="宋体" w:cs="Times New Roman"/>
                  <w:color w:val="FF0000"/>
                  <w:sz w:val="24"/>
                  <w:szCs w:val="24"/>
                </w:rPr>
              </w:rPrChange>
            </w:rPr>
            <w:delText>光盘存储在……材质的光盘盒中，……个光盘盒可存储在……的</w:delText>
          </w:r>
        </w:del>
      </w:ins>
      <w:ins w:id="6587" w:author="Huo Beata" w:date="2020-09-09T12:07:00Z">
        <w:del w:id="6588" w:author="yongbao zhang" w:date="2020-09-15T20:44:00Z">
          <w:r>
            <w:rPr>
              <w:rFonts w:hint="eastAsia" w:ascii="Times New Roman" w:hAnsi="Times New Roman" w:eastAsia="宋体" w:cs="Times New Roman"/>
              <w:color w:val="auto"/>
              <w:sz w:val="24"/>
              <w:szCs w:val="24"/>
              <w:rPrChange w:id="6589" w:author="小多 [2]" w:date="2020-09-23T16:23:45Z">
                <w:rPr>
                  <w:rFonts w:hint="eastAsia" w:ascii="Times New Roman" w:hAnsi="Times New Roman" w:eastAsia="宋体" w:cs="Times New Roman"/>
                  <w:color w:val="FF0000"/>
                  <w:sz w:val="24"/>
                  <w:szCs w:val="24"/>
                </w:rPr>
              </w:rPrChange>
            </w:rPr>
            <w:delText>包装箱中。</w:delText>
          </w:r>
        </w:del>
      </w:ins>
    </w:p>
    <w:p>
      <w:pPr>
        <w:pStyle w:val="20"/>
        <w:numPr>
          <w:ilvl w:val="2"/>
          <w:numId w:val="4"/>
        </w:numPr>
        <w:rPr>
          <w:rFonts w:ascii="Times New Roman" w:hAnsi="Times New Roman" w:cs="Times New Roman"/>
          <w:color w:val="auto"/>
          <w:sz w:val="24"/>
          <w:szCs w:val="24"/>
          <w:rPrChange w:id="6592" w:author="小多 [2]" w:date="2020-09-23T09:33:07Z">
            <w:rPr>
              <w:rFonts w:ascii="Times New Roman" w:hAnsi="Times New Roman" w:cs="Times New Roman"/>
              <w:sz w:val="24"/>
              <w:szCs w:val="24"/>
            </w:rPr>
          </w:rPrChange>
        </w:rPr>
      </w:pPr>
      <w:commentRangeStart w:id="1"/>
      <w:r>
        <w:rPr>
          <w:rFonts w:ascii="Times New Roman" w:hAnsi="Times New Roman" w:cs="Times New Roman"/>
          <w:color w:val="auto"/>
          <w:sz w:val="24"/>
          <w:szCs w:val="24"/>
          <w:rPrChange w:id="6593" w:author="小多 [2]" w:date="2020-09-23T09:33:07Z">
            <w:rPr>
              <w:rFonts w:ascii="Times New Roman" w:hAnsi="Times New Roman" w:cs="Times New Roman"/>
              <w:sz w:val="24"/>
              <w:szCs w:val="24"/>
            </w:rPr>
          </w:rPrChange>
        </w:rPr>
        <w:t>初包装</w:t>
      </w:r>
      <w:commentRangeEnd w:id="1"/>
      <w:r>
        <w:rPr>
          <w:rStyle w:val="19"/>
          <w:color w:val="auto"/>
          <w:rPrChange w:id="6594" w:author="小多 [2]" w:date="2020-09-23T09:33:07Z">
            <w:rPr>
              <w:rStyle w:val="19"/>
            </w:rPr>
          </w:rPrChange>
        </w:rPr>
        <w:commentReference w:id="1"/>
      </w:r>
    </w:p>
    <w:p>
      <w:pPr>
        <w:spacing w:line="312" w:lineRule="auto"/>
        <w:ind w:firstLine="480" w:firstLineChars="200"/>
        <w:rPr>
          <w:rFonts w:ascii="Times New Roman" w:hAnsi="Times New Roman" w:eastAsia="宋体" w:cs="Times New Roman"/>
          <w:color w:val="auto"/>
          <w:sz w:val="24"/>
          <w:szCs w:val="24"/>
          <w:rPrChange w:id="6595" w:author="小多 [2]" w:date="2020-09-23T09:33:07Z">
            <w:rPr>
              <w:rFonts w:ascii="Times New Roman" w:hAnsi="Times New Roman" w:eastAsia="宋体" w:cs="Times New Roman"/>
              <w:sz w:val="24"/>
              <w:szCs w:val="24"/>
            </w:rPr>
          </w:rPrChange>
        </w:rPr>
      </w:pPr>
      <w:ins w:id="6596" w:author="Huo Beata" w:date="2020-09-09T12:07:00Z">
        <w:r>
          <w:rPr>
            <w:rFonts w:hint="eastAsia" w:ascii="Times New Roman" w:hAnsi="Times New Roman" w:eastAsia="宋体" w:cs="Times New Roman"/>
            <w:color w:val="auto"/>
            <w:sz w:val="24"/>
            <w:szCs w:val="24"/>
            <w:rPrChange w:id="6597" w:author="小多 [2]" w:date="2020-09-23T16:23:45Z">
              <w:rPr>
                <w:rFonts w:hint="eastAsia" w:ascii="Times New Roman" w:hAnsi="Times New Roman" w:eastAsia="宋体" w:cs="Times New Roman"/>
                <w:color w:val="FF0000"/>
                <w:sz w:val="24"/>
                <w:szCs w:val="24"/>
              </w:rPr>
            </w:rPrChange>
          </w:rPr>
          <w:t>一个</w:t>
        </w:r>
      </w:ins>
      <w:r>
        <w:rPr>
          <w:rFonts w:ascii="Times New Roman" w:hAnsi="Times New Roman" w:eastAsia="宋体" w:cs="Times New Roman"/>
          <w:color w:val="auto"/>
          <w:sz w:val="24"/>
          <w:szCs w:val="24"/>
          <w:rPrChange w:id="6599" w:author="小多 [2]" w:date="2020-09-23T16:23:45Z">
            <w:rPr>
              <w:rFonts w:ascii="Times New Roman" w:hAnsi="Times New Roman" w:eastAsia="宋体" w:cs="Times New Roman"/>
              <w:color w:val="FF0000"/>
              <w:sz w:val="24"/>
              <w:szCs w:val="24"/>
            </w:rPr>
          </w:rPrChange>
        </w:rPr>
        <w:t>DVD光盘</w:t>
      </w:r>
      <w:ins w:id="6600" w:author="Huo Beata" w:date="2020-09-09T12:07:00Z">
        <w:r>
          <w:rPr>
            <w:rFonts w:hint="eastAsia" w:ascii="Times New Roman" w:hAnsi="Times New Roman" w:eastAsia="宋体" w:cs="Times New Roman"/>
            <w:color w:val="auto"/>
            <w:sz w:val="24"/>
            <w:szCs w:val="24"/>
            <w:rPrChange w:id="6601" w:author="小多 [2]" w:date="2020-09-23T16:23:45Z">
              <w:rPr>
                <w:rFonts w:hint="eastAsia" w:ascii="Times New Roman" w:hAnsi="Times New Roman" w:eastAsia="宋体" w:cs="Times New Roman"/>
                <w:color w:val="FF0000"/>
                <w:sz w:val="24"/>
                <w:szCs w:val="24"/>
              </w:rPr>
            </w:rPrChange>
          </w:rPr>
          <w:t>存储在</w:t>
        </w:r>
      </w:ins>
      <w:ins w:id="6603" w:author="Huo Beata" w:date="2020-09-09T12:07:00Z">
        <w:del w:id="6604" w:author="yongbao zhang" w:date="2020-09-15T20:44:00Z">
          <w:r>
            <w:rPr>
              <w:rFonts w:hint="eastAsia" w:ascii="Times New Roman" w:hAnsi="Times New Roman" w:eastAsia="宋体" w:cs="Times New Roman"/>
              <w:color w:val="auto"/>
              <w:sz w:val="24"/>
              <w:szCs w:val="24"/>
              <w:rPrChange w:id="6605" w:author="小多 [2]" w:date="2020-09-23T16:23:45Z">
                <w:rPr>
                  <w:rFonts w:hint="eastAsia" w:ascii="Times New Roman" w:hAnsi="Times New Roman" w:eastAsia="宋体" w:cs="Times New Roman"/>
                  <w:color w:val="FF0000"/>
                  <w:sz w:val="24"/>
                  <w:szCs w:val="24"/>
                </w:rPr>
              </w:rPrChange>
            </w:rPr>
            <w:delText>……</w:delText>
          </w:r>
        </w:del>
      </w:ins>
      <w:ins w:id="6608" w:author="yongbao zhang" w:date="2020-09-15T20:44:00Z">
        <w:r>
          <w:rPr>
            <w:rFonts w:ascii="Times New Roman" w:hAnsi="Times New Roman" w:eastAsia="宋体" w:cs="Times New Roman"/>
            <w:color w:val="auto"/>
            <w:sz w:val="24"/>
            <w:szCs w:val="24"/>
            <w:rPrChange w:id="6609" w:author="小多 [2]" w:date="2020-09-23T16:23:45Z">
              <w:rPr>
                <w:rFonts w:ascii="Times New Roman" w:hAnsi="Times New Roman" w:eastAsia="宋体" w:cs="Times New Roman"/>
                <w:color w:val="FF0000"/>
                <w:sz w:val="24"/>
                <w:szCs w:val="24"/>
              </w:rPr>
            </w:rPrChange>
          </w:rPr>
          <w:t>PC</w:t>
        </w:r>
      </w:ins>
      <w:ins w:id="6611" w:author="Huo Beata" w:date="2020-09-09T12:07:00Z">
        <w:r>
          <w:rPr>
            <w:rFonts w:hint="eastAsia" w:ascii="Times New Roman" w:hAnsi="Times New Roman" w:eastAsia="宋体" w:cs="Times New Roman"/>
            <w:color w:val="auto"/>
            <w:sz w:val="24"/>
            <w:szCs w:val="24"/>
            <w:rPrChange w:id="6612" w:author="小多 [2]" w:date="2020-09-23T16:23:45Z">
              <w:rPr>
                <w:rFonts w:hint="eastAsia" w:ascii="Times New Roman" w:hAnsi="Times New Roman" w:eastAsia="宋体" w:cs="Times New Roman"/>
                <w:color w:val="FF0000"/>
                <w:sz w:val="24"/>
                <w:szCs w:val="24"/>
              </w:rPr>
            </w:rPrChange>
          </w:rPr>
          <w:t>材质的</w:t>
        </w:r>
      </w:ins>
      <w:del w:id="6614" w:author="Huo Beata" w:date="2020-09-09T12:07:00Z">
        <w:r>
          <w:rPr>
            <w:rFonts w:ascii="Times New Roman" w:hAnsi="Times New Roman" w:eastAsia="宋体" w:cs="Times New Roman"/>
            <w:color w:val="auto"/>
            <w:sz w:val="24"/>
            <w:szCs w:val="24"/>
            <w:rPrChange w:id="6615" w:author="小多 [2]" w:date="2020-09-23T16:23:45Z">
              <w:rPr>
                <w:rFonts w:ascii="Times New Roman" w:hAnsi="Times New Roman" w:eastAsia="宋体" w:cs="Times New Roman"/>
                <w:color w:val="FF0000"/>
                <w:sz w:val="24"/>
                <w:szCs w:val="24"/>
              </w:rPr>
            </w:rPrChange>
          </w:rPr>
          <w:delText>、</w:delText>
        </w:r>
      </w:del>
      <w:r>
        <w:rPr>
          <w:rFonts w:ascii="Times New Roman" w:hAnsi="Times New Roman" w:eastAsia="宋体" w:cs="Times New Roman"/>
          <w:color w:val="auto"/>
          <w:sz w:val="24"/>
          <w:szCs w:val="24"/>
          <w:rPrChange w:id="6617" w:author="小多 [2]" w:date="2020-09-23T16:23:45Z">
            <w:rPr>
              <w:rFonts w:ascii="Times New Roman" w:hAnsi="Times New Roman" w:eastAsia="宋体" w:cs="Times New Roman"/>
              <w:color w:val="FF0000"/>
              <w:sz w:val="24"/>
              <w:szCs w:val="24"/>
            </w:rPr>
          </w:rPrChange>
        </w:rPr>
        <w:t>光盘盒。</w:t>
      </w:r>
    </w:p>
    <w:p>
      <w:pPr>
        <w:spacing w:line="312" w:lineRule="auto"/>
        <w:ind w:firstLine="480" w:firstLineChars="200"/>
        <w:rPr>
          <w:rFonts w:ascii="Times New Roman" w:hAnsi="Times New Roman" w:eastAsia="宋体" w:cs="Times New Roman"/>
          <w:color w:val="auto"/>
          <w:sz w:val="24"/>
          <w:szCs w:val="24"/>
          <w:rPrChange w:id="6618"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620" w:author="小多 [2]" w:date="2020-09-23T09:33:07Z">
            <w:rPr>
              <w:rFonts w:ascii="Times New Roman" w:hAnsi="Times New Roman" w:eastAsia="宋体" w:cs="Times New Roman"/>
              <w:sz w:val="24"/>
              <w:szCs w:val="24"/>
            </w:rPr>
          </w:rPrChange>
        </w:rPr>
        <w:drawing>
          <wp:anchor distT="0" distB="0" distL="114300" distR="114300" simplePos="0" relativeHeight="251659264" behindDoc="0" locked="0" layoutInCell="1" allowOverlap="1">
            <wp:simplePos x="0" y="0"/>
            <wp:positionH relativeFrom="column">
              <wp:posOffset>861060</wp:posOffset>
            </wp:positionH>
            <wp:positionV relativeFrom="paragraph">
              <wp:posOffset>256540</wp:posOffset>
            </wp:positionV>
            <wp:extent cx="1763395" cy="1850390"/>
            <wp:effectExtent l="0" t="0" r="825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rcRect l="2865" t="19821" r="7239" b="29982"/>
                    <a:stretch>
                      <a:fillRect/>
                    </a:stretch>
                  </pic:blipFill>
                  <pic:spPr>
                    <a:xfrm>
                      <a:off x="0" y="0"/>
                      <a:ext cx="1763395" cy="1850390"/>
                    </a:xfrm>
                    <a:prstGeom prst="rect">
                      <a:avLst/>
                    </a:prstGeom>
                    <a:ln>
                      <a:noFill/>
                    </a:ln>
                  </pic:spPr>
                </pic:pic>
              </a:graphicData>
            </a:graphic>
          </wp:anchor>
        </w:drawing>
      </w:r>
      <w:r>
        <w:rPr>
          <w:rFonts w:ascii="Times New Roman" w:hAnsi="Times New Roman" w:eastAsia="宋体" w:cs="Times New Roman"/>
          <w:color w:val="auto"/>
          <w:sz w:val="24"/>
          <w:szCs w:val="24"/>
          <w:rPrChange w:id="6621" w:author="小多 [2]" w:date="2020-09-23T09:33:07Z">
            <w:rPr>
              <w:rFonts w:ascii="Times New Roman" w:hAnsi="Times New Roman" w:eastAsia="宋体" w:cs="Times New Roman"/>
              <w:sz w:val="24"/>
              <w:szCs w:val="24"/>
            </w:rPr>
          </w:rPrChange>
        </w:rPr>
        <w:t>初包装外观图：</w:t>
      </w:r>
    </w:p>
    <w:p>
      <w:pPr>
        <w:tabs>
          <w:tab w:val="left" w:pos="1152"/>
        </w:tabs>
        <w:spacing w:line="312" w:lineRule="auto"/>
        <w:ind w:firstLine="480" w:firstLineChars="200"/>
        <w:jc w:val="right"/>
        <w:rPr>
          <w:rFonts w:ascii="Times New Roman" w:hAnsi="Times New Roman" w:eastAsia="宋体" w:cs="Times New Roman"/>
          <w:color w:val="auto"/>
          <w:sz w:val="24"/>
          <w:szCs w:val="24"/>
          <w:rPrChange w:id="6622"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624" w:author="小多 [2]" w:date="2020-09-23T09:33:07Z">
            <w:rPr>
              <w:rFonts w:ascii="Times New Roman" w:hAnsi="Times New Roman" w:eastAsia="宋体" w:cs="Times New Roman"/>
              <w:sz w:val="24"/>
              <w:szCs w:val="24"/>
            </w:rPr>
          </w:rPrChange>
        </w:rPr>
        <w:drawing>
          <wp:inline distT="0" distB="0" distL="0" distR="0">
            <wp:extent cx="2145030" cy="1792605"/>
            <wp:effectExtent l="0" t="0" r="762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extLst>
                        <a:ext uri="{28A0092B-C50C-407E-A947-70E740481C1C}">
                          <a14:useLocalDpi xmlns:a14="http://schemas.microsoft.com/office/drawing/2010/main" val="0"/>
                        </a:ext>
                      </a:extLst>
                    </a:blip>
                    <a:srcRect l="15811" t="3392" r="35064" b="5363"/>
                    <a:stretch>
                      <a:fillRect/>
                    </a:stretch>
                  </pic:blipFill>
                  <pic:spPr>
                    <a:xfrm>
                      <a:off x="0" y="0"/>
                      <a:ext cx="2145600" cy="1792800"/>
                    </a:xfrm>
                    <a:prstGeom prst="rect">
                      <a:avLst/>
                    </a:prstGeom>
                    <a:ln>
                      <a:noFill/>
                    </a:ln>
                  </pic:spPr>
                </pic:pic>
              </a:graphicData>
            </a:graphic>
          </wp:inline>
        </w:drawing>
      </w:r>
      <w:r>
        <w:rPr>
          <w:rFonts w:ascii="Times New Roman" w:hAnsi="Times New Roman" w:eastAsia="宋体" w:cs="Times New Roman"/>
          <w:color w:val="auto"/>
          <w:sz w:val="24"/>
          <w:szCs w:val="24"/>
          <w:rPrChange w:id="6625" w:author="小多 [2]" w:date="2020-09-23T09:33:07Z">
            <w:rPr>
              <w:rFonts w:ascii="Times New Roman" w:hAnsi="Times New Roman" w:eastAsia="宋体" w:cs="Times New Roman"/>
              <w:sz w:val="24"/>
              <w:szCs w:val="24"/>
            </w:rPr>
          </w:rPrChange>
        </w:rPr>
        <w:tab/>
      </w:r>
    </w:p>
    <w:p>
      <w:pPr>
        <w:pStyle w:val="20"/>
        <w:numPr>
          <w:ilvl w:val="2"/>
          <w:numId w:val="4"/>
        </w:numPr>
        <w:rPr>
          <w:rFonts w:ascii="Times New Roman" w:hAnsi="Times New Roman" w:eastAsia="宋体" w:cs="Times New Roman"/>
          <w:color w:val="auto"/>
          <w:sz w:val="24"/>
          <w:szCs w:val="24"/>
          <w:rPrChange w:id="6626"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627" w:author="小多 [2]" w:date="2020-09-23T09:33:07Z">
            <w:rPr>
              <w:rFonts w:ascii="Times New Roman" w:hAnsi="Times New Roman" w:eastAsia="宋体" w:cs="Times New Roman"/>
              <w:sz w:val="24"/>
              <w:szCs w:val="24"/>
            </w:rPr>
          </w:rPrChange>
        </w:rPr>
        <w:t>初包装适应灭菌方法的信息</w:t>
      </w:r>
    </w:p>
    <w:p>
      <w:pPr>
        <w:spacing w:line="312" w:lineRule="auto"/>
        <w:ind w:firstLine="480" w:firstLineChars="200"/>
        <w:rPr>
          <w:rFonts w:ascii="Times New Roman" w:hAnsi="Times New Roman" w:cs="Times New Roman" w:eastAsiaTheme="majorEastAsia"/>
          <w:b/>
          <w:bCs/>
          <w:color w:val="auto"/>
          <w:sz w:val="32"/>
          <w:szCs w:val="36"/>
          <w:rPrChange w:id="6628" w:author="小多 [2]" w:date="2020-09-23T09:33:07Z">
            <w:rPr>
              <w:rFonts w:ascii="Times New Roman" w:hAnsi="Times New Roman" w:cs="Times New Roman" w:eastAsiaTheme="majorEastAsia"/>
              <w:b/>
              <w:bCs/>
              <w:sz w:val="32"/>
              <w:szCs w:val="36"/>
            </w:rPr>
          </w:rPrChange>
        </w:rPr>
      </w:pPr>
      <w:r>
        <w:rPr>
          <w:rFonts w:ascii="Times New Roman" w:hAnsi="Times New Roman" w:eastAsia="宋体" w:cs="Times New Roman"/>
          <w:color w:val="auto"/>
          <w:sz w:val="24"/>
          <w:szCs w:val="24"/>
          <w:rPrChange w:id="6629" w:author="小多 [2]" w:date="2020-09-23T09:33:07Z">
            <w:rPr>
              <w:rFonts w:ascii="Times New Roman" w:hAnsi="Times New Roman" w:eastAsia="宋体" w:cs="Times New Roman"/>
              <w:sz w:val="24"/>
              <w:szCs w:val="24"/>
            </w:rPr>
          </w:rPrChange>
        </w:rPr>
        <w:t>本产品以非无菌方式提供，所以初包装信息无需考虑与灭菌方法的相适应性。</w:t>
      </w:r>
      <w:r>
        <w:rPr>
          <w:rFonts w:ascii="Times New Roman" w:hAnsi="Times New Roman" w:cs="Times New Roman"/>
          <w:color w:val="auto"/>
          <w:sz w:val="32"/>
          <w:szCs w:val="36"/>
          <w:rPrChange w:id="6630" w:author="小多 [2]" w:date="2020-09-23T09:33:07Z">
            <w:rPr>
              <w:rFonts w:ascii="Times New Roman" w:hAnsi="Times New Roman" w:cs="Times New Roman"/>
              <w:sz w:val="32"/>
              <w:szCs w:val="36"/>
            </w:rPr>
          </w:rPrChange>
        </w:rPr>
        <w:br w:type="page"/>
      </w:r>
    </w:p>
    <w:p>
      <w:pPr>
        <w:pStyle w:val="2"/>
        <w:keepNext w:val="0"/>
        <w:keepLines w:val="0"/>
        <w:widowControl w:val="0"/>
        <w:numPr>
          <w:ilvl w:val="255"/>
          <w:numId w:val="0"/>
        </w:numPr>
        <w:spacing w:before="120" w:beforeLines="50" w:after="120" w:afterLines="50" w:line="348" w:lineRule="auto"/>
        <w:jc w:val="both"/>
        <w:rPr>
          <w:rFonts w:ascii="Times New Roman" w:hAnsi="Times New Roman" w:eastAsia="黑体" w:cs="Times New Roman"/>
          <w:b w:val="0"/>
          <w:bCs w:val="0"/>
          <w:color w:val="auto"/>
          <w:kern w:val="2"/>
        </w:rPr>
      </w:pPr>
      <w:bookmarkStart w:id="111" w:name="_Toc27938"/>
      <w:bookmarkStart w:id="112" w:name="_Toc14874"/>
      <w:bookmarkStart w:id="113" w:name="_Toc3249"/>
      <w:bookmarkStart w:id="114" w:name="_Toc10585"/>
      <w:bookmarkStart w:id="115" w:name="_Toc27767"/>
      <w:bookmarkStart w:id="116" w:name="_Toc2703"/>
      <w:bookmarkStart w:id="117" w:name="_Toc15937"/>
      <w:bookmarkStart w:id="118" w:name="_Toc32279"/>
      <w:bookmarkStart w:id="119" w:name="_Toc3838"/>
      <w:bookmarkStart w:id="120" w:name="_Toc23255696"/>
      <w:bookmarkStart w:id="121" w:name="_Toc3438"/>
      <w:bookmarkStart w:id="122" w:name="_Toc8835"/>
      <w:bookmarkStart w:id="123" w:name="_Toc16328"/>
      <w:r>
        <w:rPr>
          <w:rFonts w:ascii="Times New Roman" w:hAnsi="Times New Roman" w:eastAsia="黑体" w:cs="Times New Roman"/>
          <w:b w:val="0"/>
          <w:bCs w:val="0"/>
          <w:color w:val="auto"/>
          <w:kern w:val="2"/>
        </w:rPr>
        <w:t>5 适用范围和禁忌症</w:t>
      </w:r>
      <w:bookmarkEnd w:id="111"/>
      <w:bookmarkEnd w:id="112"/>
      <w:bookmarkEnd w:id="113"/>
      <w:bookmarkEnd w:id="114"/>
      <w:bookmarkEnd w:id="115"/>
      <w:bookmarkEnd w:id="116"/>
      <w:bookmarkEnd w:id="117"/>
      <w:bookmarkEnd w:id="118"/>
      <w:bookmarkEnd w:id="119"/>
      <w:bookmarkEnd w:id="120"/>
      <w:bookmarkEnd w:id="121"/>
      <w:bookmarkEnd w:id="122"/>
      <w:bookmarkEnd w:id="123"/>
    </w:p>
    <w:p>
      <w:pPr>
        <w:pStyle w:val="3"/>
        <w:widowControl w:val="0"/>
        <w:numPr>
          <w:ilvl w:val="255"/>
          <w:numId w:val="0"/>
        </w:numPr>
        <w:spacing w:after="0" w:line="348" w:lineRule="auto"/>
        <w:jc w:val="both"/>
        <w:rPr>
          <w:rFonts w:ascii="Times New Roman" w:hAnsi="Times New Roman" w:eastAsia="宋体" w:cs="Times New Roman"/>
          <w:b w:val="0"/>
          <w:bCs w:val="0"/>
          <w:color w:val="auto"/>
          <w:kern w:val="2"/>
          <w:sz w:val="24"/>
          <w:szCs w:val="24"/>
          <w:rPrChange w:id="6631" w:author="小多 [2]" w:date="2020-09-23T09:33:07Z">
            <w:rPr>
              <w:rFonts w:ascii="Times New Roman" w:hAnsi="Times New Roman" w:eastAsia="宋体" w:cs="Times New Roman"/>
              <w:b w:val="0"/>
              <w:bCs w:val="0"/>
              <w:kern w:val="2"/>
              <w:sz w:val="24"/>
              <w:szCs w:val="24"/>
            </w:rPr>
          </w:rPrChange>
        </w:rPr>
      </w:pPr>
      <w:bookmarkStart w:id="124" w:name="_Toc12637"/>
      <w:bookmarkStart w:id="125" w:name="_Toc8897"/>
      <w:bookmarkStart w:id="126" w:name="_Toc13123"/>
      <w:bookmarkStart w:id="127" w:name="_Toc10792"/>
      <w:bookmarkStart w:id="128" w:name="_Toc32098"/>
      <w:bookmarkStart w:id="129" w:name="_Toc4682"/>
      <w:bookmarkStart w:id="130" w:name="_Toc9930"/>
      <w:bookmarkStart w:id="131" w:name="_Toc3316"/>
      <w:bookmarkStart w:id="132" w:name="_Toc3729"/>
      <w:bookmarkStart w:id="133" w:name="_Toc17577"/>
      <w:bookmarkStart w:id="134" w:name="_Toc23255697"/>
      <w:bookmarkStart w:id="135" w:name="_Toc29813"/>
      <w:bookmarkStart w:id="136" w:name="_Toc23338"/>
      <w:r>
        <w:rPr>
          <w:rFonts w:ascii="Times New Roman" w:hAnsi="Times New Roman" w:eastAsia="宋体" w:cs="Times New Roman"/>
          <w:b w:val="0"/>
          <w:bCs w:val="0"/>
          <w:color w:val="auto"/>
          <w:kern w:val="2"/>
          <w:sz w:val="24"/>
          <w:szCs w:val="24"/>
          <w:rPrChange w:id="6632" w:author="小多 [2]" w:date="2020-09-23T09:33:07Z">
            <w:rPr>
              <w:rFonts w:ascii="Times New Roman" w:hAnsi="Times New Roman" w:eastAsia="宋体" w:cs="Times New Roman"/>
              <w:b w:val="0"/>
              <w:bCs w:val="0"/>
              <w:kern w:val="2"/>
              <w:sz w:val="24"/>
              <w:szCs w:val="24"/>
            </w:rPr>
          </w:rPrChange>
        </w:rPr>
        <w:t>5.1 适用范围</w:t>
      </w:r>
      <w:bookmarkEnd w:id="124"/>
      <w:bookmarkEnd w:id="125"/>
      <w:bookmarkEnd w:id="126"/>
      <w:bookmarkEnd w:id="127"/>
      <w:bookmarkEnd w:id="128"/>
      <w:bookmarkEnd w:id="129"/>
      <w:bookmarkEnd w:id="130"/>
      <w:bookmarkEnd w:id="131"/>
      <w:bookmarkEnd w:id="132"/>
      <w:bookmarkEnd w:id="133"/>
      <w:bookmarkEnd w:id="134"/>
      <w:bookmarkEnd w:id="135"/>
      <w:bookmarkEnd w:id="136"/>
    </w:p>
    <w:p>
      <w:pPr>
        <w:spacing w:line="348" w:lineRule="auto"/>
        <w:ind w:firstLine="480" w:firstLineChars="200"/>
        <w:rPr>
          <w:rFonts w:ascii="Times New Roman" w:hAnsi="Times New Roman" w:cs="Times New Roman"/>
          <w:color w:val="auto"/>
          <w:sz w:val="24"/>
          <w:szCs w:val="24"/>
          <w:rPrChange w:id="6633"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34" w:author="小多 [2]" w:date="2020-09-23T09:33:07Z">
            <w:rPr>
              <w:rFonts w:ascii="Times New Roman" w:hAnsi="Times New Roman" w:cs="Times New Roman"/>
              <w:sz w:val="24"/>
              <w:szCs w:val="24"/>
            </w:rPr>
          </w:rPrChange>
        </w:rPr>
        <w:t>《医疗器械监督管理条例》第七十六条关于医疗器械的目的：“（一）疾病的诊断、预防、监护、治疗或者缓解；（二）损伤的诊断、监护、治疗、缓解或者功能补偿；（三）生理结构或者生理过程的检验、替代、调节或者支持；（四）生命的支持或者维持；（五）妊娠控制；（六）通过对来自人体的样本进行检测，为医疗或者诊断目的提供信息。”</w:t>
      </w:r>
    </w:p>
    <w:p>
      <w:pPr>
        <w:spacing w:line="348" w:lineRule="auto"/>
        <w:ind w:firstLine="480" w:firstLineChars="200"/>
        <w:rPr>
          <w:rFonts w:ascii="Times New Roman" w:hAnsi="Times New Roman" w:cs="Times New Roman"/>
          <w:color w:val="auto"/>
          <w:sz w:val="24"/>
          <w:szCs w:val="24"/>
          <w:rPrChange w:id="6635"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36" w:author="小多 [2]" w:date="2020-09-23T09:33:07Z">
            <w:rPr>
              <w:rFonts w:ascii="Times New Roman" w:hAnsi="Times New Roman" w:cs="Times New Roman"/>
              <w:sz w:val="24"/>
              <w:szCs w:val="24"/>
            </w:rPr>
          </w:rPrChange>
        </w:rPr>
        <w:t>动态心电分析软件</w:t>
      </w:r>
      <w:ins w:id="6637" w:author="Huo Beata" w:date="2020-09-09T12:08:00Z">
        <w:r>
          <w:rPr>
            <w:rFonts w:hint="eastAsia" w:ascii="Times New Roman" w:hAnsi="Times New Roman" w:cs="Times New Roman"/>
            <w:color w:val="auto"/>
            <w:sz w:val="24"/>
            <w:szCs w:val="24"/>
            <w:rPrChange w:id="6638" w:author="小多 [2]" w:date="2020-09-23T09:33:07Z">
              <w:rPr>
                <w:rFonts w:hint="eastAsia" w:ascii="Times New Roman" w:hAnsi="Times New Roman" w:cs="Times New Roman"/>
                <w:sz w:val="24"/>
                <w:szCs w:val="24"/>
              </w:rPr>
            </w:rPrChange>
          </w:rPr>
          <w:t>用于动态心电图数据的传输、显示和分析</w:t>
        </w:r>
      </w:ins>
      <w:del w:id="6639" w:author="Huo Beata" w:date="2020-09-09T12:08:00Z">
        <w:r>
          <w:rPr>
            <w:rFonts w:ascii="Times New Roman" w:hAnsi="Times New Roman" w:cs="Times New Roman"/>
            <w:color w:val="auto"/>
            <w:sz w:val="24"/>
            <w:szCs w:val="24"/>
            <w:rPrChange w:id="6640" w:author="小多 [2]" w:date="2020-09-23T09:33:07Z">
              <w:rPr>
                <w:rFonts w:ascii="Times New Roman" w:hAnsi="Times New Roman" w:cs="Times New Roman"/>
                <w:sz w:val="24"/>
                <w:szCs w:val="24"/>
              </w:rPr>
            </w:rPrChange>
          </w:rPr>
          <w:delText>与十二导联动态心电记录仪产品或经验证的心电图设备配合使用，适用于心电图数据的传输、显示和分析</w:delText>
        </w:r>
      </w:del>
      <w:r>
        <w:rPr>
          <w:rFonts w:ascii="Times New Roman" w:hAnsi="Times New Roman" w:cs="Times New Roman"/>
          <w:color w:val="auto"/>
          <w:sz w:val="24"/>
          <w:szCs w:val="24"/>
          <w:rPrChange w:id="6641" w:author="小多 [2]" w:date="2020-09-23T09:33:07Z">
            <w:rPr>
              <w:rFonts w:ascii="Times New Roman" w:hAnsi="Times New Roman" w:cs="Times New Roman"/>
              <w:sz w:val="24"/>
              <w:szCs w:val="24"/>
            </w:rPr>
          </w:rPrChange>
        </w:rPr>
        <w:t>。本产品符合《医疗器械监督管理条例》中关于医疗器械目的的阐述。</w:t>
      </w:r>
    </w:p>
    <w:p>
      <w:pPr>
        <w:spacing w:line="348" w:lineRule="auto"/>
        <w:ind w:firstLine="480" w:firstLineChars="200"/>
        <w:rPr>
          <w:rFonts w:ascii="Times New Roman" w:hAnsi="Times New Roman" w:cs="Times New Roman"/>
          <w:color w:val="auto"/>
          <w:sz w:val="24"/>
          <w:szCs w:val="24"/>
          <w:rPrChange w:id="6642"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43" w:author="小多 [2]" w:date="2020-09-23T09:33:07Z">
            <w:rPr>
              <w:rFonts w:ascii="Times New Roman" w:hAnsi="Times New Roman" w:cs="Times New Roman"/>
              <w:sz w:val="24"/>
              <w:szCs w:val="24"/>
            </w:rPr>
          </w:rPrChange>
        </w:rPr>
        <w:t>本产品适用于特定疾病或损伤的诊断，及疾病治疗后特定指标的监测等医疗阶段。</w:t>
      </w:r>
    </w:p>
    <w:p>
      <w:pPr>
        <w:spacing w:line="348" w:lineRule="auto"/>
        <w:ind w:firstLine="480" w:firstLineChars="200"/>
        <w:rPr>
          <w:rFonts w:ascii="Times New Roman" w:hAnsi="Times New Roman" w:cs="Times New Roman"/>
          <w:color w:val="auto"/>
          <w:sz w:val="24"/>
          <w:szCs w:val="24"/>
          <w:rPrChange w:id="6644"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45" w:author="小多 [2]" w:date="2020-09-23T09:33:07Z">
            <w:rPr>
              <w:rFonts w:ascii="Times New Roman" w:hAnsi="Times New Roman" w:cs="Times New Roman"/>
              <w:sz w:val="24"/>
              <w:szCs w:val="24"/>
            </w:rPr>
          </w:rPrChange>
        </w:rPr>
        <w:t>本产品的操作者为医疗专业人员，进行操作前，应仔细阅读动态心电分析软件说明书，操作时严格按照说明书进行操作。</w:t>
      </w:r>
    </w:p>
    <w:p>
      <w:pPr>
        <w:spacing w:line="348" w:lineRule="auto"/>
        <w:ind w:firstLine="480" w:firstLineChars="200"/>
        <w:rPr>
          <w:rFonts w:ascii="Times New Roman" w:hAnsi="Times New Roman" w:cs="Times New Roman"/>
          <w:color w:val="auto"/>
          <w:sz w:val="24"/>
          <w:szCs w:val="24"/>
          <w:rPrChange w:id="6646"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47" w:author="小多 [2]" w:date="2020-09-23T09:33:07Z">
            <w:rPr>
              <w:rFonts w:ascii="Times New Roman" w:hAnsi="Times New Roman" w:cs="Times New Roman"/>
              <w:sz w:val="24"/>
              <w:szCs w:val="24"/>
            </w:rPr>
          </w:rPrChange>
        </w:rPr>
        <w:t>本产品可重复使用。</w:t>
      </w:r>
    </w:p>
    <w:p>
      <w:pPr>
        <w:spacing w:line="348" w:lineRule="auto"/>
        <w:ind w:firstLine="480" w:firstLineChars="200"/>
        <w:rPr>
          <w:rFonts w:ascii="Times New Roman" w:hAnsi="Times New Roman" w:cs="Times New Roman"/>
          <w:color w:val="auto"/>
          <w:sz w:val="24"/>
          <w:szCs w:val="24"/>
          <w:rPrChange w:id="6648"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49" w:author="小多 [2]" w:date="2020-09-23T09:33:07Z">
            <w:rPr>
              <w:rFonts w:ascii="Times New Roman" w:hAnsi="Times New Roman" w:cs="Times New Roman"/>
              <w:sz w:val="24"/>
              <w:szCs w:val="24"/>
            </w:rPr>
          </w:rPrChange>
        </w:rPr>
        <w:t>本产品需配合我公司生产的十二导联动态心电记录仪</w:t>
      </w:r>
      <w:del w:id="6650" w:author="小多" w:date="2020-09-16T22:32:00Z">
        <w:r>
          <w:rPr>
            <w:rFonts w:ascii="Times New Roman" w:hAnsi="Times New Roman" w:cs="Times New Roman"/>
            <w:color w:val="auto"/>
            <w:sz w:val="24"/>
            <w:szCs w:val="24"/>
            <w:rPrChange w:id="6651" w:author="小多 [2]" w:date="2020-09-23T09:33:07Z">
              <w:rPr>
                <w:rFonts w:ascii="Times New Roman" w:hAnsi="Times New Roman" w:cs="Times New Roman"/>
                <w:sz w:val="24"/>
                <w:szCs w:val="24"/>
              </w:rPr>
            </w:rPrChange>
          </w:rPr>
          <w:delText>或经验证的心电图设备</w:delText>
        </w:r>
      </w:del>
      <w:r>
        <w:rPr>
          <w:rFonts w:ascii="Times New Roman" w:hAnsi="Times New Roman" w:cs="Times New Roman"/>
          <w:color w:val="auto"/>
          <w:sz w:val="24"/>
          <w:szCs w:val="24"/>
          <w:rPrChange w:id="6652" w:author="小多 [2]" w:date="2020-09-23T09:33:07Z">
            <w:rPr>
              <w:rFonts w:ascii="Times New Roman" w:hAnsi="Times New Roman" w:cs="Times New Roman"/>
              <w:sz w:val="24"/>
              <w:szCs w:val="24"/>
            </w:rPr>
          </w:rPrChange>
        </w:rPr>
        <w:t>使用。</w:t>
      </w:r>
    </w:p>
    <w:p>
      <w:pPr>
        <w:pStyle w:val="3"/>
        <w:widowControl w:val="0"/>
        <w:spacing w:after="0" w:line="348" w:lineRule="auto"/>
        <w:jc w:val="both"/>
        <w:rPr>
          <w:rFonts w:ascii="Times New Roman" w:hAnsi="Times New Roman" w:eastAsia="宋体" w:cs="Times New Roman"/>
          <w:b w:val="0"/>
          <w:bCs w:val="0"/>
          <w:color w:val="auto"/>
          <w:kern w:val="2"/>
          <w:sz w:val="24"/>
          <w:szCs w:val="24"/>
          <w:rPrChange w:id="6653" w:author="小多 [2]" w:date="2020-09-23T09:33:07Z">
            <w:rPr>
              <w:rFonts w:ascii="Times New Roman" w:hAnsi="Times New Roman" w:eastAsia="宋体" w:cs="Times New Roman"/>
              <w:b w:val="0"/>
              <w:bCs w:val="0"/>
              <w:kern w:val="2"/>
              <w:sz w:val="24"/>
              <w:szCs w:val="24"/>
            </w:rPr>
          </w:rPrChange>
        </w:rPr>
      </w:pPr>
      <w:bookmarkStart w:id="137" w:name="_Toc6539"/>
      <w:bookmarkStart w:id="138" w:name="_Toc26642"/>
      <w:bookmarkStart w:id="139" w:name="_Toc21850"/>
      <w:bookmarkStart w:id="140" w:name="_Toc12032"/>
      <w:bookmarkStart w:id="141" w:name="_Toc18621"/>
      <w:bookmarkStart w:id="142" w:name="_Toc19259"/>
      <w:bookmarkStart w:id="143" w:name="_Toc26943"/>
      <w:bookmarkStart w:id="144" w:name="_Toc8440"/>
      <w:bookmarkStart w:id="145" w:name="_Toc4588"/>
      <w:bookmarkStart w:id="146" w:name="_Toc16887"/>
      <w:bookmarkStart w:id="147" w:name="_Toc23255698"/>
      <w:bookmarkStart w:id="148" w:name="_Toc17494"/>
      <w:bookmarkStart w:id="149" w:name="_Toc30206"/>
      <w:r>
        <w:rPr>
          <w:rFonts w:ascii="Times New Roman" w:hAnsi="Times New Roman" w:eastAsia="宋体" w:cs="Times New Roman"/>
          <w:b w:val="0"/>
          <w:bCs w:val="0"/>
          <w:color w:val="auto"/>
          <w:kern w:val="2"/>
          <w:sz w:val="24"/>
          <w:szCs w:val="24"/>
          <w:rPrChange w:id="6654" w:author="小多 [2]" w:date="2020-09-23T09:33:07Z">
            <w:rPr>
              <w:rFonts w:ascii="Times New Roman" w:hAnsi="Times New Roman" w:eastAsia="宋体" w:cs="Times New Roman"/>
              <w:b w:val="0"/>
              <w:bCs w:val="0"/>
              <w:kern w:val="2"/>
              <w:sz w:val="24"/>
              <w:szCs w:val="24"/>
            </w:rPr>
          </w:rPrChange>
        </w:rPr>
        <w:t>5.2 预期使用环境</w:t>
      </w:r>
      <w:bookmarkEnd w:id="137"/>
      <w:bookmarkEnd w:id="138"/>
      <w:bookmarkEnd w:id="139"/>
      <w:bookmarkEnd w:id="140"/>
      <w:bookmarkEnd w:id="141"/>
      <w:bookmarkEnd w:id="142"/>
      <w:bookmarkEnd w:id="143"/>
      <w:bookmarkEnd w:id="144"/>
      <w:bookmarkEnd w:id="145"/>
      <w:bookmarkEnd w:id="146"/>
      <w:bookmarkEnd w:id="147"/>
      <w:bookmarkEnd w:id="148"/>
      <w:bookmarkEnd w:id="149"/>
      <w:r>
        <w:rPr>
          <w:rFonts w:ascii="Times New Roman" w:hAnsi="Times New Roman" w:eastAsia="宋体" w:cs="Times New Roman"/>
          <w:b w:val="0"/>
          <w:bCs w:val="0"/>
          <w:color w:val="auto"/>
          <w:kern w:val="2"/>
          <w:sz w:val="24"/>
          <w:szCs w:val="24"/>
          <w:rPrChange w:id="6655" w:author="小多 [2]" w:date="2020-09-23T09:33:07Z">
            <w:rPr>
              <w:rFonts w:ascii="Times New Roman" w:hAnsi="Times New Roman" w:eastAsia="宋体" w:cs="Times New Roman"/>
              <w:b w:val="0"/>
              <w:bCs w:val="0"/>
              <w:kern w:val="2"/>
              <w:sz w:val="24"/>
              <w:szCs w:val="24"/>
            </w:rPr>
          </w:rPrChange>
        </w:rPr>
        <w:t xml:space="preserve"> </w:t>
      </w:r>
    </w:p>
    <w:p>
      <w:pPr>
        <w:spacing w:line="348" w:lineRule="auto"/>
        <w:ind w:firstLine="480" w:firstLineChars="200"/>
        <w:rPr>
          <w:rFonts w:ascii="Times New Roman" w:hAnsi="Times New Roman" w:cs="Times New Roman"/>
          <w:color w:val="auto"/>
          <w:sz w:val="24"/>
          <w:szCs w:val="24"/>
          <w:rPrChange w:id="6656"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57" w:author="小多 [2]" w:date="2020-09-23T09:33:07Z">
            <w:rPr>
              <w:rFonts w:ascii="Times New Roman" w:hAnsi="Times New Roman" w:cs="Times New Roman"/>
              <w:sz w:val="24"/>
              <w:szCs w:val="24"/>
            </w:rPr>
          </w:rPrChange>
        </w:rPr>
        <w:t>本软件应当在适合于计算机正常工作运行的外部环境中操作，供医疗机构中专业人员对我司生产的十二导联动态心电记录仪</w:t>
      </w:r>
      <w:del w:id="6658" w:author="zhangting" w:date="2020-09-17T08:54:00Z">
        <w:r>
          <w:rPr>
            <w:rFonts w:ascii="Times New Roman" w:hAnsi="Times New Roman" w:cs="Times New Roman"/>
            <w:color w:val="auto"/>
            <w:sz w:val="24"/>
            <w:szCs w:val="24"/>
            <w:rPrChange w:id="6659" w:author="小多 [2]" w:date="2020-09-23T09:33:07Z">
              <w:rPr>
                <w:rFonts w:ascii="Times New Roman" w:hAnsi="Times New Roman" w:cs="Times New Roman"/>
                <w:sz w:val="24"/>
                <w:szCs w:val="24"/>
              </w:rPr>
            </w:rPrChange>
          </w:rPr>
          <w:delText>或经验证的心电图设备</w:delText>
        </w:r>
      </w:del>
      <w:r>
        <w:rPr>
          <w:rFonts w:ascii="Times New Roman" w:hAnsi="Times New Roman" w:cs="Times New Roman"/>
          <w:color w:val="auto"/>
          <w:sz w:val="24"/>
          <w:szCs w:val="24"/>
          <w:rPrChange w:id="6660" w:author="小多 [2]" w:date="2020-09-23T09:33:07Z">
            <w:rPr>
              <w:rFonts w:ascii="Times New Roman" w:hAnsi="Times New Roman" w:cs="Times New Roman"/>
              <w:sz w:val="24"/>
              <w:szCs w:val="24"/>
            </w:rPr>
          </w:rPrChange>
        </w:rPr>
        <w:t>测得的心电数据进行分析和传输。</w:t>
      </w:r>
    </w:p>
    <w:p>
      <w:pPr>
        <w:spacing w:line="348" w:lineRule="auto"/>
        <w:ind w:left="568"/>
        <w:rPr>
          <w:rFonts w:ascii="Times New Roman" w:hAnsi="Times New Roman" w:cs="Times New Roman"/>
          <w:color w:val="auto"/>
          <w:sz w:val="24"/>
          <w:szCs w:val="24"/>
          <w:rPrChange w:id="6661"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662" w:author="小多 [2]" w:date="2020-09-23T09:33:07Z">
            <w:rPr>
              <w:rFonts w:ascii="Times New Roman" w:hAnsi="Times New Roman" w:cs="Times New Roman"/>
              <w:sz w:val="24"/>
              <w:szCs w:val="24"/>
            </w:rPr>
          </w:rPrChange>
        </w:rPr>
        <w:t>运行环境要求：</w:t>
      </w:r>
    </w:p>
    <w:p>
      <w:pPr>
        <w:spacing w:line="348" w:lineRule="auto"/>
        <w:ind w:left="568"/>
        <w:rPr>
          <w:del w:id="6663" w:author="zhangting" w:date="2020-09-17T08:56:00Z"/>
          <w:rFonts w:ascii="Times New Roman" w:hAnsi="Times New Roman" w:cs="Times New Roman"/>
          <w:color w:val="auto"/>
          <w:sz w:val="24"/>
          <w:szCs w:val="24"/>
          <w:rPrChange w:id="6664" w:author="小多 [2]" w:date="2020-09-23T09:33:07Z">
            <w:rPr>
              <w:del w:id="6665" w:author="zhangting" w:date="2020-09-17T08:56:00Z"/>
              <w:rFonts w:ascii="Times New Roman" w:hAnsi="Times New Roman" w:cs="Times New Roman"/>
              <w:sz w:val="24"/>
              <w:szCs w:val="24"/>
            </w:rPr>
          </w:rPrChange>
        </w:rPr>
      </w:pPr>
      <w:del w:id="6666" w:author="zhangting" w:date="2020-09-17T08:56:00Z">
        <w:r>
          <w:rPr>
            <w:rFonts w:ascii="Times New Roman" w:hAnsi="Times New Roman" w:cs="Times New Roman"/>
            <w:color w:val="auto"/>
            <w:sz w:val="24"/>
            <w:szCs w:val="24"/>
            <w:rPrChange w:id="6667" w:author="小多 [2]" w:date="2020-09-23T09:33:07Z">
              <w:rPr>
                <w:rFonts w:ascii="Times New Roman" w:hAnsi="Times New Roman" w:cs="Times New Roman"/>
                <w:sz w:val="24"/>
                <w:szCs w:val="24"/>
              </w:rPr>
            </w:rPrChange>
          </w:rPr>
          <w:delText>软件运行所需的最低硬件配置、软件环境和网络条件：</w:delText>
        </w:r>
      </w:del>
    </w:p>
    <w:p>
      <w:pPr>
        <w:spacing w:line="348" w:lineRule="auto"/>
        <w:ind w:left="568"/>
        <w:rPr>
          <w:ins w:id="6668" w:author="zhangting" w:date="2020-09-17T08:55:00Z"/>
          <w:rFonts w:ascii="Times New Roman" w:hAnsi="Times New Roman" w:cs="Times New Roman"/>
          <w:color w:val="auto"/>
          <w:sz w:val="24"/>
          <w:szCs w:val="24"/>
          <w:rPrChange w:id="6669" w:author="小多 [2]" w:date="2020-09-23T09:33:07Z">
            <w:rPr>
              <w:ins w:id="6670" w:author="zhangting" w:date="2020-09-17T08:55:00Z"/>
              <w:rFonts w:ascii="Times New Roman" w:hAnsi="Times New Roman" w:cs="Times New Roman"/>
              <w:sz w:val="24"/>
              <w:szCs w:val="24"/>
            </w:rPr>
          </w:rPrChange>
        </w:rPr>
      </w:pPr>
      <w:ins w:id="6671" w:author="zhangting" w:date="2020-09-17T08:55:00Z">
        <w:r>
          <w:rPr>
            <w:rFonts w:hint="eastAsia" w:ascii="Times New Roman" w:hAnsi="Times New Roman" w:cs="Times New Roman"/>
            <w:color w:val="auto"/>
            <w:sz w:val="24"/>
            <w:szCs w:val="24"/>
            <w:rPrChange w:id="6672" w:author="小多 [2]" w:date="2020-09-23T09:33:07Z">
              <w:rPr>
                <w:rFonts w:hint="eastAsia" w:ascii="Times New Roman" w:hAnsi="Times New Roman" w:cs="Times New Roman"/>
                <w:sz w:val="24"/>
                <w:szCs w:val="24"/>
              </w:rPr>
            </w:rPrChange>
          </w:rPr>
          <w:t>服务器：</w:t>
        </w:r>
      </w:ins>
    </w:p>
    <w:p>
      <w:pPr>
        <w:spacing w:line="348" w:lineRule="auto"/>
        <w:ind w:left="568"/>
        <w:rPr>
          <w:ins w:id="6673" w:author="zhangting" w:date="2020-09-17T08:55:00Z"/>
          <w:rFonts w:ascii="Times New Roman" w:hAnsi="Times New Roman" w:cs="Times New Roman"/>
          <w:color w:val="auto"/>
          <w:sz w:val="24"/>
          <w:szCs w:val="24"/>
          <w:rPrChange w:id="6674" w:author="小多 [2]" w:date="2020-09-23T09:33:07Z">
            <w:rPr>
              <w:ins w:id="6675" w:author="zhangting" w:date="2020-09-17T08:55:00Z"/>
              <w:rFonts w:ascii="Times New Roman" w:hAnsi="Times New Roman" w:cs="Times New Roman"/>
              <w:sz w:val="24"/>
              <w:szCs w:val="24"/>
            </w:rPr>
          </w:rPrChange>
        </w:rPr>
      </w:pPr>
      <w:ins w:id="6676" w:author="zhangting" w:date="2020-09-17T08:55:00Z">
        <w:r>
          <w:rPr>
            <w:rFonts w:hint="eastAsia" w:ascii="Times New Roman" w:hAnsi="Times New Roman" w:cs="Times New Roman"/>
            <w:color w:val="auto"/>
            <w:sz w:val="24"/>
            <w:szCs w:val="24"/>
            <w:rPrChange w:id="6677" w:author="小多 [2]" w:date="2020-09-23T09:33:07Z">
              <w:rPr>
                <w:rFonts w:hint="eastAsia" w:ascii="Times New Roman" w:hAnsi="Times New Roman" w:cs="Times New Roman"/>
                <w:sz w:val="24"/>
                <w:szCs w:val="24"/>
              </w:rPr>
            </w:rPrChange>
          </w:rPr>
          <w:t>CPU：Intel(R) Xeon(R) Gold 6161 CPU @ 2.20GHz 双核及以上</w:t>
        </w:r>
      </w:ins>
    </w:p>
    <w:p>
      <w:pPr>
        <w:spacing w:line="348" w:lineRule="auto"/>
        <w:ind w:left="568"/>
        <w:rPr>
          <w:ins w:id="6678" w:author="zhangting" w:date="2020-09-17T08:55:00Z"/>
          <w:rFonts w:ascii="Times New Roman" w:hAnsi="Times New Roman" w:cs="Times New Roman"/>
          <w:color w:val="auto"/>
          <w:sz w:val="24"/>
          <w:szCs w:val="24"/>
          <w:rPrChange w:id="6679" w:author="小多 [2]" w:date="2020-09-23T09:33:07Z">
            <w:rPr>
              <w:ins w:id="6680" w:author="zhangting" w:date="2020-09-17T08:55:00Z"/>
              <w:rFonts w:ascii="Times New Roman" w:hAnsi="Times New Roman" w:cs="Times New Roman"/>
              <w:sz w:val="24"/>
              <w:szCs w:val="24"/>
            </w:rPr>
          </w:rPrChange>
        </w:rPr>
      </w:pPr>
      <w:ins w:id="6681" w:author="zhangting" w:date="2020-09-17T08:55:00Z">
        <w:r>
          <w:rPr>
            <w:rFonts w:hint="eastAsia" w:ascii="Times New Roman" w:hAnsi="Times New Roman" w:cs="Times New Roman"/>
            <w:color w:val="auto"/>
            <w:sz w:val="24"/>
            <w:szCs w:val="24"/>
            <w:rPrChange w:id="6682" w:author="小多 [2]" w:date="2020-09-23T09:33:07Z">
              <w:rPr>
                <w:rFonts w:hint="eastAsia" w:ascii="Times New Roman" w:hAnsi="Times New Roman" w:cs="Times New Roman"/>
                <w:sz w:val="24"/>
                <w:szCs w:val="24"/>
              </w:rPr>
            </w:rPrChange>
          </w:rPr>
          <w:t xml:space="preserve">内存：4GB及以上 </w:t>
        </w:r>
      </w:ins>
    </w:p>
    <w:p>
      <w:pPr>
        <w:spacing w:line="348" w:lineRule="auto"/>
        <w:ind w:left="568"/>
        <w:rPr>
          <w:ins w:id="6683" w:author="zhangting" w:date="2020-09-17T08:55:00Z"/>
          <w:rFonts w:ascii="Times New Roman" w:hAnsi="Times New Roman" w:cs="Times New Roman"/>
          <w:color w:val="auto"/>
          <w:sz w:val="24"/>
          <w:szCs w:val="24"/>
          <w:rPrChange w:id="6684" w:author="小多 [2]" w:date="2020-09-23T09:33:07Z">
            <w:rPr>
              <w:ins w:id="6685" w:author="zhangting" w:date="2020-09-17T08:55:00Z"/>
              <w:rFonts w:ascii="Times New Roman" w:hAnsi="Times New Roman" w:cs="Times New Roman"/>
              <w:sz w:val="24"/>
              <w:szCs w:val="24"/>
            </w:rPr>
          </w:rPrChange>
        </w:rPr>
      </w:pPr>
      <w:ins w:id="6686" w:author="zhangting" w:date="2020-09-17T08:55:00Z">
        <w:r>
          <w:rPr>
            <w:rFonts w:hint="eastAsia" w:ascii="Times New Roman" w:hAnsi="Times New Roman" w:cs="Times New Roman"/>
            <w:color w:val="auto"/>
            <w:sz w:val="24"/>
            <w:szCs w:val="24"/>
            <w:rPrChange w:id="6687" w:author="小多 [2]" w:date="2020-09-23T09:33:07Z">
              <w:rPr>
                <w:rFonts w:hint="eastAsia" w:ascii="Times New Roman" w:hAnsi="Times New Roman" w:cs="Times New Roman"/>
                <w:sz w:val="24"/>
                <w:szCs w:val="24"/>
              </w:rPr>
            </w:rPrChange>
          </w:rPr>
          <w:t>存储空间：≥50GB，可扩展</w:t>
        </w:r>
      </w:ins>
    </w:p>
    <w:p>
      <w:pPr>
        <w:spacing w:line="348" w:lineRule="auto"/>
        <w:ind w:left="568"/>
        <w:rPr>
          <w:ins w:id="6688" w:author="zhangting" w:date="2020-09-17T08:55:00Z"/>
          <w:rFonts w:ascii="Times New Roman" w:hAnsi="Times New Roman" w:cs="Times New Roman"/>
          <w:color w:val="auto"/>
          <w:sz w:val="24"/>
          <w:szCs w:val="24"/>
          <w:rPrChange w:id="6689" w:author="小多 [2]" w:date="2020-09-23T09:33:07Z">
            <w:rPr>
              <w:ins w:id="6690" w:author="zhangting" w:date="2020-09-17T08:55:00Z"/>
              <w:rFonts w:ascii="Times New Roman" w:hAnsi="Times New Roman" w:cs="Times New Roman"/>
              <w:sz w:val="24"/>
              <w:szCs w:val="24"/>
            </w:rPr>
          </w:rPrChange>
        </w:rPr>
      </w:pPr>
      <w:ins w:id="6691" w:author="zhangting" w:date="2020-09-17T08:55:00Z">
        <w:r>
          <w:rPr>
            <w:rFonts w:hint="eastAsia" w:ascii="Times New Roman" w:hAnsi="Times New Roman" w:cs="Times New Roman"/>
            <w:color w:val="auto"/>
            <w:sz w:val="24"/>
            <w:szCs w:val="24"/>
            <w:rPrChange w:id="6692" w:author="小多 [2]" w:date="2020-09-23T09:33:07Z">
              <w:rPr>
                <w:rFonts w:hint="eastAsia" w:ascii="Times New Roman" w:hAnsi="Times New Roman" w:cs="Times New Roman"/>
                <w:sz w:val="24"/>
                <w:szCs w:val="24"/>
              </w:rPr>
            </w:rPrChange>
          </w:rPr>
          <w:t>操作系统：CentOS7.6 64位</w:t>
        </w:r>
      </w:ins>
    </w:p>
    <w:p>
      <w:pPr>
        <w:spacing w:line="348" w:lineRule="auto"/>
        <w:ind w:left="568"/>
        <w:rPr>
          <w:ins w:id="6693" w:author="zhangting" w:date="2020-09-17T08:55:00Z"/>
          <w:rFonts w:ascii="Times New Roman" w:hAnsi="Times New Roman" w:cs="Times New Roman"/>
          <w:color w:val="auto"/>
          <w:sz w:val="24"/>
          <w:szCs w:val="24"/>
          <w:rPrChange w:id="6694" w:author="小多 [2]" w:date="2020-09-23T09:33:07Z">
            <w:rPr>
              <w:ins w:id="6695" w:author="zhangting" w:date="2020-09-17T08:55:00Z"/>
              <w:rFonts w:ascii="Times New Roman" w:hAnsi="Times New Roman" w:cs="Times New Roman"/>
              <w:sz w:val="24"/>
              <w:szCs w:val="24"/>
            </w:rPr>
          </w:rPrChange>
        </w:rPr>
      </w:pPr>
      <w:ins w:id="6696" w:author="zhangting" w:date="2020-09-17T08:55:00Z">
        <w:r>
          <w:rPr>
            <w:rFonts w:hint="eastAsia" w:ascii="Times New Roman" w:hAnsi="Times New Roman" w:cs="Times New Roman"/>
            <w:color w:val="auto"/>
            <w:sz w:val="24"/>
            <w:szCs w:val="24"/>
            <w:rPrChange w:id="6697" w:author="小多 [2]" w:date="2020-09-23T09:33:07Z">
              <w:rPr>
                <w:rFonts w:hint="eastAsia" w:ascii="Times New Roman" w:hAnsi="Times New Roman" w:cs="Times New Roman"/>
                <w:sz w:val="24"/>
                <w:szCs w:val="24"/>
              </w:rPr>
            </w:rPrChange>
          </w:rPr>
          <w:t>网络速度：上传无限制，下载≥2Mbps；</w:t>
        </w:r>
      </w:ins>
    </w:p>
    <w:p>
      <w:pPr>
        <w:spacing w:line="348" w:lineRule="auto"/>
        <w:ind w:left="568"/>
        <w:rPr>
          <w:ins w:id="6698" w:author="zhangting" w:date="2020-09-17T08:55:00Z"/>
          <w:rFonts w:ascii="Times New Roman" w:hAnsi="Times New Roman" w:cs="Times New Roman"/>
          <w:color w:val="auto"/>
          <w:sz w:val="24"/>
          <w:szCs w:val="24"/>
          <w:rPrChange w:id="6699" w:author="小多 [2]" w:date="2020-09-23T09:33:07Z">
            <w:rPr>
              <w:ins w:id="6700" w:author="zhangting" w:date="2020-09-17T08:55:00Z"/>
              <w:rFonts w:ascii="Times New Roman" w:hAnsi="Times New Roman" w:cs="Times New Roman"/>
              <w:sz w:val="24"/>
              <w:szCs w:val="24"/>
            </w:rPr>
          </w:rPrChange>
        </w:rPr>
      </w:pPr>
      <w:ins w:id="6701" w:author="zhangting" w:date="2020-09-17T08:55:00Z">
        <w:r>
          <w:rPr>
            <w:rFonts w:hint="eastAsia" w:ascii="Times New Roman" w:hAnsi="Times New Roman" w:cs="Times New Roman"/>
            <w:color w:val="auto"/>
            <w:sz w:val="24"/>
            <w:szCs w:val="24"/>
            <w:rPrChange w:id="6702" w:author="小多 [2]" w:date="2020-09-23T09:33:07Z">
              <w:rPr>
                <w:rFonts w:hint="eastAsia" w:ascii="Times New Roman" w:hAnsi="Times New Roman" w:cs="Times New Roman"/>
                <w:sz w:val="24"/>
                <w:szCs w:val="24"/>
              </w:rPr>
            </w:rPrChange>
          </w:rPr>
          <w:t>客户端：</w:t>
        </w:r>
      </w:ins>
    </w:p>
    <w:p>
      <w:pPr>
        <w:spacing w:line="348" w:lineRule="auto"/>
        <w:ind w:left="568"/>
        <w:rPr>
          <w:ins w:id="6703" w:author="zhangting" w:date="2020-09-17T08:55:00Z"/>
          <w:rFonts w:ascii="Times New Roman" w:hAnsi="Times New Roman" w:cs="Times New Roman"/>
          <w:color w:val="auto"/>
          <w:sz w:val="24"/>
          <w:szCs w:val="24"/>
          <w:rPrChange w:id="6704" w:author="小多 [2]" w:date="2020-09-23T09:33:07Z">
            <w:rPr>
              <w:ins w:id="6705" w:author="zhangting" w:date="2020-09-17T08:55:00Z"/>
              <w:rFonts w:ascii="Times New Roman" w:hAnsi="Times New Roman" w:cs="Times New Roman"/>
              <w:sz w:val="24"/>
              <w:szCs w:val="24"/>
            </w:rPr>
          </w:rPrChange>
        </w:rPr>
      </w:pPr>
      <w:ins w:id="6706" w:author="zhangting" w:date="2020-09-17T08:55:00Z">
        <w:r>
          <w:rPr>
            <w:rFonts w:hint="eastAsia" w:ascii="Times New Roman" w:hAnsi="Times New Roman" w:cs="Times New Roman"/>
            <w:color w:val="auto"/>
            <w:sz w:val="24"/>
            <w:szCs w:val="24"/>
            <w:rPrChange w:id="6707" w:author="小多 [2]" w:date="2020-09-23T09:33:07Z">
              <w:rPr>
                <w:rFonts w:hint="eastAsia" w:ascii="Times New Roman" w:hAnsi="Times New Roman" w:cs="Times New Roman"/>
                <w:sz w:val="24"/>
                <w:szCs w:val="24"/>
              </w:rPr>
            </w:rPrChange>
          </w:rPr>
          <w:t>CPU：intel(R) Core(TM) i5-8250 及以上</w:t>
        </w:r>
      </w:ins>
    </w:p>
    <w:p>
      <w:pPr>
        <w:spacing w:line="348" w:lineRule="auto"/>
        <w:ind w:left="568"/>
        <w:rPr>
          <w:ins w:id="6708" w:author="zhangting" w:date="2020-09-17T08:55:00Z"/>
          <w:rFonts w:ascii="Times New Roman" w:hAnsi="Times New Roman" w:cs="Times New Roman"/>
          <w:color w:val="auto"/>
          <w:sz w:val="24"/>
          <w:szCs w:val="24"/>
          <w:rPrChange w:id="6709" w:author="小多 [2]" w:date="2020-09-23T09:33:07Z">
            <w:rPr>
              <w:ins w:id="6710" w:author="zhangting" w:date="2020-09-17T08:55:00Z"/>
              <w:rFonts w:ascii="Times New Roman" w:hAnsi="Times New Roman" w:cs="Times New Roman"/>
              <w:sz w:val="24"/>
              <w:szCs w:val="24"/>
            </w:rPr>
          </w:rPrChange>
        </w:rPr>
      </w:pPr>
      <w:ins w:id="6711" w:author="zhangting" w:date="2020-09-17T08:55:00Z">
        <w:r>
          <w:rPr>
            <w:rFonts w:hint="eastAsia" w:ascii="Times New Roman" w:hAnsi="Times New Roman" w:cs="Times New Roman"/>
            <w:color w:val="auto"/>
            <w:sz w:val="24"/>
            <w:szCs w:val="24"/>
            <w:rPrChange w:id="6712" w:author="小多 [2]" w:date="2020-09-23T09:33:07Z">
              <w:rPr>
                <w:rFonts w:hint="eastAsia" w:ascii="Times New Roman" w:hAnsi="Times New Roman" w:cs="Times New Roman"/>
                <w:sz w:val="24"/>
                <w:szCs w:val="24"/>
              </w:rPr>
            </w:rPrChange>
          </w:rPr>
          <w:t>内存：8GB及以上</w:t>
        </w:r>
      </w:ins>
    </w:p>
    <w:p>
      <w:pPr>
        <w:spacing w:line="348" w:lineRule="auto"/>
        <w:ind w:left="568"/>
        <w:rPr>
          <w:ins w:id="6713" w:author="zhangting" w:date="2020-09-17T08:55:00Z"/>
          <w:rFonts w:ascii="Times New Roman" w:hAnsi="Times New Roman" w:cs="Times New Roman"/>
          <w:color w:val="auto"/>
          <w:sz w:val="24"/>
          <w:szCs w:val="24"/>
          <w:rPrChange w:id="6714" w:author="小多 [2]" w:date="2020-09-23T09:33:07Z">
            <w:rPr>
              <w:ins w:id="6715" w:author="zhangting" w:date="2020-09-17T08:55:00Z"/>
              <w:rFonts w:ascii="Times New Roman" w:hAnsi="Times New Roman" w:cs="Times New Roman"/>
              <w:sz w:val="24"/>
              <w:szCs w:val="24"/>
            </w:rPr>
          </w:rPrChange>
        </w:rPr>
      </w:pPr>
      <w:ins w:id="6716" w:author="zhangting" w:date="2020-09-17T08:55:00Z">
        <w:r>
          <w:rPr>
            <w:rFonts w:hint="eastAsia" w:ascii="Times New Roman" w:hAnsi="Times New Roman" w:cs="Times New Roman"/>
            <w:color w:val="auto"/>
            <w:sz w:val="24"/>
            <w:szCs w:val="24"/>
            <w:rPrChange w:id="6717" w:author="小多 [2]" w:date="2020-09-23T09:33:07Z">
              <w:rPr>
                <w:rFonts w:hint="eastAsia" w:ascii="Times New Roman" w:hAnsi="Times New Roman" w:cs="Times New Roman"/>
                <w:sz w:val="24"/>
                <w:szCs w:val="24"/>
              </w:rPr>
            </w:rPrChange>
          </w:rPr>
          <w:t>硬盘：1000GB及以上</w:t>
        </w:r>
      </w:ins>
    </w:p>
    <w:p>
      <w:pPr>
        <w:spacing w:line="348" w:lineRule="auto"/>
        <w:ind w:left="568"/>
        <w:rPr>
          <w:ins w:id="6718" w:author="zhangting" w:date="2020-09-17T08:55:00Z"/>
          <w:rFonts w:ascii="Times New Roman" w:hAnsi="Times New Roman" w:cs="Times New Roman"/>
          <w:color w:val="auto"/>
          <w:sz w:val="24"/>
          <w:szCs w:val="24"/>
          <w:rPrChange w:id="6719" w:author="小多 [2]" w:date="2020-09-23T09:33:07Z">
            <w:rPr>
              <w:ins w:id="6720" w:author="zhangting" w:date="2020-09-17T08:55:00Z"/>
              <w:rFonts w:ascii="Times New Roman" w:hAnsi="Times New Roman" w:cs="Times New Roman"/>
              <w:sz w:val="24"/>
              <w:szCs w:val="24"/>
            </w:rPr>
          </w:rPrChange>
        </w:rPr>
      </w:pPr>
      <w:ins w:id="6721" w:author="zhangting" w:date="2020-09-17T08:55:00Z">
        <w:r>
          <w:rPr>
            <w:rFonts w:hint="eastAsia" w:ascii="Times New Roman" w:hAnsi="Times New Roman" w:cs="Times New Roman"/>
            <w:color w:val="auto"/>
            <w:sz w:val="24"/>
            <w:szCs w:val="24"/>
            <w:rPrChange w:id="6722" w:author="小多 [2]" w:date="2020-09-23T09:33:07Z">
              <w:rPr>
                <w:rFonts w:hint="eastAsia" w:ascii="Times New Roman" w:hAnsi="Times New Roman" w:cs="Times New Roman"/>
                <w:sz w:val="24"/>
                <w:szCs w:val="24"/>
              </w:rPr>
            </w:rPrChange>
          </w:rPr>
          <w:t>接口：USB2.0及以上</w:t>
        </w:r>
      </w:ins>
    </w:p>
    <w:p>
      <w:pPr>
        <w:spacing w:line="348" w:lineRule="auto"/>
        <w:ind w:left="568"/>
        <w:rPr>
          <w:ins w:id="6723" w:author="zhangting" w:date="2020-09-17T08:55:00Z"/>
          <w:rFonts w:ascii="Times New Roman" w:hAnsi="Times New Roman" w:cs="Times New Roman"/>
          <w:color w:val="auto"/>
          <w:sz w:val="24"/>
          <w:szCs w:val="24"/>
          <w:rPrChange w:id="6724" w:author="小多 [2]" w:date="2020-09-23T09:33:07Z">
            <w:rPr>
              <w:ins w:id="6725" w:author="zhangting" w:date="2020-09-17T08:55:00Z"/>
              <w:rFonts w:ascii="Times New Roman" w:hAnsi="Times New Roman" w:cs="Times New Roman"/>
              <w:sz w:val="24"/>
              <w:szCs w:val="24"/>
            </w:rPr>
          </w:rPrChange>
        </w:rPr>
      </w:pPr>
      <w:ins w:id="6726" w:author="zhangting" w:date="2020-09-17T08:55:00Z">
        <w:r>
          <w:rPr>
            <w:rFonts w:hint="eastAsia" w:ascii="Times New Roman" w:hAnsi="Times New Roman" w:cs="Times New Roman"/>
            <w:color w:val="auto"/>
            <w:sz w:val="24"/>
            <w:szCs w:val="24"/>
            <w:rPrChange w:id="6727" w:author="小多 [2]" w:date="2020-09-23T09:33:07Z">
              <w:rPr>
                <w:rFonts w:hint="eastAsia" w:ascii="Times New Roman" w:hAnsi="Times New Roman" w:cs="Times New Roman"/>
                <w:sz w:val="24"/>
                <w:szCs w:val="24"/>
              </w:rPr>
            </w:rPrChange>
          </w:rPr>
          <w:t>显示器：分辨率1920×1080及以上</w:t>
        </w:r>
      </w:ins>
    </w:p>
    <w:p>
      <w:pPr>
        <w:spacing w:line="348" w:lineRule="auto"/>
        <w:ind w:left="568"/>
        <w:rPr>
          <w:ins w:id="6728" w:author="zhangting" w:date="2020-09-17T08:55:00Z"/>
          <w:rFonts w:ascii="Times New Roman" w:hAnsi="Times New Roman" w:cs="Times New Roman"/>
          <w:color w:val="auto"/>
          <w:sz w:val="24"/>
          <w:szCs w:val="24"/>
          <w:rPrChange w:id="6729" w:author="小多 [2]" w:date="2020-09-23T09:33:07Z">
            <w:rPr>
              <w:ins w:id="6730" w:author="zhangting" w:date="2020-09-17T08:55:00Z"/>
              <w:rFonts w:ascii="Times New Roman" w:hAnsi="Times New Roman" w:cs="Times New Roman"/>
              <w:sz w:val="24"/>
              <w:szCs w:val="24"/>
            </w:rPr>
          </w:rPrChange>
        </w:rPr>
      </w:pPr>
      <w:ins w:id="6731" w:author="zhangting" w:date="2020-09-17T08:55:00Z">
        <w:r>
          <w:rPr>
            <w:rFonts w:hint="eastAsia" w:ascii="Times New Roman" w:hAnsi="Times New Roman" w:cs="Times New Roman"/>
            <w:color w:val="auto"/>
            <w:sz w:val="24"/>
            <w:szCs w:val="24"/>
            <w:rPrChange w:id="6732" w:author="小多 [2]" w:date="2020-09-23T09:33:07Z">
              <w:rPr>
                <w:rFonts w:hint="eastAsia" w:ascii="Times New Roman" w:hAnsi="Times New Roman" w:cs="Times New Roman"/>
                <w:sz w:val="24"/>
                <w:szCs w:val="24"/>
              </w:rPr>
            </w:rPrChange>
          </w:rPr>
          <w:t>操作系统：64位Windows10、64位Windows7操作系统</w:t>
        </w:r>
      </w:ins>
    </w:p>
    <w:p>
      <w:pPr>
        <w:spacing w:line="348" w:lineRule="auto"/>
        <w:ind w:left="568"/>
        <w:rPr>
          <w:ins w:id="6733" w:author="zhangting" w:date="2020-09-17T08:55:00Z"/>
          <w:rFonts w:ascii="Times New Roman" w:hAnsi="Times New Roman" w:cs="Times New Roman"/>
          <w:color w:val="auto"/>
          <w:sz w:val="24"/>
          <w:szCs w:val="24"/>
          <w:rPrChange w:id="6734" w:author="小多 [2]" w:date="2020-09-23T09:33:07Z">
            <w:rPr>
              <w:ins w:id="6735" w:author="zhangting" w:date="2020-09-17T08:55:00Z"/>
              <w:rFonts w:ascii="Times New Roman" w:hAnsi="Times New Roman" w:cs="Times New Roman"/>
              <w:sz w:val="24"/>
              <w:szCs w:val="24"/>
            </w:rPr>
          </w:rPrChange>
        </w:rPr>
      </w:pPr>
      <w:ins w:id="6736" w:author="zhangting" w:date="2020-09-17T08:55:00Z">
        <w:r>
          <w:rPr>
            <w:rFonts w:hint="eastAsia" w:ascii="Times New Roman" w:hAnsi="Times New Roman" w:cs="Times New Roman"/>
            <w:color w:val="auto"/>
            <w:sz w:val="24"/>
            <w:szCs w:val="24"/>
            <w:rPrChange w:id="6737" w:author="小多 [2]" w:date="2020-09-23T09:33:07Z">
              <w:rPr>
                <w:rFonts w:hint="eastAsia" w:ascii="Times New Roman" w:hAnsi="Times New Roman" w:cs="Times New Roman"/>
                <w:sz w:val="24"/>
                <w:szCs w:val="24"/>
              </w:rPr>
            </w:rPrChange>
          </w:rPr>
          <w:t>支持软件：.NET4.7.2版本及其它兼容版本</w:t>
        </w:r>
      </w:ins>
    </w:p>
    <w:p>
      <w:pPr>
        <w:spacing w:line="348" w:lineRule="auto"/>
        <w:ind w:left="568"/>
        <w:rPr>
          <w:rFonts w:ascii="Times New Roman" w:hAnsi="Times New Roman" w:cs="Times New Roman"/>
          <w:color w:val="auto"/>
          <w:sz w:val="24"/>
          <w:szCs w:val="24"/>
          <w:rPrChange w:id="6738" w:author="小多 [2]" w:date="2020-09-23T09:33:07Z">
            <w:rPr>
              <w:rFonts w:ascii="Times New Roman" w:hAnsi="Times New Roman" w:cs="Times New Roman"/>
              <w:sz w:val="24"/>
              <w:szCs w:val="24"/>
            </w:rPr>
          </w:rPrChange>
        </w:rPr>
      </w:pPr>
      <w:ins w:id="6739" w:author="zhangting" w:date="2020-09-17T08:55:00Z">
        <w:r>
          <w:rPr>
            <w:rFonts w:hint="eastAsia" w:ascii="Times New Roman" w:hAnsi="Times New Roman" w:cs="Times New Roman"/>
            <w:color w:val="auto"/>
            <w:sz w:val="24"/>
            <w:szCs w:val="24"/>
            <w:rPrChange w:id="6740" w:author="小多 [2]" w:date="2020-09-23T09:33:07Z">
              <w:rPr>
                <w:rFonts w:hint="eastAsia" w:ascii="Times New Roman" w:hAnsi="Times New Roman" w:cs="Times New Roman"/>
                <w:sz w:val="24"/>
                <w:szCs w:val="24"/>
              </w:rPr>
            </w:rPrChange>
          </w:rPr>
          <w:t>网络速度： 100Mbps及以上</w:t>
        </w:r>
      </w:ins>
      <w:del w:id="6741" w:author="Huo Beata" w:date="2020-09-09T12:10:00Z">
        <w:r>
          <w:rPr>
            <w:rFonts w:ascii="Times New Roman" w:hAnsi="Times New Roman" w:cs="Times New Roman"/>
            <w:color w:val="auto"/>
            <w:sz w:val="24"/>
            <w:szCs w:val="24"/>
            <w:rPrChange w:id="6742" w:author="小多 [2]" w:date="2020-09-23T09:33:07Z">
              <w:rPr>
                <w:rFonts w:ascii="Times New Roman" w:hAnsi="Times New Roman" w:cs="Times New Roman"/>
                <w:sz w:val="24"/>
                <w:szCs w:val="24"/>
              </w:rPr>
            </w:rPrChange>
          </w:rPr>
          <w:delText>条件：需联网使用</w:delText>
        </w:r>
      </w:del>
    </w:p>
    <w:p>
      <w:pPr>
        <w:pStyle w:val="3"/>
        <w:widowControl w:val="0"/>
        <w:numPr>
          <w:ilvl w:val="255"/>
          <w:numId w:val="0"/>
        </w:numPr>
        <w:spacing w:after="0" w:line="348" w:lineRule="auto"/>
        <w:jc w:val="both"/>
        <w:rPr>
          <w:rFonts w:ascii="Times New Roman" w:hAnsi="Times New Roman" w:eastAsia="宋体" w:cs="Times New Roman"/>
          <w:b w:val="0"/>
          <w:bCs w:val="0"/>
          <w:color w:val="auto"/>
          <w:kern w:val="2"/>
          <w:sz w:val="24"/>
          <w:szCs w:val="24"/>
          <w:rPrChange w:id="6743" w:author="小多 [2]" w:date="2020-09-23T09:33:07Z">
            <w:rPr>
              <w:rFonts w:ascii="Times New Roman" w:hAnsi="Times New Roman" w:eastAsia="宋体" w:cs="Times New Roman"/>
              <w:b w:val="0"/>
              <w:bCs w:val="0"/>
              <w:kern w:val="2"/>
              <w:sz w:val="24"/>
              <w:szCs w:val="24"/>
            </w:rPr>
          </w:rPrChange>
        </w:rPr>
      </w:pPr>
      <w:bookmarkStart w:id="150" w:name="_Toc22341"/>
      <w:bookmarkStart w:id="151" w:name="_Toc22469"/>
      <w:bookmarkStart w:id="152" w:name="_Toc24846"/>
      <w:bookmarkStart w:id="153" w:name="_Toc23255699"/>
      <w:bookmarkStart w:id="154" w:name="_Toc20407"/>
      <w:bookmarkStart w:id="155" w:name="_Toc1169"/>
      <w:bookmarkStart w:id="156" w:name="_Toc1067"/>
      <w:bookmarkStart w:id="157" w:name="_Toc20701"/>
      <w:bookmarkStart w:id="158" w:name="_Toc28983"/>
      <w:bookmarkStart w:id="159" w:name="_Toc1577"/>
      <w:bookmarkStart w:id="160" w:name="_Toc29551"/>
      <w:bookmarkStart w:id="161" w:name="_Toc701"/>
      <w:bookmarkStart w:id="162" w:name="_Toc32286"/>
      <w:r>
        <w:rPr>
          <w:rFonts w:ascii="Times New Roman" w:hAnsi="Times New Roman" w:eastAsia="宋体" w:cs="Times New Roman"/>
          <w:b w:val="0"/>
          <w:bCs w:val="0"/>
          <w:color w:val="auto"/>
          <w:kern w:val="2"/>
          <w:sz w:val="24"/>
          <w:szCs w:val="24"/>
          <w:rPrChange w:id="6744" w:author="小多 [2]" w:date="2020-09-23T09:33:07Z">
            <w:rPr>
              <w:rFonts w:ascii="Times New Roman" w:hAnsi="Times New Roman" w:eastAsia="宋体" w:cs="Times New Roman"/>
              <w:b w:val="0"/>
              <w:bCs w:val="0"/>
              <w:kern w:val="2"/>
              <w:sz w:val="24"/>
              <w:szCs w:val="24"/>
            </w:rPr>
          </w:rPrChange>
        </w:rPr>
        <w:t>5.3 适用人群</w:t>
      </w:r>
      <w:bookmarkEnd w:id="150"/>
      <w:bookmarkEnd w:id="151"/>
      <w:bookmarkEnd w:id="152"/>
      <w:bookmarkEnd w:id="153"/>
      <w:bookmarkEnd w:id="154"/>
      <w:bookmarkEnd w:id="155"/>
      <w:bookmarkEnd w:id="156"/>
      <w:bookmarkEnd w:id="157"/>
      <w:bookmarkEnd w:id="158"/>
      <w:bookmarkEnd w:id="159"/>
      <w:bookmarkEnd w:id="160"/>
      <w:bookmarkEnd w:id="161"/>
      <w:bookmarkEnd w:id="162"/>
    </w:p>
    <w:p>
      <w:pPr>
        <w:spacing w:line="348" w:lineRule="auto"/>
        <w:ind w:firstLine="480" w:firstLineChars="200"/>
        <w:rPr>
          <w:ins w:id="6745" w:author="Huo Beata" w:date="2020-09-09T12:10:00Z"/>
          <w:rFonts w:ascii="Times New Roman" w:hAnsi="Times New Roman" w:cs="Times New Roman"/>
          <w:color w:val="auto"/>
          <w:sz w:val="24"/>
          <w:szCs w:val="24"/>
          <w:rPrChange w:id="6746" w:author="小多 [2]" w:date="2020-09-23T09:33:07Z">
            <w:rPr>
              <w:ins w:id="6747" w:author="Huo Beata" w:date="2020-09-09T12:10:00Z"/>
              <w:rFonts w:ascii="Times New Roman" w:hAnsi="Times New Roman" w:cs="Times New Roman"/>
              <w:sz w:val="24"/>
              <w:szCs w:val="24"/>
            </w:rPr>
          </w:rPrChange>
        </w:rPr>
      </w:pPr>
      <w:r>
        <w:rPr>
          <w:rFonts w:ascii="Times New Roman" w:hAnsi="Times New Roman" w:cs="Times New Roman"/>
          <w:color w:val="auto"/>
          <w:sz w:val="24"/>
          <w:szCs w:val="24"/>
          <w:rPrChange w:id="6748" w:author="小多 [2]" w:date="2020-09-23T09:33:07Z">
            <w:rPr>
              <w:rFonts w:ascii="Times New Roman" w:hAnsi="Times New Roman" w:cs="Times New Roman"/>
              <w:sz w:val="24"/>
              <w:szCs w:val="24"/>
            </w:rPr>
          </w:rPrChange>
        </w:rPr>
        <w:t xml:space="preserve"> </w:t>
      </w:r>
      <w:ins w:id="6749" w:author="Huo Beata" w:date="2020-09-09T12:10:00Z">
        <w:r>
          <w:rPr>
            <w:rFonts w:hint="eastAsia" w:ascii="Times New Roman" w:hAnsi="Times New Roman" w:cs="Times New Roman"/>
            <w:color w:val="auto"/>
            <w:sz w:val="24"/>
            <w:szCs w:val="24"/>
            <w:rPrChange w:id="6750" w:author="小多 [2]" w:date="2020-09-23T09:33:07Z">
              <w:rPr>
                <w:rFonts w:hint="eastAsia" w:ascii="Times New Roman" w:hAnsi="Times New Roman" w:cs="Times New Roman"/>
                <w:sz w:val="24"/>
                <w:szCs w:val="24"/>
              </w:rPr>
            </w:rPrChange>
          </w:rPr>
          <w:t>仅限临床专业人员及其他经授权的使用者使用</w:t>
        </w:r>
      </w:ins>
      <w:del w:id="6751" w:author="Huo Beata" w:date="2020-09-09T12:10:00Z">
        <w:r>
          <w:rPr>
            <w:rFonts w:ascii="Times New Roman" w:hAnsi="Times New Roman" w:cs="Times New Roman"/>
            <w:color w:val="auto"/>
            <w:sz w:val="24"/>
            <w:szCs w:val="24"/>
            <w:rPrChange w:id="6752" w:author="小多 [2]" w:date="2020-09-23T09:33:07Z">
              <w:rPr>
                <w:rFonts w:ascii="Times New Roman" w:hAnsi="Times New Roman" w:cs="Times New Roman"/>
                <w:sz w:val="24"/>
                <w:szCs w:val="24"/>
              </w:rPr>
            </w:rPrChange>
          </w:rPr>
          <w:delText>使用本软件的最终受益对象为需要进行心电监测的心脑血管患者群体</w:delText>
        </w:r>
      </w:del>
      <w:r>
        <w:rPr>
          <w:rFonts w:ascii="Times New Roman" w:hAnsi="Times New Roman" w:cs="Times New Roman"/>
          <w:color w:val="auto"/>
          <w:sz w:val="24"/>
          <w:szCs w:val="24"/>
          <w:rPrChange w:id="6753" w:author="小多 [2]" w:date="2020-09-23T09:33:07Z">
            <w:rPr>
              <w:rFonts w:ascii="Times New Roman" w:hAnsi="Times New Roman" w:cs="Times New Roman"/>
              <w:sz w:val="24"/>
              <w:szCs w:val="24"/>
            </w:rPr>
          </w:rPrChange>
        </w:rPr>
        <w:t>。</w:t>
      </w:r>
    </w:p>
    <w:p>
      <w:pPr>
        <w:spacing w:line="348" w:lineRule="auto"/>
        <w:ind w:firstLine="480" w:firstLineChars="200"/>
        <w:rPr>
          <w:rFonts w:ascii="Times New Roman" w:hAnsi="Times New Roman" w:cs="Times New Roman"/>
          <w:color w:val="auto"/>
          <w:sz w:val="24"/>
          <w:szCs w:val="24"/>
          <w:rPrChange w:id="6754"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755" w:author="小多 [2]" w:date="2020-09-23T09:33:07Z">
            <w:rPr>
              <w:rFonts w:ascii="Times New Roman" w:hAnsi="Times New Roman" w:cs="Times New Roman"/>
              <w:sz w:val="24"/>
              <w:szCs w:val="24"/>
            </w:rPr>
          </w:rPrChange>
        </w:rPr>
        <w:t>但本软件不直接对其进行诊断或治疗，更不能指导用药。本软件帮助医生根据十二导联动态心电记录仪</w:t>
      </w:r>
      <w:del w:id="6756" w:author="zhangting" w:date="2020-09-17T08:56:00Z">
        <w:r>
          <w:rPr>
            <w:rFonts w:ascii="Times New Roman" w:hAnsi="Times New Roman" w:cs="Times New Roman"/>
            <w:color w:val="auto"/>
            <w:sz w:val="24"/>
            <w:szCs w:val="24"/>
            <w:rPrChange w:id="6757" w:author="小多 [2]" w:date="2020-09-23T09:33:07Z">
              <w:rPr>
                <w:rFonts w:ascii="Times New Roman" w:hAnsi="Times New Roman" w:cs="Times New Roman"/>
                <w:sz w:val="24"/>
                <w:szCs w:val="24"/>
              </w:rPr>
            </w:rPrChange>
          </w:rPr>
          <w:delText>或经验证的心电图设备</w:delText>
        </w:r>
      </w:del>
      <w:r>
        <w:rPr>
          <w:rFonts w:ascii="Times New Roman" w:hAnsi="Times New Roman" w:cs="Times New Roman"/>
          <w:color w:val="auto"/>
          <w:sz w:val="24"/>
          <w:szCs w:val="24"/>
          <w:rPrChange w:id="6758" w:author="小多 [2]" w:date="2020-09-23T09:33:07Z">
            <w:rPr>
              <w:rFonts w:ascii="Times New Roman" w:hAnsi="Times New Roman" w:cs="Times New Roman"/>
              <w:sz w:val="24"/>
              <w:szCs w:val="24"/>
            </w:rPr>
          </w:rPrChange>
        </w:rPr>
        <w:t>采集的动态心电数据进行辅助分析，如QRS心搏类型辅助判定、心律失常事件辅助判定、HRV辅助分析、ST段分析，以及报告编辑和报告上传等。</w:t>
      </w:r>
    </w:p>
    <w:p>
      <w:pPr>
        <w:pStyle w:val="3"/>
        <w:widowControl w:val="0"/>
        <w:numPr>
          <w:ilvl w:val="255"/>
          <w:numId w:val="0"/>
        </w:numPr>
        <w:spacing w:after="0" w:line="348" w:lineRule="auto"/>
        <w:jc w:val="both"/>
        <w:rPr>
          <w:rFonts w:ascii="Times New Roman" w:hAnsi="Times New Roman" w:eastAsia="宋体" w:cs="Times New Roman"/>
          <w:b w:val="0"/>
          <w:bCs w:val="0"/>
          <w:color w:val="auto"/>
          <w:kern w:val="2"/>
          <w:sz w:val="24"/>
          <w:szCs w:val="24"/>
          <w:rPrChange w:id="6759" w:author="小多 [2]" w:date="2020-09-23T09:33:07Z">
            <w:rPr>
              <w:rFonts w:ascii="Times New Roman" w:hAnsi="Times New Roman" w:eastAsia="宋体" w:cs="Times New Roman"/>
              <w:b w:val="0"/>
              <w:bCs w:val="0"/>
              <w:kern w:val="2"/>
              <w:sz w:val="24"/>
              <w:szCs w:val="24"/>
            </w:rPr>
          </w:rPrChange>
        </w:rPr>
      </w:pPr>
      <w:bookmarkStart w:id="163" w:name="_Toc29520"/>
      <w:bookmarkStart w:id="164" w:name="_Toc30125"/>
      <w:bookmarkStart w:id="165" w:name="_Toc29280"/>
      <w:bookmarkStart w:id="166" w:name="_Toc22745"/>
      <w:bookmarkStart w:id="167" w:name="_Toc23255700"/>
      <w:bookmarkStart w:id="168" w:name="_Toc22816"/>
      <w:bookmarkStart w:id="169" w:name="_Toc30773"/>
      <w:bookmarkStart w:id="170" w:name="_Toc16124"/>
      <w:bookmarkStart w:id="171" w:name="_Toc5581"/>
      <w:bookmarkStart w:id="172" w:name="_Toc24476"/>
      <w:bookmarkStart w:id="173" w:name="_Toc23227"/>
      <w:bookmarkStart w:id="174" w:name="_Toc3936"/>
      <w:bookmarkStart w:id="175" w:name="_Toc18367"/>
      <w:r>
        <w:rPr>
          <w:rFonts w:ascii="Times New Roman" w:hAnsi="Times New Roman" w:eastAsia="宋体" w:cs="Times New Roman"/>
          <w:b w:val="0"/>
          <w:bCs w:val="0"/>
          <w:color w:val="auto"/>
          <w:kern w:val="2"/>
          <w:sz w:val="24"/>
          <w:szCs w:val="24"/>
          <w:rPrChange w:id="6760" w:author="小多 [2]" w:date="2020-09-23T09:33:07Z">
            <w:rPr>
              <w:rFonts w:ascii="Times New Roman" w:hAnsi="Times New Roman" w:eastAsia="宋体" w:cs="Times New Roman"/>
              <w:b w:val="0"/>
              <w:bCs w:val="0"/>
              <w:kern w:val="2"/>
              <w:sz w:val="24"/>
              <w:szCs w:val="24"/>
            </w:rPr>
          </w:rPrChange>
        </w:rPr>
        <w:t>5.4 禁忌症</w:t>
      </w:r>
      <w:bookmarkEnd w:id="163"/>
      <w:bookmarkEnd w:id="164"/>
      <w:bookmarkEnd w:id="165"/>
      <w:bookmarkEnd w:id="166"/>
      <w:bookmarkEnd w:id="167"/>
      <w:bookmarkEnd w:id="168"/>
      <w:bookmarkEnd w:id="169"/>
      <w:bookmarkEnd w:id="170"/>
      <w:bookmarkEnd w:id="171"/>
      <w:bookmarkEnd w:id="172"/>
      <w:bookmarkEnd w:id="173"/>
      <w:bookmarkEnd w:id="174"/>
      <w:bookmarkEnd w:id="175"/>
    </w:p>
    <w:p>
      <w:pPr>
        <w:spacing w:line="348" w:lineRule="auto"/>
        <w:ind w:left="568"/>
        <w:rPr>
          <w:rFonts w:ascii="Times New Roman" w:hAnsi="Times New Roman" w:cs="Times New Roman"/>
          <w:color w:val="auto"/>
          <w:sz w:val="24"/>
          <w:szCs w:val="24"/>
          <w:rPrChange w:id="6761" w:author="小多 [2]" w:date="2020-09-23T09:33:07Z">
            <w:rPr>
              <w:rFonts w:ascii="Times New Roman" w:hAnsi="Times New Roman" w:cs="Times New Roman"/>
              <w:sz w:val="24"/>
              <w:szCs w:val="24"/>
            </w:rPr>
          </w:rPrChange>
        </w:rPr>
        <w:sectPr>
          <w:pgSz w:w="11906" w:h="16838"/>
          <w:pgMar w:top="1440" w:right="1800" w:bottom="1100" w:left="1800" w:header="708" w:footer="708" w:gutter="0"/>
          <w:cols w:space="708" w:num="1"/>
          <w:docGrid w:linePitch="360" w:charSpace="0"/>
        </w:sectPr>
      </w:pPr>
      <w:ins w:id="6762" w:author="Huo Beata" w:date="2020-09-09T12:10:00Z">
        <w:r>
          <w:rPr>
            <w:rFonts w:hint="eastAsia" w:ascii="Times New Roman" w:hAnsi="Times New Roman" w:eastAsia="宋体" w:cs="Times New Roman"/>
            <w:color w:val="auto"/>
            <w:sz w:val="24"/>
            <w:szCs w:val="24"/>
            <w:rPrChange w:id="6763" w:author="小多 [2]" w:date="2020-09-23T09:33:07Z">
              <w:rPr>
                <w:rFonts w:hint="eastAsia" w:ascii="Times New Roman" w:hAnsi="Times New Roman" w:eastAsia="宋体" w:cs="Times New Roman"/>
                <w:sz w:val="24"/>
                <w:szCs w:val="24"/>
              </w:rPr>
            </w:rPrChange>
          </w:rPr>
          <w:t>尚</w:t>
        </w:r>
      </w:ins>
      <w:r>
        <w:rPr>
          <w:rFonts w:ascii="Times New Roman" w:hAnsi="Times New Roman" w:eastAsia="宋体" w:cs="Times New Roman"/>
          <w:color w:val="auto"/>
          <w:sz w:val="24"/>
          <w:szCs w:val="24"/>
          <w:rPrChange w:id="6764" w:author="小多 [2]" w:date="2020-09-23T09:33:07Z">
            <w:rPr>
              <w:rFonts w:ascii="Times New Roman" w:hAnsi="Times New Roman" w:eastAsia="宋体" w:cs="Times New Roman"/>
              <w:sz w:val="24"/>
              <w:szCs w:val="24"/>
            </w:rPr>
          </w:rPrChange>
        </w:rPr>
        <w:t>无</w:t>
      </w:r>
      <w:ins w:id="6765" w:author="Huo Beata" w:date="2020-09-09T12:11:00Z">
        <w:r>
          <w:rPr>
            <w:rFonts w:hint="eastAsia" w:ascii="Times New Roman" w:hAnsi="Times New Roman" w:eastAsia="宋体" w:cs="Times New Roman"/>
            <w:color w:val="auto"/>
            <w:sz w:val="24"/>
            <w:szCs w:val="24"/>
            <w:rPrChange w:id="6766" w:author="小多 [2]" w:date="2020-09-23T09:33:07Z">
              <w:rPr>
                <w:rFonts w:hint="eastAsia" w:ascii="Times New Roman" w:hAnsi="Times New Roman" w:eastAsia="宋体" w:cs="Times New Roman"/>
                <w:sz w:val="24"/>
                <w:szCs w:val="24"/>
              </w:rPr>
            </w:rPrChange>
          </w:rPr>
          <w:t>明确禁忌症</w:t>
        </w:r>
      </w:ins>
      <w:r>
        <w:rPr>
          <w:rFonts w:ascii="Times New Roman" w:hAnsi="Times New Roman" w:eastAsia="宋体" w:cs="Times New Roman"/>
          <w:color w:val="auto"/>
          <w:sz w:val="24"/>
          <w:szCs w:val="24"/>
          <w:rPrChange w:id="6767" w:author="小多 [2]" w:date="2020-09-23T09:33:07Z">
            <w:rPr>
              <w:rFonts w:ascii="Times New Roman" w:hAnsi="Times New Roman" w:eastAsia="宋体" w:cs="Times New Roman"/>
              <w:sz w:val="24"/>
              <w:szCs w:val="24"/>
            </w:rPr>
          </w:rPrChange>
        </w:rPr>
        <w:t>。</w:t>
      </w:r>
    </w:p>
    <w:p>
      <w:pPr>
        <w:pStyle w:val="2"/>
        <w:keepNext w:val="0"/>
        <w:keepLines w:val="0"/>
        <w:widowControl w:val="0"/>
        <w:numPr>
          <w:ilvl w:val="255"/>
          <w:numId w:val="0"/>
        </w:numPr>
        <w:spacing w:before="156" w:beforeLines="50" w:after="156" w:afterLines="50"/>
        <w:jc w:val="both"/>
        <w:rPr>
          <w:rFonts w:ascii="Times New Roman" w:hAnsi="Times New Roman" w:eastAsia="黑体" w:cs="Times New Roman"/>
          <w:b w:val="0"/>
          <w:bCs w:val="0"/>
          <w:color w:val="auto"/>
          <w:kern w:val="2"/>
        </w:rPr>
      </w:pPr>
      <w:bookmarkStart w:id="176" w:name="_Toc5828"/>
      <w:bookmarkStart w:id="177" w:name="_Toc16147"/>
      <w:bookmarkStart w:id="178" w:name="_Toc9637"/>
      <w:bookmarkStart w:id="179" w:name="_Toc25022"/>
      <w:bookmarkStart w:id="180" w:name="_Toc4008"/>
      <w:bookmarkStart w:id="181" w:name="_Toc23255701"/>
      <w:bookmarkStart w:id="182" w:name="_Toc13239"/>
      <w:bookmarkStart w:id="183" w:name="_Toc8400"/>
      <w:bookmarkStart w:id="184" w:name="_Toc17402"/>
      <w:bookmarkStart w:id="185" w:name="_Toc32370"/>
      <w:bookmarkStart w:id="186" w:name="_Toc10630"/>
      <w:bookmarkStart w:id="187" w:name="_Toc31030"/>
      <w:bookmarkStart w:id="188" w:name="_Toc25219"/>
      <w:r>
        <w:rPr>
          <w:rFonts w:ascii="Times New Roman" w:hAnsi="Times New Roman" w:eastAsia="黑体" w:cs="Times New Roman"/>
          <w:b w:val="0"/>
          <w:bCs w:val="0"/>
          <w:color w:val="auto"/>
          <w:kern w:val="2"/>
        </w:rPr>
        <w:t>6 参考的同类产品或前代产品的情况</w:t>
      </w:r>
      <w:bookmarkEnd w:id="176"/>
      <w:bookmarkEnd w:id="177"/>
      <w:bookmarkEnd w:id="178"/>
      <w:bookmarkEnd w:id="179"/>
      <w:bookmarkEnd w:id="180"/>
      <w:bookmarkEnd w:id="181"/>
      <w:bookmarkEnd w:id="182"/>
      <w:bookmarkEnd w:id="183"/>
      <w:bookmarkEnd w:id="184"/>
      <w:bookmarkEnd w:id="185"/>
      <w:bookmarkEnd w:id="186"/>
      <w:bookmarkEnd w:id="187"/>
      <w:bookmarkEnd w:id="188"/>
    </w:p>
    <w:p>
      <w:pPr>
        <w:pStyle w:val="3"/>
        <w:keepNext w:val="0"/>
        <w:keepLines w:val="0"/>
        <w:widowControl w:val="0"/>
        <w:numPr>
          <w:ilvl w:val="255"/>
          <w:numId w:val="0"/>
        </w:numPr>
        <w:spacing w:before="156" w:beforeLines="50" w:after="156" w:afterLines="50"/>
        <w:jc w:val="both"/>
        <w:rPr>
          <w:rFonts w:ascii="Times New Roman" w:hAnsi="Times New Roman" w:eastAsia="宋体" w:cs="Times New Roman"/>
          <w:b w:val="0"/>
          <w:bCs w:val="0"/>
          <w:color w:val="auto"/>
          <w:kern w:val="2"/>
          <w:sz w:val="24"/>
          <w:szCs w:val="24"/>
          <w:rPrChange w:id="6768" w:author="小多 [2]" w:date="2020-09-23T09:33:07Z">
            <w:rPr>
              <w:rFonts w:ascii="Times New Roman" w:hAnsi="Times New Roman" w:eastAsia="宋体" w:cs="Times New Roman"/>
              <w:b w:val="0"/>
              <w:bCs w:val="0"/>
              <w:kern w:val="2"/>
              <w:sz w:val="24"/>
              <w:szCs w:val="24"/>
            </w:rPr>
          </w:rPrChange>
        </w:rPr>
      </w:pPr>
      <w:bookmarkStart w:id="189" w:name="_Toc15649"/>
      <w:bookmarkStart w:id="190" w:name="_Toc31600"/>
      <w:bookmarkStart w:id="191" w:name="_Toc12103"/>
      <w:bookmarkStart w:id="192" w:name="_Toc15081"/>
      <w:bookmarkStart w:id="193" w:name="_Toc2932"/>
      <w:bookmarkStart w:id="194" w:name="_Toc6339"/>
      <w:bookmarkStart w:id="195" w:name="_Toc31138"/>
      <w:bookmarkStart w:id="196" w:name="_Toc11911"/>
      <w:r>
        <w:rPr>
          <w:rFonts w:ascii="Times New Roman" w:hAnsi="Times New Roman" w:eastAsia="宋体" w:cs="Times New Roman"/>
          <w:b w:val="0"/>
          <w:bCs w:val="0"/>
          <w:color w:val="auto"/>
          <w:kern w:val="2"/>
          <w:sz w:val="24"/>
          <w:szCs w:val="24"/>
          <w:rPrChange w:id="6769" w:author="小多 [2]" w:date="2020-09-23T09:33:07Z">
            <w:rPr>
              <w:rFonts w:ascii="Times New Roman" w:hAnsi="Times New Roman" w:eastAsia="宋体" w:cs="Times New Roman"/>
              <w:b w:val="0"/>
              <w:bCs w:val="0"/>
              <w:kern w:val="2"/>
              <w:sz w:val="24"/>
              <w:szCs w:val="24"/>
            </w:rPr>
          </w:rPrChange>
        </w:rPr>
        <w:t>6.1研发背景</w:t>
      </w:r>
      <w:bookmarkEnd w:id="189"/>
      <w:bookmarkEnd w:id="190"/>
      <w:bookmarkEnd w:id="191"/>
      <w:bookmarkEnd w:id="192"/>
      <w:bookmarkEnd w:id="193"/>
      <w:bookmarkEnd w:id="194"/>
      <w:bookmarkEnd w:id="195"/>
      <w:bookmarkEnd w:id="196"/>
    </w:p>
    <w:p>
      <w:pPr>
        <w:widowControl w:val="0"/>
        <w:numPr>
          <w:ilvl w:val="255"/>
          <w:numId w:val="0"/>
        </w:numPr>
        <w:spacing w:before="156" w:beforeLines="50" w:after="156" w:afterLines="50"/>
        <w:ind w:firstLine="480" w:firstLineChars="200"/>
        <w:jc w:val="both"/>
        <w:rPr>
          <w:rFonts w:ascii="Times New Roman" w:hAnsi="Times New Roman" w:cs="Times New Roman"/>
          <w:color w:val="auto"/>
          <w:sz w:val="24"/>
          <w:szCs w:val="24"/>
          <w:rPrChange w:id="6770"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771" w:author="小多 [2]" w:date="2020-09-23T09:33:07Z">
            <w:rPr>
              <w:rFonts w:ascii="Times New Roman" w:hAnsi="Times New Roman" w:cs="Times New Roman"/>
              <w:sz w:val="24"/>
              <w:szCs w:val="24"/>
            </w:rPr>
          </w:rPrChange>
        </w:rPr>
        <w:t>动态心电记录仪是近年来国内医疗器械市场兴起的监测仪器，通过对人体的动态心电监测数据进行分析，可作为临床诊断、疾病预防提供依据。为了帮助医疗机构人员对我司的十二导联动态心电记录仪测得的心电数据</w:t>
      </w:r>
      <w:ins w:id="6772" w:author="小多" w:date="2020-09-16T20:01:00Z">
        <w:r>
          <w:rPr>
            <w:rFonts w:hint="eastAsia" w:ascii="Times New Roman" w:hAnsi="Times New Roman" w:cs="Times New Roman"/>
            <w:color w:val="auto"/>
            <w:sz w:val="24"/>
            <w:szCs w:val="24"/>
            <w:rPrChange w:id="6773" w:author="小多 [2]" w:date="2020-09-23T09:33:07Z">
              <w:rPr>
                <w:rFonts w:hint="eastAsia" w:ascii="Times New Roman" w:hAnsi="Times New Roman" w:cs="Times New Roman"/>
                <w:sz w:val="24"/>
                <w:szCs w:val="24"/>
              </w:rPr>
            </w:rPrChange>
          </w:rPr>
          <w:t>进行</w:t>
        </w:r>
      </w:ins>
      <w:r>
        <w:rPr>
          <w:rFonts w:ascii="Times New Roman" w:hAnsi="Times New Roman" w:cs="Times New Roman"/>
          <w:color w:val="auto"/>
          <w:sz w:val="24"/>
          <w:szCs w:val="24"/>
          <w:rPrChange w:id="6774" w:author="小多 [2]" w:date="2020-09-23T09:33:07Z">
            <w:rPr>
              <w:rFonts w:ascii="Times New Roman" w:hAnsi="Times New Roman" w:cs="Times New Roman"/>
              <w:sz w:val="24"/>
              <w:szCs w:val="24"/>
            </w:rPr>
          </w:rPrChange>
        </w:rPr>
        <w:t>分析，开发本软件。</w:t>
      </w:r>
    </w:p>
    <w:p>
      <w:pPr>
        <w:widowControl w:val="0"/>
        <w:numPr>
          <w:ilvl w:val="255"/>
          <w:numId w:val="0"/>
        </w:numPr>
        <w:spacing w:before="156" w:beforeLines="50" w:after="156" w:afterLines="50"/>
        <w:ind w:firstLine="480" w:firstLineChars="200"/>
        <w:jc w:val="both"/>
        <w:rPr>
          <w:rFonts w:ascii="Times New Roman" w:hAnsi="Times New Roman" w:eastAsia="黑体" w:cs="Times New Roman"/>
          <w:color w:val="auto"/>
          <w:kern w:val="2"/>
          <w:sz w:val="24"/>
          <w:szCs w:val="24"/>
          <w:rPrChange w:id="6775" w:author="小多 [2]" w:date="2020-09-23T09:33:07Z">
            <w:rPr>
              <w:rFonts w:ascii="Times New Roman" w:hAnsi="Times New Roman" w:eastAsia="黑体" w:cs="Times New Roman"/>
              <w:kern w:val="2"/>
              <w:sz w:val="24"/>
              <w:szCs w:val="24"/>
            </w:rPr>
          </w:rPrChange>
        </w:rPr>
      </w:pPr>
      <w:r>
        <w:rPr>
          <w:rFonts w:ascii="Times New Roman" w:hAnsi="Times New Roman" w:cs="Times New Roman"/>
          <w:color w:val="auto"/>
          <w:sz w:val="24"/>
          <w:szCs w:val="24"/>
          <w:rPrChange w:id="6776" w:author="小多 [2]" w:date="2020-09-23T09:33:07Z">
            <w:rPr>
              <w:rFonts w:ascii="Times New Roman" w:hAnsi="Times New Roman" w:cs="Times New Roman"/>
              <w:sz w:val="24"/>
              <w:szCs w:val="24"/>
            </w:rPr>
          </w:rPrChange>
        </w:rPr>
        <w:t>目前市场上已有多家同类产品在国内批准上市。因</w:t>
      </w:r>
      <w:ins w:id="6777" w:author="Huo Beata" w:date="2020-09-09T12:11:00Z">
        <w:r>
          <w:rPr>
            <w:rFonts w:hint="eastAsia" w:ascii="Times New Roman" w:hAnsi="Times New Roman" w:cs="Times New Roman"/>
            <w:color w:val="auto"/>
            <w:sz w:val="24"/>
            <w:szCs w:val="24"/>
            <w:rPrChange w:id="6778" w:author="小多 [2]" w:date="2020-09-23T09:33:07Z">
              <w:rPr>
                <w:rFonts w:hint="eastAsia" w:ascii="宋体" w:hAnsi="宋体"/>
                <w:szCs w:val="21"/>
              </w:rPr>
            </w:rPrChange>
          </w:rPr>
          <w:t>深圳星康医疗科技有限公司</w:t>
        </w:r>
      </w:ins>
      <w:del w:id="6779" w:author="Huo Beata" w:date="2020-09-09T12:11:00Z">
        <w:r>
          <w:rPr>
            <w:rFonts w:hint="eastAsia" w:ascii="Times New Roman" w:hAnsi="Times New Roman" w:cs="Times New Roman"/>
            <w:color w:val="auto"/>
            <w:sz w:val="24"/>
            <w:szCs w:val="24"/>
            <w:rPrChange w:id="6780" w:author="小多 [2]" w:date="2020-09-23T16:23:45Z">
              <w:rPr>
                <w:rFonts w:hint="eastAsia" w:ascii="Times New Roman" w:hAnsi="Times New Roman" w:cs="Times New Roman"/>
                <w:color w:val="FF0000"/>
                <w:sz w:val="24"/>
                <w:szCs w:val="24"/>
              </w:rPr>
            </w:rPrChange>
          </w:rPr>
          <w:delText>深圳市博英医疗仪器科技有限公司</w:delText>
        </w:r>
      </w:del>
      <w:r>
        <w:rPr>
          <w:rFonts w:hint="eastAsia" w:ascii="Times New Roman" w:hAnsi="Times New Roman" w:cs="Times New Roman"/>
          <w:color w:val="auto"/>
          <w:sz w:val="24"/>
          <w:szCs w:val="24"/>
          <w:rPrChange w:id="6782" w:author="小多 [2]" w:date="2020-09-23T16:23:45Z">
            <w:rPr>
              <w:rFonts w:hint="eastAsia" w:ascii="Times New Roman" w:hAnsi="Times New Roman" w:cs="Times New Roman"/>
              <w:color w:val="FF0000"/>
              <w:sz w:val="24"/>
              <w:szCs w:val="24"/>
            </w:rPr>
          </w:rPrChange>
        </w:rPr>
        <w:t>生产的动态心电</w:t>
      </w:r>
      <w:ins w:id="6783" w:author="Huo Beata" w:date="2020-09-09T12:11:00Z">
        <w:r>
          <w:rPr>
            <w:rFonts w:hint="eastAsia" w:ascii="Times New Roman" w:hAnsi="Times New Roman" w:cs="Times New Roman"/>
            <w:color w:val="auto"/>
            <w:sz w:val="24"/>
            <w:szCs w:val="24"/>
            <w:rPrChange w:id="6784" w:author="小多 [2]" w:date="2020-09-23T16:23:45Z">
              <w:rPr>
                <w:rFonts w:hint="eastAsia" w:ascii="Times New Roman" w:hAnsi="Times New Roman" w:cs="Times New Roman"/>
                <w:color w:val="FF0000"/>
                <w:sz w:val="24"/>
                <w:szCs w:val="24"/>
              </w:rPr>
            </w:rPrChange>
          </w:rPr>
          <w:t>分析软件</w:t>
        </w:r>
      </w:ins>
      <w:del w:id="6786" w:author="Huo Beata" w:date="2020-09-09T12:11:00Z">
        <w:r>
          <w:rPr>
            <w:rFonts w:hint="eastAsia" w:ascii="Times New Roman" w:hAnsi="Times New Roman" w:cs="Times New Roman"/>
            <w:color w:val="auto"/>
            <w:sz w:val="24"/>
            <w:szCs w:val="24"/>
            <w:rPrChange w:id="6787" w:author="小多 [2]" w:date="2020-09-23T16:23:45Z">
              <w:rPr>
                <w:rFonts w:hint="eastAsia" w:ascii="Times New Roman" w:hAnsi="Times New Roman" w:cs="Times New Roman"/>
                <w:color w:val="FF0000"/>
                <w:sz w:val="24"/>
                <w:szCs w:val="24"/>
              </w:rPr>
            </w:rPrChange>
          </w:rPr>
          <w:delText>图工作站</w:delText>
        </w:r>
      </w:del>
      <w:r>
        <w:rPr>
          <w:rFonts w:hint="eastAsia" w:ascii="Times New Roman" w:hAnsi="Times New Roman" w:cs="Times New Roman"/>
          <w:color w:val="auto"/>
          <w:sz w:val="24"/>
          <w:szCs w:val="24"/>
          <w:rPrChange w:id="6789" w:author="小多 [2]" w:date="2020-09-23T16:23:45Z">
            <w:rPr>
              <w:rFonts w:hint="eastAsia" w:ascii="Times New Roman" w:hAnsi="Times New Roman" w:cs="Times New Roman"/>
              <w:color w:val="FF0000"/>
              <w:sz w:val="24"/>
              <w:szCs w:val="24"/>
            </w:rPr>
          </w:rPrChange>
        </w:rPr>
        <w:t>（注册证号：</w:t>
      </w:r>
      <w:r>
        <w:rPr>
          <w:rFonts w:hint="eastAsia" w:ascii="Times New Roman" w:hAnsi="Times New Roman" w:cs="Times New Roman" w:eastAsiaTheme="minorEastAsia"/>
          <w:color w:val="auto"/>
          <w:sz w:val="24"/>
          <w:szCs w:val="24"/>
          <w:rPrChange w:id="6790" w:author="小多 [2]" w:date="2020-09-23T16:23:45Z">
            <w:rPr>
              <w:rFonts w:hint="eastAsia" w:ascii="Times New Roman" w:hAnsi="Times New Roman" w:eastAsia="宋体" w:cs="Times New Roman"/>
              <w:color w:val="FF0000"/>
              <w:sz w:val="24"/>
              <w:szCs w:val="24"/>
            </w:rPr>
          </w:rPrChange>
        </w:rPr>
        <w:t>粤械注准</w:t>
      </w:r>
      <w:ins w:id="6791" w:author="Huo Beata" w:date="2020-09-09T12:11:00Z">
        <w:r>
          <w:rPr>
            <w:rFonts w:ascii="Times New Roman" w:hAnsi="Times New Roman" w:cs="Times New Roman"/>
            <w:color w:val="auto"/>
            <w:sz w:val="24"/>
            <w:szCs w:val="24"/>
            <w:rPrChange w:id="6792" w:author="小多 [2]" w:date="2020-09-23T09:33:07Z">
              <w:rPr>
                <w:rFonts w:ascii="宋体" w:hAnsi="宋体"/>
                <w:szCs w:val="21"/>
              </w:rPr>
            </w:rPrChange>
          </w:rPr>
          <w:t>20202211234</w:t>
        </w:r>
      </w:ins>
      <w:del w:id="6793" w:author="Huo Beata" w:date="2020-09-09T12:11:00Z">
        <w:r>
          <w:rPr>
            <w:rFonts w:ascii="Times New Roman" w:hAnsi="Times New Roman" w:cs="Times New Roman" w:eastAsiaTheme="minorEastAsia"/>
            <w:color w:val="auto"/>
            <w:sz w:val="24"/>
            <w:szCs w:val="24"/>
            <w:rPrChange w:id="6794" w:author="小多 [2]" w:date="2020-09-23T16:23:45Z">
              <w:rPr>
                <w:rFonts w:ascii="Times New Roman" w:hAnsi="Times New Roman" w:eastAsia="宋体" w:cs="Times New Roman"/>
                <w:color w:val="FF0000"/>
                <w:sz w:val="24"/>
                <w:szCs w:val="24"/>
              </w:rPr>
            </w:rPrChange>
          </w:rPr>
          <w:delText>20172211766</w:delText>
        </w:r>
      </w:del>
      <w:r>
        <w:rPr>
          <w:rFonts w:hint="eastAsia" w:ascii="Times New Roman" w:hAnsi="Times New Roman" w:cs="Times New Roman" w:eastAsiaTheme="minorEastAsia"/>
          <w:color w:val="auto"/>
          <w:sz w:val="24"/>
          <w:szCs w:val="24"/>
          <w:rPrChange w:id="6796" w:author="小多 [2]" w:date="2020-09-23T16:23:45Z">
            <w:rPr>
              <w:rFonts w:hint="eastAsia" w:ascii="Times New Roman" w:hAnsi="Times New Roman" w:eastAsia="宋体" w:cs="Times New Roman"/>
              <w:color w:val="FF0000"/>
              <w:sz w:val="24"/>
              <w:szCs w:val="24"/>
            </w:rPr>
          </w:rPrChange>
        </w:rPr>
        <w:t>）</w:t>
      </w:r>
      <w:r>
        <w:rPr>
          <w:rFonts w:hint="eastAsia" w:ascii="Times New Roman" w:hAnsi="Times New Roman" w:cs="Times New Roman" w:eastAsiaTheme="minorEastAsia"/>
          <w:color w:val="auto"/>
          <w:sz w:val="24"/>
          <w:szCs w:val="24"/>
          <w:rPrChange w:id="6797" w:author="小多 [2]" w:date="2020-09-23T09:33:07Z">
            <w:rPr>
              <w:rFonts w:hint="eastAsia" w:ascii="Times New Roman" w:hAnsi="Times New Roman" w:eastAsia="宋体" w:cs="Times New Roman"/>
              <w:sz w:val="24"/>
              <w:szCs w:val="24"/>
            </w:rPr>
          </w:rPrChange>
        </w:rPr>
        <w:t>上</w:t>
      </w:r>
      <w:r>
        <w:rPr>
          <w:rFonts w:ascii="Times New Roman" w:hAnsi="Times New Roman" w:eastAsia="宋体" w:cs="Times New Roman"/>
          <w:color w:val="auto"/>
          <w:sz w:val="24"/>
          <w:szCs w:val="24"/>
          <w:rPrChange w:id="6798" w:author="小多 [2]" w:date="2020-09-23T09:33:07Z">
            <w:rPr>
              <w:rFonts w:ascii="Times New Roman" w:hAnsi="Times New Roman" w:eastAsia="宋体" w:cs="Times New Roman"/>
              <w:sz w:val="24"/>
              <w:szCs w:val="24"/>
            </w:rPr>
          </w:rPrChange>
        </w:rPr>
        <w:t>市</w:t>
      </w:r>
      <w:del w:id="6799" w:author="小多" w:date="2020-09-16T20:02:00Z">
        <w:r>
          <w:rPr>
            <w:rFonts w:ascii="Times New Roman" w:hAnsi="Times New Roman" w:eastAsia="宋体" w:cs="Times New Roman"/>
            <w:color w:val="auto"/>
            <w:sz w:val="24"/>
            <w:szCs w:val="24"/>
            <w:rPrChange w:id="6800" w:author="小多 [2]" w:date="2020-09-23T09:33:07Z">
              <w:rPr>
                <w:rFonts w:ascii="Times New Roman" w:hAnsi="Times New Roman" w:eastAsia="宋体" w:cs="Times New Roman"/>
                <w:sz w:val="24"/>
                <w:szCs w:val="24"/>
              </w:rPr>
            </w:rPrChange>
          </w:rPr>
          <w:delText>时间长久，</w:delText>
        </w:r>
      </w:del>
      <w:r>
        <w:rPr>
          <w:rFonts w:ascii="Times New Roman" w:hAnsi="Times New Roman" w:eastAsia="宋体" w:cs="Times New Roman"/>
          <w:color w:val="auto"/>
          <w:sz w:val="24"/>
          <w:szCs w:val="24"/>
          <w:rPrChange w:id="6801" w:author="小多 [2]" w:date="2020-09-23T09:33:07Z">
            <w:rPr>
              <w:rFonts w:ascii="Times New Roman" w:hAnsi="Times New Roman" w:eastAsia="宋体" w:cs="Times New Roman"/>
              <w:sz w:val="24"/>
              <w:szCs w:val="24"/>
            </w:rPr>
          </w:rPrChange>
        </w:rPr>
        <w:t>反映良好，无不良事件，同时包括分析显示软件，预期用途与我公司产品一致，所以选择该产品进行同类产品对比。</w:t>
      </w:r>
    </w:p>
    <w:p>
      <w:pPr>
        <w:rPr>
          <w:rFonts w:ascii="Times New Roman" w:hAnsi="Times New Roman" w:eastAsia="宋体" w:cs="Times New Roman"/>
          <w:color w:val="auto"/>
          <w:sz w:val="24"/>
          <w:szCs w:val="24"/>
          <w:rPrChange w:id="6802"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kern w:val="2"/>
          <w:sz w:val="24"/>
          <w:szCs w:val="24"/>
          <w:rPrChange w:id="6803" w:author="小多 [2]" w:date="2020-09-23T09:33:07Z">
            <w:rPr>
              <w:rFonts w:ascii="Times New Roman" w:hAnsi="Times New Roman" w:eastAsia="宋体" w:cs="Times New Roman"/>
              <w:kern w:val="2"/>
              <w:sz w:val="24"/>
              <w:szCs w:val="24"/>
            </w:rPr>
          </w:rPrChange>
        </w:rPr>
        <w:t>6.2与</w:t>
      </w:r>
      <w:r>
        <w:rPr>
          <w:rFonts w:ascii="Times New Roman" w:hAnsi="Times New Roman" w:eastAsia="宋体" w:cs="Times New Roman"/>
          <w:color w:val="auto"/>
          <w:sz w:val="24"/>
          <w:szCs w:val="24"/>
          <w:rPrChange w:id="6804" w:author="小多 [2]" w:date="2020-09-23T09:33:07Z">
            <w:rPr>
              <w:rFonts w:ascii="Times New Roman" w:hAnsi="Times New Roman" w:eastAsia="宋体" w:cs="Times New Roman"/>
              <w:sz w:val="24"/>
              <w:szCs w:val="24"/>
            </w:rPr>
          </w:rPrChange>
        </w:rPr>
        <w:t>同类产品的异同点</w:t>
      </w:r>
    </w:p>
    <w:p>
      <w:pPr>
        <w:widowControl w:val="0"/>
        <w:numPr>
          <w:ilvl w:val="255"/>
          <w:numId w:val="0"/>
        </w:numPr>
        <w:spacing w:before="156" w:beforeLines="50" w:after="156" w:afterLines="50"/>
        <w:ind w:firstLine="480" w:firstLineChars="200"/>
        <w:jc w:val="both"/>
        <w:rPr>
          <w:rFonts w:ascii="Times New Roman" w:hAnsi="Times New Roman" w:eastAsia="宋体" w:cs="Times New Roman"/>
          <w:color w:val="auto"/>
          <w:sz w:val="24"/>
          <w:szCs w:val="24"/>
          <w:rPrChange w:id="6805"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806" w:author="小多 [2]" w:date="2020-09-23T09:33:07Z">
            <w:rPr>
              <w:rFonts w:ascii="Times New Roman" w:hAnsi="Times New Roman" w:eastAsia="宋体" w:cs="Times New Roman"/>
              <w:sz w:val="24"/>
              <w:szCs w:val="24"/>
            </w:rPr>
          </w:rPrChange>
        </w:rPr>
        <w:t>请参考7临床评价资料中的动态心电分析软件与上市同类产品对比表。</w:t>
      </w:r>
      <w:bookmarkStart w:id="197" w:name="_Toc19779"/>
      <w:bookmarkStart w:id="198" w:name="_Toc16160"/>
      <w:bookmarkStart w:id="199" w:name="_Toc18116"/>
    </w:p>
    <w:p>
      <w:pPr>
        <w:widowControl w:val="0"/>
        <w:numPr>
          <w:ilvl w:val="255"/>
          <w:numId w:val="0"/>
        </w:numPr>
        <w:spacing w:before="156" w:beforeLines="50" w:after="156" w:afterLines="50"/>
        <w:jc w:val="both"/>
        <w:rPr>
          <w:rFonts w:ascii="Times New Roman" w:hAnsi="Times New Roman" w:eastAsia="宋体" w:cs="Times New Roman"/>
          <w:color w:val="auto"/>
          <w:kern w:val="2"/>
          <w:sz w:val="24"/>
          <w:szCs w:val="24"/>
          <w:rPrChange w:id="6807" w:author="小多 [2]" w:date="2020-09-23T09:33:07Z">
            <w:rPr>
              <w:rFonts w:ascii="Times New Roman" w:hAnsi="Times New Roman" w:eastAsia="宋体" w:cs="Times New Roman"/>
              <w:kern w:val="2"/>
              <w:sz w:val="24"/>
              <w:szCs w:val="24"/>
            </w:rPr>
          </w:rPrChange>
        </w:rPr>
      </w:pPr>
      <w:r>
        <w:rPr>
          <w:rFonts w:ascii="Times New Roman" w:hAnsi="Times New Roman" w:eastAsia="宋体" w:cs="Times New Roman"/>
          <w:color w:val="auto"/>
          <w:kern w:val="2"/>
          <w:sz w:val="24"/>
          <w:szCs w:val="24"/>
          <w:rPrChange w:id="6808" w:author="小多 [2]" w:date="2020-09-23T09:33:07Z">
            <w:rPr>
              <w:rFonts w:ascii="Times New Roman" w:hAnsi="Times New Roman" w:eastAsia="宋体" w:cs="Times New Roman"/>
              <w:kern w:val="2"/>
              <w:sz w:val="24"/>
              <w:szCs w:val="24"/>
            </w:rPr>
          </w:rPrChange>
        </w:rPr>
        <w:t>6.</w:t>
      </w:r>
      <w:del w:id="6809" w:author="小多 [2]" w:date="2020-09-21T17:27:39Z">
        <w:r>
          <w:rPr>
            <w:rFonts w:hint="default" w:ascii="Times New Roman" w:hAnsi="Times New Roman" w:eastAsia="宋体" w:cs="Times New Roman"/>
            <w:color w:val="auto"/>
            <w:kern w:val="2"/>
            <w:sz w:val="24"/>
            <w:szCs w:val="24"/>
            <w:lang w:val="en-US"/>
            <w:rPrChange w:id="6810" w:author="小多 [2]" w:date="2020-09-23T09:33:07Z">
              <w:rPr>
                <w:rFonts w:hint="default" w:ascii="Times New Roman" w:hAnsi="Times New Roman" w:eastAsia="宋体" w:cs="Times New Roman"/>
                <w:kern w:val="2"/>
                <w:sz w:val="24"/>
                <w:szCs w:val="24"/>
                <w:lang w:val="en-US"/>
              </w:rPr>
            </w:rPrChange>
          </w:rPr>
          <w:delText>2</w:delText>
        </w:r>
      </w:del>
      <w:ins w:id="6811" w:author="小多 [2]" w:date="2020-09-21T17:27:39Z">
        <w:r>
          <w:rPr>
            <w:rFonts w:hint="eastAsia" w:ascii="Times New Roman" w:hAnsi="Times New Roman" w:eastAsia="宋体" w:cs="Times New Roman"/>
            <w:color w:val="auto"/>
            <w:kern w:val="2"/>
            <w:sz w:val="24"/>
            <w:szCs w:val="24"/>
            <w:lang w:val="en-US" w:eastAsia="zh-CN"/>
            <w:rPrChange w:id="6812" w:author="小多 [2]" w:date="2020-09-23T09:33:07Z">
              <w:rPr>
                <w:rFonts w:hint="eastAsia" w:ascii="Times New Roman" w:hAnsi="Times New Roman" w:eastAsia="宋体" w:cs="Times New Roman"/>
                <w:kern w:val="2"/>
                <w:sz w:val="24"/>
                <w:szCs w:val="24"/>
                <w:lang w:val="en-US" w:eastAsia="zh-CN"/>
              </w:rPr>
            </w:rPrChange>
          </w:rPr>
          <w:t>3</w:t>
        </w:r>
      </w:ins>
      <w:r>
        <w:rPr>
          <w:rFonts w:ascii="Times New Roman" w:hAnsi="Times New Roman" w:eastAsia="宋体" w:cs="Times New Roman"/>
          <w:color w:val="auto"/>
          <w:kern w:val="2"/>
          <w:sz w:val="24"/>
          <w:szCs w:val="24"/>
          <w:rPrChange w:id="6813" w:author="小多 [2]" w:date="2020-09-23T09:33:07Z">
            <w:rPr>
              <w:rFonts w:ascii="Times New Roman" w:hAnsi="Times New Roman" w:eastAsia="宋体" w:cs="Times New Roman"/>
              <w:kern w:val="2"/>
              <w:sz w:val="24"/>
              <w:szCs w:val="24"/>
            </w:rPr>
          </w:rPrChange>
        </w:rPr>
        <w:t>研发目的</w:t>
      </w:r>
      <w:bookmarkEnd w:id="197"/>
      <w:bookmarkEnd w:id="198"/>
      <w:bookmarkEnd w:id="199"/>
    </w:p>
    <w:p>
      <w:pPr>
        <w:ind w:firstLine="480" w:firstLineChars="200"/>
        <w:rPr>
          <w:rFonts w:ascii="Times New Roman" w:hAnsi="Times New Roman" w:cs="Times New Roman"/>
          <w:color w:val="auto"/>
          <w:sz w:val="24"/>
          <w:szCs w:val="24"/>
          <w:rPrChange w:id="6814"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815" w:author="小多 [2]" w:date="2020-09-23T09:33:07Z">
            <w:rPr>
              <w:rFonts w:ascii="Times New Roman" w:hAnsi="Times New Roman" w:cs="Times New Roman"/>
              <w:sz w:val="24"/>
              <w:szCs w:val="24"/>
            </w:rPr>
          </w:rPrChange>
        </w:rPr>
        <w:t>随着移动互联网（物联网）的发展，精准医疗逐渐走进家庭，目前市场上的单导联的心电监测贴项目被资本认可，有多家心电监测平台在运行，同时部分基础医院及社区医院，由于缺少心电分析的医生资源，也部署了远程心电的项目。综合公司目前的研发实力及市场资源，我公司研发了一款十二导联动态心电记录仪。为辅助医疗专业人员对该产品测得的心电数据</w:t>
      </w:r>
      <w:ins w:id="6816" w:author="小多" w:date="2020-09-16T20:02:00Z">
        <w:r>
          <w:rPr>
            <w:rFonts w:hint="eastAsia" w:ascii="Times New Roman" w:hAnsi="Times New Roman" w:cs="Times New Roman"/>
            <w:color w:val="auto"/>
            <w:sz w:val="24"/>
            <w:szCs w:val="24"/>
            <w:rPrChange w:id="6817" w:author="小多 [2]" w:date="2020-09-23T09:33:07Z">
              <w:rPr>
                <w:rFonts w:hint="eastAsia" w:ascii="Times New Roman" w:hAnsi="Times New Roman" w:cs="Times New Roman"/>
                <w:sz w:val="24"/>
                <w:szCs w:val="24"/>
              </w:rPr>
            </w:rPrChange>
          </w:rPr>
          <w:t>进行</w:t>
        </w:r>
      </w:ins>
      <w:r>
        <w:rPr>
          <w:rFonts w:ascii="Times New Roman" w:hAnsi="Times New Roman" w:cs="Times New Roman"/>
          <w:color w:val="auto"/>
          <w:sz w:val="24"/>
          <w:szCs w:val="24"/>
          <w:rPrChange w:id="6818" w:author="小多 [2]" w:date="2020-09-23T09:33:07Z">
            <w:rPr>
              <w:rFonts w:ascii="Times New Roman" w:hAnsi="Times New Roman" w:cs="Times New Roman"/>
              <w:sz w:val="24"/>
              <w:szCs w:val="24"/>
            </w:rPr>
          </w:rPrChange>
        </w:rPr>
        <w:t>分析，我司开发了动态心电分析软件。</w:t>
      </w:r>
    </w:p>
    <w:p>
      <w:pPr>
        <w:tabs>
          <w:tab w:val="left" w:pos="1980"/>
        </w:tabs>
        <w:spacing w:line="480" w:lineRule="auto"/>
        <w:rPr>
          <w:rFonts w:ascii="Times New Roman" w:hAnsi="Times New Roman" w:eastAsia="宋体" w:cs="Times New Roman"/>
          <w:color w:val="auto"/>
          <w:sz w:val="24"/>
          <w:szCs w:val="24"/>
          <w:rPrChange w:id="6819" w:author="小多 [2]" w:date="2020-09-23T09:33:07Z">
            <w:rPr>
              <w:rFonts w:ascii="Times New Roman" w:hAnsi="Times New Roman" w:eastAsia="宋体" w:cs="Times New Roman"/>
              <w:sz w:val="24"/>
              <w:szCs w:val="24"/>
            </w:rPr>
          </w:rPrChange>
        </w:rPr>
        <w:sectPr>
          <w:headerReference r:id="rId7" w:type="default"/>
          <w:footerReference r:id="rId8" w:type="default"/>
          <w:pgSz w:w="11906" w:h="16838"/>
          <w:pgMar w:top="1440" w:right="1797" w:bottom="1440" w:left="1797" w:header="851" w:footer="992" w:gutter="0"/>
          <w:cols w:space="425" w:num="1"/>
          <w:docGrid w:type="linesAndChars" w:linePitch="312" w:charSpace="0"/>
        </w:sectPr>
      </w:pPr>
      <w:r>
        <w:rPr>
          <w:rFonts w:ascii="Times New Roman" w:hAnsi="Times New Roman" w:eastAsia="宋体" w:cs="Times New Roman"/>
          <w:color w:val="auto"/>
          <w:sz w:val="24"/>
          <w:szCs w:val="24"/>
          <w:rPrChange w:id="6820" w:author="小多 [2]" w:date="2020-09-23T09:33:07Z">
            <w:rPr>
              <w:rFonts w:ascii="Times New Roman" w:hAnsi="Times New Roman" w:eastAsia="宋体" w:cs="Times New Roman"/>
              <w:sz w:val="24"/>
              <w:szCs w:val="24"/>
            </w:rPr>
          </w:rPrChange>
        </w:rPr>
        <w:tab/>
      </w:r>
    </w:p>
    <w:p>
      <w:pPr>
        <w:pStyle w:val="2"/>
        <w:keepNext w:val="0"/>
        <w:keepLines w:val="0"/>
        <w:widowControl w:val="0"/>
        <w:numPr>
          <w:ilvl w:val="255"/>
          <w:numId w:val="0"/>
        </w:numPr>
        <w:spacing w:before="120" w:beforeLines="50" w:after="120" w:afterLines="50"/>
        <w:jc w:val="both"/>
        <w:rPr>
          <w:rFonts w:ascii="Times New Roman" w:hAnsi="Times New Roman" w:eastAsia="黑体" w:cs="Times New Roman"/>
          <w:b w:val="0"/>
          <w:bCs w:val="0"/>
          <w:color w:val="auto"/>
          <w:kern w:val="2"/>
        </w:rPr>
      </w:pPr>
      <w:bookmarkStart w:id="200" w:name="_Toc21352"/>
      <w:bookmarkStart w:id="201" w:name="_Toc15862"/>
      <w:bookmarkStart w:id="202" w:name="_Toc6802"/>
      <w:bookmarkStart w:id="203" w:name="_Toc23255702"/>
      <w:bookmarkStart w:id="204" w:name="_Toc23721"/>
      <w:bookmarkStart w:id="205" w:name="_Toc13571"/>
      <w:bookmarkStart w:id="206" w:name="_Toc620"/>
      <w:bookmarkStart w:id="207" w:name="_Toc7863"/>
      <w:bookmarkStart w:id="208" w:name="_Toc26621"/>
      <w:bookmarkStart w:id="209" w:name="_Toc25900"/>
      <w:bookmarkStart w:id="210" w:name="_Toc27905"/>
      <w:bookmarkStart w:id="211" w:name="_Toc20657"/>
      <w:bookmarkStart w:id="212" w:name="_Toc13754"/>
      <w:r>
        <w:rPr>
          <w:rFonts w:ascii="Times New Roman" w:hAnsi="Times New Roman" w:eastAsia="黑体" w:cs="Times New Roman"/>
          <w:b w:val="0"/>
          <w:bCs w:val="0"/>
          <w:color w:val="auto"/>
          <w:kern w:val="2"/>
        </w:rPr>
        <w:t>7 其他需说明的内容</w:t>
      </w:r>
      <w:bookmarkEnd w:id="200"/>
      <w:bookmarkEnd w:id="201"/>
      <w:bookmarkEnd w:id="202"/>
      <w:bookmarkEnd w:id="203"/>
      <w:bookmarkEnd w:id="204"/>
      <w:bookmarkEnd w:id="205"/>
      <w:bookmarkEnd w:id="206"/>
      <w:bookmarkEnd w:id="207"/>
      <w:bookmarkEnd w:id="208"/>
      <w:bookmarkEnd w:id="209"/>
      <w:bookmarkEnd w:id="210"/>
      <w:bookmarkEnd w:id="211"/>
      <w:bookmarkEnd w:id="212"/>
    </w:p>
    <w:p>
      <w:pPr>
        <w:pStyle w:val="3"/>
        <w:widowControl w:val="0"/>
        <w:numPr>
          <w:ilvl w:val="255"/>
          <w:numId w:val="0"/>
        </w:numPr>
        <w:spacing w:after="0"/>
        <w:jc w:val="both"/>
        <w:rPr>
          <w:rFonts w:ascii="Times New Roman" w:hAnsi="Times New Roman" w:eastAsia="宋体" w:cs="Times New Roman"/>
          <w:b w:val="0"/>
          <w:bCs w:val="0"/>
          <w:color w:val="auto"/>
          <w:kern w:val="2"/>
          <w:sz w:val="24"/>
          <w:szCs w:val="24"/>
          <w:rPrChange w:id="6821" w:author="小多 [2]" w:date="2020-09-23T09:33:07Z">
            <w:rPr>
              <w:rFonts w:ascii="Times New Roman" w:hAnsi="Times New Roman" w:eastAsia="宋体" w:cs="Times New Roman"/>
              <w:b w:val="0"/>
              <w:bCs w:val="0"/>
              <w:kern w:val="2"/>
              <w:sz w:val="24"/>
              <w:szCs w:val="24"/>
            </w:rPr>
          </w:rPrChange>
        </w:rPr>
      </w:pPr>
      <w:bookmarkStart w:id="213" w:name="_Toc17584"/>
      <w:bookmarkStart w:id="214" w:name="_Toc10838"/>
      <w:bookmarkStart w:id="215" w:name="_Toc3285"/>
      <w:bookmarkStart w:id="216" w:name="_Toc3063"/>
      <w:bookmarkStart w:id="217" w:name="_Toc28763"/>
      <w:bookmarkStart w:id="218" w:name="_Toc27611"/>
      <w:bookmarkStart w:id="219" w:name="_Toc6713"/>
      <w:bookmarkStart w:id="220" w:name="_Toc16192"/>
      <w:bookmarkStart w:id="221" w:name="_Toc25441"/>
      <w:bookmarkStart w:id="222" w:name="_Toc6980"/>
      <w:bookmarkStart w:id="223" w:name="_Toc23255703"/>
      <w:bookmarkStart w:id="224" w:name="_Toc10941"/>
      <w:bookmarkStart w:id="225" w:name="_Toc25842"/>
      <w:r>
        <w:rPr>
          <w:rFonts w:ascii="Times New Roman" w:hAnsi="Times New Roman" w:eastAsia="宋体" w:cs="Times New Roman"/>
          <w:b w:val="0"/>
          <w:bCs w:val="0"/>
          <w:color w:val="auto"/>
          <w:kern w:val="2"/>
          <w:sz w:val="24"/>
          <w:szCs w:val="24"/>
          <w:rPrChange w:id="6822" w:author="小多 [2]" w:date="2020-09-23T09:33:07Z">
            <w:rPr>
              <w:rFonts w:ascii="Times New Roman" w:hAnsi="Times New Roman" w:eastAsia="宋体" w:cs="Times New Roman"/>
              <w:b w:val="0"/>
              <w:bCs w:val="0"/>
              <w:kern w:val="2"/>
              <w:sz w:val="24"/>
              <w:szCs w:val="24"/>
            </w:rPr>
          </w:rPrChange>
        </w:rPr>
        <w:t>7.1已获得批准的附件</w:t>
      </w:r>
      <w:bookmarkEnd w:id="213"/>
      <w:bookmarkEnd w:id="214"/>
      <w:bookmarkEnd w:id="215"/>
      <w:bookmarkEnd w:id="216"/>
      <w:bookmarkEnd w:id="217"/>
      <w:bookmarkEnd w:id="218"/>
      <w:bookmarkEnd w:id="219"/>
      <w:bookmarkEnd w:id="220"/>
      <w:bookmarkEnd w:id="221"/>
      <w:bookmarkEnd w:id="222"/>
      <w:bookmarkEnd w:id="223"/>
      <w:bookmarkEnd w:id="224"/>
      <w:bookmarkEnd w:id="225"/>
    </w:p>
    <w:p>
      <w:pPr>
        <w:ind w:firstLine="480" w:firstLineChars="200"/>
        <w:rPr>
          <w:rFonts w:ascii="Times New Roman" w:hAnsi="Times New Roman" w:cs="Times New Roman"/>
          <w:color w:val="auto"/>
          <w:sz w:val="24"/>
          <w:szCs w:val="24"/>
          <w:rPrChange w:id="6823"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824" w:author="小多 [2]" w:date="2020-09-23T09:33:07Z">
            <w:rPr>
              <w:rFonts w:ascii="Times New Roman" w:hAnsi="Times New Roman" w:cs="Times New Roman"/>
              <w:sz w:val="24"/>
              <w:szCs w:val="24"/>
            </w:rPr>
          </w:rPrChange>
        </w:rPr>
        <w:t>本产品配合使用十二导联动态心电记录仪已获得医疗器械注册证，注册证号为冀械注准20202070467。</w:t>
      </w:r>
    </w:p>
    <w:p>
      <w:pPr>
        <w:ind w:firstLine="480" w:firstLineChars="200"/>
        <w:rPr>
          <w:rFonts w:ascii="Times New Roman" w:hAnsi="Times New Roman" w:cs="Times New Roman"/>
          <w:color w:val="auto"/>
          <w:sz w:val="24"/>
          <w:szCs w:val="24"/>
          <w:rPrChange w:id="6825" w:author="小多 [2]" w:date="2020-09-23T09:33:07Z">
            <w:rPr>
              <w:rFonts w:ascii="Times New Roman" w:hAnsi="Times New Roman" w:cs="Times New Roman"/>
              <w:sz w:val="24"/>
              <w:szCs w:val="24"/>
            </w:rPr>
          </w:rPrChange>
        </w:rPr>
      </w:pPr>
      <w:r>
        <w:rPr>
          <w:rFonts w:ascii="Times New Roman" w:hAnsi="Times New Roman" w:cs="Times New Roman"/>
          <w:color w:val="auto"/>
          <w:sz w:val="24"/>
          <w:szCs w:val="24"/>
          <w:rPrChange w:id="6826" w:author="小多 [2]" w:date="2020-09-23T09:33:07Z">
            <w:rPr>
              <w:rFonts w:ascii="Times New Roman" w:hAnsi="Times New Roman" w:cs="Times New Roman"/>
              <w:sz w:val="24"/>
              <w:szCs w:val="24"/>
            </w:rPr>
          </w:rPrChange>
        </w:rPr>
        <w:t>批准文件复印件详见附件十二导联动态心电记录仪注册证。</w:t>
      </w:r>
    </w:p>
    <w:p>
      <w:pPr>
        <w:pStyle w:val="3"/>
        <w:widowControl w:val="0"/>
        <w:numPr>
          <w:ilvl w:val="255"/>
          <w:numId w:val="0"/>
        </w:numPr>
        <w:spacing w:after="0"/>
        <w:jc w:val="both"/>
        <w:rPr>
          <w:rFonts w:ascii="Times New Roman" w:hAnsi="Times New Roman" w:eastAsia="宋体" w:cs="Times New Roman"/>
          <w:b w:val="0"/>
          <w:bCs w:val="0"/>
          <w:color w:val="auto"/>
          <w:kern w:val="2"/>
          <w:sz w:val="24"/>
          <w:szCs w:val="24"/>
          <w:rPrChange w:id="6827" w:author="小多 [2]" w:date="2020-09-23T09:33:07Z">
            <w:rPr>
              <w:rFonts w:ascii="Times New Roman" w:hAnsi="Times New Roman" w:eastAsia="宋体" w:cs="Times New Roman"/>
              <w:b w:val="0"/>
              <w:bCs w:val="0"/>
              <w:kern w:val="2"/>
              <w:sz w:val="24"/>
              <w:szCs w:val="24"/>
            </w:rPr>
          </w:rPrChange>
        </w:rPr>
      </w:pPr>
      <w:bookmarkStart w:id="226" w:name="_Toc32294"/>
      <w:bookmarkStart w:id="227" w:name="_Toc31291"/>
      <w:bookmarkStart w:id="228" w:name="_Toc31046"/>
      <w:bookmarkStart w:id="229" w:name="_Toc31924"/>
      <w:bookmarkStart w:id="230" w:name="_Toc1636"/>
      <w:bookmarkStart w:id="231" w:name="_Toc23255704"/>
      <w:bookmarkStart w:id="232" w:name="_Toc18035"/>
      <w:bookmarkStart w:id="233" w:name="_Toc10124"/>
      <w:bookmarkStart w:id="234" w:name="_Toc21105"/>
      <w:bookmarkStart w:id="235" w:name="_Toc31327"/>
      <w:bookmarkStart w:id="236" w:name="_Toc1079"/>
      <w:bookmarkStart w:id="237" w:name="_Toc20655"/>
      <w:bookmarkStart w:id="238" w:name="_Toc5011"/>
      <w:r>
        <w:rPr>
          <w:rFonts w:ascii="Times New Roman" w:hAnsi="Times New Roman" w:eastAsia="宋体" w:cs="Times New Roman"/>
          <w:b w:val="0"/>
          <w:bCs w:val="0"/>
          <w:color w:val="auto"/>
          <w:kern w:val="2"/>
          <w:sz w:val="24"/>
          <w:szCs w:val="24"/>
          <w:rPrChange w:id="6828" w:author="小多 [2]" w:date="2020-09-23T09:33:07Z">
            <w:rPr>
              <w:rFonts w:ascii="Times New Roman" w:hAnsi="Times New Roman" w:eastAsia="宋体" w:cs="Times New Roman"/>
              <w:b w:val="0"/>
              <w:bCs w:val="0"/>
              <w:kern w:val="2"/>
              <w:sz w:val="24"/>
              <w:szCs w:val="24"/>
            </w:rPr>
          </w:rPrChange>
        </w:rPr>
        <w:t>7.2 配合使用医疗器械</w:t>
      </w:r>
      <w:bookmarkEnd w:id="226"/>
      <w:bookmarkEnd w:id="227"/>
      <w:bookmarkEnd w:id="228"/>
      <w:bookmarkEnd w:id="229"/>
      <w:bookmarkEnd w:id="230"/>
      <w:bookmarkEnd w:id="231"/>
      <w:bookmarkEnd w:id="232"/>
      <w:bookmarkEnd w:id="233"/>
      <w:bookmarkEnd w:id="234"/>
      <w:bookmarkEnd w:id="235"/>
      <w:bookmarkEnd w:id="236"/>
      <w:bookmarkEnd w:id="237"/>
      <w:bookmarkEnd w:id="238"/>
    </w:p>
    <w:p>
      <w:pPr>
        <w:ind w:firstLine="480" w:firstLineChars="200"/>
        <w:rPr>
          <w:rFonts w:ascii="Times New Roman" w:hAnsi="Times New Roman" w:eastAsia="宋体" w:cs="Times New Roman"/>
          <w:color w:val="auto"/>
          <w:sz w:val="24"/>
          <w:szCs w:val="24"/>
          <w:rPrChange w:id="6829"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830" w:author="小多 [2]" w:date="2020-09-23T09:33:07Z">
            <w:rPr>
              <w:rFonts w:ascii="Times New Roman" w:hAnsi="Times New Roman" w:eastAsia="宋体" w:cs="Times New Roman"/>
              <w:sz w:val="24"/>
              <w:szCs w:val="24"/>
            </w:rPr>
          </w:rPrChange>
        </w:rPr>
        <w:t>本产品配合通心络科（河北）科技有限公司生产的十二导联心电记录仪使用。记录仪将监测心电信号数据上传至服务器后，本软件可通过服务器下载心电数据至本地电脑上，然后帮助医生进行辅助分析，如QRS心搏类型辅助判定、心律失常事件辅助判定、HRV辅助分析、ST段分析，以及报告编辑和报告上传等功能。</w:t>
      </w:r>
      <w:bookmarkStart w:id="239" w:name="_Toc8508"/>
      <w:bookmarkStart w:id="240" w:name="_Toc31326"/>
      <w:bookmarkStart w:id="241" w:name="_Toc8925"/>
      <w:bookmarkStart w:id="242" w:name="_Toc17994"/>
      <w:bookmarkStart w:id="243" w:name="_Toc22285"/>
      <w:bookmarkStart w:id="244" w:name="_Toc4478"/>
      <w:bookmarkStart w:id="245" w:name="_Toc23255705"/>
      <w:bookmarkStart w:id="246" w:name="_Toc6705"/>
    </w:p>
    <w:p>
      <w:pPr>
        <w:rPr>
          <w:rFonts w:ascii="Times New Roman" w:hAnsi="Times New Roman" w:eastAsia="宋体" w:cs="Times New Roman"/>
          <w:color w:val="auto"/>
          <w:kern w:val="2"/>
          <w:sz w:val="24"/>
          <w:szCs w:val="24"/>
          <w:rPrChange w:id="6831" w:author="小多 [2]" w:date="2020-09-23T09:33:07Z">
            <w:rPr>
              <w:rFonts w:ascii="Times New Roman" w:hAnsi="Times New Roman" w:eastAsia="宋体" w:cs="Times New Roman"/>
              <w:kern w:val="2"/>
              <w:sz w:val="24"/>
              <w:szCs w:val="24"/>
            </w:rPr>
          </w:rPrChange>
        </w:rPr>
      </w:pPr>
      <w:r>
        <w:rPr>
          <w:rFonts w:ascii="Times New Roman" w:hAnsi="Times New Roman" w:eastAsia="宋体" w:cs="Times New Roman"/>
          <w:color w:val="auto"/>
          <w:kern w:val="2"/>
          <w:sz w:val="24"/>
          <w:szCs w:val="24"/>
          <w:rPrChange w:id="6832" w:author="小多 [2]" w:date="2020-09-23T09:33:07Z">
            <w:rPr>
              <w:rFonts w:ascii="Times New Roman" w:hAnsi="Times New Roman" w:eastAsia="宋体" w:cs="Times New Roman"/>
              <w:kern w:val="2"/>
              <w:sz w:val="24"/>
              <w:szCs w:val="24"/>
            </w:rPr>
          </w:rPrChange>
        </w:rPr>
        <w:t>7.3 连接方式</w:t>
      </w:r>
      <w:bookmarkEnd w:id="239"/>
      <w:bookmarkEnd w:id="240"/>
      <w:bookmarkEnd w:id="241"/>
      <w:bookmarkEnd w:id="242"/>
      <w:bookmarkEnd w:id="243"/>
      <w:bookmarkEnd w:id="244"/>
      <w:bookmarkEnd w:id="245"/>
      <w:bookmarkEnd w:id="246"/>
    </w:p>
    <w:p>
      <w:pPr>
        <w:ind w:firstLine="480" w:firstLineChars="200"/>
        <w:rPr>
          <w:rFonts w:ascii="Times New Roman" w:hAnsi="Times New Roman" w:eastAsia="宋体" w:cs="Times New Roman"/>
          <w:color w:val="auto"/>
          <w:sz w:val="24"/>
          <w:szCs w:val="24"/>
          <w:rPrChange w:id="6833" w:author="小多 [2]" w:date="2020-09-23T09:33:07Z">
            <w:rPr>
              <w:rFonts w:ascii="Times New Roman" w:hAnsi="Times New Roman" w:eastAsia="宋体" w:cs="Times New Roman"/>
              <w:sz w:val="24"/>
              <w:szCs w:val="24"/>
            </w:rPr>
          </w:rPrChange>
        </w:rPr>
      </w:pPr>
      <w:r>
        <w:rPr>
          <w:rFonts w:ascii="Times New Roman" w:hAnsi="Times New Roman" w:eastAsia="宋体" w:cs="Times New Roman"/>
          <w:color w:val="auto"/>
          <w:sz w:val="24"/>
          <w:szCs w:val="24"/>
          <w:rPrChange w:id="6834" w:author="小多 [2]" w:date="2020-09-23T09:33:07Z">
            <w:rPr>
              <w:rFonts w:ascii="Times New Roman" w:hAnsi="Times New Roman" w:eastAsia="宋体" w:cs="Times New Roman"/>
              <w:sz w:val="24"/>
              <w:szCs w:val="24"/>
            </w:rPr>
          </w:rPrChange>
        </w:rPr>
        <w:t>十二导联心电记录仪通过WIFI上传数据到服务器后，本软件从服务器中下载数据，进行分析。</w:t>
      </w:r>
    </w:p>
    <w:sectPr>
      <w:pgSz w:w="11906" w:h="16838"/>
      <w:pgMar w:top="1440" w:right="1700" w:bottom="1440"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uo Beata" w:date="2020-09-09T12:00:00Z" w:initials="HB">
    <w:p w14:paraId="3AFA32B4">
      <w:pPr>
        <w:pStyle w:val="4"/>
      </w:pPr>
      <w:r>
        <w:rPr>
          <w:rFonts w:hint="eastAsia"/>
        </w:rPr>
        <w:t>请根据新的结构组成进行更新。</w:t>
      </w:r>
    </w:p>
  </w:comment>
  <w:comment w:id="1" w:author="Huo Beata" w:date="2020-09-09T12:04:00Z" w:initials="HB">
    <w:p w14:paraId="212A3788">
      <w:pPr>
        <w:pStyle w:val="4"/>
      </w:pPr>
      <w:r>
        <w:rPr>
          <w:rFonts w:hint="eastAsia"/>
        </w:rPr>
        <w:t>建议增加终包装或运输包装的描述。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AFA32B4" w15:done="0"/>
  <w15:commentEx w15:paraId="212A37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小标宋简体">
    <w:altName w:val="微软雅黑"/>
    <w:panose1 w:val="00000000000000000000"/>
    <w:charset w:val="86"/>
    <w:family w:val="roma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9</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114908"/>
    </w:sdtPr>
    <w:sdtContent>
      <w:p>
        <w:pPr>
          <w:pStyle w:val="7"/>
          <w:jc w:val="center"/>
        </w:pPr>
        <w:r>
          <w:fldChar w:fldCharType="begin"/>
        </w:r>
        <w:r>
          <w:instrText xml:space="preserve"> PAGE   \* MERGEFORMAT </w:instrText>
        </w:r>
        <w:r>
          <w:fldChar w:fldCharType="separate"/>
        </w:r>
        <w:r>
          <w:rPr>
            <w:lang w:val="zh-CN"/>
          </w:rPr>
          <w:t>12</w:t>
        </w:r>
        <w:r>
          <w:rPr>
            <w:lang w:val="zh-CN"/>
          </w:rPr>
          <w:fldChar w:fldCharType="end"/>
        </w:r>
      </w:p>
    </w:sdtContent>
  </w:sdt>
  <w:p>
    <w:pPr>
      <w:pStyle w:val="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ind w:firstLine="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5FA8"/>
    <w:multiLevelType w:val="multilevel"/>
    <w:tmpl w:val="01485FA8"/>
    <w:lvl w:ilvl="0" w:tentative="0">
      <w:start w:val="4"/>
      <w:numFmt w:val="decimal"/>
      <w:lvlText w:val="%1"/>
      <w:lvlJc w:val="left"/>
      <w:pPr>
        <w:ind w:left="0" w:firstLine="0"/>
      </w:pPr>
      <w:rPr>
        <w:rFonts w:hint="default"/>
      </w:rPr>
    </w:lvl>
    <w:lvl w:ilvl="1" w:tentative="0">
      <w:start w:val="1"/>
      <w:numFmt w:val="decimal"/>
      <w:lvlText w:val="%1.%2"/>
      <w:lvlJc w:val="left"/>
      <w:pPr>
        <w:ind w:left="0" w:firstLine="0"/>
      </w:pPr>
      <w:rPr>
        <w:rFonts w:hint="default" w:ascii="Times New Roman" w:hAnsi="Times New Roman" w:eastAsia="宋体"/>
        <w:b/>
        <w:i w:val="0"/>
        <w:color w:val="auto"/>
        <w:sz w:val="28"/>
      </w:rPr>
    </w:lvl>
    <w:lvl w:ilvl="2" w:tentative="0">
      <w:start w:val="1"/>
      <w:numFmt w:val="decimal"/>
      <w:lvlText w:val="%1.%2.%3"/>
      <w:lvlJc w:val="left"/>
      <w:pPr>
        <w:ind w:left="0" w:firstLine="0"/>
      </w:pPr>
      <w:rPr>
        <w:rFonts w:hint="default" w:ascii="Times New Roman" w:hAnsi="Times New Roman" w:eastAsia="宋体"/>
        <w:color w:val="auto"/>
        <w:sz w:val="24"/>
      </w:rPr>
    </w:lvl>
    <w:lvl w:ilvl="3" w:tentative="0">
      <w:start w:val="1"/>
      <w:numFmt w:val="decimal"/>
      <w:lvlText w:val="%1.%2.%3.%4"/>
      <w:lvlJc w:val="left"/>
      <w:pPr>
        <w:ind w:left="0" w:firstLine="0"/>
      </w:pPr>
      <w:rPr>
        <w:rFonts w:hint="default" w:ascii="Times New Roman" w:hAnsi="Times New Roman" w:eastAsia="宋体"/>
        <w:color w:val="auto"/>
        <w:sz w:val="24"/>
      </w:rPr>
    </w:lvl>
    <w:lvl w:ilvl="4" w:tentative="0">
      <w:start w:val="1"/>
      <w:numFmt w:val="decimal"/>
      <w:lvlText w:val="%1.%2.%3.%4.%5"/>
      <w:lvlJc w:val="left"/>
      <w:pPr>
        <w:ind w:left="0" w:firstLine="0"/>
      </w:pPr>
      <w:rPr>
        <w:rFonts w:hint="default" w:ascii="Times New Roman" w:hAnsi="Times New Roman" w:eastAsia="宋体"/>
        <w:color w:val="auto"/>
      </w:rPr>
    </w:lvl>
    <w:lvl w:ilvl="5" w:tentative="0">
      <w:start w:val="1"/>
      <w:numFmt w:val="decimal"/>
      <w:lvlText w:val="%1.%2.%3.%4.%5.%6"/>
      <w:lvlJc w:val="left"/>
      <w:pPr>
        <w:ind w:left="0" w:firstLine="0"/>
      </w:pPr>
      <w:rPr>
        <w:rFonts w:hint="default"/>
      </w:rPr>
    </w:lvl>
    <w:lvl w:ilvl="6" w:tentative="0">
      <w:start w:val="1"/>
      <w:numFmt w:val="decimal"/>
      <w:lvlText w:val="%1.%2.%3.%4.%5.%6.%7"/>
      <w:lvlJc w:val="left"/>
      <w:pPr>
        <w:ind w:left="0" w:firstLine="0"/>
      </w:pPr>
      <w:rPr>
        <w:rFonts w:hint="default"/>
      </w:rPr>
    </w:lvl>
    <w:lvl w:ilvl="7" w:tentative="0">
      <w:start w:val="1"/>
      <w:numFmt w:val="decimal"/>
      <w:lvlText w:val="%1.%2.%3.%4.%5.%6.%7.%8"/>
      <w:lvlJc w:val="left"/>
      <w:pPr>
        <w:ind w:left="0" w:firstLine="0"/>
      </w:pPr>
      <w:rPr>
        <w:rFonts w:hint="default"/>
      </w:rPr>
    </w:lvl>
    <w:lvl w:ilvl="8" w:tentative="0">
      <w:start w:val="1"/>
      <w:numFmt w:val="decimal"/>
      <w:lvlText w:val="%1.%2.%3.%4.%5.%6.%7.%8.%9"/>
      <w:lvlJc w:val="left"/>
      <w:pPr>
        <w:ind w:left="0" w:firstLine="0"/>
      </w:pPr>
      <w:rPr>
        <w:rFonts w:hint="default"/>
      </w:rPr>
    </w:lvl>
  </w:abstractNum>
  <w:abstractNum w:abstractNumId="1">
    <w:nsid w:val="29B6554D"/>
    <w:multiLevelType w:val="multilevel"/>
    <w:tmpl w:val="29B6554D"/>
    <w:lvl w:ilvl="0" w:tentative="0">
      <w:start w:val="1"/>
      <w:numFmt w:val="decimal"/>
      <w:lvlText w:val="%1."/>
      <w:lvlJc w:val="left"/>
      <w:pPr>
        <w:ind w:left="420" w:hanging="420"/>
      </w:pPr>
    </w:lvl>
    <w:lvl w:ilvl="1" w:tentative="0">
      <w:start w:val="1"/>
      <w:numFmt w:val="decimal"/>
      <w:isLgl/>
      <w:lvlText w:val="%1.%2"/>
      <w:lvlJc w:val="left"/>
      <w:pPr>
        <w:ind w:left="960" w:hanging="960"/>
      </w:pPr>
      <w:rPr>
        <w:rFonts w:hint="default"/>
      </w:rPr>
    </w:lvl>
    <w:lvl w:ilvl="2" w:tentative="0">
      <w:start w:val="5"/>
      <w:numFmt w:val="decimal"/>
      <w:isLgl/>
      <w:lvlText w:val="%1.%2.%3"/>
      <w:lvlJc w:val="left"/>
      <w:pPr>
        <w:ind w:left="960" w:hanging="960"/>
      </w:pPr>
      <w:rPr>
        <w:rFonts w:hint="default"/>
      </w:rPr>
    </w:lvl>
    <w:lvl w:ilvl="3" w:tentative="0">
      <w:start w:val="1"/>
      <w:numFmt w:val="decimal"/>
      <w:lvlText w:val="%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68C355F2"/>
    <w:multiLevelType w:val="multilevel"/>
    <w:tmpl w:val="68C355F2"/>
    <w:lvl w:ilvl="0" w:tentative="0">
      <w:start w:val="1"/>
      <w:numFmt w:val="decimal"/>
      <w:pStyle w:val="2"/>
      <w:lvlText w:val="%1."/>
      <w:lvlJc w:val="left"/>
      <w:pPr>
        <w:ind w:left="644" w:hanging="360"/>
      </w:p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73BE1A73"/>
    <w:multiLevelType w:val="multilevel"/>
    <w:tmpl w:val="73BE1A7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3"/>
  </w:num>
  <w:num w:numId="4">
    <w:abstractNumId w:val="0"/>
    <w:lvlOverride w:ilvl="0">
      <w:lvl w:ilvl="0" w:tentative="1">
        <w:start w:val="4"/>
        <w:numFmt w:val="decimal"/>
        <w:lvlText w:val="%1"/>
        <w:lvlJc w:val="left"/>
        <w:pPr>
          <w:ind w:left="0" w:firstLine="0"/>
        </w:pPr>
        <w:rPr>
          <w:rFonts w:hint="default"/>
        </w:rPr>
      </w:lvl>
    </w:lvlOverride>
    <w:lvlOverride w:ilvl="1">
      <w:lvl w:ilvl="1" w:tentative="1">
        <w:start w:val="1"/>
        <w:numFmt w:val="decimal"/>
        <w:lvlText w:val="%1.%2"/>
        <w:lvlJc w:val="left"/>
        <w:pPr>
          <w:ind w:left="0" w:firstLine="0"/>
        </w:pPr>
        <w:rPr>
          <w:rFonts w:hint="default" w:ascii="Times New Roman" w:hAnsi="Times New Roman" w:eastAsia="宋体"/>
          <w:b/>
          <w:i w:val="0"/>
          <w:color w:val="auto"/>
          <w:sz w:val="28"/>
        </w:rPr>
      </w:lvl>
    </w:lvlOverride>
    <w:lvlOverride w:ilvl="2">
      <w:lvl w:ilvl="2" w:tentative="1">
        <w:start w:val="1"/>
        <w:numFmt w:val="decimal"/>
        <w:lvlText w:val="%1.%2.%3"/>
        <w:lvlJc w:val="left"/>
        <w:pPr>
          <w:ind w:left="0" w:firstLine="0"/>
        </w:pPr>
        <w:rPr>
          <w:rFonts w:hint="default" w:ascii="Times New Roman" w:hAnsi="Times New Roman" w:eastAsia="宋体"/>
          <w:color w:val="auto"/>
          <w:sz w:val="24"/>
        </w:rPr>
      </w:lvl>
    </w:lvlOverride>
    <w:lvlOverride w:ilvl="3">
      <w:lvl w:ilvl="3" w:tentative="1">
        <w:start w:val="1"/>
        <w:numFmt w:val="decimal"/>
        <w:lvlText w:val="%1.%2.%3.%4"/>
        <w:lvlJc w:val="left"/>
        <w:pPr>
          <w:ind w:left="0" w:firstLine="0"/>
        </w:pPr>
        <w:rPr>
          <w:rFonts w:hint="default" w:ascii="Times New Roman" w:hAnsi="Times New Roman" w:eastAsia="宋体"/>
          <w:color w:val="auto"/>
          <w:sz w:val="24"/>
        </w:rPr>
      </w:lvl>
    </w:lvlOverride>
    <w:lvlOverride w:ilvl="4">
      <w:lvl w:ilvl="4" w:tentative="1">
        <w:start w:val="1"/>
        <w:numFmt w:val="decimal"/>
        <w:lvlText w:val="%1.%2.%3.%4.%5"/>
        <w:lvlJc w:val="left"/>
        <w:pPr>
          <w:ind w:left="0" w:firstLine="0"/>
        </w:pPr>
        <w:rPr>
          <w:rFonts w:hint="default" w:ascii="Times New Roman" w:hAnsi="Times New Roman" w:eastAsia="宋体"/>
          <w:color w:val="auto"/>
        </w:rPr>
      </w:lvl>
    </w:lvlOverride>
    <w:lvlOverride w:ilvl="5">
      <w:lvl w:ilvl="5" w:tentative="1">
        <w:start w:val="1"/>
        <w:numFmt w:val="decimal"/>
        <w:lvlText w:val="%1.%2.%3.%4.%5.%6"/>
        <w:lvlJc w:val="left"/>
        <w:pPr>
          <w:ind w:left="0" w:firstLine="0"/>
        </w:pPr>
        <w:rPr>
          <w:rFonts w:hint="default"/>
        </w:rPr>
      </w:lvl>
    </w:lvlOverride>
    <w:lvlOverride w:ilvl="6">
      <w:lvl w:ilvl="6" w:tentative="1">
        <w:start w:val="1"/>
        <w:numFmt w:val="decimal"/>
        <w:lvlText w:val="%1.%2.%3.%4.%5.%6.%7"/>
        <w:lvlJc w:val="left"/>
        <w:pPr>
          <w:ind w:left="0" w:firstLine="0"/>
        </w:pPr>
        <w:rPr>
          <w:rFonts w:hint="default"/>
        </w:rPr>
      </w:lvl>
    </w:lvlOverride>
    <w:lvlOverride w:ilvl="7">
      <w:lvl w:ilvl="7" w:tentative="1">
        <w:start w:val="1"/>
        <w:numFmt w:val="decimal"/>
        <w:lvlText w:val="%1.%2.%3.%4.%5.%6.%7.%8"/>
        <w:lvlJc w:val="left"/>
        <w:pPr>
          <w:ind w:left="0" w:firstLine="0"/>
        </w:pPr>
        <w:rPr>
          <w:rFonts w:hint="default"/>
        </w:rPr>
      </w:lvl>
    </w:lvlOverride>
    <w:lvlOverride w:ilvl="8">
      <w:lvl w:ilvl="8" w:tentative="1">
        <w:start w:val="1"/>
        <w:numFmt w:val="decimal"/>
        <w:lvlText w:val="%1.%2.%3.%4.%5.%6.%7.%8.%9"/>
        <w:lvlJc w:val="left"/>
        <w:pPr>
          <w:ind w:left="0" w:firstLine="0"/>
        </w:pPr>
        <w:rPr>
          <w:rFonts w:hint="default"/>
        </w:rPr>
      </w:lvl>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多 [2]">
    <w15:presenceInfo w15:providerId="WPS Office" w15:userId="1086306632"/>
  </w15:person>
  <w15:person w15:author="小多">
    <w15:presenceInfo w15:providerId="None" w15:userId="小多"/>
  </w15:person>
  <w15:person w15:author="zhangting">
    <w15:presenceInfo w15:providerId="None" w15:userId="zhangting"/>
  </w15:person>
  <w15:person w15:author="Huo Beata">
    <w15:presenceInfo w15:providerId="Windows Live" w15:userId="221a78516fc4c642"/>
  </w15:person>
  <w15:person w15:author="521">
    <w15:presenceInfo w15:providerId="None" w15:userId="521"/>
  </w15:person>
  <w15:person w15:author="yongbao zhang">
    <w15:presenceInfo w15:providerId="Windows Live" w15:userId="10ae4dcd868fcfe1"/>
  </w15:person>
  <w15:person w15:author="张 婷">
    <w15:presenceInfo w15:providerId="Windows Live" w15:userId="3aed5ed0b1ffb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revisionView w:markup="0"/>
  <w:trackRevisions w:val="1"/>
  <w:documentProtection w:enforcement="0"/>
  <w:defaultTabStop w:val="708"/>
  <w:hyphenationZone w:val="425"/>
  <w:drawingGridHorizontalSpacing w:val="110"/>
  <w:drawingGridVerticalSpacing w:val="156"/>
  <w:displayHorizontalDrawingGridEvery w:val="0"/>
  <w:displayVerticalDrawingGridEvery w:val="2"/>
  <w:characterSpacingControl w:val="doNotCompress"/>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85"/>
    <w:rsid w:val="000036C2"/>
    <w:rsid w:val="00007E2D"/>
    <w:rsid w:val="00012883"/>
    <w:rsid w:val="000134C0"/>
    <w:rsid w:val="00027247"/>
    <w:rsid w:val="000342F3"/>
    <w:rsid w:val="00052691"/>
    <w:rsid w:val="000533C1"/>
    <w:rsid w:val="000566E4"/>
    <w:rsid w:val="000635B3"/>
    <w:rsid w:val="00065151"/>
    <w:rsid w:val="00065F52"/>
    <w:rsid w:val="00072C6B"/>
    <w:rsid w:val="000808EC"/>
    <w:rsid w:val="0008180C"/>
    <w:rsid w:val="00086FD5"/>
    <w:rsid w:val="00087AE3"/>
    <w:rsid w:val="000905B5"/>
    <w:rsid w:val="00091C1C"/>
    <w:rsid w:val="000A6125"/>
    <w:rsid w:val="000C358D"/>
    <w:rsid w:val="000C54AA"/>
    <w:rsid w:val="000D0A4C"/>
    <w:rsid w:val="000D19D1"/>
    <w:rsid w:val="000D1AF3"/>
    <w:rsid w:val="000D6C63"/>
    <w:rsid w:val="000E033B"/>
    <w:rsid w:val="000F2A97"/>
    <w:rsid w:val="000F3C24"/>
    <w:rsid w:val="000F4641"/>
    <w:rsid w:val="001145EA"/>
    <w:rsid w:val="00122D7F"/>
    <w:rsid w:val="00124469"/>
    <w:rsid w:val="001264A0"/>
    <w:rsid w:val="0014293D"/>
    <w:rsid w:val="0015518D"/>
    <w:rsid w:val="001577F0"/>
    <w:rsid w:val="00176E37"/>
    <w:rsid w:val="00182392"/>
    <w:rsid w:val="001837B5"/>
    <w:rsid w:val="00191A7C"/>
    <w:rsid w:val="001968E3"/>
    <w:rsid w:val="00196910"/>
    <w:rsid w:val="001A02C7"/>
    <w:rsid w:val="001A671D"/>
    <w:rsid w:val="001B0F94"/>
    <w:rsid w:val="001B235A"/>
    <w:rsid w:val="001B5A0F"/>
    <w:rsid w:val="001C48EE"/>
    <w:rsid w:val="001D054C"/>
    <w:rsid w:val="001D144F"/>
    <w:rsid w:val="001D596D"/>
    <w:rsid w:val="00202E16"/>
    <w:rsid w:val="00211C46"/>
    <w:rsid w:val="00217DC8"/>
    <w:rsid w:val="00232DF1"/>
    <w:rsid w:val="00233C92"/>
    <w:rsid w:val="00235BE4"/>
    <w:rsid w:val="00235C27"/>
    <w:rsid w:val="00267757"/>
    <w:rsid w:val="00270E8C"/>
    <w:rsid w:val="00280330"/>
    <w:rsid w:val="002814F2"/>
    <w:rsid w:val="002822D7"/>
    <w:rsid w:val="0029229D"/>
    <w:rsid w:val="002934BC"/>
    <w:rsid w:val="00294E1B"/>
    <w:rsid w:val="00295C5F"/>
    <w:rsid w:val="002B09FF"/>
    <w:rsid w:val="002B52F3"/>
    <w:rsid w:val="002D455E"/>
    <w:rsid w:val="002D5295"/>
    <w:rsid w:val="002E02FC"/>
    <w:rsid w:val="002E07D2"/>
    <w:rsid w:val="002E684B"/>
    <w:rsid w:val="002F0773"/>
    <w:rsid w:val="002F4B83"/>
    <w:rsid w:val="00300A60"/>
    <w:rsid w:val="00304079"/>
    <w:rsid w:val="0030555B"/>
    <w:rsid w:val="00306635"/>
    <w:rsid w:val="0031466B"/>
    <w:rsid w:val="003220E8"/>
    <w:rsid w:val="00322332"/>
    <w:rsid w:val="003253E0"/>
    <w:rsid w:val="00331E3B"/>
    <w:rsid w:val="0033317C"/>
    <w:rsid w:val="00334C10"/>
    <w:rsid w:val="0035627F"/>
    <w:rsid w:val="00357D5B"/>
    <w:rsid w:val="0036696C"/>
    <w:rsid w:val="00367845"/>
    <w:rsid w:val="00367EAF"/>
    <w:rsid w:val="00370F79"/>
    <w:rsid w:val="003760C2"/>
    <w:rsid w:val="00380BF3"/>
    <w:rsid w:val="003832B7"/>
    <w:rsid w:val="00383594"/>
    <w:rsid w:val="0038778D"/>
    <w:rsid w:val="003922E8"/>
    <w:rsid w:val="003A269E"/>
    <w:rsid w:val="003A35C3"/>
    <w:rsid w:val="003A395F"/>
    <w:rsid w:val="003B6BC3"/>
    <w:rsid w:val="003D32CF"/>
    <w:rsid w:val="003D768F"/>
    <w:rsid w:val="003D7D7A"/>
    <w:rsid w:val="003F49E8"/>
    <w:rsid w:val="00400D89"/>
    <w:rsid w:val="00413D90"/>
    <w:rsid w:val="00414CA7"/>
    <w:rsid w:val="004237EC"/>
    <w:rsid w:val="00424056"/>
    <w:rsid w:val="004245B0"/>
    <w:rsid w:val="004261B4"/>
    <w:rsid w:val="004271A3"/>
    <w:rsid w:val="00430199"/>
    <w:rsid w:val="004339B6"/>
    <w:rsid w:val="00450890"/>
    <w:rsid w:val="0047234A"/>
    <w:rsid w:val="0047412C"/>
    <w:rsid w:val="0047668B"/>
    <w:rsid w:val="00480508"/>
    <w:rsid w:val="00487899"/>
    <w:rsid w:val="00494E50"/>
    <w:rsid w:val="00496C37"/>
    <w:rsid w:val="004A3230"/>
    <w:rsid w:val="004A32A5"/>
    <w:rsid w:val="004A57A2"/>
    <w:rsid w:val="004B189C"/>
    <w:rsid w:val="004B4A53"/>
    <w:rsid w:val="004C3B42"/>
    <w:rsid w:val="004C4556"/>
    <w:rsid w:val="004C4E36"/>
    <w:rsid w:val="004D2526"/>
    <w:rsid w:val="004D5561"/>
    <w:rsid w:val="004D78C6"/>
    <w:rsid w:val="004E0ED3"/>
    <w:rsid w:val="004E1811"/>
    <w:rsid w:val="004E7086"/>
    <w:rsid w:val="004F0B03"/>
    <w:rsid w:val="004F5301"/>
    <w:rsid w:val="005002CB"/>
    <w:rsid w:val="00500E09"/>
    <w:rsid w:val="005034BE"/>
    <w:rsid w:val="00504DD2"/>
    <w:rsid w:val="00505A5D"/>
    <w:rsid w:val="00511621"/>
    <w:rsid w:val="00516873"/>
    <w:rsid w:val="005202C7"/>
    <w:rsid w:val="005209AF"/>
    <w:rsid w:val="00521648"/>
    <w:rsid w:val="00524B7D"/>
    <w:rsid w:val="00545062"/>
    <w:rsid w:val="005537F4"/>
    <w:rsid w:val="005644AA"/>
    <w:rsid w:val="00567978"/>
    <w:rsid w:val="005721BE"/>
    <w:rsid w:val="005757B5"/>
    <w:rsid w:val="00577BFB"/>
    <w:rsid w:val="005853EE"/>
    <w:rsid w:val="005944B0"/>
    <w:rsid w:val="005A5571"/>
    <w:rsid w:val="005A558A"/>
    <w:rsid w:val="005B3E45"/>
    <w:rsid w:val="005B3FA0"/>
    <w:rsid w:val="005B522A"/>
    <w:rsid w:val="005B66DD"/>
    <w:rsid w:val="005C0FFD"/>
    <w:rsid w:val="005C1925"/>
    <w:rsid w:val="005D17EB"/>
    <w:rsid w:val="005D2585"/>
    <w:rsid w:val="005D5B1F"/>
    <w:rsid w:val="005D6FFD"/>
    <w:rsid w:val="005E1DDA"/>
    <w:rsid w:val="005F15AC"/>
    <w:rsid w:val="005F24A4"/>
    <w:rsid w:val="006059BB"/>
    <w:rsid w:val="0061258C"/>
    <w:rsid w:val="00616DF2"/>
    <w:rsid w:val="00616E12"/>
    <w:rsid w:val="00622275"/>
    <w:rsid w:val="0062527C"/>
    <w:rsid w:val="0063202F"/>
    <w:rsid w:val="00640E3E"/>
    <w:rsid w:val="00650AD5"/>
    <w:rsid w:val="0065200D"/>
    <w:rsid w:val="006542C0"/>
    <w:rsid w:val="00660D7A"/>
    <w:rsid w:val="00660D9B"/>
    <w:rsid w:val="00666667"/>
    <w:rsid w:val="0067062E"/>
    <w:rsid w:val="006801BF"/>
    <w:rsid w:val="00680D03"/>
    <w:rsid w:val="0068441D"/>
    <w:rsid w:val="00684C21"/>
    <w:rsid w:val="0069352D"/>
    <w:rsid w:val="006A0A10"/>
    <w:rsid w:val="006A5B2D"/>
    <w:rsid w:val="006A7A8C"/>
    <w:rsid w:val="006B01CF"/>
    <w:rsid w:val="006C1AFD"/>
    <w:rsid w:val="006C2450"/>
    <w:rsid w:val="006C2E45"/>
    <w:rsid w:val="006F642C"/>
    <w:rsid w:val="00701B72"/>
    <w:rsid w:val="00703AC9"/>
    <w:rsid w:val="007044B6"/>
    <w:rsid w:val="00726E88"/>
    <w:rsid w:val="00730551"/>
    <w:rsid w:val="00740F68"/>
    <w:rsid w:val="00742401"/>
    <w:rsid w:val="00743275"/>
    <w:rsid w:val="00751576"/>
    <w:rsid w:val="007522DD"/>
    <w:rsid w:val="007569A3"/>
    <w:rsid w:val="007576D6"/>
    <w:rsid w:val="00760C9C"/>
    <w:rsid w:val="00767CC3"/>
    <w:rsid w:val="0077145B"/>
    <w:rsid w:val="00780198"/>
    <w:rsid w:val="0078121C"/>
    <w:rsid w:val="007822F8"/>
    <w:rsid w:val="007860AA"/>
    <w:rsid w:val="00791D59"/>
    <w:rsid w:val="007A5A14"/>
    <w:rsid w:val="007B0BBC"/>
    <w:rsid w:val="007C0675"/>
    <w:rsid w:val="007C19C2"/>
    <w:rsid w:val="007C426B"/>
    <w:rsid w:val="007C518A"/>
    <w:rsid w:val="007D2E9F"/>
    <w:rsid w:val="007D4611"/>
    <w:rsid w:val="007D4739"/>
    <w:rsid w:val="007F1E57"/>
    <w:rsid w:val="007F5618"/>
    <w:rsid w:val="00824B11"/>
    <w:rsid w:val="00826A54"/>
    <w:rsid w:val="00830A93"/>
    <w:rsid w:val="00836267"/>
    <w:rsid w:val="00837F37"/>
    <w:rsid w:val="0084390A"/>
    <w:rsid w:val="00844B44"/>
    <w:rsid w:val="00850A20"/>
    <w:rsid w:val="008600B4"/>
    <w:rsid w:val="008640C0"/>
    <w:rsid w:val="0086414D"/>
    <w:rsid w:val="008643A5"/>
    <w:rsid w:val="0086793A"/>
    <w:rsid w:val="00870434"/>
    <w:rsid w:val="00876D4C"/>
    <w:rsid w:val="00877C45"/>
    <w:rsid w:val="00887390"/>
    <w:rsid w:val="00896D7E"/>
    <w:rsid w:val="00897B5C"/>
    <w:rsid w:val="008A1D79"/>
    <w:rsid w:val="008A3CC1"/>
    <w:rsid w:val="008B350E"/>
    <w:rsid w:val="008C5956"/>
    <w:rsid w:val="008C6F82"/>
    <w:rsid w:val="008E6970"/>
    <w:rsid w:val="008F2D8A"/>
    <w:rsid w:val="008F35F6"/>
    <w:rsid w:val="008F5EDF"/>
    <w:rsid w:val="00902473"/>
    <w:rsid w:val="00904383"/>
    <w:rsid w:val="009112E6"/>
    <w:rsid w:val="00913D6D"/>
    <w:rsid w:val="00914D01"/>
    <w:rsid w:val="009164C8"/>
    <w:rsid w:val="00917F8D"/>
    <w:rsid w:val="0093086A"/>
    <w:rsid w:val="00932912"/>
    <w:rsid w:val="00932AC6"/>
    <w:rsid w:val="00942C2A"/>
    <w:rsid w:val="00943EC5"/>
    <w:rsid w:val="00944DBC"/>
    <w:rsid w:val="00960374"/>
    <w:rsid w:val="00966C39"/>
    <w:rsid w:val="0096747C"/>
    <w:rsid w:val="00970998"/>
    <w:rsid w:val="0097241A"/>
    <w:rsid w:val="00973E6B"/>
    <w:rsid w:val="009742C6"/>
    <w:rsid w:val="0098291B"/>
    <w:rsid w:val="009834DB"/>
    <w:rsid w:val="00984811"/>
    <w:rsid w:val="0098691E"/>
    <w:rsid w:val="00986F33"/>
    <w:rsid w:val="00991513"/>
    <w:rsid w:val="009929FE"/>
    <w:rsid w:val="0099677C"/>
    <w:rsid w:val="009A3AF7"/>
    <w:rsid w:val="009B3AB0"/>
    <w:rsid w:val="009D0351"/>
    <w:rsid w:val="009F08A1"/>
    <w:rsid w:val="00A06D7A"/>
    <w:rsid w:val="00A2275C"/>
    <w:rsid w:val="00A236A7"/>
    <w:rsid w:val="00A2447A"/>
    <w:rsid w:val="00A27566"/>
    <w:rsid w:val="00A349CE"/>
    <w:rsid w:val="00A35B54"/>
    <w:rsid w:val="00A40855"/>
    <w:rsid w:val="00A46C67"/>
    <w:rsid w:val="00A51D08"/>
    <w:rsid w:val="00A55FB4"/>
    <w:rsid w:val="00A567E2"/>
    <w:rsid w:val="00A6004C"/>
    <w:rsid w:val="00A700D7"/>
    <w:rsid w:val="00A7422C"/>
    <w:rsid w:val="00A74532"/>
    <w:rsid w:val="00A804B1"/>
    <w:rsid w:val="00A815DC"/>
    <w:rsid w:val="00A82509"/>
    <w:rsid w:val="00A90667"/>
    <w:rsid w:val="00A90DF2"/>
    <w:rsid w:val="00AA08DD"/>
    <w:rsid w:val="00AA502F"/>
    <w:rsid w:val="00AB4FEE"/>
    <w:rsid w:val="00AD02ED"/>
    <w:rsid w:val="00AD26D6"/>
    <w:rsid w:val="00AD7B2B"/>
    <w:rsid w:val="00AE31D9"/>
    <w:rsid w:val="00AF1833"/>
    <w:rsid w:val="00AF1F71"/>
    <w:rsid w:val="00B018B3"/>
    <w:rsid w:val="00B1311E"/>
    <w:rsid w:val="00B165A2"/>
    <w:rsid w:val="00B16B42"/>
    <w:rsid w:val="00B232C3"/>
    <w:rsid w:val="00B44E3A"/>
    <w:rsid w:val="00B47DAE"/>
    <w:rsid w:val="00B57454"/>
    <w:rsid w:val="00B60366"/>
    <w:rsid w:val="00B607D0"/>
    <w:rsid w:val="00B61526"/>
    <w:rsid w:val="00B72CEA"/>
    <w:rsid w:val="00B843CE"/>
    <w:rsid w:val="00B84EF6"/>
    <w:rsid w:val="00B85AA9"/>
    <w:rsid w:val="00BB170C"/>
    <w:rsid w:val="00BB5088"/>
    <w:rsid w:val="00BB5115"/>
    <w:rsid w:val="00BB52BA"/>
    <w:rsid w:val="00BB6C3F"/>
    <w:rsid w:val="00BC0390"/>
    <w:rsid w:val="00BC2ED9"/>
    <w:rsid w:val="00BC3903"/>
    <w:rsid w:val="00BC3B35"/>
    <w:rsid w:val="00BC4C52"/>
    <w:rsid w:val="00BD3DD2"/>
    <w:rsid w:val="00BD5DE3"/>
    <w:rsid w:val="00BD66BD"/>
    <w:rsid w:val="00BE0DBD"/>
    <w:rsid w:val="00BF4B80"/>
    <w:rsid w:val="00C029B2"/>
    <w:rsid w:val="00C03752"/>
    <w:rsid w:val="00C205B9"/>
    <w:rsid w:val="00C33BFE"/>
    <w:rsid w:val="00C365C4"/>
    <w:rsid w:val="00C5128E"/>
    <w:rsid w:val="00C53B97"/>
    <w:rsid w:val="00C57775"/>
    <w:rsid w:val="00C57F9A"/>
    <w:rsid w:val="00C67903"/>
    <w:rsid w:val="00C76A6F"/>
    <w:rsid w:val="00C77290"/>
    <w:rsid w:val="00C87012"/>
    <w:rsid w:val="00C92472"/>
    <w:rsid w:val="00C96FE3"/>
    <w:rsid w:val="00C97D17"/>
    <w:rsid w:val="00CA2C68"/>
    <w:rsid w:val="00CB0536"/>
    <w:rsid w:val="00CB6331"/>
    <w:rsid w:val="00CC1E70"/>
    <w:rsid w:val="00CC21B6"/>
    <w:rsid w:val="00CC3964"/>
    <w:rsid w:val="00CC5DCE"/>
    <w:rsid w:val="00CE015D"/>
    <w:rsid w:val="00CE257F"/>
    <w:rsid w:val="00CF0F5F"/>
    <w:rsid w:val="00CF2D79"/>
    <w:rsid w:val="00CF38B3"/>
    <w:rsid w:val="00CF476D"/>
    <w:rsid w:val="00D03987"/>
    <w:rsid w:val="00D26E50"/>
    <w:rsid w:val="00D34DAA"/>
    <w:rsid w:val="00D3706C"/>
    <w:rsid w:val="00D42AA2"/>
    <w:rsid w:val="00D45CAE"/>
    <w:rsid w:val="00D47634"/>
    <w:rsid w:val="00D518E1"/>
    <w:rsid w:val="00D5442D"/>
    <w:rsid w:val="00D60996"/>
    <w:rsid w:val="00D6558A"/>
    <w:rsid w:val="00D65F50"/>
    <w:rsid w:val="00D73EE9"/>
    <w:rsid w:val="00D85A03"/>
    <w:rsid w:val="00D936F0"/>
    <w:rsid w:val="00DA1B83"/>
    <w:rsid w:val="00DA2E03"/>
    <w:rsid w:val="00DA3FFC"/>
    <w:rsid w:val="00DA691A"/>
    <w:rsid w:val="00DB0020"/>
    <w:rsid w:val="00DB136E"/>
    <w:rsid w:val="00DB4A57"/>
    <w:rsid w:val="00DC6DCF"/>
    <w:rsid w:val="00DD0197"/>
    <w:rsid w:val="00DD281E"/>
    <w:rsid w:val="00DD4D58"/>
    <w:rsid w:val="00DE54CB"/>
    <w:rsid w:val="00DE7B1C"/>
    <w:rsid w:val="00DF15CA"/>
    <w:rsid w:val="00E03442"/>
    <w:rsid w:val="00E0376C"/>
    <w:rsid w:val="00E1457A"/>
    <w:rsid w:val="00E2685B"/>
    <w:rsid w:val="00E31B65"/>
    <w:rsid w:val="00E31CFE"/>
    <w:rsid w:val="00E34347"/>
    <w:rsid w:val="00E376A8"/>
    <w:rsid w:val="00E47E91"/>
    <w:rsid w:val="00E6013A"/>
    <w:rsid w:val="00E63830"/>
    <w:rsid w:val="00E64701"/>
    <w:rsid w:val="00E76ED1"/>
    <w:rsid w:val="00E862DE"/>
    <w:rsid w:val="00E9019E"/>
    <w:rsid w:val="00E926E6"/>
    <w:rsid w:val="00E9451D"/>
    <w:rsid w:val="00E97FF6"/>
    <w:rsid w:val="00EA4C5A"/>
    <w:rsid w:val="00EB209F"/>
    <w:rsid w:val="00EC170B"/>
    <w:rsid w:val="00ED1A8A"/>
    <w:rsid w:val="00ED3693"/>
    <w:rsid w:val="00ED552F"/>
    <w:rsid w:val="00ED79AE"/>
    <w:rsid w:val="00EE102D"/>
    <w:rsid w:val="00EE1949"/>
    <w:rsid w:val="00EE75D8"/>
    <w:rsid w:val="00EF6950"/>
    <w:rsid w:val="00F057FB"/>
    <w:rsid w:val="00F065B6"/>
    <w:rsid w:val="00F16C88"/>
    <w:rsid w:val="00F23C8E"/>
    <w:rsid w:val="00F33B19"/>
    <w:rsid w:val="00F3521E"/>
    <w:rsid w:val="00F441C4"/>
    <w:rsid w:val="00F5052C"/>
    <w:rsid w:val="00F560AD"/>
    <w:rsid w:val="00F703A8"/>
    <w:rsid w:val="00F70F63"/>
    <w:rsid w:val="00F7356D"/>
    <w:rsid w:val="00F856EA"/>
    <w:rsid w:val="00FA4A11"/>
    <w:rsid w:val="00FA4F88"/>
    <w:rsid w:val="00FD0DF9"/>
    <w:rsid w:val="00FE07CC"/>
    <w:rsid w:val="00FE27CD"/>
    <w:rsid w:val="00FE49E0"/>
    <w:rsid w:val="00FF215B"/>
    <w:rsid w:val="023B3E41"/>
    <w:rsid w:val="037B291E"/>
    <w:rsid w:val="03C53BDD"/>
    <w:rsid w:val="03DB14DB"/>
    <w:rsid w:val="06AC0059"/>
    <w:rsid w:val="07CB07E5"/>
    <w:rsid w:val="0811071F"/>
    <w:rsid w:val="096F0A3A"/>
    <w:rsid w:val="0B98741A"/>
    <w:rsid w:val="0BBD5F2E"/>
    <w:rsid w:val="0BBF0B20"/>
    <w:rsid w:val="0C1E1A34"/>
    <w:rsid w:val="0C3D209B"/>
    <w:rsid w:val="0DAB6740"/>
    <w:rsid w:val="0DBA6FD4"/>
    <w:rsid w:val="100269AE"/>
    <w:rsid w:val="10EC5C83"/>
    <w:rsid w:val="145A174F"/>
    <w:rsid w:val="1469224F"/>
    <w:rsid w:val="14DA0B6D"/>
    <w:rsid w:val="17784CFE"/>
    <w:rsid w:val="18094F60"/>
    <w:rsid w:val="18570DE2"/>
    <w:rsid w:val="19745ACB"/>
    <w:rsid w:val="1983083C"/>
    <w:rsid w:val="19A70459"/>
    <w:rsid w:val="1A1E7774"/>
    <w:rsid w:val="1B1048F9"/>
    <w:rsid w:val="1D293EA6"/>
    <w:rsid w:val="1E0D3975"/>
    <w:rsid w:val="1E2C4F28"/>
    <w:rsid w:val="1E6D6357"/>
    <w:rsid w:val="1E88464A"/>
    <w:rsid w:val="1F026B7C"/>
    <w:rsid w:val="21435EB9"/>
    <w:rsid w:val="21E45846"/>
    <w:rsid w:val="26371111"/>
    <w:rsid w:val="26897665"/>
    <w:rsid w:val="26DB2D82"/>
    <w:rsid w:val="270537B7"/>
    <w:rsid w:val="28010075"/>
    <w:rsid w:val="29190708"/>
    <w:rsid w:val="2945792A"/>
    <w:rsid w:val="2A52192A"/>
    <w:rsid w:val="2A8E2241"/>
    <w:rsid w:val="2BF76F7F"/>
    <w:rsid w:val="2EBC23D4"/>
    <w:rsid w:val="2F857771"/>
    <w:rsid w:val="2FD56279"/>
    <w:rsid w:val="30CC33C6"/>
    <w:rsid w:val="31CA41E3"/>
    <w:rsid w:val="32C94F2A"/>
    <w:rsid w:val="336574B8"/>
    <w:rsid w:val="338D58FB"/>
    <w:rsid w:val="34993A0E"/>
    <w:rsid w:val="35E438F1"/>
    <w:rsid w:val="383C4EF9"/>
    <w:rsid w:val="3C865AC1"/>
    <w:rsid w:val="3C8A7880"/>
    <w:rsid w:val="3CE90F72"/>
    <w:rsid w:val="3D746380"/>
    <w:rsid w:val="3E755AC8"/>
    <w:rsid w:val="3EE41809"/>
    <w:rsid w:val="3F8333B6"/>
    <w:rsid w:val="3F9805D0"/>
    <w:rsid w:val="412E25F7"/>
    <w:rsid w:val="424C33CE"/>
    <w:rsid w:val="42DE5AAC"/>
    <w:rsid w:val="434B32F3"/>
    <w:rsid w:val="4593301E"/>
    <w:rsid w:val="4626104A"/>
    <w:rsid w:val="47CE0218"/>
    <w:rsid w:val="4870192F"/>
    <w:rsid w:val="487F46F3"/>
    <w:rsid w:val="48D76033"/>
    <w:rsid w:val="49C856E2"/>
    <w:rsid w:val="49CC7A82"/>
    <w:rsid w:val="4A247769"/>
    <w:rsid w:val="4E6469FB"/>
    <w:rsid w:val="4F1113C0"/>
    <w:rsid w:val="4FAF3017"/>
    <w:rsid w:val="5024285F"/>
    <w:rsid w:val="50E24A58"/>
    <w:rsid w:val="51657BB9"/>
    <w:rsid w:val="51E67BF4"/>
    <w:rsid w:val="52DB6114"/>
    <w:rsid w:val="5324283A"/>
    <w:rsid w:val="53336738"/>
    <w:rsid w:val="558762EE"/>
    <w:rsid w:val="561A45E0"/>
    <w:rsid w:val="56F84C9D"/>
    <w:rsid w:val="576A0A47"/>
    <w:rsid w:val="592815E8"/>
    <w:rsid w:val="5BA93CC7"/>
    <w:rsid w:val="5C2B605F"/>
    <w:rsid w:val="5C92631B"/>
    <w:rsid w:val="5D1B68C5"/>
    <w:rsid w:val="5E93089A"/>
    <w:rsid w:val="5F716BC6"/>
    <w:rsid w:val="5F9C19DD"/>
    <w:rsid w:val="5FFB6C07"/>
    <w:rsid w:val="60330B5C"/>
    <w:rsid w:val="60C37E85"/>
    <w:rsid w:val="62BD296B"/>
    <w:rsid w:val="635D13E1"/>
    <w:rsid w:val="64415E17"/>
    <w:rsid w:val="64D24A08"/>
    <w:rsid w:val="651C26FF"/>
    <w:rsid w:val="65D50E31"/>
    <w:rsid w:val="67A92030"/>
    <w:rsid w:val="68127C7A"/>
    <w:rsid w:val="6A6920B5"/>
    <w:rsid w:val="6A7E402B"/>
    <w:rsid w:val="6AE96ADE"/>
    <w:rsid w:val="6B847CDF"/>
    <w:rsid w:val="6B9B2E19"/>
    <w:rsid w:val="6C0268E0"/>
    <w:rsid w:val="6C093940"/>
    <w:rsid w:val="6EF5033E"/>
    <w:rsid w:val="70B65AB8"/>
    <w:rsid w:val="71337E2E"/>
    <w:rsid w:val="7246021F"/>
    <w:rsid w:val="727F34A7"/>
    <w:rsid w:val="72863C7D"/>
    <w:rsid w:val="73130450"/>
    <w:rsid w:val="74134286"/>
    <w:rsid w:val="74BB1388"/>
    <w:rsid w:val="75AF095D"/>
    <w:rsid w:val="76B3636D"/>
    <w:rsid w:val="77A271EB"/>
    <w:rsid w:val="77E91590"/>
    <w:rsid w:val="7B146D8C"/>
    <w:rsid w:val="7C115BA9"/>
    <w:rsid w:val="7E59429D"/>
    <w:rsid w:val="7F216B0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cs="Arial" w:eastAsiaTheme="minorEastAsia"/>
      <w:sz w:val="22"/>
      <w:szCs w:val="22"/>
      <w:lang w:val="en-US" w:eastAsia="zh-CN" w:bidi="ar-SA"/>
    </w:rPr>
  </w:style>
  <w:style w:type="paragraph" w:styleId="2">
    <w:name w:val="heading 1"/>
    <w:basedOn w:val="1"/>
    <w:next w:val="1"/>
    <w:link w:val="21"/>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9"/>
    <w:unhideWhenUsed/>
    <w:qFormat/>
    <w:uiPriority w:val="99"/>
  </w:style>
  <w:style w:type="paragraph" w:styleId="5">
    <w:name w:val="Body Text Indent"/>
    <w:basedOn w:val="1"/>
    <w:link w:val="34"/>
    <w:semiHidden/>
    <w:unhideWhenUsed/>
    <w:qFormat/>
    <w:uiPriority w:val="99"/>
    <w:pPr>
      <w:spacing w:after="120"/>
      <w:ind w:left="420" w:leftChars="200"/>
    </w:pPr>
  </w:style>
  <w:style w:type="paragraph" w:styleId="6">
    <w:name w:val="Balloon Text"/>
    <w:basedOn w:val="1"/>
    <w:link w:val="24"/>
    <w:semiHidden/>
    <w:unhideWhenUsed/>
    <w:qFormat/>
    <w:uiPriority w:val="99"/>
    <w:pPr>
      <w:spacing w:line="240" w:lineRule="auto"/>
    </w:pPr>
    <w:rPr>
      <w:sz w:val="18"/>
      <w:szCs w:val="18"/>
    </w:rPr>
  </w:style>
  <w:style w:type="paragraph" w:styleId="7">
    <w:name w:val="footer"/>
    <w:basedOn w:val="1"/>
    <w:link w:val="23"/>
    <w:unhideWhenUsed/>
    <w:qFormat/>
    <w:uiPriority w:val="99"/>
    <w:pPr>
      <w:tabs>
        <w:tab w:val="center" w:pos="4153"/>
        <w:tab w:val="right" w:pos="8306"/>
      </w:tabs>
      <w:snapToGrid w:val="0"/>
      <w:spacing w:line="240" w:lineRule="auto"/>
    </w:pPr>
    <w:rPr>
      <w:sz w:val="18"/>
      <w:szCs w:val="18"/>
    </w:rPr>
  </w:style>
  <w:style w:type="paragraph" w:styleId="8">
    <w:name w:val="header"/>
    <w:basedOn w:val="1"/>
    <w:link w:val="2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nhideWhenUsed/>
    <w:qFormat/>
    <w:uiPriority w:val="39"/>
  </w:style>
  <w:style w:type="paragraph" w:styleId="10">
    <w:name w:val="Subtitle"/>
    <w:basedOn w:val="1"/>
    <w:next w:val="1"/>
    <w:link w:val="3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1">
    <w:name w:val="Body Text Indent 3"/>
    <w:basedOn w:val="1"/>
    <w:link w:val="27"/>
    <w:qFormat/>
    <w:uiPriority w:val="0"/>
    <w:pPr>
      <w:widowControl w:val="0"/>
      <w:spacing w:after="120" w:line="240" w:lineRule="auto"/>
      <w:ind w:left="420" w:leftChars="200"/>
      <w:jc w:val="both"/>
    </w:pPr>
    <w:rPr>
      <w:rFonts w:ascii="Times New Roman" w:hAnsi="Times New Roman" w:eastAsia="宋体" w:cs="Times New Roman"/>
      <w:kern w:val="2"/>
      <w:sz w:val="16"/>
      <w:szCs w:val="16"/>
    </w:rPr>
  </w:style>
  <w:style w:type="paragraph" w:styleId="12">
    <w:name w:val="toc 2"/>
    <w:basedOn w:val="1"/>
    <w:next w:val="1"/>
    <w:unhideWhenUsed/>
    <w:qFormat/>
    <w:uiPriority w:val="39"/>
    <w:pPr>
      <w:ind w:left="420" w:leftChars="200"/>
    </w:pPr>
  </w:style>
  <w:style w:type="paragraph" w:styleId="13">
    <w:name w:val="annotation subject"/>
    <w:basedOn w:val="4"/>
    <w:next w:val="4"/>
    <w:link w:val="30"/>
    <w:semiHidden/>
    <w:unhideWhenUsed/>
    <w:qFormat/>
    <w:uiPriority w:val="99"/>
    <w:rPr>
      <w:b/>
      <w:bCs/>
    </w:rPr>
  </w:style>
  <w:style w:type="paragraph" w:styleId="14">
    <w:name w:val="Body Text First Indent 2"/>
    <w:basedOn w:val="5"/>
    <w:link w:val="35"/>
    <w:unhideWhenUsed/>
    <w:qFormat/>
    <w:uiPriority w:val="99"/>
    <w:pPr>
      <w:ind w:firstLine="420" w:firstLineChars="200"/>
    </w:pPr>
  </w:style>
  <w:style w:type="table" w:styleId="16">
    <w:name w:val="Table Grid"/>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8">
    <w:name w:val="Hyperlink"/>
    <w:basedOn w:val="17"/>
    <w:unhideWhenUsed/>
    <w:qFormat/>
    <w:uiPriority w:val="99"/>
    <w:rPr>
      <w:color w:val="0000FF" w:themeColor="hyperlink"/>
      <w:u w:val="single"/>
      <w14:textFill>
        <w14:solidFill>
          <w14:schemeClr w14:val="hlink"/>
        </w14:solidFill>
      </w14:textFill>
    </w:rPr>
  </w:style>
  <w:style w:type="character" w:styleId="19">
    <w:name w:val="annotation reference"/>
    <w:basedOn w:val="17"/>
    <w:unhideWhenUsed/>
    <w:qFormat/>
    <w:uiPriority w:val="99"/>
    <w:rPr>
      <w:sz w:val="21"/>
      <w:szCs w:val="21"/>
    </w:rPr>
  </w:style>
  <w:style w:type="paragraph" w:styleId="20">
    <w:name w:val="List Paragraph"/>
    <w:basedOn w:val="1"/>
    <w:qFormat/>
    <w:uiPriority w:val="34"/>
    <w:pPr>
      <w:ind w:left="720"/>
      <w:contextualSpacing/>
    </w:pPr>
  </w:style>
  <w:style w:type="character" w:customStyle="1" w:styleId="21">
    <w:name w:val="标题 1 字符"/>
    <w:basedOn w:val="17"/>
    <w:link w:val="2"/>
    <w:qFormat/>
    <w:uiPriority w:val="9"/>
    <w:rPr>
      <w:rFonts w:asciiTheme="majorHAnsi" w:hAnsiTheme="majorHAnsi" w:eastAsiaTheme="majorEastAsia" w:cstheme="majorBidi"/>
      <w:b/>
      <w:bCs/>
      <w:color w:val="376092" w:themeColor="accent1" w:themeShade="BF"/>
      <w:sz w:val="28"/>
      <w:szCs w:val="28"/>
      <w:lang w:val="en-US"/>
    </w:rPr>
  </w:style>
  <w:style w:type="character" w:customStyle="1" w:styleId="22">
    <w:name w:val="页眉 字符"/>
    <w:basedOn w:val="17"/>
    <w:link w:val="8"/>
    <w:qFormat/>
    <w:uiPriority w:val="99"/>
    <w:rPr>
      <w:rFonts w:ascii="Arial" w:hAnsi="Arial" w:cs="Arial"/>
      <w:sz w:val="18"/>
      <w:szCs w:val="18"/>
      <w:lang w:val="en-US"/>
    </w:rPr>
  </w:style>
  <w:style w:type="character" w:customStyle="1" w:styleId="23">
    <w:name w:val="页脚 字符"/>
    <w:basedOn w:val="17"/>
    <w:link w:val="7"/>
    <w:qFormat/>
    <w:uiPriority w:val="99"/>
    <w:rPr>
      <w:rFonts w:ascii="Arial" w:hAnsi="Arial" w:cs="Arial"/>
      <w:sz w:val="18"/>
      <w:szCs w:val="18"/>
      <w:lang w:val="en-US"/>
    </w:rPr>
  </w:style>
  <w:style w:type="character" w:customStyle="1" w:styleId="24">
    <w:name w:val="批注框文本 字符"/>
    <w:basedOn w:val="17"/>
    <w:link w:val="6"/>
    <w:semiHidden/>
    <w:qFormat/>
    <w:uiPriority w:val="99"/>
    <w:rPr>
      <w:rFonts w:ascii="Arial" w:hAnsi="Arial" w:cs="Arial"/>
      <w:sz w:val="18"/>
      <w:szCs w:val="18"/>
      <w:lang w:val="en-US"/>
    </w:rPr>
  </w:style>
  <w:style w:type="character" w:customStyle="1" w:styleId="25">
    <w:name w:val="high-light-bg4"/>
    <w:basedOn w:val="17"/>
    <w:qFormat/>
    <w:uiPriority w:val="0"/>
  </w:style>
  <w:style w:type="character" w:customStyle="1" w:styleId="26">
    <w:name w:val="标题 2 字符"/>
    <w:basedOn w:val="17"/>
    <w:link w:val="3"/>
    <w:qFormat/>
    <w:uiPriority w:val="0"/>
    <w:rPr>
      <w:rFonts w:asciiTheme="majorHAnsi" w:hAnsiTheme="majorHAnsi" w:eastAsiaTheme="majorEastAsia" w:cstheme="majorBidi"/>
      <w:b/>
      <w:bCs/>
      <w:sz w:val="32"/>
      <w:szCs w:val="32"/>
      <w:lang w:val="en-US"/>
    </w:rPr>
  </w:style>
  <w:style w:type="character" w:customStyle="1" w:styleId="27">
    <w:name w:val="正文文本缩进 3 字符"/>
    <w:basedOn w:val="17"/>
    <w:link w:val="11"/>
    <w:qFormat/>
    <w:uiPriority w:val="0"/>
    <w:rPr>
      <w:rFonts w:ascii="Times New Roman" w:hAnsi="Times New Roman" w:eastAsia="宋体" w:cs="Times New Roman"/>
      <w:kern w:val="2"/>
      <w:sz w:val="16"/>
      <w:szCs w:val="16"/>
      <w:lang w:val="en-US"/>
    </w:rPr>
  </w:style>
  <w:style w:type="paragraph" w:customStyle="1" w:styleId="28">
    <w:name w:val="Default"/>
    <w:qFormat/>
    <w:uiPriority w:val="0"/>
    <w:pPr>
      <w:widowControl w:val="0"/>
      <w:autoSpaceDE w:val="0"/>
      <w:autoSpaceDN w:val="0"/>
      <w:adjustRightInd w:val="0"/>
      <w:spacing w:line="360" w:lineRule="auto"/>
      <w:ind w:firstLine="200" w:firstLineChars="200"/>
      <w:jc w:val="both"/>
    </w:pPr>
    <w:rPr>
      <w:rFonts w:ascii="宋体" w:eastAsia="宋体" w:cs="宋体" w:hAnsiTheme="minorHAnsi"/>
      <w:color w:val="000000"/>
      <w:sz w:val="24"/>
      <w:szCs w:val="24"/>
      <w:lang w:val="en-US" w:eastAsia="zh-CN" w:bidi="ar-SA"/>
    </w:rPr>
  </w:style>
  <w:style w:type="character" w:customStyle="1" w:styleId="29">
    <w:name w:val="批注文字 字符"/>
    <w:basedOn w:val="17"/>
    <w:link w:val="4"/>
    <w:semiHidden/>
    <w:qFormat/>
    <w:uiPriority w:val="99"/>
    <w:rPr>
      <w:rFonts w:ascii="Arial" w:hAnsi="Arial" w:cs="Arial"/>
      <w:lang w:val="en-US"/>
    </w:rPr>
  </w:style>
  <w:style w:type="character" w:customStyle="1" w:styleId="30">
    <w:name w:val="批注主题 字符"/>
    <w:basedOn w:val="29"/>
    <w:link w:val="13"/>
    <w:semiHidden/>
    <w:qFormat/>
    <w:uiPriority w:val="99"/>
    <w:rPr>
      <w:rFonts w:ascii="Arial" w:hAnsi="Arial" w:cs="Arial"/>
      <w:b/>
      <w:bCs/>
      <w:lang w:val="en-US"/>
    </w:rPr>
  </w:style>
  <w:style w:type="table" w:customStyle="1" w:styleId="31">
    <w:name w:val="Table Grid1"/>
    <w:basedOn w:val="15"/>
    <w:qFormat/>
    <w:uiPriority w:val="59"/>
    <w:pPr>
      <w:ind w:firstLine="200" w:firstLineChars="200"/>
      <w:jc w:val="both"/>
    </w:pPr>
    <w:rPr>
      <w:kern w:val="2"/>
      <w:sz w:val="21"/>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32">
    <w:name w:val="副标题 字符"/>
    <w:basedOn w:val="17"/>
    <w:link w:val="10"/>
    <w:qFormat/>
    <w:uiPriority w:val="11"/>
    <w:rPr>
      <w:rFonts w:eastAsia="宋体" w:asciiTheme="majorHAnsi" w:hAnsiTheme="majorHAnsi" w:cstheme="majorBidi"/>
      <w:b/>
      <w:bCs/>
      <w:kern w:val="28"/>
      <w:sz w:val="32"/>
      <w:szCs w:val="32"/>
      <w:lang w:val="en-US"/>
    </w:rPr>
  </w:style>
  <w:style w:type="paragraph" w:customStyle="1" w:styleId="33">
    <w:name w:val="TOC 标题1"/>
    <w:basedOn w:val="2"/>
    <w:next w:val="1"/>
    <w:unhideWhenUsed/>
    <w:qFormat/>
    <w:uiPriority w:val="39"/>
    <w:pPr>
      <w:numPr>
        <w:numId w:val="0"/>
      </w:numPr>
      <w:spacing w:before="240" w:line="259" w:lineRule="auto"/>
      <w:outlineLvl w:val="9"/>
    </w:pPr>
    <w:rPr>
      <w:b w:val="0"/>
      <w:bCs w:val="0"/>
      <w:sz w:val="32"/>
      <w:szCs w:val="32"/>
    </w:rPr>
  </w:style>
  <w:style w:type="character" w:customStyle="1" w:styleId="34">
    <w:name w:val="正文文本缩进 字符"/>
    <w:basedOn w:val="17"/>
    <w:link w:val="5"/>
    <w:semiHidden/>
    <w:qFormat/>
    <w:uiPriority w:val="99"/>
    <w:rPr>
      <w:rFonts w:ascii="Arial" w:hAnsi="Arial" w:cs="Arial"/>
      <w:lang w:val="en-US"/>
    </w:rPr>
  </w:style>
  <w:style w:type="character" w:customStyle="1" w:styleId="35">
    <w:name w:val="正文文本首行缩进 2 字符"/>
    <w:basedOn w:val="34"/>
    <w:link w:val="14"/>
    <w:qFormat/>
    <w:uiPriority w:val="99"/>
    <w:rPr>
      <w:rFonts w:ascii="Arial" w:hAnsi="Arial" w:cs="Arial"/>
      <w:lang w:val="en-US"/>
    </w:rPr>
  </w:style>
  <w:style w:type="paragraph" w:customStyle="1" w:styleId="36">
    <w:name w:val="修订1"/>
    <w:hidden/>
    <w:semiHidden/>
    <w:qFormat/>
    <w:uiPriority w:val="99"/>
    <w:rPr>
      <w:rFonts w:ascii="Arial" w:hAnsi="Arial" w:cs="Arial" w:eastAsiaTheme="minorEastAsia"/>
      <w:sz w:val="22"/>
      <w:szCs w:val="22"/>
      <w:lang w:val="en-US" w:eastAsia="zh-CN" w:bidi="ar-SA"/>
    </w:rPr>
  </w:style>
  <w:style w:type="paragraph" w:customStyle="1" w:styleId="37">
    <w:name w:val="研究资料正文"/>
    <w:basedOn w:val="1"/>
    <w:link w:val="38"/>
    <w:qFormat/>
    <w:uiPriority w:val="0"/>
    <w:pPr>
      <w:widowControl w:val="0"/>
      <w:autoSpaceDE w:val="0"/>
      <w:autoSpaceDN w:val="0"/>
      <w:adjustRightInd w:val="0"/>
      <w:ind w:firstLine="200" w:firstLineChars="200"/>
    </w:pPr>
    <w:rPr>
      <w:rFonts w:ascii="宋体" w:hAnsi="宋体" w:eastAsia="宋体"/>
      <w:sz w:val="24"/>
      <w:szCs w:val="24"/>
    </w:rPr>
  </w:style>
  <w:style w:type="character" w:customStyle="1" w:styleId="38">
    <w:name w:val="研究资料正文 字符"/>
    <w:basedOn w:val="17"/>
    <w:link w:val="37"/>
    <w:qFormat/>
    <w:uiPriority w:val="0"/>
    <w:rPr>
      <w:rFonts w:ascii="宋体" w:hAnsi="宋体" w:cs="Arial"/>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8" Type="http://schemas.microsoft.com/office/2011/relationships/people" Target="people.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FDAA9E-083D-42D1-B155-1E911CAC6850}">
  <ds:schemaRefs/>
</ds:datastoreItem>
</file>

<file path=docProps/app.xml><?xml version="1.0" encoding="utf-8"?>
<Properties xmlns="http://schemas.openxmlformats.org/officeDocument/2006/extended-properties" xmlns:vt="http://schemas.openxmlformats.org/officeDocument/2006/docPropsVTypes">
  <Template>Normal.dotm</Template>
  <Company>TRUMPF Group</Company>
  <Pages>27</Pages>
  <Words>2283</Words>
  <Characters>13017</Characters>
  <Lines>108</Lines>
  <Paragraphs>30</Paragraphs>
  <TotalTime>1</TotalTime>
  <ScaleCrop>false</ScaleCrop>
  <LinksUpToDate>false</LinksUpToDate>
  <CharactersWithSpaces>15270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2020-04-16T08:39:00Z</dcterms:created>
  <dc:creator>gaocl</dc:creator>
  <cp:lastModifiedBy>小多</cp:lastModifiedBy>
  <cp:lastPrinted>2019-11-14T06:47:00Z</cp:lastPrinted>
  <dcterms:modified xsi:type="dcterms:W3CDTF">2020-09-23T08:24:09Z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