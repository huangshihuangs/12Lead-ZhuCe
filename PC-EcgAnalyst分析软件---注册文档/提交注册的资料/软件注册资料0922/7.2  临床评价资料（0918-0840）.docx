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olor w:val="auto"/>
          <w:rPrChange w:id="0" w:author="小多" w:date="2020-09-23T16:11:27Z">
            <w:rPr>
              <w:rFonts w:ascii="Times New Roman" w:hAnsi="Times New Roman"/>
            </w:rPr>
          </w:rPrChange>
        </w:rPr>
      </w:pPr>
    </w:p>
    <w:p>
      <w:pPr>
        <w:rPr>
          <w:rFonts w:ascii="Times New Roman" w:hAnsi="Times New Roman"/>
          <w:color w:val="auto"/>
          <w:rPrChange w:id="1" w:author="小多" w:date="2020-09-23T16:11:27Z">
            <w:rPr>
              <w:rFonts w:ascii="Times New Roman" w:hAnsi="Times New Roman"/>
            </w:rPr>
          </w:rPrChange>
        </w:rPr>
      </w:pPr>
    </w:p>
    <w:p>
      <w:pPr>
        <w:spacing w:line="360" w:lineRule="auto"/>
        <w:rPr>
          <w:rFonts w:ascii="Times New Roman" w:hAnsi="Times New Roman"/>
          <w:color w:val="auto"/>
          <w:rPrChange w:id="2" w:author="小多" w:date="2020-09-23T16:11:27Z">
            <w:rPr>
              <w:rFonts w:ascii="Times New Roman" w:hAnsi="Times New Roman"/>
            </w:rPr>
          </w:rPrChange>
        </w:rPr>
      </w:pPr>
    </w:p>
    <w:p>
      <w:pPr>
        <w:spacing w:line="360" w:lineRule="auto"/>
        <w:rPr>
          <w:rFonts w:ascii="Times New Roman" w:hAnsi="Times New Roman"/>
          <w:color w:val="auto"/>
          <w:rPrChange w:id="3" w:author="小多" w:date="2020-09-23T16:11:27Z">
            <w:rPr>
              <w:rFonts w:ascii="Times New Roman" w:hAnsi="Times New Roman"/>
            </w:rPr>
          </w:rPrChange>
        </w:rPr>
      </w:pPr>
    </w:p>
    <w:p>
      <w:pPr>
        <w:spacing w:line="360" w:lineRule="auto"/>
        <w:rPr>
          <w:rFonts w:ascii="Times New Roman" w:hAnsi="Times New Roman"/>
          <w:color w:val="auto"/>
          <w:rPrChange w:id="4" w:author="小多" w:date="2020-09-23T16:11:27Z">
            <w:rPr>
              <w:rFonts w:ascii="Times New Roman" w:hAnsi="Times New Roman"/>
            </w:rPr>
          </w:rPrChange>
        </w:rPr>
      </w:pPr>
    </w:p>
    <w:p>
      <w:pPr>
        <w:spacing w:line="360" w:lineRule="auto"/>
        <w:rPr>
          <w:rFonts w:ascii="Times New Roman" w:hAnsi="Times New Roman"/>
          <w:color w:val="auto"/>
          <w:rPrChange w:id="5" w:author="小多" w:date="2020-09-23T16:11:27Z">
            <w:rPr>
              <w:rFonts w:ascii="Times New Roman" w:hAnsi="Times New Roman"/>
            </w:rPr>
          </w:rPrChange>
        </w:rPr>
      </w:pPr>
    </w:p>
    <w:p>
      <w:pPr>
        <w:spacing w:line="360" w:lineRule="auto"/>
        <w:rPr>
          <w:rFonts w:ascii="Times New Roman" w:hAnsi="Times New Roman"/>
          <w:color w:val="auto"/>
          <w:rPrChange w:id="6" w:author="小多" w:date="2020-09-23T16:11:27Z">
            <w:rPr>
              <w:rFonts w:ascii="Times New Roman" w:hAnsi="Times New Roman"/>
            </w:rPr>
          </w:rPrChange>
        </w:rPr>
      </w:pPr>
    </w:p>
    <w:p>
      <w:pPr>
        <w:spacing w:line="360" w:lineRule="auto"/>
        <w:rPr>
          <w:rFonts w:ascii="Times New Roman" w:hAnsi="Times New Roman"/>
          <w:color w:val="auto"/>
          <w:rPrChange w:id="7" w:author="小多" w:date="2020-09-23T16:11:27Z">
            <w:rPr>
              <w:rFonts w:ascii="Times New Roman" w:hAnsi="Times New Roman"/>
            </w:rPr>
          </w:rPrChange>
        </w:rPr>
      </w:pPr>
    </w:p>
    <w:p>
      <w:pPr>
        <w:spacing w:line="360" w:lineRule="auto"/>
        <w:jc w:val="center"/>
        <w:rPr>
          <w:rFonts w:ascii="Times New Roman" w:hAnsi="Times New Roman"/>
          <w:b/>
          <w:color w:val="auto"/>
          <w:sz w:val="52"/>
          <w:szCs w:val="52"/>
          <w:rPrChange w:id="8" w:author="小多" w:date="2020-09-23T16:11:27Z">
            <w:rPr>
              <w:rFonts w:ascii="Times New Roman" w:hAnsi="Times New Roman"/>
              <w:b/>
              <w:sz w:val="52"/>
              <w:szCs w:val="52"/>
            </w:rPr>
          </w:rPrChange>
        </w:rPr>
      </w:pPr>
      <w:r>
        <w:rPr>
          <w:rFonts w:hint="eastAsia" w:ascii="Times New Roman" w:hAnsi="Times New Roman"/>
          <w:b/>
          <w:color w:val="auto"/>
          <w:sz w:val="52"/>
          <w:szCs w:val="52"/>
          <w:rPrChange w:id="9" w:author="小多" w:date="2020-09-23T16:11:27Z">
            <w:rPr>
              <w:rFonts w:hint="eastAsia" w:ascii="Times New Roman" w:hAnsi="Times New Roman"/>
              <w:b/>
              <w:sz w:val="52"/>
              <w:szCs w:val="52"/>
            </w:rPr>
          </w:rPrChange>
        </w:rPr>
        <w:t>临床</w:t>
      </w:r>
      <w:r>
        <w:rPr>
          <w:rFonts w:ascii="Times New Roman" w:hAnsi="Times New Roman"/>
          <w:b/>
          <w:color w:val="auto"/>
          <w:sz w:val="52"/>
          <w:szCs w:val="52"/>
          <w:rPrChange w:id="10" w:author="小多" w:date="2020-09-23T16:11:27Z">
            <w:rPr>
              <w:rFonts w:ascii="Times New Roman" w:hAnsi="Times New Roman"/>
              <w:b/>
              <w:sz w:val="52"/>
              <w:szCs w:val="52"/>
            </w:rPr>
          </w:rPrChange>
        </w:rPr>
        <w:t>评价资料</w:t>
      </w:r>
    </w:p>
    <w:p>
      <w:pPr>
        <w:jc w:val="center"/>
        <w:rPr>
          <w:rFonts w:ascii="Times New Roman" w:hAnsi="Times New Roman"/>
          <w:b/>
          <w:color w:val="auto"/>
          <w:sz w:val="28"/>
          <w:szCs w:val="28"/>
          <w:rPrChange w:id="11" w:author="小多" w:date="2020-09-23T16:11:27Z">
            <w:rPr>
              <w:rFonts w:ascii="Times New Roman" w:hAnsi="Times New Roman"/>
              <w:b/>
              <w:sz w:val="28"/>
              <w:szCs w:val="28"/>
            </w:rPr>
          </w:rPrChange>
        </w:rPr>
      </w:pPr>
    </w:p>
    <w:p>
      <w:pPr>
        <w:jc w:val="center"/>
        <w:rPr>
          <w:rFonts w:ascii="Times New Roman" w:hAnsi="Times New Roman"/>
          <w:b/>
          <w:color w:val="auto"/>
          <w:sz w:val="28"/>
          <w:szCs w:val="28"/>
          <w:rPrChange w:id="12" w:author="小多" w:date="2020-09-23T16:11:27Z">
            <w:rPr>
              <w:rFonts w:ascii="Times New Roman" w:hAnsi="Times New Roman"/>
              <w:b/>
              <w:sz w:val="28"/>
              <w:szCs w:val="28"/>
            </w:rPr>
          </w:rPrChange>
        </w:rPr>
      </w:pPr>
    </w:p>
    <w:p>
      <w:pPr>
        <w:jc w:val="center"/>
        <w:rPr>
          <w:rFonts w:ascii="Times New Roman" w:hAnsi="Times New Roman"/>
          <w:b/>
          <w:color w:val="auto"/>
          <w:sz w:val="28"/>
          <w:szCs w:val="28"/>
          <w:rPrChange w:id="13" w:author="小多" w:date="2020-09-23T16:11:27Z">
            <w:rPr>
              <w:rFonts w:ascii="Times New Roman" w:hAnsi="Times New Roman"/>
              <w:b/>
              <w:sz w:val="28"/>
              <w:szCs w:val="28"/>
            </w:rPr>
          </w:rPrChange>
        </w:rPr>
      </w:pPr>
    </w:p>
    <w:p>
      <w:pPr>
        <w:jc w:val="center"/>
        <w:rPr>
          <w:rFonts w:ascii="Times New Roman" w:hAnsi="Times New Roman"/>
          <w:b/>
          <w:color w:val="auto"/>
          <w:sz w:val="28"/>
          <w:szCs w:val="28"/>
          <w:rPrChange w:id="14" w:author="小多" w:date="2020-09-23T16:11:27Z">
            <w:rPr>
              <w:rFonts w:ascii="Times New Roman" w:hAnsi="Times New Roman"/>
              <w:b/>
              <w:sz w:val="28"/>
              <w:szCs w:val="28"/>
            </w:rPr>
          </w:rPrChange>
        </w:rPr>
      </w:pPr>
    </w:p>
    <w:p>
      <w:pPr>
        <w:widowControl/>
        <w:jc w:val="center"/>
        <w:rPr>
          <w:rFonts w:ascii="Times New Roman" w:hAnsi="Arial" w:eastAsiaTheme="minorEastAsia"/>
          <w:b/>
          <w:color w:val="auto"/>
          <w:kern w:val="0"/>
          <w:sz w:val="32"/>
          <w:szCs w:val="32"/>
          <w:rPrChange w:id="15" w:author="小多" w:date="2020-09-23T16:11:27Z">
            <w:rPr>
              <w:rFonts w:ascii="Times New Roman" w:hAnsi="Arial" w:eastAsiaTheme="minorEastAsia"/>
              <w:b/>
              <w:kern w:val="0"/>
              <w:sz w:val="32"/>
              <w:szCs w:val="32"/>
            </w:rPr>
          </w:rPrChange>
        </w:rPr>
      </w:pPr>
      <w:r>
        <w:rPr>
          <w:rFonts w:hint="eastAsia" w:ascii="Times New Roman" w:hAnsi="Arial" w:eastAsiaTheme="minorEastAsia"/>
          <w:b/>
          <w:color w:val="auto"/>
          <w:kern w:val="0"/>
          <w:sz w:val="32"/>
          <w:szCs w:val="32"/>
          <w:rPrChange w:id="16" w:author="小多" w:date="2020-09-23T16:11:27Z">
            <w:rPr>
              <w:rFonts w:hint="eastAsia" w:ascii="Times New Roman" w:hAnsi="Arial" w:eastAsiaTheme="minorEastAsia"/>
              <w:b/>
              <w:kern w:val="0"/>
              <w:sz w:val="32"/>
              <w:szCs w:val="32"/>
            </w:rPr>
          </w:rPrChange>
        </w:rPr>
        <w:t>动态心电分析软件</w:t>
      </w:r>
    </w:p>
    <w:p>
      <w:pPr>
        <w:rPr>
          <w:rFonts w:ascii="Times New Roman" w:hAnsi="Times New Roman"/>
          <w:b/>
          <w:i/>
          <w:color w:val="auto"/>
          <w:sz w:val="44"/>
          <w:szCs w:val="44"/>
          <w:rPrChange w:id="17" w:author="小多" w:date="2020-09-23T16:11:27Z">
            <w:rPr>
              <w:rFonts w:ascii="Times New Roman" w:hAnsi="Times New Roman"/>
              <w:b/>
              <w:i/>
              <w:sz w:val="44"/>
              <w:szCs w:val="44"/>
            </w:rPr>
          </w:rPrChange>
        </w:rPr>
      </w:pPr>
    </w:p>
    <w:p>
      <w:pPr>
        <w:rPr>
          <w:rFonts w:ascii="Times New Roman" w:hAnsi="Times New Roman"/>
          <w:b/>
          <w:color w:val="auto"/>
          <w:sz w:val="44"/>
          <w:szCs w:val="44"/>
          <w:rPrChange w:id="18" w:author="小多" w:date="2020-09-23T16:11:27Z">
            <w:rPr>
              <w:rFonts w:ascii="Times New Roman" w:hAnsi="Times New Roman"/>
              <w:b/>
              <w:sz w:val="44"/>
              <w:szCs w:val="44"/>
            </w:rPr>
          </w:rPrChange>
        </w:rPr>
      </w:pPr>
    </w:p>
    <w:p>
      <w:pPr>
        <w:rPr>
          <w:rFonts w:ascii="Times New Roman" w:hAnsi="Times New Roman"/>
          <w:b/>
          <w:color w:val="auto"/>
          <w:sz w:val="44"/>
          <w:szCs w:val="44"/>
          <w:rPrChange w:id="19" w:author="小多" w:date="2020-09-23T16:11:27Z">
            <w:rPr>
              <w:rFonts w:ascii="Times New Roman" w:hAnsi="Times New Roman"/>
              <w:b/>
              <w:sz w:val="44"/>
              <w:szCs w:val="44"/>
            </w:rPr>
          </w:rPrChange>
        </w:rPr>
      </w:pPr>
    </w:p>
    <w:p>
      <w:pPr>
        <w:rPr>
          <w:rFonts w:ascii="Times New Roman" w:hAnsi="Times New Roman"/>
          <w:b/>
          <w:color w:val="auto"/>
          <w:sz w:val="44"/>
          <w:szCs w:val="44"/>
          <w:rPrChange w:id="20" w:author="小多" w:date="2020-09-23T16:11:27Z">
            <w:rPr>
              <w:rFonts w:ascii="Times New Roman" w:hAnsi="Times New Roman"/>
              <w:b/>
              <w:sz w:val="44"/>
              <w:szCs w:val="44"/>
            </w:rPr>
          </w:rPrChange>
        </w:rPr>
      </w:pPr>
    </w:p>
    <w:p>
      <w:pPr>
        <w:rPr>
          <w:rFonts w:ascii="Times New Roman" w:hAnsi="Times New Roman"/>
          <w:b/>
          <w:color w:val="auto"/>
          <w:sz w:val="44"/>
          <w:szCs w:val="44"/>
          <w:rPrChange w:id="21" w:author="小多" w:date="2020-09-23T16:11:27Z">
            <w:rPr>
              <w:rFonts w:ascii="Times New Roman" w:hAnsi="Times New Roman"/>
              <w:b/>
              <w:sz w:val="44"/>
              <w:szCs w:val="44"/>
            </w:rPr>
          </w:rPrChange>
        </w:rPr>
      </w:pPr>
    </w:p>
    <w:p>
      <w:pPr>
        <w:rPr>
          <w:rFonts w:ascii="Times New Roman" w:hAnsi="Times New Roman"/>
          <w:b/>
          <w:color w:val="auto"/>
          <w:sz w:val="44"/>
          <w:szCs w:val="44"/>
          <w:rPrChange w:id="22" w:author="小多" w:date="2020-09-23T16:11:27Z">
            <w:rPr>
              <w:rFonts w:ascii="Times New Roman" w:hAnsi="Times New Roman"/>
              <w:b/>
              <w:sz w:val="44"/>
              <w:szCs w:val="44"/>
            </w:rPr>
          </w:rPrChange>
        </w:rPr>
      </w:pPr>
    </w:p>
    <w:p>
      <w:pPr>
        <w:jc w:val="center"/>
        <w:rPr>
          <w:rFonts w:ascii="Times New Roman"/>
          <w:b/>
          <w:color w:val="auto"/>
          <w:sz w:val="28"/>
          <w:szCs w:val="28"/>
          <w:rPrChange w:id="23" w:author="小多" w:date="2020-09-23T16:11:27Z">
            <w:rPr>
              <w:rFonts w:ascii="Times New Roman"/>
              <w:b/>
              <w:sz w:val="28"/>
              <w:szCs w:val="28"/>
            </w:rPr>
          </w:rPrChange>
        </w:rPr>
      </w:pPr>
      <w:r>
        <w:rPr>
          <w:rFonts w:hint="eastAsia" w:ascii="Times New Roman"/>
          <w:b/>
          <w:color w:val="auto"/>
          <w:sz w:val="28"/>
          <w:szCs w:val="28"/>
          <w:rPrChange w:id="24" w:author="小多" w:date="2020-09-23T16:11:27Z">
            <w:rPr>
              <w:rFonts w:hint="eastAsia" w:ascii="Times New Roman"/>
              <w:b/>
              <w:sz w:val="28"/>
              <w:szCs w:val="28"/>
            </w:rPr>
          </w:rPrChange>
        </w:rPr>
        <w:t>通心络科（河北）科技有限公司</w:t>
      </w:r>
    </w:p>
    <w:p>
      <w:pPr>
        <w:widowControl/>
        <w:spacing w:line="360" w:lineRule="auto"/>
        <w:jc w:val="left"/>
        <w:rPr>
          <w:rFonts w:ascii="Times New Roman" w:hAnsi="Times New Roman" w:eastAsiaTheme="minorEastAsia"/>
          <w:b/>
          <w:color w:val="auto"/>
          <w:kern w:val="0"/>
          <w:sz w:val="44"/>
          <w:szCs w:val="44"/>
          <w:rPrChange w:id="25" w:author="小多" w:date="2020-09-23T16:11:27Z">
            <w:rPr>
              <w:rFonts w:ascii="Times New Roman" w:hAnsi="Times New Roman" w:eastAsiaTheme="minorEastAsia"/>
              <w:b/>
              <w:kern w:val="0"/>
              <w:sz w:val="44"/>
              <w:szCs w:val="44"/>
            </w:rPr>
          </w:rPrChange>
        </w:rPr>
      </w:pPr>
    </w:p>
    <w:p>
      <w:pPr>
        <w:widowControl/>
        <w:spacing w:line="360" w:lineRule="auto"/>
        <w:jc w:val="left"/>
        <w:rPr>
          <w:rFonts w:ascii="Times New Roman" w:hAnsi="Times New Roman" w:eastAsiaTheme="minorEastAsia"/>
          <w:b/>
          <w:color w:val="auto"/>
          <w:kern w:val="0"/>
          <w:sz w:val="44"/>
          <w:szCs w:val="44"/>
          <w:rPrChange w:id="26" w:author="小多" w:date="2020-09-23T16:11:27Z">
            <w:rPr>
              <w:rFonts w:ascii="Times New Roman" w:hAnsi="Times New Roman" w:eastAsiaTheme="minorEastAsia"/>
              <w:b/>
              <w:kern w:val="0"/>
              <w:sz w:val="44"/>
              <w:szCs w:val="44"/>
            </w:rPr>
          </w:rPrChange>
        </w:rPr>
      </w:pPr>
    </w:p>
    <w:p>
      <w:pPr>
        <w:rPr>
          <w:rFonts w:ascii="Times New Roman" w:hAnsi="Times New Roman"/>
          <w:color w:val="auto"/>
          <w:rPrChange w:id="27" w:author="小多" w:date="2020-09-23T16:11:27Z">
            <w:rPr>
              <w:rFonts w:ascii="Times New Roman" w:hAnsi="Times New Roman"/>
            </w:rPr>
          </w:rPrChange>
        </w:rPr>
      </w:pPr>
    </w:p>
    <w:p>
      <w:pPr>
        <w:jc w:val="center"/>
        <w:rPr>
          <w:color w:val="auto"/>
          <w:sz w:val="32"/>
          <w:szCs w:val="32"/>
          <w:lang w:val="zh-CN"/>
          <w:rPrChange w:id="28" w:author="小多" w:date="2020-09-23T16:11:27Z">
            <w:rPr>
              <w:sz w:val="32"/>
              <w:szCs w:val="32"/>
              <w:lang w:val="zh-CN"/>
            </w:rPr>
          </w:rPrChange>
        </w:rPr>
      </w:pPr>
    </w:p>
    <w:p>
      <w:pPr>
        <w:jc w:val="center"/>
        <w:rPr>
          <w:color w:val="auto"/>
          <w:sz w:val="32"/>
          <w:szCs w:val="32"/>
          <w:rPrChange w:id="29" w:author="小多" w:date="2020-09-23T16:11:27Z">
            <w:rPr>
              <w:sz w:val="32"/>
              <w:szCs w:val="32"/>
            </w:rPr>
          </w:rPrChange>
        </w:rPr>
      </w:pPr>
      <w:r>
        <w:rPr>
          <w:color w:val="auto"/>
          <w:sz w:val="32"/>
          <w:szCs w:val="32"/>
          <w:lang w:val="zh-CN"/>
          <w:rPrChange w:id="30" w:author="小多" w:date="2020-09-23T16:11:27Z">
            <w:rPr>
              <w:sz w:val="32"/>
              <w:szCs w:val="32"/>
              <w:lang w:val="zh-CN"/>
            </w:rPr>
          </w:rPrChange>
        </w:rPr>
        <w:t>目录</w:t>
      </w:r>
    </w:p>
    <w:p>
      <w:pPr>
        <w:pStyle w:val="10"/>
        <w:tabs>
          <w:tab w:val="right" w:leader="dot" w:pos="8312"/>
        </w:tabs>
        <w:rPr>
          <w:del w:id="31" w:author="小多" w:date="2020-09-23T16:26:01Z"/>
          <w:color w:val="auto"/>
          <w:rPrChange w:id="32" w:author="小多" w:date="2020-09-23T16:11:27Z">
            <w:rPr>
              <w:del w:id="33" w:author="小多" w:date="2020-09-23T16:26:01Z"/>
            </w:rPr>
          </w:rPrChange>
        </w:rPr>
      </w:pPr>
      <w:r>
        <w:rPr>
          <w:color w:val="auto"/>
          <w:rPrChange w:id="34" w:author="小多" w:date="2020-09-23T16:11:27Z">
            <w:rPr/>
          </w:rPrChange>
        </w:rPr>
        <w:fldChar w:fldCharType="begin"/>
      </w:r>
      <w:r>
        <w:rPr>
          <w:color w:val="auto"/>
          <w:rPrChange w:id="35" w:author="小多" w:date="2020-09-23T16:11:27Z">
            <w:rPr/>
          </w:rPrChange>
        </w:rPr>
        <w:instrText xml:space="preserve"> TOC \o "1-3" \h \z \u </w:instrText>
      </w:r>
      <w:r>
        <w:rPr>
          <w:color w:val="auto"/>
          <w:rPrChange w:id="36" w:author="小多" w:date="2020-09-23T16:11:27Z">
            <w:rPr/>
          </w:rPrChange>
        </w:rPr>
        <w:fldChar w:fldCharType="separate"/>
      </w:r>
      <w:del w:id="37" w:author="小多" w:date="2020-09-23T16:26:01Z">
        <w:r>
          <w:rPr>
            <w:color w:val="auto"/>
            <w:rPrChange w:id="38" w:author="小多" w:date="2020-09-23T16:11:27Z">
              <w:rPr/>
            </w:rPrChange>
          </w:rPr>
          <w:fldChar w:fldCharType="begin"/>
        </w:r>
      </w:del>
      <w:del w:id="40" w:author="小多" w:date="2020-09-23T16:26:01Z">
        <w:r>
          <w:rPr>
            <w:color w:val="auto"/>
            <w:rPrChange w:id="41" w:author="小多" w:date="2020-09-23T16:11:27Z">
              <w:rPr/>
            </w:rPrChange>
          </w:rPr>
          <w:delInstrText xml:space="preserve"> HYPERLINK \l "_Toc26359" </w:delInstrText>
        </w:r>
      </w:del>
      <w:del w:id="43" w:author="小多" w:date="2020-09-23T16:26:01Z">
        <w:r>
          <w:rPr>
            <w:color w:val="auto"/>
            <w:rPrChange w:id="44" w:author="小多" w:date="2020-09-23T16:11:27Z">
              <w:rPr/>
            </w:rPrChange>
          </w:rPr>
          <w:fldChar w:fldCharType="separate"/>
        </w:r>
      </w:del>
      <w:del w:id="46" w:author="小多" w:date="2020-09-23T16:26:01Z">
        <w:r>
          <w:rPr>
            <w:rFonts w:hint="eastAsia" w:ascii="Times New Roman" w:hAnsi="Times New Roman" w:eastAsia="黑体"/>
            <w:color w:val="auto"/>
            <w:kern w:val="2"/>
            <w:szCs w:val="28"/>
            <w:rPrChange w:id="47" w:author="小多" w:date="2020-09-23T16:11:27Z">
              <w:rPr>
                <w:rFonts w:hint="eastAsia" w:ascii="Times New Roman" w:hAnsi="Times New Roman" w:eastAsia="黑体"/>
                <w:kern w:val="2"/>
                <w:szCs w:val="28"/>
              </w:rPr>
            </w:rPrChange>
          </w:rPr>
          <w:delText>1 临床评价声明</w:delText>
        </w:r>
      </w:del>
      <w:del w:id="49" w:author="小多" w:date="2020-09-23T16:26:01Z">
        <w:r>
          <w:rPr>
            <w:color w:val="auto"/>
            <w:rPrChange w:id="50" w:author="小多" w:date="2020-09-23T16:11:27Z">
              <w:rPr/>
            </w:rPrChange>
          </w:rPr>
          <w:tab/>
        </w:r>
      </w:del>
      <w:del w:id="52" w:author="小多" w:date="2020-09-23T16:26:01Z">
        <w:r>
          <w:rPr>
            <w:color w:val="auto"/>
            <w:rPrChange w:id="53" w:author="小多" w:date="2020-09-23T16:11:27Z">
              <w:rPr/>
            </w:rPrChange>
          </w:rPr>
          <w:fldChar w:fldCharType="begin"/>
        </w:r>
      </w:del>
      <w:del w:id="55" w:author="小多" w:date="2020-09-23T16:26:01Z">
        <w:r>
          <w:rPr>
            <w:color w:val="auto"/>
            <w:rPrChange w:id="56" w:author="小多" w:date="2020-09-23T16:11:27Z">
              <w:rPr/>
            </w:rPrChange>
          </w:rPr>
          <w:delInstrText xml:space="preserve"> PAGEREF _Toc26359 </w:delInstrText>
        </w:r>
      </w:del>
      <w:del w:id="58" w:author="小多" w:date="2020-09-23T16:26:01Z">
        <w:r>
          <w:rPr>
            <w:color w:val="auto"/>
            <w:rPrChange w:id="59" w:author="小多" w:date="2020-09-23T16:11:27Z">
              <w:rPr/>
            </w:rPrChange>
          </w:rPr>
          <w:fldChar w:fldCharType="separate"/>
        </w:r>
      </w:del>
      <w:del w:id="61" w:author="小多" w:date="2020-09-23T16:26:01Z">
        <w:r>
          <w:rPr>
            <w:color w:val="auto"/>
            <w:rPrChange w:id="62" w:author="小多" w:date="2020-09-23T16:11:27Z">
              <w:rPr/>
            </w:rPrChange>
          </w:rPr>
          <w:delText>1</w:delText>
        </w:r>
      </w:del>
      <w:del w:id="64" w:author="小多" w:date="2020-09-23T16:26:01Z">
        <w:r>
          <w:rPr>
            <w:color w:val="auto"/>
            <w:rPrChange w:id="65" w:author="小多" w:date="2020-09-23T16:11:27Z">
              <w:rPr/>
            </w:rPrChange>
          </w:rPr>
          <w:fldChar w:fldCharType="end"/>
        </w:r>
      </w:del>
      <w:del w:id="67" w:author="小多" w:date="2020-09-23T16:26:01Z">
        <w:r>
          <w:rPr>
            <w:color w:val="auto"/>
            <w:rPrChange w:id="68" w:author="小多" w:date="2020-09-23T16:11:27Z">
              <w:rPr/>
            </w:rPrChange>
          </w:rPr>
          <w:fldChar w:fldCharType="end"/>
        </w:r>
      </w:del>
    </w:p>
    <w:p>
      <w:pPr>
        <w:pStyle w:val="10"/>
        <w:tabs>
          <w:tab w:val="right" w:leader="dot" w:pos="8312"/>
        </w:tabs>
        <w:rPr>
          <w:del w:id="70" w:author="小多" w:date="2020-09-23T16:26:01Z"/>
          <w:color w:val="auto"/>
          <w:rPrChange w:id="71" w:author="小多" w:date="2020-09-23T16:11:27Z">
            <w:rPr>
              <w:del w:id="72" w:author="小多" w:date="2020-09-23T16:26:01Z"/>
            </w:rPr>
          </w:rPrChange>
        </w:rPr>
      </w:pPr>
      <w:del w:id="73" w:author="小多" w:date="2020-09-23T16:26:01Z">
        <w:r>
          <w:rPr>
            <w:color w:val="auto"/>
            <w:rPrChange w:id="74" w:author="小多" w:date="2020-09-23T16:11:27Z">
              <w:rPr/>
            </w:rPrChange>
          </w:rPr>
          <w:fldChar w:fldCharType="begin"/>
        </w:r>
      </w:del>
      <w:del w:id="76" w:author="小多" w:date="2020-09-23T16:26:01Z">
        <w:r>
          <w:rPr>
            <w:color w:val="auto"/>
            <w:rPrChange w:id="77" w:author="小多" w:date="2020-09-23T16:11:27Z">
              <w:rPr/>
            </w:rPrChange>
          </w:rPr>
          <w:delInstrText xml:space="preserve"> HYPERLINK \l "_Toc15398" </w:delInstrText>
        </w:r>
      </w:del>
      <w:del w:id="79" w:author="小多" w:date="2020-09-23T16:26:01Z">
        <w:r>
          <w:rPr>
            <w:color w:val="auto"/>
            <w:rPrChange w:id="80" w:author="小多" w:date="2020-09-23T16:11:27Z">
              <w:rPr/>
            </w:rPrChange>
          </w:rPr>
          <w:fldChar w:fldCharType="separate"/>
        </w:r>
      </w:del>
      <w:del w:id="82" w:author="小多" w:date="2020-09-23T16:26:01Z">
        <w:r>
          <w:rPr>
            <w:rFonts w:hint="eastAsia" w:ascii="Times New Roman" w:hAnsi="Times New Roman" w:eastAsia="黑体"/>
            <w:color w:val="auto"/>
            <w:kern w:val="2"/>
            <w:szCs w:val="28"/>
            <w:rPrChange w:id="83" w:author="小多" w:date="2020-09-23T16:11:27Z">
              <w:rPr>
                <w:rFonts w:hint="eastAsia" w:ascii="Times New Roman" w:hAnsi="Times New Roman" w:eastAsia="黑体"/>
                <w:kern w:val="2"/>
                <w:szCs w:val="28"/>
              </w:rPr>
            </w:rPrChange>
          </w:rPr>
          <w:delText>2 器械描述</w:delText>
        </w:r>
      </w:del>
      <w:del w:id="85" w:author="小多" w:date="2020-09-23T16:26:01Z">
        <w:r>
          <w:rPr>
            <w:color w:val="auto"/>
            <w:rPrChange w:id="86" w:author="小多" w:date="2020-09-23T16:11:27Z">
              <w:rPr/>
            </w:rPrChange>
          </w:rPr>
          <w:tab/>
        </w:r>
      </w:del>
      <w:del w:id="88" w:author="小多" w:date="2020-09-23T16:26:01Z">
        <w:r>
          <w:rPr>
            <w:color w:val="auto"/>
            <w:rPrChange w:id="89" w:author="小多" w:date="2020-09-23T16:11:27Z">
              <w:rPr/>
            </w:rPrChange>
          </w:rPr>
          <w:fldChar w:fldCharType="begin"/>
        </w:r>
      </w:del>
      <w:del w:id="91" w:author="小多" w:date="2020-09-23T16:26:01Z">
        <w:r>
          <w:rPr>
            <w:color w:val="auto"/>
            <w:rPrChange w:id="92" w:author="小多" w:date="2020-09-23T16:11:27Z">
              <w:rPr/>
            </w:rPrChange>
          </w:rPr>
          <w:delInstrText xml:space="preserve"> PAGEREF _Toc15398 </w:delInstrText>
        </w:r>
      </w:del>
      <w:del w:id="94" w:author="小多" w:date="2020-09-23T16:26:01Z">
        <w:r>
          <w:rPr>
            <w:color w:val="auto"/>
            <w:rPrChange w:id="95" w:author="小多" w:date="2020-09-23T16:11:27Z">
              <w:rPr/>
            </w:rPrChange>
          </w:rPr>
          <w:fldChar w:fldCharType="separate"/>
        </w:r>
      </w:del>
      <w:del w:id="97" w:author="小多" w:date="2020-09-23T16:26:01Z">
        <w:r>
          <w:rPr>
            <w:color w:val="auto"/>
            <w:rPrChange w:id="98" w:author="小多" w:date="2020-09-23T16:11:27Z">
              <w:rPr/>
            </w:rPrChange>
          </w:rPr>
          <w:delText>2</w:delText>
        </w:r>
      </w:del>
      <w:del w:id="100" w:author="小多" w:date="2020-09-23T16:26:01Z">
        <w:r>
          <w:rPr>
            <w:color w:val="auto"/>
            <w:rPrChange w:id="101" w:author="小多" w:date="2020-09-23T16:11:27Z">
              <w:rPr/>
            </w:rPrChange>
          </w:rPr>
          <w:fldChar w:fldCharType="end"/>
        </w:r>
      </w:del>
      <w:del w:id="103" w:author="小多" w:date="2020-09-23T16:26:01Z">
        <w:r>
          <w:rPr>
            <w:color w:val="auto"/>
            <w:rPrChange w:id="104" w:author="小多" w:date="2020-09-23T16:11:27Z">
              <w:rPr/>
            </w:rPrChange>
          </w:rPr>
          <w:fldChar w:fldCharType="end"/>
        </w:r>
      </w:del>
    </w:p>
    <w:p>
      <w:pPr>
        <w:pStyle w:val="12"/>
        <w:tabs>
          <w:tab w:val="right" w:leader="dot" w:pos="8312"/>
        </w:tabs>
        <w:rPr>
          <w:del w:id="106" w:author="小多" w:date="2020-09-23T16:26:01Z"/>
          <w:color w:val="auto"/>
          <w:rPrChange w:id="107" w:author="小多" w:date="2020-09-23T16:11:27Z">
            <w:rPr>
              <w:del w:id="108" w:author="小多" w:date="2020-09-23T16:26:01Z"/>
            </w:rPr>
          </w:rPrChange>
        </w:rPr>
      </w:pPr>
      <w:del w:id="109" w:author="小多" w:date="2020-09-23T16:26:01Z">
        <w:r>
          <w:rPr>
            <w:color w:val="auto"/>
            <w:rPrChange w:id="110" w:author="小多" w:date="2020-09-23T16:11:27Z">
              <w:rPr/>
            </w:rPrChange>
          </w:rPr>
          <w:fldChar w:fldCharType="begin"/>
        </w:r>
      </w:del>
      <w:del w:id="112" w:author="小多" w:date="2020-09-23T16:26:01Z">
        <w:r>
          <w:rPr>
            <w:color w:val="auto"/>
            <w:rPrChange w:id="113" w:author="小多" w:date="2020-09-23T16:11:27Z">
              <w:rPr/>
            </w:rPrChange>
          </w:rPr>
          <w:delInstrText xml:space="preserve"> HYPERLINK \l "_Toc1458" </w:delInstrText>
        </w:r>
      </w:del>
      <w:del w:id="115" w:author="小多" w:date="2020-09-23T16:26:01Z">
        <w:r>
          <w:rPr>
            <w:color w:val="auto"/>
            <w:rPrChange w:id="116" w:author="小多" w:date="2020-09-23T16:11:27Z">
              <w:rPr/>
            </w:rPrChange>
          </w:rPr>
          <w:fldChar w:fldCharType="separate"/>
        </w:r>
      </w:del>
      <w:del w:id="118" w:author="小多" w:date="2020-09-23T16:26:01Z">
        <w:r>
          <w:rPr>
            <w:rFonts w:hint="eastAsia" w:ascii="Times New Roman" w:hAnsi="Times New Roman"/>
            <w:color w:val="auto"/>
            <w:kern w:val="2"/>
            <w:szCs w:val="24"/>
            <w:rPrChange w:id="119" w:author="小多" w:date="2020-09-23T16:11:27Z">
              <w:rPr>
                <w:rFonts w:hint="eastAsia" w:ascii="Times New Roman" w:hAnsi="Times New Roman"/>
                <w:kern w:val="2"/>
                <w:szCs w:val="24"/>
              </w:rPr>
            </w:rPrChange>
          </w:rPr>
          <w:delText>2.1预期用途</w:delText>
        </w:r>
      </w:del>
      <w:del w:id="121" w:author="小多" w:date="2020-09-23T16:26:01Z">
        <w:r>
          <w:rPr>
            <w:color w:val="auto"/>
            <w:rPrChange w:id="122" w:author="小多" w:date="2020-09-23T16:11:27Z">
              <w:rPr/>
            </w:rPrChange>
          </w:rPr>
          <w:tab/>
        </w:r>
      </w:del>
      <w:del w:id="124" w:author="小多" w:date="2020-09-23T16:26:01Z">
        <w:r>
          <w:rPr>
            <w:color w:val="auto"/>
            <w:rPrChange w:id="125" w:author="小多" w:date="2020-09-23T16:11:27Z">
              <w:rPr/>
            </w:rPrChange>
          </w:rPr>
          <w:fldChar w:fldCharType="begin"/>
        </w:r>
      </w:del>
      <w:del w:id="127" w:author="小多" w:date="2020-09-23T16:26:01Z">
        <w:r>
          <w:rPr>
            <w:color w:val="auto"/>
            <w:rPrChange w:id="128" w:author="小多" w:date="2020-09-23T16:11:27Z">
              <w:rPr/>
            </w:rPrChange>
          </w:rPr>
          <w:delInstrText xml:space="preserve"> PAGEREF _Toc1458 </w:delInstrText>
        </w:r>
      </w:del>
      <w:del w:id="130" w:author="小多" w:date="2020-09-23T16:26:01Z">
        <w:r>
          <w:rPr>
            <w:color w:val="auto"/>
            <w:rPrChange w:id="131" w:author="小多" w:date="2020-09-23T16:11:27Z">
              <w:rPr/>
            </w:rPrChange>
          </w:rPr>
          <w:fldChar w:fldCharType="separate"/>
        </w:r>
      </w:del>
      <w:del w:id="133" w:author="小多" w:date="2020-09-23T16:26:01Z">
        <w:r>
          <w:rPr>
            <w:color w:val="auto"/>
            <w:rPrChange w:id="134" w:author="小多" w:date="2020-09-23T16:11:27Z">
              <w:rPr/>
            </w:rPrChange>
          </w:rPr>
          <w:delText>2</w:delText>
        </w:r>
      </w:del>
      <w:del w:id="136" w:author="小多" w:date="2020-09-23T16:26:01Z">
        <w:r>
          <w:rPr>
            <w:color w:val="auto"/>
            <w:rPrChange w:id="137" w:author="小多" w:date="2020-09-23T16:11:27Z">
              <w:rPr/>
            </w:rPrChange>
          </w:rPr>
          <w:fldChar w:fldCharType="end"/>
        </w:r>
      </w:del>
      <w:del w:id="139" w:author="小多" w:date="2020-09-23T16:26:01Z">
        <w:r>
          <w:rPr>
            <w:color w:val="auto"/>
            <w:rPrChange w:id="140" w:author="小多" w:date="2020-09-23T16:11:27Z">
              <w:rPr/>
            </w:rPrChange>
          </w:rPr>
          <w:fldChar w:fldCharType="end"/>
        </w:r>
      </w:del>
    </w:p>
    <w:p>
      <w:pPr>
        <w:pStyle w:val="12"/>
        <w:tabs>
          <w:tab w:val="right" w:leader="dot" w:pos="8312"/>
        </w:tabs>
        <w:rPr>
          <w:del w:id="142" w:author="小多" w:date="2020-09-23T16:26:01Z"/>
          <w:color w:val="auto"/>
          <w:rPrChange w:id="143" w:author="小多" w:date="2020-09-23T16:11:27Z">
            <w:rPr>
              <w:del w:id="144" w:author="小多" w:date="2020-09-23T16:26:01Z"/>
            </w:rPr>
          </w:rPrChange>
        </w:rPr>
      </w:pPr>
      <w:del w:id="145" w:author="小多" w:date="2020-09-23T16:26:01Z">
        <w:r>
          <w:rPr>
            <w:color w:val="auto"/>
            <w:rPrChange w:id="146" w:author="小多" w:date="2020-09-23T16:11:27Z">
              <w:rPr/>
            </w:rPrChange>
          </w:rPr>
          <w:fldChar w:fldCharType="begin"/>
        </w:r>
      </w:del>
      <w:del w:id="148" w:author="小多" w:date="2020-09-23T16:26:01Z">
        <w:r>
          <w:rPr>
            <w:color w:val="auto"/>
            <w:rPrChange w:id="149" w:author="小多" w:date="2020-09-23T16:11:27Z">
              <w:rPr/>
            </w:rPrChange>
          </w:rPr>
          <w:delInstrText xml:space="preserve"> HYPERLINK \l "_Toc32495" </w:delInstrText>
        </w:r>
      </w:del>
      <w:del w:id="151" w:author="小多" w:date="2020-09-23T16:26:01Z">
        <w:r>
          <w:rPr>
            <w:color w:val="auto"/>
            <w:rPrChange w:id="152" w:author="小多" w:date="2020-09-23T16:11:27Z">
              <w:rPr/>
            </w:rPrChange>
          </w:rPr>
          <w:fldChar w:fldCharType="separate"/>
        </w:r>
      </w:del>
      <w:del w:id="154" w:author="小多" w:date="2020-09-23T16:26:01Z">
        <w:r>
          <w:rPr>
            <w:rFonts w:hint="eastAsia" w:ascii="Times New Roman" w:hAnsi="Times New Roman"/>
            <w:color w:val="auto"/>
            <w:kern w:val="2"/>
            <w:szCs w:val="24"/>
            <w:rPrChange w:id="155" w:author="小多" w:date="2020-09-23T16:11:27Z">
              <w:rPr>
                <w:rFonts w:hint="eastAsia" w:ascii="Times New Roman" w:hAnsi="Times New Roman"/>
                <w:kern w:val="2"/>
                <w:szCs w:val="24"/>
              </w:rPr>
            </w:rPrChange>
          </w:rPr>
          <w:delText>2.2适用人群</w:delText>
        </w:r>
      </w:del>
      <w:del w:id="157" w:author="小多" w:date="2020-09-23T16:26:01Z">
        <w:r>
          <w:rPr>
            <w:color w:val="auto"/>
            <w:rPrChange w:id="158" w:author="小多" w:date="2020-09-23T16:11:27Z">
              <w:rPr/>
            </w:rPrChange>
          </w:rPr>
          <w:tab/>
        </w:r>
      </w:del>
      <w:del w:id="160" w:author="小多" w:date="2020-09-23T16:26:01Z">
        <w:r>
          <w:rPr>
            <w:color w:val="auto"/>
            <w:rPrChange w:id="161" w:author="小多" w:date="2020-09-23T16:11:27Z">
              <w:rPr/>
            </w:rPrChange>
          </w:rPr>
          <w:fldChar w:fldCharType="begin"/>
        </w:r>
      </w:del>
      <w:del w:id="163" w:author="小多" w:date="2020-09-23T16:26:01Z">
        <w:r>
          <w:rPr>
            <w:color w:val="auto"/>
            <w:rPrChange w:id="164" w:author="小多" w:date="2020-09-23T16:11:27Z">
              <w:rPr/>
            </w:rPrChange>
          </w:rPr>
          <w:delInstrText xml:space="preserve"> PAGEREF _Toc32495 </w:delInstrText>
        </w:r>
      </w:del>
      <w:del w:id="166" w:author="小多" w:date="2020-09-23T16:26:01Z">
        <w:r>
          <w:rPr>
            <w:color w:val="auto"/>
            <w:rPrChange w:id="167" w:author="小多" w:date="2020-09-23T16:11:27Z">
              <w:rPr/>
            </w:rPrChange>
          </w:rPr>
          <w:fldChar w:fldCharType="separate"/>
        </w:r>
      </w:del>
      <w:del w:id="169" w:author="小多" w:date="2020-09-23T16:26:01Z">
        <w:r>
          <w:rPr>
            <w:color w:val="auto"/>
            <w:rPrChange w:id="170" w:author="小多" w:date="2020-09-23T16:11:27Z">
              <w:rPr/>
            </w:rPrChange>
          </w:rPr>
          <w:delText>2</w:delText>
        </w:r>
      </w:del>
      <w:del w:id="172" w:author="小多" w:date="2020-09-23T16:26:01Z">
        <w:r>
          <w:rPr>
            <w:color w:val="auto"/>
            <w:rPrChange w:id="173" w:author="小多" w:date="2020-09-23T16:11:27Z">
              <w:rPr/>
            </w:rPrChange>
          </w:rPr>
          <w:fldChar w:fldCharType="end"/>
        </w:r>
      </w:del>
      <w:del w:id="175" w:author="小多" w:date="2020-09-23T16:26:01Z">
        <w:r>
          <w:rPr>
            <w:color w:val="auto"/>
            <w:rPrChange w:id="176" w:author="小多" w:date="2020-09-23T16:11:27Z">
              <w:rPr/>
            </w:rPrChange>
          </w:rPr>
          <w:fldChar w:fldCharType="end"/>
        </w:r>
      </w:del>
    </w:p>
    <w:p>
      <w:pPr>
        <w:pStyle w:val="12"/>
        <w:tabs>
          <w:tab w:val="right" w:leader="dot" w:pos="8312"/>
        </w:tabs>
        <w:rPr>
          <w:del w:id="178" w:author="小多" w:date="2020-09-23T16:26:01Z"/>
          <w:color w:val="auto"/>
          <w:rPrChange w:id="179" w:author="小多" w:date="2020-09-23T16:11:27Z">
            <w:rPr>
              <w:del w:id="180" w:author="小多" w:date="2020-09-23T16:26:01Z"/>
            </w:rPr>
          </w:rPrChange>
        </w:rPr>
      </w:pPr>
      <w:del w:id="181" w:author="小多" w:date="2020-09-23T16:26:01Z">
        <w:r>
          <w:rPr>
            <w:color w:val="auto"/>
            <w:rPrChange w:id="182" w:author="小多" w:date="2020-09-23T16:11:27Z">
              <w:rPr/>
            </w:rPrChange>
          </w:rPr>
          <w:fldChar w:fldCharType="begin"/>
        </w:r>
      </w:del>
      <w:del w:id="184" w:author="小多" w:date="2020-09-23T16:26:01Z">
        <w:r>
          <w:rPr>
            <w:color w:val="auto"/>
            <w:rPrChange w:id="185" w:author="小多" w:date="2020-09-23T16:11:27Z">
              <w:rPr/>
            </w:rPrChange>
          </w:rPr>
          <w:delInstrText xml:space="preserve"> HYPERLINK \l "_Toc15880" </w:delInstrText>
        </w:r>
      </w:del>
      <w:del w:id="187" w:author="小多" w:date="2020-09-23T16:26:01Z">
        <w:r>
          <w:rPr>
            <w:color w:val="auto"/>
            <w:rPrChange w:id="188" w:author="小多" w:date="2020-09-23T16:11:27Z">
              <w:rPr/>
            </w:rPrChange>
          </w:rPr>
          <w:fldChar w:fldCharType="separate"/>
        </w:r>
      </w:del>
      <w:del w:id="190" w:author="小多" w:date="2020-09-23T16:26:01Z">
        <w:r>
          <w:rPr>
            <w:rFonts w:hint="eastAsia" w:ascii="Times New Roman" w:hAnsi="Times New Roman"/>
            <w:color w:val="auto"/>
            <w:kern w:val="2"/>
            <w:szCs w:val="24"/>
            <w:rPrChange w:id="191" w:author="小多" w:date="2020-09-23T16:11:27Z">
              <w:rPr>
                <w:rFonts w:hint="eastAsia" w:ascii="Times New Roman" w:hAnsi="Times New Roman"/>
                <w:kern w:val="2"/>
                <w:szCs w:val="24"/>
              </w:rPr>
            </w:rPrChange>
          </w:rPr>
          <w:delText>2.3禁忌症</w:delText>
        </w:r>
      </w:del>
      <w:del w:id="193" w:author="小多" w:date="2020-09-23T16:26:01Z">
        <w:r>
          <w:rPr>
            <w:color w:val="auto"/>
            <w:rPrChange w:id="194" w:author="小多" w:date="2020-09-23T16:11:27Z">
              <w:rPr/>
            </w:rPrChange>
          </w:rPr>
          <w:tab/>
        </w:r>
      </w:del>
      <w:del w:id="196" w:author="小多" w:date="2020-09-23T16:26:01Z">
        <w:r>
          <w:rPr>
            <w:color w:val="auto"/>
            <w:rPrChange w:id="197" w:author="小多" w:date="2020-09-23T16:11:27Z">
              <w:rPr/>
            </w:rPrChange>
          </w:rPr>
          <w:fldChar w:fldCharType="begin"/>
        </w:r>
      </w:del>
      <w:del w:id="199" w:author="小多" w:date="2020-09-23T16:26:01Z">
        <w:r>
          <w:rPr>
            <w:color w:val="auto"/>
            <w:rPrChange w:id="200" w:author="小多" w:date="2020-09-23T16:11:27Z">
              <w:rPr/>
            </w:rPrChange>
          </w:rPr>
          <w:delInstrText xml:space="preserve"> PAGEREF _Toc15880 </w:delInstrText>
        </w:r>
      </w:del>
      <w:del w:id="202" w:author="小多" w:date="2020-09-23T16:26:01Z">
        <w:r>
          <w:rPr>
            <w:color w:val="auto"/>
            <w:rPrChange w:id="203" w:author="小多" w:date="2020-09-23T16:11:27Z">
              <w:rPr/>
            </w:rPrChange>
          </w:rPr>
          <w:fldChar w:fldCharType="separate"/>
        </w:r>
      </w:del>
      <w:del w:id="205" w:author="小多" w:date="2020-09-23T16:26:01Z">
        <w:r>
          <w:rPr>
            <w:color w:val="auto"/>
            <w:rPrChange w:id="206" w:author="小多" w:date="2020-09-23T16:11:27Z">
              <w:rPr/>
            </w:rPrChange>
          </w:rPr>
          <w:delText>2</w:delText>
        </w:r>
      </w:del>
      <w:del w:id="208" w:author="小多" w:date="2020-09-23T16:26:01Z">
        <w:r>
          <w:rPr>
            <w:color w:val="auto"/>
            <w:rPrChange w:id="209" w:author="小多" w:date="2020-09-23T16:11:27Z">
              <w:rPr/>
            </w:rPrChange>
          </w:rPr>
          <w:fldChar w:fldCharType="end"/>
        </w:r>
      </w:del>
      <w:del w:id="211" w:author="小多" w:date="2020-09-23T16:26:01Z">
        <w:r>
          <w:rPr>
            <w:color w:val="auto"/>
            <w:rPrChange w:id="212" w:author="小多" w:date="2020-09-23T16:11:27Z">
              <w:rPr/>
            </w:rPrChange>
          </w:rPr>
          <w:fldChar w:fldCharType="end"/>
        </w:r>
      </w:del>
    </w:p>
    <w:p>
      <w:pPr>
        <w:pStyle w:val="12"/>
        <w:tabs>
          <w:tab w:val="right" w:leader="dot" w:pos="8312"/>
        </w:tabs>
        <w:rPr>
          <w:del w:id="214" w:author="小多" w:date="2020-09-23T16:26:01Z"/>
          <w:color w:val="auto"/>
          <w:rPrChange w:id="215" w:author="小多" w:date="2020-09-23T16:11:27Z">
            <w:rPr>
              <w:del w:id="216" w:author="小多" w:date="2020-09-23T16:26:01Z"/>
            </w:rPr>
          </w:rPrChange>
        </w:rPr>
      </w:pPr>
      <w:del w:id="217" w:author="小多" w:date="2020-09-23T16:26:01Z">
        <w:r>
          <w:rPr>
            <w:color w:val="auto"/>
            <w:rPrChange w:id="218" w:author="小多" w:date="2020-09-23T16:11:27Z">
              <w:rPr/>
            </w:rPrChange>
          </w:rPr>
          <w:fldChar w:fldCharType="begin"/>
        </w:r>
      </w:del>
      <w:del w:id="220" w:author="小多" w:date="2020-09-23T16:26:01Z">
        <w:r>
          <w:rPr>
            <w:color w:val="auto"/>
            <w:rPrChange w:id="221" w:author="小多" w:date="2020-09-23T16:11:27Z">
              <w:rPr/>
            </w:rPrChange>
          </w:rPr>
          <w:delInstrText xml:space="preserve"> HYPERLINK \l "_Toc15105" </w:delInstrText>
        </w:r>
      </w:del>
      <w:del w:id="223" w:author="小多" w:date="2020-09-23T16:26:01Z">
        <w:r>
          <w:rPr>
            <w:color w:val="auto"/>
            <w:rPrChange w:id="224" w:author="小多" w:date="2020-09-23T16:11:27Z">
              <w:rPr/>
            </w:rPrChange>
          </w:rPr>
          <w:fldChar w:fldCharType="separate"/>
        </w:r>
      </w:del>
      <w:del w:id="226" w:author="小多" w:date="2020-09-23T16:26:01Z">
        <w:r>
          <w:rPr>
            <w:rFonts w:hint="eastAsia" w:ascii="Times New Roman" w:hAnsi="Times New Roman"/>
            <w:color w:val="auto"/>
            <w:kern w:val="2"/>
            <w:szCs w:val="24"/>
            <w:rPrChange w:id="227" w:author="小多" w:date="2020-09-23T16:11:27Z">
              <w:rPr>
                <w:rFonts w:hint="eastAsia" w:ascii="Times New Roman" w:hAnsi="Times New Roman"/>
                <w:kern w:val="2"/>
                <w:szCs w:val="24"/>
              </w:rPr>
            </w:rPrChange>
          </w:rPr>
          <w:delText>2.4结构组成描述</w:delText>
        </w:r>
      </w:del>
      <w:del w:id="229" w:author="小多" w:date="2020-09-23T16:26:01Z">
        <w:r>
          <w:rPr>
            <w:color w:val="auto"/>
            <w:rPrChange w:id="230" w:author="小多" w:date="2020-09-23T16:11:27Z">
              <w:rPr/>
            </w:rPrChange>
          </w:rPr>
          <w:tab/>
        </w:r>
      </w:del>
      <w:del w:id="232" w:author="小多" w:date="2020-09-23T16:26:01Z">
        <w:r>
          <w:rPr>
            <w:color w:val="auto"/>
            <w:rPrChange w:id="233" w:author="小多" w:date="2020-09-23T16:11:27Z">
              <w:rPr/>
            </w:rPrChange>
          </w:rPr>
          <w:fldChar w:fldCharType="begin"/>
        </w:r>
      </w:del>
      <w:del w:id="235" w:author="小多" w:date="2020-09-23T16:26:01Z">
        <w:r>
          <w:rPr>
            <w:color w:val="auto"/>
            <w:rPrChange w:id="236" w:author="小多" w:date="2020-09-23T16:11:27Z">
              <w:rPr/>
            </w:rPrChange>
          </w:rPr>
          <w:delInstrText xml:space="preserve"> PAGEREF _Toc15105 </w:delInstrText>
        </w:r>
      </w:del>
      <w:del w:id="238" w:author="小多" w:date="2020-09-23T16:26:01Z">
        <w:r>
          <w:rPr>
            <w:color w:val="auto"/>
            <w:rPrChange w:id="239" w:author="小多" w:date="2020-09-23T16:11:27Z">
              <w:rPr/>
            </w:rPrChange>
          </w:rPr>
          <w:fldChar w:fldCharType="separate"/>
        </w:r>
      </w:del>
      <w:del w:id="241" w:author="小多" w:date="2020-09-23T16:26:01Z">
        <w:r>
          <w:rPr>
            <w:color w:val="auto"/>
            <w:rPrChange w:id="242" w:author="小多" w:date="2020-09-23T16:11:27Z">
              <w:rPr/>
            </w:rPrChange>
          </w:rPr>
          <w:delText>2</w:delText>
        </w:r>
      </w:del>
      <w:del w:id="244" w:author="小多" w:date="2020-09-23T16:26:01Z">
        <w:r>
          <w:rPr>
            <w:color w:val="auto"/>
            <w:rPrChange w:id="245" w:author="小多" w:date="2020-09-23T16:11:27Z">
              <w:rPr/>
            </w:rPrChange>
          </w:rPr>
          <w:fldChar w:fldCharType="end"/>
        </w:r>
      </w:del>
      <w:del w:id="247" w:author="小多" w:date="2020-09-23T16:26:01Z">
        <w:r>
          <w:rPr>
            <w:color w:val="auto"/>
            <w:rPrChange w:id="248" w:author="小多" w:date="2020-09-23T16:11:27Z">
              <w:rPr/>
            </w:rPrChange>
          </w:rPr>
          <w:fldChar w:fldCharType="end"/>
        </w:r>
      </w:del>
    </w:p>
    <w:p>
      <w:pPr>
        <w:pStyle w:val="12"/>
        <w:tabs>
          <w:tab w:val="right" w:leader="dot" w:pos="8312"/>
        </w:tabs>
        <w:rPr>
          <w:del w:id="250" w:author="小多" w:date="2020-09-23T16:26:01Z"/>
          <w:color w:val="auto"/>
          <w:rPrChange w:id="251" w:author="小多" w:date="2020-09-23T16:11:27Z">
            <w:rPr>
              <w:del w:id="252" w:author="小多" w:date="2020-09-23T16:26:01Z"/>
            </w:rPr>
          </w:rPrChange>
        </w:rPr>
      </w:pPr>
      <w:del w:id="253" w:author="小多" w:date="2020-09-23T16:26:01Z">
        <w:r>
          <w:rPr>
            <w:color w:val="auto"/>
            <w:rPrChange w:id="254" w:author="小多" w:date="2020-09-23T16:11:27Z">
              <w:rPr/>
            </w:rPrChange>
          </w:rPr>
          <w:fldChar w:fldCharType="begin"/>
        </w:r>
      </w:del>
      <w:del w:id="256" w:author="小多" w:date="2020-09-23T16:26:01Z">
        <w:r>
          <w:rPr>
            <w:color w:val="auto"/>
            <w:rPrChange w:id="257" w:author="小多" w:date="2020-09-23T16:11:27Z">
              <w:rPr/>
            </w:rPrChange>
          </w:rPr>
          <w:delInstrText xml:space="preserve"> HYPERLINK \l "_Toc9533" </w:delInstrText>
        </w:r>
      </w:del>
      <w:del w:id="259" w:author="小多" w:date="2020-09-23T16:26:01Z">
        <w:r>
          <w:rPr>
            <w:color w:val="auto"/>
            <w:rPrChange w:id="260" w:author="小多" w:date="2020-09-23T16:11:27Z">
              <w:rPr/>
            </w:rPrChange>
          </w:rPr>
          <w:fldChar w:fldCharType="separate"/>
        </w:r>
      </w:del>
      <w:del w:id="262" w:author="小多" w:date="2020-09-23T16:26:01Z">
        <w:r>
          <w:rPr>
            <w:rFonts w:hint="eastAsia" w:ascii="Times New Roman" w:hAnsi="Times New Roman"/>
            <w:color w:val="auto"/>
            <w:kern w:val="2"/>
            <w:szCs w:val="24"/>
            <w:rPrChange w:id="263" w:author="小多" w:date="2020-09-23T16:11:27Z">
              <w:rPr>
                <w:rFonts w:hint="eastAsia" w:ascii="Times New Roman" w:hAnsi="Times New Roman"/>
                <w:kern w:val="2"/>
                <w:szCs w:val="24"/>
              </w:rPr>
            </w:rPrChange>
          </w:rPr>
          <w:delText>2.5已上市同类品情况对比说明</w:delText>
        </w:r>
      </w:del>
      <w:del w:id="265" w:author="小多" w:date="2020-09-23T16:26:01Z">
        <w:r>
          <w:rPr>
            <w:color w:val="auto"/>
            <w:rPrChange w:id="266" w:author="小多" w:date="2020-09-23T16:11:27Z">
              <w:rPr/>
            </w:rPrChange>
          </w:rPr>
          <w:tab/>
        </w:r>
      </w:del>
      <w:del w:id="268" w:author="小多" w:date="2020-09-23T16:26:01Z">
        <w:r>
          <w:rPr>
            <w:color w:val="auto"/>
            <w:rPrChange w:id="269" w:author="小多" w:date="2020-09-23T16:11:27Z">
              <w:rPr/>
            </w:rPrChange>
          </w:rPr>
          <w:fldChar w:fldCharType="begin"/>
        </w:r>
      </w:del>
      <w:del w:id="271" w:author="小多" w:date="2020-09-23T16:26:01Z">
        <w:r>
          <w:rPr>
            <w:color w:val="auto"/>
            <w:rPrChange w:id="272" w:author="小多" w:date="2020-09-23T16:11:27Z">
              <w:rPr/>
            </w:rPrChange>
          </w:rPr>
          <w:delInstrText xml:space="preserve"> PAGEREF _Toc9533 </w:delInstrText>
        </w:r>
      </w:del>
      <w:del w:id="274" w:author="小多" w:date="2020-09-23T16:26:01Z">
        <w:r>
          <w:rPr>
            <w:color w:val="auto"/>
            <w:rPrChange w:id="275" w:author="小多" w:date="2020-09-23T16:11:27Z">
              <w:rPr/>
            </w:rPrChange>
          </w:rPr>
          <w:fldChar w:fldCharType="separate"/>
        </w:r>
      </w:del>
      <w:del w:id="277" w:author="小多" w:date="2020-09-23T16:26:01Z">
        <w:r>
          <w:rPr>
            <w:color w:val="auto"/>
            <w:rPrChange w:id="278" w:author="小多" w:date="2020-09-23T16:11:27Z">
              <w:rPr/>
            </w:rPrChange>
          </w:rPr>
          <w:delText>2</w:delText>
        </w:r>
      </w:del>
      <w:del w:id="280" w:author="小多" w:date="2020-09-23T16:26:01Z">
        <w:r>
          <w:rPr>
            <w:color w:val="auto"/>
            <w:rPrChange w:id="281" w:author="小多" w:date="2020-09-23T16:11:27Z">
              <w:rPr/>
            </w:rPrChange>
          </w:rPr>
          <w:fldChar w:fldCharType="end"/>
        </w:r>
      </w:del>
      <w:del w:id="283" w:author="小多" w:date="2020-09-23T16:26:01Z">
        <w:r>
          <w:rPr>
            <w:color w:val="auto"/>
            <w:rPrChange w:id="284" w:author="小多" w:date="2020-09-23T16:11:27Z">
              <w:rPr/>
            </w:rPrChange>
          </w:rPr>
          <w:fldChar w:fldCharType="end"/>
        </w:r>
      </w:del>
    </w:p>
    <w:p>
      <w:pPr>
        <w:pStyle w:val="10"/>
        <w:tabs>
          <w:tab w:val="right" w:leader="dot" w:pos="8312"/>
        </w:tabs>
        <w:rPr>
          <w:del w:id="286" w:author="小多" w:date="2020-09-23T16:26:01Z"/>
          <w:color w:val="auto"/>
          <w:rPrChange w:id="287" w:author="小多" w:date="2020-09-23T16:11:27Z">
            <w:rPr>
              <w:del w:id="288" w:author="小多" w:date="2020-09-23T16:26:01Z"/>
            </w:rPr>
          </w:rPrChange>
        </w:rPr>
      </w:pPr>
      <w:del w:id="289" w:author="小多" w:date="2020-09-23T16:26:01Z">
        <w:r>
          <w:rPr>
            <w:color w:val="auto"/>
            <w:rPrChange w:id="290" w:author="小多" w:date="2020-09-23T16:11:27Z">
              <w:rPr/>
            </w:rPrChange>
          </w:rPr>
          <w:fldChar w:fldCharType="begin"/>
        </w:r>
      </w:del>
      <w:del w:id="292" w:author="小多" w:date="2020-09-23T16:26:01Z">
        <w:r>
          <w:rPr>
            <w:color w:val="auto"/>
            <w:rPrChange w:id="293" w:author="小多" w:date="2020-09-23T16:11:27Z">
              <w:rPr/>
            </w:rPrChange>
          </w:rPr>
          <w:delInstrText xml:space="preserve"> HYPERLINK \l "_Toc21317" </w:delInstrText>
        </w:r>
      </w:del>
      <w:del w:id="295" w:author="小多" w:date="2020-09-23T16:26:01Z">
        <w:r>
          <w:rPr>
            <w:color w:val="auto"/>
            <w:rPrChange w:id="296" w:author="小多" w:date="2020-09-23T16:11:27Z">
              <w:rPr/>
            </w:rPrChange>
          </w:rPr>
          <w:fldChar w:fldCharType="separate"/>
        </w:r>
      </w:del>
      <w:del w:id="298" w:author="小多" w:date="2020-09-23T16:26:01Z">
        <w:r>
          <w:rPr>
            <w:rFonts w:hint="eastAsia" w:ascii="Times New Roman" w:hAnsi="Times New Roman" w:eastAsia="黑体"/>
            <w:color w:val="auto"/>
            <w:kern w:val="2"/>
            <w:szCs w:val="28"/>
            <w:rPrChange w:id="299" w:author="小多" w:date="2020-09-23T16:11:27Z">
              <w:rPr>
                <w:rFonts w:hint="eastAsia" w:ascii="Times New Roman" w:hAnsi="Times New Roman" w:eastAsia="黑体"/>
                <w:kern w:val="2"/>
                <w:szCs w:val="28"/>
              </w:rPr>
            </w:rPrChange>
          </w:rPr>
          <w:delText>3 同类产品不良事件情况说明</w:delText>
        </w:r>
      </w:del>
      <w:del w:id="301" w:author="小多" w:date="2020-09-23T16:26:01Z">
        <w:r>
          <w:rPr>
            <w:color w:val="auto"/>
            <w:rPrChange w:id="302" w:author="小多" w:date="2020-09-23T16:11:27Z">
              <w:rPr/>
            </w:rPrChange>
          </w:rPr>
          <w:tab/>
        </w:r>
      </w:del>
      <w:del w:id="304" w:author="小多" w:date="2020-09-23T16:26:01Z">
        <w:r>
          <w:rPr>
            <w:color w:val="auto"/>
            <w:rPrChange w:id="305" w:author="小多" w:date="2020-09-23T16:11:27Z">
              <w:rPr/>
            </w:rPrChange>
          </w:rPr>
          <w:fldChar w:fldCharType="begin"/>
        </w:r>
      </w:del>
      <w:del w:id="307" w:author="小多" w:date="2020-09-23T16:26:01Z">
        <w:r>
          <w:rPr>
            <w:color w:val="auto"/>
            <w:rPrChange w:id="308" w:author="小多" w:date="2020-09-23T16:11:27Z">
              <w:rPr/>
            </w:rPrChange>
          </w:rPr>
          <w:delInstrText xml:space="preserve"> PAGEREF _Toc21317 </w:delInstrText>
        </w:r>
      </w:del>
      <w:del w:id="310" w:author="小多" w:date="2020-09-23T16:26:01Z">
        <w:r>
          <w:rPr>
            <w:color w:val="auto"/>
            <w:rPrChange w:id="311" w:author="小多" w:date="2020-09-23T16:11:27Z">
              <w:rPr/>
            </w:rPrChange>
          </w:rPr>
          <w:fldChar w:fldCharType="separate"/>
        </w:r>
      </w:del>
      <w:del w:id="313" w:author="小多" w:date="2020-09-23T16:26:01Z">
        <w:r>
          <w:rPr>
            <w:color w:val="auto"/>
            <w:rPrChange w:id="314" w:author="小多" w:date="2020-09-23T16:11:27Z">
              <w:rPr/>
            </w:rPrChange>
          </w:rPr>
          <w:delText>8</w:delText>
        </w:r>
      </w:del>
      <w:del w:id="316" w:author="小多" w:date="2020-09-23T16:26:01Z">
        <w:r>
          <w:rPr>
            <w:color w:val="auto"/>
            <w:rPrChange w:id="317" w:author="小多" w:date="2020-09-23T16:11:27Z">
              <w:rPr/>
            </w:rPrChange>
          </w:rPr>
          <w:fldChar w:fldCharType="end"/>
        </w:r>
      </w:del>
      <w:del w:id="319" w:author="小多" w:date="2020-09-23T16:26:01Z">
        <w:r>
          <w:rPr>
            <w:color w:val="auto"/>
            <w:rPrChange w:id="320" w:author="小多" w:date="2020-09-23T16:11:27Z">
              <w:rPr/>
            </w:rPrChange>
          </w:rPr>
          <w:fldChar w:fldCharType="end"/>
        </w:r>
      </w:del>
    </w:p>
    <w:p>
      <w:pPr>
        <w:pStyle w:val="10"/>
        <w:tabs>
          <w:tab w:val="right" w:leader="dot" w:pos="8312"/>
        </w:tabs>
        <w:rPr>
          <w:del w:id="322" w:author="小多" w:date="2020-09-23T16:26:01Z"/>
          <w:color w:val="auto"/>
          <w:rPrChange w:id="323" w:author="小多" w:date="2020-09-23T16:11:27Z">
            <w:rPr>
              <w:del w:id="324" w:author="小多" w:date="2020-09-23T16:26:01Z"/>
            </w:rPr>
          </w:rPrChange>
        </w:rPr>
      </w:pPr>
      <w:del w:id="325" w:author="小多" w:date="2020-09-23T16:26:01Z">
        <w:r>
          <w:rPr>
            <w:color w:val="auto"/>
            <w:rPrChange w:id="326" w:author="小多" w:date="2020-09-23T16:11:27Z">
              <w:rPr/>
            </w:rPrChange>
          </w:rPr>
          <w:fldChar w:fldCharType="begin"/>
        </w:r>
      </w:del>
      <w:del w:id="328" w:author="小多" w:date="2020-09-23T16:26:01Z">
        <w:r>
          <w:rPr>
            <w:color w:val="auto"/>
            <w:rPrChange w:id="329" w:author="小多" w:date="2020-09-23T16:11:27Z">
              <w:rPr/>
            </w:rPrChange>
          </w:rPr>
          <w:delInstrText xml:space="preserve"> HYPERLINK \l "_Toc4710" </w:delInstrText>
        </w:r>
      </w:del>
      <w:del w:id="331" w:author="小多" w:date="2020-09-23T16:26:01Z">
        <w:r>
          <w:rPr>
            <w:color w:val="auto"/>
            <w:rPrChange w:id="332" w:author="小多" w:date="2020-09-23T16:11:27Z">
              <w:rPr/>
            </w:rPrChange>
          </w:rPr>
          <w:fldChar w:fldCharType="separate"/>
        </w:r>
      </w:del>
      <w:del w:id="334" w:author="小多" w:date="2020-09-23T16:26:01Z">
        <w:r>
          <w:rPr>
            <w:rFonts w:hint="eastAsia" w:ascii="Times New Roman" w:hAnsi="Times New Roman" w:eastAsia="黑体"/>
            <w:color w:val="auto"/>
            <w:kern w:val="2"/>
            <w:szCs w:val="28"/>
            <w:rPrChange w:id="335" w:author="小多" w:date="2020-09-23T16:11:27Z">
              <w:rPr>
                <w:rFonts w:hint="eastAsia" w:ascii="Times New Roman" w:hAnsi="Times New Roman" w:eastAsia="黑体"/>
                <w:kern w:val="2"/>
                <w:szCs w:val="28"/>
              </w:rPr>
            </w:rPrChange>
          </w:rPr>
          <w:delText>4 结论</w:delText>
        </w:r>
      </w:del>
      <w:del w:id="337" w:author="小多" w:date="2020-09-23T16:26:01Z">
        <w:r>
          <w:rPr>
            <w:color w:val="auto"/>
            <w:rPrChange w:id="338" w:author="小多" w:date="2020-09-23T16:11:27Z">
              <w:rPr/>
            </w:rPrChange>
          </w:rPr>
          <w:tab/>
        </w:r>
      </w:del>
      <w:del w:id="340" w:author="小多" w:date="2020-09-23T16:26:01Z">
        <w:r>
          <w:rPr>
            <w:color w:val="auto"/>
            <w:rPrChange w:id="341" w:author="小多" w:date="2020-09-23T16:11:27Z">
              <w:rPr/>
            </w:rPrChange>
          </w:rPr>
          <w:fldChar w:fldCharType="begin"/>
        </w:r>
      </w:del>
      <w:del w:id="343" w:author="小多" w:date="2020-09-23T16:26:01Z">
        <w:r>
          <w:rPr>
            <w:color w:val="auto"/>
            <w:rPrChange w:id="344" w:author="小多" w:date="2020-09-23T16:11:27Z">
              <w:rPr/>
            </w:rPrChange>
          </w:rPr>
          <w:delInstrText xml:space="preserve"> PAGEREF _Toc4710 </w:delInstrText>
        </w:r>
      </w:del>
      <w:del w:id="346" w:author="小多" w:date="2020-09-23T16:26:01Z">
        <w:r>
          <w:rPr>
            <w:color w:val="auto"/>
            <w:rPrChange w:id="347" w:author="小多" w:date="2020-09-23T16:11:27Z">
              <w:rPr/>
            </w:rPrChange>
          </w:rPr>
          <w:fldChar w:fldCharType="separate"/>
        </w:r>
      </w:del>
      <w:del w:id="349" w:author="小多" w:date="2020-09-23T16:26:01Z">
        <w:r>
          <w:rPr>
            <w:color w:val="auto"/>
            <w:rPrChange w:id="350" w:author="小多" w:date="2020-09-23T16:11:27Z">
              <w:rPr/>
            </w:rPrChange>
          </w:rPr>
          <w:delText>9</w:delText>
        </w:r>
      </w:del>
      <w:del w:id="352" w:author="小多" w:date="2020-09-23T16:26:01Z">
        <w:r>
          <w:rPr>
            <w:color w:val="auto"/>
            <w:rPrChange w:id="353" w:author="小多" w:date="2020-09-23T16:11:27Z">
              <w:rPr/>
            </w:rPrChange>
          </w:rPr>
          <w:fldChar w:fldCharType="end"/>
        </w:r>
      </w:del>
      <w:del w:id="355" w:author="小多" w:date="2020-09-23T16:26:01Z">
        <w:r>
          <w:rPr>
            <w:color w:val="auto"/>
            <w:rPrChange w:id="356" w:author="小多" w:date="2020-09-23T16:11:27Z">
              <w:rPr/>
            </w:rPrChange>
          </w:rPr>
          <w:fldChar w:fldCharType="end"/>
        </w:r>
      </w:del>
    </w:p>
    <w:p>
      <w:pPr>
        <w:pStyle w:val="10"/>
        <w:tabs>
          <w:tab w:val="right" w:leader="dot" w:pos="8312"/>
        </w:tabs>
        <w:rPr>
          <w:ins w:id="358" w:author="521" w:date="2020-09-19T10:59:15Z"/>
          <w:del w:id="359" w:author="小多" w:date="2020-09-23T16:26:01Z"/>
          <w:color w:val="auto"/>
          <w:rPrChange w:id="360" w:author="小多" w:date="2020-09-23T16:11:27Z">
            <w:rPr>
              <w:ins w:id="361" w:author="521" w:date="2020-09-19T10:59:15Z"/>
              <w:del w:id="362" w:author="小多" w:date="2020-09-23T16:26:01Z"/>
            </w:rPr>
          </w:rPrChange>
        </w:rPr>
      </w:pPr>
      <w:ins w:id="363" w:author="521" w:date="2020-09-19T10:59:15Z">
        <w:del w:id="364" w:author="小多" w:date="2020-09-23T16:26:01Z">
          <w:r>
            <w:rPr>
              <w:bCs/>
              <w:color w:val="auto"/>
              <w:lang w:val="zh-CN"/>
              <w:rPrChange w:id="365" w:author="小多" w:date="2020-09-23T16:11:27Z">
                <w:rPr>
                  <w:bCs/>
                  <w:lang w:val="zh-CN"/>
                </w:rPr>
              </w:rPrChange>
            </w:rPr>
            <w:fldChar w:fldCharType="begin"/>
          </w:r>
        </w:del>
      </w:ins>
      <w:ins w:id="368" w:author="521" w:date="2020-09-19T10:59:15Z">
        <w:del w:id="369" w:author="小多" w:date="2020-09-23T16:26:01Z">
          <w:r>
            <w:rPr>
              <w:bCs/>
              <w:color w:val="auto"/>
              <w:lang w:val="zh-CN"/>
              <w:rPrChange w:id="370" w:author="小多" w:date="2020-09-23T16:11:27Z">
                <w:rPr>
                  <w:bCs/>
                  <w:lang w:val="zh-CN"/>
                </w:rPr>
              </w:rPrChange>
            </w:rPr>
            <w:delInstrText xml:space="preserve"> HYPERLINK \l _Toc15331 </w:delInstrText>
          </w:r>
        </w:del>
      </w:ins>
      <w:ins w:id="373" w:author="521" w:date="2020-09-19T10:59:15Z">
        <w:del w:id="374" w:author="小多" w:date="2020-09-23T16:26:01Z">
          <w:r>
            <w:rPr>
              <w:bCs/>
              <w:color w:val="auto"/>
              <w:lang w:val="zh-CN"/>
              <w:rPrChange w:id="375" w:author="小多" w:date="2020-09-23T16:11:27Z">
                <w:rPr>
                  <w:bCs/>
                  <w:lang w:val="zh-CN"/>
                </w:rPr>
              </w:rPrChange>
            </w:rPr>
            <w:fldChar w:fldCharType="separate"/>
          </w:r>
        </w:del>
      </w:ins>
      <w:ins w:id="378" w:author="521" w:date="2020-09-19T10:59:15Z">
        <w:del w:id="379" w:author="小多" w:date="2020-09-23T16:26:01Z">
          <w:r>
            <w:rPr>
              <w:rFonts w:hint="eastAsia" w:ascii="Times New Roman" w:hAnsi="Times New Roman" w:eastAsia="黑体"/>
              <w:bCs w:val="0"/>
              <w:color w:val="auto"/>
              <w:kern w:val="2"/>
              <w:szCs w:val="28"/>
              <w:rPrChange w:id="380" w:author="小多" w:date="2020-09-23T16:11:27Z">
                <w:rPr>
                  <w:rFonts w:hint="eastAsia" w:ascii="Times New Roman" w:hAnsi="Times New Roman" w:eastAsia="黑体"/>
                  <w:bCs w:val="0"/>
                  <w:kern w:val="2"/>
                  <w:szCs w:val="28"/>
                </w:rPr>
              </w:rPrChange>
            </w:rPr>
            <w:delText>1 临床评价声明</w:delText>
          </w:r>
        </w:del>
      </w:ins>
      <w:ins w:id="383" w:author="521" w:date="2020-09-19T10:59:15Z">
        <w:del w:id="384" w:author="小多" w:date="2020-09-23T16:26:01Z">
          <w:r>
            <w:rPr>
              <w:color w:val="auto"/>
              <w:rPrChange w:id="385" w:author="小多" w:date="2020-09-23T16:11:27Z">
                <w:rPr/>
              </w:rPrChange>
            </w:rPr>
            <w:tab/>
          </w:r>
        </w:del>
      </w:ins>
      <w:ins w:id="388" w:author="521" w:date="2020-09-19T10:59:15Z">
        <w:del w:id="389" w:author="小多" w:date="2020-09-23T16:26:01Z">
          <w:r>
            <w:rPr>
              <w:color w:val="auto"/>
              <w:rPrChange w:id="390" w:author="小多" w:date="2020-09-23T16:11:27Z">
                <w:rPr/>
              </w:rPrChange>
            </w:rPr>
            <w:fldChar w:fldCharType="begin"/>
          </w:r>
        </w:del>
      </w:ins>
      <w:ins w:id="393" w:author="521" w:date="2020-09-19T10:59:15Z">
        <w:del w:id="394" w:author="小多" w:date="2020-09-23T16:26:01Z">
          <w:r>
            <w:rPr>
              <w:color w:val="auto"/>
              <w:rPrChange w:id="395" w:author="小多" w:date="2020-09-23T16:11:27Z">
                <w:rPr/>
              </w:rPrChange>
            </w:rPr>
            <w:delInstrText xml:space="preserve"> PAGEREF _Toc15331 </w:delInstrText>
          </w:r>
        </w:del>
      </w:ins>
      <w:ins w:id="398" w:author="521" w:date="2020-09-19T10:59:15Z">
        <w:del w:id="399" w:author="小多" w:date="2020-09-23T16:26:01Z">
          <w:r>
            <w:rPr>
              <w:color w:val="auto"/>
              <w:rPrChange w:id="400" w:author="小多" w:date="2020-09-23T16:11:27Z">
                <w:rPr/>
              </w:rPrChange>
            </w:rPr>
            <w:fldChar w:fldCharType="separate"/>
          </w:r>
        </w:del>
      </w:ins>
      <w:ins w:id="403" w:author="521" w:date="2020-09-19T10:59:00Z">
        <w:del w:id="404" w:author="小多" w:date="2020-09-23T16:26:01Z">
          <w:r>
            <w:rPr>
              <w:color w:val="auto"/>
              <w:rPrChange w:id="405" w:author="小多" w:date="2020-09-23T16:11:27Z">
                <w:rPr/>
              </w:rPrChange>
            </w:rPr>
            <w:delText>1</w:delText>
          </w:r>
        </w:del>
      </w:ins>
      <w:ins w:id="408" w:author="521" w:date="2020-09-19T10:59:15Z">
        <w:del w:id="409" w:author="小多" w:date="2020-09-23T16:26:01Z">
          <w:r>
            <w:rPr>
              <w:color w:val="auto"/>
              <w:rPrChange w:id="410" w:author="小多" w:date="2020-09-23T16:11:27Z">
                <w:rPr/>
              </w:rPrChange>
            </w:rPr>
            <w:fldChar w:fldCharType="end"/>
          </w:r>
        </w:del>
      </w:ins>
      <w:ins w:id="413" w:author="521" w:date="2020-09-19T10:59:15Z">
        <w:del w:id="414" w:author="小多" w:date="2020-09-23T16:26:01Z">
          <w:r>
            <w:rPr>
              <w:bCs/>
              <w:color w:val="auto"/>
              <w:lang w:val="zh-CN"/>
              <w:rPrChange w:id="415" w:author="小多" w:date="2020-09-23T16:11:27Z">
                <w:rPr>
                  <w:bCs/>
                  <w:lang w:val="zh-CN"/>
                </w:rPr>
              </w:rPrChange>
            </w:rPr>
            <w:fldChar w:fldCharType="end"/>
          </w:r>
        </w:del>
      </w:ins>
    </w:p>
    <w:p>
      <w:pPr>
        <w:pStyle w:val="10"/>
        <w:tabs>
          <w:tab w:val="right" w:leader="dot" w:pos="8312"/>
        </w:tabs>
        <w:rPr>
          <w:ins w:id="418" w:author="521" w:date="2020-09-19T10:59:15Z"/>
          <w:del w:id="419" w:author="小多" w:date="2020-09-23T16:26:01Z"/>
          <w:color w:val="auto"/>
          <w:rPrChange w:id="420" w:author="小多" w:date="2020-09-23T16:11:27Z">
            <w:rPr>
              <w:ins w:id="421" w:author="521" w:date="2020-09-19T10:59:15Z"/>
              <w:del w:id="422" w:author="小多" w:date="2020-09-23T16:26:01Z"/>
            </w:rPr>
          </w:rPrChange>
        </w:rPr>
      </w:pPr>
      <w:ins w:id="423" w:author="521" w:date="2020-09-19T10:59:15Z">
        <w:del w:id="424" w:author="小多" w:date="2020-09-23T16:26:01Z">
          <w:r>
            <w:rPr>
              <w:bCs/>
              <w:color w:val="auto"/>
              <w:lang w:val="zh-CN"/>
              <w:rPrChange w:id="425" w:author="小多" w:date="2020-09-23T16:11:27Z">
                <w:rPr>
                  <w:bCs/>
                  <w:lang w:val="zh-CN"/>
                </w:rPr>
              </w:rPrChange>
            </w:rPr>
            <w:fldChar w:fldCharType="begin"/>
          </w:r>
        </w:del>
      </w:ins>
      <w:ins w:id="428" w:author="521" w:date="2020-09-19T10:59:15Z">
        <w:del w:id="429" w:author="小多" w:date="2020-09-23T16:26:01Z">
          <w:r>
            <w:rPr>
              <w:bCs/>
              <w:color w:val="auto"/>
              <w:lang w:val="zh-CN"/>
              <w:rPrChange w:id="430" w:author="小多" w:date="2020-09-23T16:11:27Z">
                <w:rPr>
                  <w:bCs/>
                  <w:lang w:val="zh-CN"/>
                </w:rPr>
              </w:rPrChange>
            </w:rPr>
            <w:delInstrText xml:space="preserve"> HYPERLINK \l _Toc27409 </w:delInstrText>
          </w:r>
        </w:del>
      </w:ins>
      <w:ins w:id="433" w:author="521" w:date="2020-09-19T10:59:15Z">
        <w:del w:id="434" w:author="小多" w:date="2020-09-23T16:26:01Z">
          <w:r>
            <w:rPr>
              <w:bCs/>
              <w:color w:val="auto"/>
              <w:lang w:val="zh-CN"/>
              <w:rPrChange w:id="435" w:author="小多" w:date="2020-09-23T16:11:27Z">
                <w:rPr>
                  <w:bCs/>
                  <w:lang w:val="zh-CN"/>
                </w:rPr>
              </w:rPrChange>
            </w:rPr>
            <w:fldChar w:fldCharType="separate"/>
          </w:r>
        </w:del>
      </w:ins>
      <w:ins w:id="438" w:author="521" w:date="2020-09-19T10:59:15Z">
        <w:del w:id="439" w:author="小多" w:date="2020-09-23T16:26:01Z">
          <w:r>
            <w:rPr>
              <w:rFonts w:hint="eastAsia" w:ascii="Times New Roman" w:hAnsi="Times New Roman" w:eastAsia="黑体"/>
              <w:bCs w:val="0"/>
              <w:color w:val="auto"/>
              <w:kern w:val="2"/>
              <w:szCs w:val="28"/>
              <w:rPrChange w:id="440" w:author="小多" w:date="2020-09-23T16:11:27Z">
                <w:rPr>
                  <w:rFonts w:hint="eastAsia" w:ascii="Times New Roman" w:hAnsi="Times New Roman" w:eastAsia="黑体"/>
                  <w:bCs w:val="0"/>
                  <w:kern w:val="2"/>
                  <w:szCs w:val="28"/>
                </w:rPr>
              </w:rPrChange>
            </w:rPr>
            <w:delText>2 器械描述</w:delText>
          </w:r>
        </w:del>
      </w:ins>
      <w:ins w:id="443" w:author="521" w:date="2020-09-19T10:59:15Z">
        <w:del w:id="444" w:author="小多" w:date="2020-09-23T16:26:01Z">
          <w:r>
            <w:rPr>
              <w:color w:val="auto"/>
              <w:rPrChange w:id="445" w:author="小多" w:date="2020-09-23T16:11:27Z">
                <w:rPr/>
              </w:rPrChange>
            </w:rPr>
            <w:tab/>
          </w:r>
        </w:del>
      </w:ins>
      <w:ins w:id="448" w:author="521" w:date="2020-09-19T10:59:15Z">
        <w:del w:id="449" w:author="小多" w:date="2020-09-23T16:26:01Z">
          <w:r>
            <w:rPr>
              <w:color w:val="auto"/>
              <w:rPrChange w:id="450" w:author="小多" w:date="2020-09-23T16:11:27Z">
                <w:rPr/>
              </w:rPrChange>
            </w:rPr>
            <w:fldChar w:fldCharType="begin"/>
          </w:r>
        </w:del>
      </w:ins>
      <w:ins w:id="453" w:author="521" w:date="2020-09-19T10:59:15Z">
        <w:del w:id="454" w:author="小多" w:date="2020-09-23T16:26:01Z">
          <w:r>
            <w:rPr>
              <w:color w:val="auto"/>
              <w:rPrChange w:id="455" w:author="小多" w:date="2020-09-23T16:11:27Z">
                <w:rPr/>
              </w:rPrChange>
            </w:rPr>
            <w:delInstrText xml:space="preserve"> PAGEREF _Toc27409 </w:delInstrText>
          </w:r>
        </w:del>
      </w:ins>
      <w:ins w:id="458" w:author="521" w:date="2020-09-19T10:59:15Z">
        <w:del w:id="459" w:author="小多" w:date="2020-09-23T16:26:01Z">
          <w:r>
            <w:rPr>
              <w:color w:val="auto"/>
              <w:rPrChange w:id="460" w:author="小多" w:date="2020-09-23T16:11:27Z">
                <w:rPr/>
              </w:rPrChange>
            </w:rPr>
            <w:fldChar w:fldCharType="separate"/>
          </w:r>
        </w:del>
      </w:ins>
      <w:ins w:id="463" w:author="521" w:date="2020-09-19T10:59:00Z">
        <w:del w:id="464" w:author="小多" w:date="2020-09-23T16:26:01Z">
          <w:r>
            <w:rPr>
              <w:color w:val="auto"/>
              <w:rPrChange w:id="465" w:author="小多" w:date="2020-09-23T16:11:27Z">
                <w:rPr/>
              </w:rPrChange>
            </w:rPr>
            <w:delText>2</w:delText>
          </w:r>
        </w:del>
      </w:ins>
      <w:ins w:id="468" w:author="521" w:date="2020-09-19T10:59:15Z">
        <w:del w:id="469" w:author="小多" w:date="2020-09-23T16:26:01Z">
          <w:r>
            <w:rPr>
              <w:color w:val="auto"/>
              <w:rPrChange w:id="470" w:author="小多" w:date="2020-09-23T16:11:27Z">
                <w:rPr/>
              </w:rPrChange>
            </w:rPr>
            <w:fldChar w:fldCharType="end"/>
          </w:r>
        </w:del>
      </w:ins>
      <w:ins w:id="473" w:author="521" w:date="2020-09-19T10:59:15Z">
        <w:del w:id="474" w:author="小多" w:date="2020-09-23T16:26:01Z">
          <w:r>
            <w:rPr>
              <w:bCs/>
              <w:color w:val="auto"/>
              <w:lang w:val="zh-CN"/>
              <w:rPrChange w:id="475" w:author="小多" w:date="2020-09-23T16:11:27Z">
                <w:rPr>
                  <w:bCs/>
                  <w:lang w:val="zh-CN"/>
                </w:rPr>
              </w:rPrChange>
            </w:rPr>
            <w:fldChar w:fldCharType="end"/>
          </w:r>
        </w:del>
      </w:ins>
    </w:p>
    <w:p>
      <w:pPr>
        <w:pStyle w:val="12"/>
        <w:tabs>
          <w:tab w:val="right" w:leader="dot" w:pos="8312"/>
        </w:tabs>
        <w:rPr>
          <w:ins w:id="478" w:author="521" w:date="2020-09-19T10:59:15Z"/>
          <w:del w:id="479" w:author="小多" w:date="2020-09-23T16:26:01Z"/>
          <w:color w:val="auto"/>
          <w:rPrChange w:id="480" w:author="小多" w:date="2020-09-23T16:11:27Z">
            <w:rPr>
              <w:ins w:id="481" w:author="521" w:date="2020-09-19T10:59:15Z"/>
              <w:del w:id="482" w:author="小多" w:date="2020-09-23T16:26:01Z"/>
            </w:rPr>
          </w:rPrChange>
        </w:rPr>
      </w:pPr>
      <w:ins w:id="483" w:author="521" w:date="2020-09-19T10:59:15Z">
        <w:del w:id="484" w:author="小多" w:date="2020-09-23T16:26:01Z">
          <w:r>
            <w:rPr>
              <w:bCs/>
              <w:color w:val="auto"/>
              <w:lang w:val="zh-CN"/>
              <w:rPrChange w:id="485" w:author="小多" w:date="2020-09-23T16:11:27Z">
                <w:rPr>
                  <w:bCs/>
                  <w:lang w:val="zh-CN"/>
                </w:rPr>
              </w:rPrChange>
            </w:rPr>
            <w:fldChar w:fldCharType="begin"/>
          </w:r>
        </w:del>
      </w:ins>
      <w:ins w:id="488" w:author="521" w:date="2020-09-19T10:59:15Z">
        <w:del w:id="489" w:author="小多" w:date="2020-09-23T16:26:01Z">
          <w:r>
            <w:rPr>
              <w:bCs/>
              <w:color w:val="auto"/>
              <w:lang w:val="zh-CN"/>
              <w:rPrChange w:id="490" w:author="小多" w:date="2020-09-23T16:11:27Z">
                <w:rPr>
                  <w:bCs/>
                  <w:lang w:val="zh-CN"/>
                </w:rPr>
              </w:rPrChange>
            </w:rPr>
            <w:delInstrText xml:space="preserve"> HYPERLINK \l _Toc212 </w:delInstrText>
          </w:r>
        </w:del>
      </w:ins>
      <w:ins w:id="493" w:author="521" w:date="2020-09-19T10:59:15Z">
        <w:del w:id="494" w:author="小多" w:date="2020-09-23T16:26:01Z">
          <w:r>
            <w:rPr>
              <w:bCs/>
              <w:color w:val="auto"/>
              <w:lang w:val="zh-CN"/>
              <w:rPrChange w:id="495" w:author="小多" w:date="2020-09-23T16:11:27Z">
                <w:rPr>
                  <w:bCs/>
                  <w:lang w:val="zh-CN"/>
                </w:rPr>
              </w:rPrChange>
            </w:rPr>
            <w:fldChar w:fldCharType="separate"/>
          </w:r>
        </w:del>
      </w:ins>
      <w:ins w:id="498" w:author="521" w:date="2020-09-19T10:59:15Z">
        <w:del w:id="499" w:author="小多" w:date="2020-09-23T16:26:01Z">
          <w:r>
            <w:rPr>
              <w:rFonts w:hint="eastAsia" w:ascii="Times New Roman" w:hAnsi="Times New Roman"/>
              <w:bCs w:val="0"/>
              <w:color w:val="auto"/>
              <w:szCs w:val="24"/>
              <w:rPrChange w:id="500" w:author="小多" w:date="2020-09-23T16:11:27Z">
                <w:rPr>
                  <w:rFonts w:hint="eastAsia" w:ascii="Times New Roman" w:hAnsi="Times New Roman"/>
                  <w:bCs w:val="0"/>
                  <w:szCs w:val="24"/>
                </w:rPr>
              </w:rPrChange>
            </w:rPr>
            <w:delText>2.1预期用途</w:delText>
          </w:r>
        </w:del>
      </w:ins>
      <w:ins w:id="503" w:author="521" w:date="2020-09-19T10:59:15Z">
        <w:del w:id="504" w:author="小多" w:date="2020-09-23T16:26:01Z">
          <w:r>
            <w:rPr>
              <w:color w:val="auto"/>
              <w:rPrChange w:id="505" w:author="小多" w:date="2020-09-23T16:11:27Z">
                <w:rPr/>
              </w:rPrChange>
            </w:rPr>
            <w:tab/>
          </w:r>
        </w:del>
      </w:ins>
      <w:ins w:id="508" w:author="521" w:date="2020-09-19T10:59:15Z">
        <w:del w:id="509" w:author="小多" w:date="2020-09-23T16:26:01Z">
          <w:r>
            <w:rPr>
              <w:color w:val="auto"/>
              <w:rPrChange w:id="510" w:author="小多" w:date="2020-09-23T16:11:27Z">
                <w:rPr/>
              </w:rPrChange>
            </w:rPr>
            <w:fldChar w:fldCharType="begin"/>
          </w:r>
        </w:del>
      </w:ins>
      <w:ins w:id="513" w:author="521" w:date="2020-09-19T10:59:15Z">
        <w:del w:id="514" w:author="小多" w:date="2020-09-23T16:26:01Z">
          <w:r>
            <w:rPr>
              <w:color w:val="auto"/>
              <w:rPrChange w:id="515" w:author="小多" w:date="2020-09-23T16:11:27Z">
                <w:rPr/>
              </w:rPrChange>
            </w:rPr>
            <w:delInstrText xml:space="preserve"> PAGEREF _Toc212 </w:delInstrText>
          </w:r>
        </w:del>
      </w:ins>
      <w:ins w:id="518" w:author="521" w:date="2020-09-19T10:59:15Z">
        <w:del w:id="519" w:author="小多" w:date="2020-09-23T16:26:01Z">
          <w:r>
            <w:rPr>
              <w:color w:val="auto"/>
              <w:rPrChange w:id="520" w:author="小多" w:date="2020-09-23T16:11:27Z">
                <w:rPr/>
              </w:rPrChange>
            </w:rPr>
            <w:fldChar w:fldCharType="separate"/>
          </w:r>
        </w:del>
      </w:ins>
      <w:ins w:id="523" w:author="521" w:date="2020-09-19T10:59:00Z">
        <w:del w:id="524" w:author="小多" w:date="2020-09-23T16:26:01Z">
          <w:r>
            <w:rPr>
              <w:color w:val="auto"/>
              <w:rPrChange w:id="525" w:author="小多" w:date="2020-09-23T16:11:27Z">
                <w:rPr/>
              </w:rPrChange>
            </w:rPr>
            <w:delText>2</w:delText>
          </w:r>
        </w:del>
      </w:ins>
      <w:ins w:id="528" w:author="521" w:date="2020-09-19T10:59:15Z">
        <w:del w:id="529" w:author="小多" w:date="2020-09-23T16:26:01Z">
          <w:r>
            <w:rPr>
              <w:color w:val="auto"/>
              <w:rPrChange w:id="530" w:author="小多" w:date="2020-09-23T16:11:27Z">
                <w:rPr/>
              </w:rPrChange>
            </w:rPr>
            <w:fldChar w:fldCharType="end"/>
          </w:r>
        </w:del>
      </w:ins>
      <w:ins w:id="533" w:author="521" w:date="2020-09-19T10:59:15Z">
        <w:del w:id="534" w:author="小多" w:date="2020-09-23T16:26:01Z">
          <w:r>
            <w:rPr>
              <w:bCs/>
              <w:color w:val="auto"/>
              <w:lang w:val="zh-CN"/>
              <w:rPrChange w:id="535" w:author="小多" w:date="2020-09-23T16:11:27Z">
                <w:rPr>
                  <w:bCs/>
                  <w:lang w:val="zh-CN"/>
                </w:rPr>
              </w:rPrChange>
            </w:rPr>
            <w:fldChar w:fldCharType="end"/>
          </w:r>
        </w:del>
      </w:ins>
    </w:p>
    <w:p>
      <w:pPr>
        <w:pStyle w:val="12"/>
        <w:tabs>
          <w:tab w:val="right" w:leader="dot" w:pos="8312"/>
        </w:tabs>
        <w:rPr>
          <w:ins w:id="538" w:author="521" w:date="2020-09-19T10:59:15Z"/>
          <w:del w:id="539" w:author="小多" w:date="2020-09-23T16:26:01Z"/>
          <w:color w:val="auto"/>
          <w:rPrChange w:id="540" w:author="小多" w:date="2020-09-23T16:11:27Z">
            <w:rPr>
              <w:ins w:id="541" w:author="521" w:date="2020-09-19T10:59:15Z"/>
              <w:del w:id="542" w:author="小多" w:date="2020-09-23T16:26:01Z"/>
            </w:rPr>
          </w:rPrChange>
        </w:rPr>
      </w:pPr>
      <w:ins w:id="543" w:author="521" w:date="2020-09-19T10:59:15Z">
        <w:del w:id="544" w:author="小多" w:date="2020-09-23T16:26:01Z">
          <w:r>
            <w:rPr>
              <w:bCs/>
              <w:color w:val="auto"/>
              <w:lang w:val="zh-CN"/>
              <w:rPrChange w:id="545" w:author="小多" w:date="2020-09-23T16:11:27Z">
                <w:rPr>
                  <w:bCs/>
                  <w:lang w:val="zh-CN"/>
                </w:rPr>
              </w:rPrChange>
            </w:rPr>
            <w:fldChar w:fldCharType="begin"/>
          </w:r>
        </w:del>
      </w:ins>
      <w:ins w:id="548" w:author="521" w:date="2020-09-19T10:59:15Z">
        <w:del w:id="549" w:author="小多" w:date="2020-09-23T16:26:01Z">
          <w:r>
            <w:rPr>
              <w:bCs/>
              <w:color w:val="auto"/>
              <w:lang w:val="zh-CN"/>
              <w:rPrChange w:id="550" w:author="小多" w:date="2020-09-23T16:11:27Z">
                <w:rPr>
                  <w:bCs/>
                  <w:lang w:val="zh-CN"/>
                </w:rPr>
              </w:rPrChange>
            </w:rPr>
            <w:delInstrText xml:space="preserve"> HYPERLINK \l _Toc789 </w:delInstrText>
          </w:r>
        </w:del>
      </w:ins>
      <w:ins w:id="553" w:author="521" w:date="2020-09-19T10:59:15Z">
        <w:del w:id="554" w:author="小多" w:date="2020-09-23T16:26:01Z">
          <w:r>
            <w:rPr>
              <w:bCs/>
              <w:color w:val="auto"/>
              <w:lang w:val="zh-CN"/>
              <w:rPrChange w:id="555" w:author="小多" w:date="2020-09-23T16:11:27Z">
                <w:rPr>
                  <w:bCs/>
                  <w:lang w:val="zh-CN"/>
                </w:rPr>
              </w:rPrChange>
            </w:rPr>
            <w:fldChar w:fldCharType="separate"/>
          </w:r>
        </w:del>
      </w:ins>
      <w:ins w:id="558" w:author="521" w:date="2020-09-19T10:59:15Z">
        <w:del w:id="559" w:author="小多" w:date="2020-09-23T16:26:01Z">
          <w:r>
            <w:rPr>
              <w:rFonts w:hint="eastAsia" w:ascii="Times New Roman" w:hAnsi="Times New Roman"/>
              <w:bCs w:val="0"/>
              <w:color w:val="auto"/>
              <w:szCs w:val="24"/>
              <w:rPrChange w:id="560" w:author="小多" w:date="2020-09-23T16:11:27Z">
                <w:rPr>
                  <w:rFonts w:hint="eastAsia" w:ascii="Times New Roman" w:hAnsi="Times New Roman"/>
                  <w:bCs w:val="0"/>
                  <w:szCs w:val="24"/>
                </w:rPr>
              </w:rPrChange>
            </w:rPr>
            <w:delText>2.2适用人群</w:delText>
          </w:r>
        </w:del>
      </w:ins>
      <w:ins w:id="563" w:author="521" w:date="2020-09-19T10:59:15Z">
        <w:del w:id="564" w:author="小多" w:date="2020-09-23T16:26:01Z">
          <w:r>
            <w:rPr>
              <w:color w:val="auto"/>
              <w:rPrChange w:id="565" w:author="小多" w:date="2020-09-23T16:11:27Z">
                <w:rPr/>
              </w:rPrChange>
            </w:rPr>
            <w:tab/>
          </w:r>
        </w:del>
      </w:ins>
      <w:ins w:id="568" w:author="521" w:date="2020-09-19T10:59:15Z">
        <w:del w:id="569" w:author="小多" w:date="2020-09-23T16:26:01Z">
          <w:r>
            <w:rPr>
              <w:color w:val="auto"/>
              <w:rPrChange w:id="570" w:author="小多" w:date="2020-09-23T16:11:27Z">
                <w:rPr/>
              </w:rPrChange>
            </w:rPr>
            <w:fldChar w:fldCharType="begin"/>
          </w:r>
        </w:del>
      </w:ins>
      <w:ins w:id="573" w:author="521" w:date="2020-09-19T10:59:15Z">
        <w:del w:id="574" w:author="小多" w:date="2020-09-23T16:26:01Z">
          <w:r>
            <w:rPr>
              <w:color w:val="auto"/>
              <w:rPrChange w:id="575" w:author="小多" w:date="2020-09-23T16:11:27Z">
                <w:rPr/>
              </w:rPrChange>
            </w:rPr>
            <w:delInstrText xml:space="preserve"> PAGEREF _Toc789 </w:delInstrText>
          </w:r>
        </w:del>
      </w:ins>
      <w:ins w:id="578" w:author="521" w:date="2020-09-19T10:59:15Z">
        <w:del w:id="579" w:author="小多" w:date="2020-09-23T16:26:01Z">
          <w:r>
            <w:rPr>
              <w:color w:val="auto"/>
              <w:rPrChange w:id="580" w:author="小多" w:date="2020-09-23T16:11:27Z">
                <w:rPr/>
              </w:rPrChange>
            </w:rPr>
            <w:fldChar w:fldCharType="separate"/>
          </w:r>
        </w:del>
      </w:ins>
      <w:ins w:id="583" w:author="521" w:date="2020-09-19T10:59:00Z">
        <w:del w:id="584" w:author="小多" w:date="2020-09-23T16:26:01Z">
          <w:r>
            <w:rPr>
              <w:color w:val="auto"/>
              <w:rPrChange w:id="585" w:author="小多" w:date="2020-09-23T16:11:27Z">
                <w:rPr/>
              </w:rPrChange>
            </w:rPr>
            <w:delText>2</w:delText>
          </w:r>
        </w:del>
      </w:ins>
      <w:ins w:id="588" w:author="521" w:date="2020-09-19T10:59:15Z">
        <w:del w:id="589" w:author="小多" w:date="2020-09-23T16:26:01Z">
          <w:r>
            <w:rPr>
              <w:color w:val="auto"/>
              <w:rPrChange w:id="590" w:author="小多" w:date="2020-09-23T16:11:27Z">
                <w:rPr/>
              </w:rPrChange>
            </w:rPr>
            <w:fldChar w:fldCharType="end"/>
          </w:r>
        </w:del>
      </w:ins>
      <w:ins w:id="593" w:author="521" w:date="2020-09-19T10:59:15Z">
        <w:del w:id="594" w:author="小多" w:date="2020-09-23T16:26:01Z">
          <w:r>
            <w:rPr>
              <w:bCs/>
              <w:color w:val="auto"/>
              <w:lang w:val="zh-CN"/>
              <w:rPrChange w:id="595" w:author="小多" w:date="2020-09-23T16:11:27Z">
                <w:rPr>
                  <w:bCs/>
                  <w:lang w:val="zh-CN"/>
                </w:rPr>
              </w:rPrChange>
            </w:rPr>
            <w:fldChar w:fldCharType="end"/>
          </w:r>
        </w:del>
      </w:ins>
    </w:p>
    <w:p>
      <w:pPr>
        <w:pStyle w:val="12"/>
        <w:tabs>
          <w:tab w:val="right" w:leader="dot" w:pos="8312"/>
        </w:tabs>
        <w:rPr>
          <w:ins w:id="598" w:author="521" w:date="2020-09-19T10:59:15Z"/>
          <w:del w:id="599" w:author="小多" w:date="2020-09-23T16:26:01Z"/>
          <w:color w:val="auto"/>
          <w:rPrChange w:id="600" w:author="小多" w:date="2020-09-23T16:11:27Z">
            <w:rPr>
              <w:ins w:id="601" w:author="521" w:date="2020-09-19T10:59:15Z"/>
              <w:del w:id="602" w:author="小多" w:date="2020-09-23T16:26:01Z"/>
            </w:rPr>
          </w:rPrChange>
        </w:rPr>
      </w:pPr>
      <w:ins w:id="603" w:author="521" w:date="2020-09-19T10:59:15Z">
        <w:del w:id="604" w:author="小多" w:date="2020-09-23T16:26:01Z">
          <w:r>
            <w:rPr>
              <w:bCs/>
              <w:color w:val="auto"/>
              <w:lang w:val="zh-CN"/>
              <w:rPrChange w:id="605" w:author="小多" w:date="2020-09-23T16:11:27Z">
                <w:rPr>
                  <w:bCs/>
                  <w:lang w:val="zh-CN"/>
                </w:rPr>
              </w:rPrChange>
            </w:rPr>
            <w:fldChar w:fldCharType="begin"/>
          </w:r>
        </w:del>
      </w:ins>
      <w:ins w:id="608" w:author="521" w:date="2020-09-19T10:59:15Z">
        <w:del w:id="609" w:author="小多" w:date="2020-09-23T16:26:01Z">
          <w:r>
            <w:rPr>
              <w:bCs/>
              <w:color w:val="auto"/>
              <w:lang w:val="zh-CN"/>
              <w:rPrChange w:id="610" w:author="小多" w:date="2020-09-23T16:11:27Z">
                <w:rPr>
                  <w:bCs/>
                  <w:lang w:val="zh-CN"/>
                </w:rPr>
              </w:rPrChange>
            </w:rPr>
            <w:delInstrText xml:space="preserve"> HYPERLINK \l _Toc26980 </w:delInstrText>
          </w:r>
        </w:del>
      </w:ins>
      <w:ins w:id="613" w:author="521" w:date="2020-09-19T10:59:15Z">
        <w:del w:id="614" w:author="小多" w:date="2020-09-23T16:26:01Z">
          <w:r>
            <w:rPr>
              <w:bCs/>
              <w:color w:val="auto"/>
              <w:lang w:val="zh-CN"/>
              <w:rPrChange w:id="615" w:author="小多" w:date="2020-09-23T16:11:27Z">
                <w:rPr>
                  <w:bCs/>
                  <w:lang w:val="zh-CN"/>
                </w:rPr>
              </w:rPrChange>
            </w:rPr>
            <w:fldChar w:fldCharType="separate"/>
          </w:r>
        </w:del>
      </w:ins>
      <w:ins w:id="618" w:author="521" w:date="2020-09-19T10:59:15Z">
        <w:del w:id="619" w:author="小多" w:date="2020-09-23T16:26:01Z">
          <w:r>
            <w:rPr>
              <w:rFonts w:hint="eastAsia" w:ascii="Times New Roman" w:hAnsi="Times New Roman"/>
              <w:bCs w:val="0"/>
              <w:color w:val="auto"/>
              <w:szCs w:val="24"/>
              <w:rPrChange w:id="620" w:author="小多" w:date="2020-09-23T16:11:27Z">
                <w:rPr>
                  <w:rFonts w:hint="eastAsia" w:ascii="Times New Roman" w:hAnsi="Times New Roman"/>
                  <w:bCs w:val="0"/>
                  <w:szCs w:val="24"/>
                </w:rPr>
              </w:rPrChange>
            </w:rPr>
            <w:delText>2.3禁忌症</w:delText>
          </w:r>
        </w:del>
      </w:ins>
      <w:ins w:id="623" w:author="521" w:date="2020-09-19T10:59:15Z">
        <w:del w:id="624" w:author="小多" w:date="2020-09-23T16:26:01Z">
          <w:r>
            <w:rPr>
              <w:color w:val="auto"/>
              <w:rPrChange w:id="625" w:author="小多" w:date="2020-09-23T16:11:27Z">
                <w:rPr/>
              </w:rPrChange>
            </w:rPr>
            <w:tab/>
          </w:r>
        </w:del>
      </w:ins>
      <w:ins w:id="628" w:author="521" w:date="2020-09-19T10:59:15Z">
        <w:del w:id="629" w:author="小多" w:date="2020-09-23T16:26:01Z">
          <w:r>
            <w:rPr>
              <w:color w:val="auto"/>
              <w:rPrChange w:id="630" w:author="小多" w:date="2020-09-23T16:11:27Z">
                <w:rPr/>
              </w:rPrChange>
            </w:rPr>
            <w:fldChar w:fldCharType="begin"/>
          </w:r>
        </w:del>
      </w:ins>
      <w:ins w:id="633" w:author="521" w:date="2020-09-19T10:59:15Z">
        <w:del w:id="634" w:author="小多" w:date="2020-09-23T16:26:01Z">
          <w:r>
            <w:rPr>
              <w:color w:val="auto"/>
              <w:rPrChange w:id="635" w:author="小多" w:date="2020-09-23T16:11:27Z">
                <w:rPr/>
              </w:rPrChange>
            </w:rPr>
            <w:delInstrText xml:space="preserve"> PAGEREF _Toc26980 </w:delInstrText>
          </w:r>
        </w:del>
      </w:ins>
      <w:ins w:id="638" w:author="521" w:date="2020-09-19T10:59:15Z">
        <w:del w:id="639" w:author="小多" w:date="2020-09-23T16:26:01Z">
          <w:r>
            <w:rPr>
              <w:color w:val="auto"/>
              <w:rPrChange w:id="640" w:author="小多" w:date="2020-09-23T16:11:27Z">
                <w:rPr/>
              </w:rPrChange>
            </w:rPr>
            <w:fldChar w:fldCharType="separate"/>
          </w:r>
        </w:del>
      </w:ins>
      <w:ins w:id="643" w:author="521" w:date="2020-09-19T10:59:00Z">
        <w:del w:id="644" w:author="小多" w:date="2020-09-23T16:26:01Z">
          <w:r>
            <w:rPr>
              <w:color w:val="auto"/>
              <w:rPrChange w:id="645" w:author="小多" w:date="2020-09-23T16:11:27Z">
                <w:rPr/>
              </w:rPrChange>
            </w:rPr>
            <w:delText>2</w:delText>
          </w:r>
        </w:del>
      </w:ins>
      <w:ins w:id="648" w:author="521" w:date="2020-09-19T10:59:15Z">
        <w:del w:id="649" w:author="小多" w:date="2020-09-23T16:26:01Z">
          <w:r>
            <w:rPr>
              <w:color w:val="auto"/>
              <w:rPrChange w:id="650" w:author="小多" w:date="2020-09-23T16:11:27Z">
                <w:rPr/>
              </w:rPrChange>
            </w:rPr>
            <w:fldChar w:fldCharType="end"/>
          </w:r>
        </w:del>
      </w:ins>
      <w:ins w:id="653" w:author="521" w:date="2020-09-19T10:59:15Z">
        <w:del w:id="654" w:author="小多" w:date="2020-09-23T16:26:01Z">
          <w:r>
            <w:rPr>
              <w:bCs/>
              <w:color w:val="auto"/>
              <w:lang w:val="zh-CN"/>
              <w:rPrChange w:id="655" w:author="小多" w:date="2020-09-23T16:11:27Z">
                <w:rPr>
                  <w:bCs/>
                  <w:lang w:val="zh-CN"/>
                </w:rPr>
              </w:rPrChange>
            </w:rPr>
            <w:fldChar w:fldCharType="end"/>
          </w:r>
        </w:del>
      </w:ins>
    </w:p>
    <w:p>
      <w:pPr>
        <w:pStyle w:val="12"/>
        <w:tabs>
          <w:tab w:val="right" w:leader="dot" w:pos="8312"/>
        </w:tabs>
        <w:rPr>
          <w:ins w:id="658" w:author="521" w:date="2020-09-19T10:59:15Z"/>
          <w:del w:id="659" w:author="小多" w:date="2020-09-23T16:26:01Z"/>
          <w:color w:val="auto"/>
          <w:rPrChange w:id="660" w:author="小多" w:date="2020-09-23T16:11:27Z">
            <w:rPr>
              <w:ins w:id="661" w:author="521" w:date="2020-09-19T10:59:15Z"/>
              <w:del w:id="662" w:author="小多" w:date="2020-09-23T16:26:01Z"/>
            </w:rPr>
          </w:rPrChange>
        </w:rPr>
      </w:pPr>
      <w:ins w:id="663" w:author="521" w:date="2020-09-19T10:59:15Z">
        <w:del w:id="664" w:author="小多" w:date="2020-09-23T16:26:01Z">
          <w:r>
            <w:rPr>
              <w:bCs/>
              <w:color w:val="auto"/>
              <w:lang w:val="zh-CN"/>
              <w:rPrChange w:id="665" w:author="小多" w:date="2020-09-23T16:11:27Z">
                <w:rPr>
                  <w:bCs/>
                  <w:lang w:val="zh-CN"/>
                </w:rPr>
              </w:rPrChange>
            </w:rPr>
            <w:fldChar w:fldCharType="begin"/>
          </w:r>
        </w:del>
      </w:ins>
      <w:ins w:id="668" w:author="521" w:date="2020-09-19T10:59:15Z">
        <w:del w:id="669" w:author="小多" w:date="2020-09-23T16:26:01Z">
          <w:r>
            <w:rPr>
              <w:bCs/>
              <w:color w:val="auto"/>
              <w:lang w:val="zh-CN"/>
              <w:rPrChange w:id="670" w:author="小多" w:date="2020-09-23T16:11:27Z">
                <w:rPr>
                  <w:bCs/>
                  <w:lang w:val="zh-CN"/>
                </w:rPr>
              </w:rPrChange>
            </w:rPr>
            <w:delInstrText xml:space="preserve"> HYPERLINK \l _Toc2098 </w:delInstrText>
          </w:r>
        </w:del>
      </w:ins>
      <w:ins w:id="673" w:author="521" w:date="2020-09-19T10:59:15Z">
        <w:del w:id="674" w:author="小多" w:date="2020-09-23T16:26:01Z">
          <w:r>
            <w:rPr>
              <w:bCs/>
              <w:color w:val="auto"/>
              <w:lang w:val="zh-CN"/>
              <w:rPrChange w:id="675" w:author="小多" w:date="2020-09-23T16:11:27Z">
                <w:rPr>
                  <w:bCs/>
                  <w:lang w:val="zh-CN"/>
                </w:rPr>
              </w:rPrChange>
            </w:rPr>
            <w:fldChar w:fldCharType="separate"/>
          </w:r>
        </w:del>
      </w:ins>
      <w:ins w:id="678" w:author="521" w:date="2020-09-19T10:59:15Z">
        <w:del w:id="679" w:author="小多" w:date="2020-09-23T16:26:01Z">
          <w:r>
            <w:rPr>
              <w:rFonts w:hint="eastAsia" w:ascii="Times New Roman" w:hAnsi="Times New Roman"/>
              <w:bCs w:val="0"/>
              <w:color w:val="auto"/>
              <w:szCs w:val="24"/>
              <w:rPrChange w:id="680" w:author="小多" w:date="2020-09-23T16:11:27Z">
                <w:rPr>
                  <w:rFonts w:hint="eastAsia" w:ascii="Times New Roman" w:hAnsi="Times New Roman"/>
                  <w:bCs w:val="0"/>
                  <w:szCs w:val="24"/>
                </w:rPr>
              </w:rPrChange>
            </w:rPr>
            <w:delText>2.4结构组成描述</w:delText>
          </w:r>
        </w:del>
      </w:ins>
      <w:ins w:id="683" w:author="521" w:date="2020-09-19T10:59:15Z">
        <w:del w:id="684" w:author="小多" w:date="2020-09-23T16:26:01Z">
          <w:r>
            <w:rPr>
              <w:color w:val="auto"/>
              <w:rPrChange w:id="685" w:author="小多" w:date="2020-09-23T16:11:27Z">
                <w:rPr/>
              </w:rPrChange>
            </w:rPr>
            <w:tab/>
          </w:r>
        </w:del>
      </w:ins>
      <w:ins w:id="688" w:author="521" w:date="2020-09-19T10:59:15Z">
        <w:del w:id="689" w:author="小多" w:date="2020-09-23T16:26:01Z">
          <w:r>
            <w:rPr>
              <w:color w:val="auto"/>
              <w:rPrChange w:id="690" w:author="小多" w:date="2020-09-23T16:11:27Z">
                <w:rPr/>
              </w:rPrChange>
            </w:rPr>
            <w:fldChar w:fldCharType="begin"/>
          </w:r>
        </w:del>
      </w:ins>
      <w:ins w:id="693" w:author="521" w:date="2020-09-19T10:59:15Z">
        <w:del w:id="694" w:author="小多" w:date="2020-09-23T16:26:01Z">
          <w:r>
            <w:rPr>
              <w:color w:val="auto"/>
              <w:rPrChange w:id="695" w:author="小多" w:date="2020-09-23T16:11:27Z">
                <w:rPr/>
              </w:rPrChange>
            </w:rPr>
            <w:delInstrText xml:space="preserve"> PAGEREF _Toc2098 </w:delInstrText>
          </w:r>
        </w:del>
      </w:ins>
      <w:ins w:id="698" w:author="521" w:date="2020-09-19T10:59:15Z">
        <w:del w:id="699" w:author="小多" w:date="2020-09-23T16:26:01Z">
          <w:r>
            <w:rPr>
              <w:color w:val="auto"/>
              <w:rPrChange w:id="700" w:author="小多" w:date="2020-09-23T16:11:27Z">
                <w:rPr/>
              </w:rPrChange>
            </w:rPr>
            <w:fldChar w:fldCharType="separate"/>
          </w:r>
        </w:del>
      </w:ins>
      <w:ins w:id="703" w:author="521" w:date="2020-09-19T10:59:00Z">
        <w:del w:id="704" w:author="小多" w:date="2020-09-23T16:26:01Z">
          <w:r>
            <w:rPr>
              <w:color w:val="auto"/>
              <w:rPrChange w:id="705" w:author="小多" w:date="2020-09-23T16:11:27Z">
                <w:rPr/>
              </w:rPrChange>
            </w:rPr>
            <w:delText>2</w:delText>
          </w:r>
        </w:del>
      </w:ins>
      <w:ins w:id="708" w:author="521" w:date="2020-09-19T10:59:15Z">
        <w:del w:id="709" w:author="小多" w:date="2020-09-23T16:26:01Z">
          <w:r>
            <w:rPr>
              <w:color w:val="auto"/>
              <w:rPrChange w:id="710" w:author="小多" w:date="2020-09-23T16:11:27Z">
                <w:rPr/>
              </w:rPrChange>
            </w:rPr>
            <w:fldChar w:fldCharType="end"/>
          </w:r>
        </w:del>
      </w:ins>
      <w:ins w:id="713" w:author="521" w:date="2020-09-19T10:59:15Z">
        <w:del w:id="714" w:author="小多" w:date="2020-09-23T16:26:01Z">
          <w:r>
            <w:rPr>
              <w:bCs/>
              <w:color w:val="auto"/>
              <w:lang w:val="zh-CN"/>
              <w:rPrChange w:id="715" w:author="小多" w:date="2020-09-23T16:11:27Z">
                <w:rPr>
                  <w:bCs/>
                  <w:lang w:val="zh-CN"/>
                </w:rPr>
              </w:rPrChange>
            </w:rPr>
            <w:fldChar w:fldCharType="end"/>
          </w:r>
        </w:del>
      </w:ins>
    </w:p>
    <w:p>
      <w:pPr>
        <w:pStyle w:val="12"/>
        <w:tabs>
          <w:tab w:val="right" w:leader="dot" w:pos="8312"/>
        </w:tabs>
        <w:rPr>
          <w:ins w:id="718" w:author="521" w:date="2020-09-19T10:59:15Z"/>
          <w:del w:id="719" w:author="小多" w:date="2020-09-23T16:26:01Z"/>
          <w:color w:val="auto"/>
          <w:rPrChange w:id="720" w:author="小多" w:date="2020-09-23T16:11:27Z">
            <w:rPr>
              <w:ins w:id="721" w:author="521" w:date="2020-09-19T10:59:15Z"/>
              <w:del w:id="722" w:author="小多" w:date="2020-09-23T16:26:01Z"/>
            </w:rPr>
          </w:rPrChange>
        </w:rPr>
      </w:pPr>
      <w:ins w:id="723" w:author="521" w:date="2020-09-19T10:59:15Z">
        <w:del w:id="724" w:author="小多" w:date="2020-09-23T16:26:01Z">
          <w:r>
            <w:rPr>
              <w:bCs/>
              <w:color w:val="auto"/>
              <w:lang w:val="zh-CN"/>
              <w:rPrChange w:id="725" w:author="小多" w:date="2020-09-23T16:11:27Z">
                <w:rPr>
                  <w:bCs/>
                  <w:lang w:val="zh-CN"/>
                </w:rPr>
              </w:rPrChange>
            </w:rPr>
            <w:fldChar w:fldCharType="begin"/>
          </w:r>
        </w:del>
      </w:ins>
      <w:ins w:id="728" w:author="521" w:date="2020-09-19T10:59:15Z">
        <w:del w:id="729" w:author="小多" w:date="2020-09-23T16:26:01Z">
          <w:r>
            <w:rPr>
              <w:bCs/>
              <w:color w:val="auto"/>
              <w:lang w:val="zh-CN"/>
              <w:rPrChange w:id="730" w:author="小多" w:date="2020-09-23T16:11:27Z">
                <w:rPr>
                  <w:bCs/>
                  <w:lang w:val="zh-CN"/>
                </w:rPr>
              </w:rPrChange>
            </w:rPr>
            <w:delInstrText xml:space="preserve"> HYPERLINK \l _Toc11206 </w:delInstrText>
          </w:r>
        </w:del>
      </w:ins>
      <w:ins w:id="733" w:author="521" w:date="2020-09-19T10:59:15Z">
        <w:del w:id="734" w:author="小多" w:date="2020-09-23T16:26:01Z">
          <w:r>
            <w:rPr>
              <w:bCs/>
              <w:color w:val="auto"/>
              <w:lang w:val="zh-CN"/>
              <w:rPrChange w:id="735" w:author="小多" w:date="2020-09-23T16:11:27Z">
                <w:rPr>
                  <w:bCs/>
                  <w:lang w:val="zh-CN"/>
                </w:rPr>
              </w:rPrChange>
            </w:rPr>
            <w:fldChar w:fldCharType="separate"/>
          </w:r>
        </w:del>
      </w:ins>
      <w:ins w:id="738" w:author="521" w:date="2020-09-19T10:59:15Z">
        <w:del w:id="739" w:author="小多" w:date="2020-09-23T16:26:01Z">
          <w:r>
            <w:rPr>
              <w:rFonts w:hint="eastAsia" w:ascii="Times New Roman" w:hAnsi="Times New Roman"/>
              <w:bCs w:val="0"/>
              <w:color w:val="auto"/>
              <w:szCs w:val="24"/>
              <w:rPrChange w:id="740" w:author="小多" w:date="2020-09-23T16:11:27Z">
                <w:rPr>
                  <w:rFonts w:hint="eastAsia" w:ascii="Times New Roman" w:hAnsi="Times New Roman"/>
                  <w:bCs w:val="0"/>
                  <w:szCs w:val="24"/>
                </w:rPr>
              </w:rPrChange>
            </w:rPr>
            <w:delText>2.5已上市同类品情况对比说明</w:delText>
          </w:r>
        </w:del>
      </w:ins>
      <w:ins w:id="743" w:author="521" w:date="2020-09-19T10:59:15Z">
        <w:del w:id="744" w:author="小多" w:date="2020-09-23T16:26:01Z">
          <w:r>
            <w:rPr>
              <w:color w:val="auto"/>
              <w:rPrChange w:id="745" w:author="小多" w:date="2020-09-23T16:11:27Z">
                <w:rPr/>
              </w:rPrChange>
            </w:rPr>
            <w:tab/>
          </w:r>
        </w:del>
      </w:ins>
      <w:ins w:id="748" w:author="521" w:date="2020-09-19T10:59:15Z">
        <w:del w:id="749" w:author="小多" w:date="2020-09-23T16:26:01Z">
          <w:r>
            <w:rPr>
              <w:color w:val="auto"/>
              <w:rPrChange w:id="750" w:author="小多" w:date="2020-09-23T16:11:27Z">
                <w:rPr/>
              </w:rPrChange>
            </w:rPr>
            <w:fldChar w:fldCharType="begin"/>
          </w:r>
        </w:del>
      </w:ins>
      <w:ins w:id="753" w:author="521" w:date="2020-09-19T10:59:15Z">
        <w:del w:id="754" w:author="小多" w:date="2020-09-23T16:26:01Z">
          <w:r>
            <w:rPr>
              <w:color w:val="auto"/>
              <w:rPrChange w:id="755" w:author="小多" w:date="2020-09-23T16:11:27Z">
                <w:rPr/>
              </w:rPrChange>
            </w:rPr>
            <w:delInstrText xml:space="preserve"> PAGEREF _Toc11206 </w:delInstrText>
          </w:r>
        </w:del>
      </w:ins>
      <w:ins w:id="758" w:author="521" w:date="2020-09-19T10:59:15Z">
        <w:del w:id="759" w:author="小多" w:date="2020-09-23T16:26:01Z">
          <w:r>
            <w:rPr>
              <w:color w:val="auto"/>
              <w:rPrChange w:id="760" w:author="小多" w:date="2020-09-23T16:11:27Z">
                <w:rPr/>
              </w:rPrChange>
            </w:rPr>
            <w:fldChar w:fldCharType="separate"/>
          </w:r>
        </w:del>
      </w:ins>
      <w:ins w:id="763" w:author="521" w:date="2020-09-19T10:59:00Z">
        <w:del w:id="764" w:author="小多" w:date="2020-09-23T16:26:01Z">
          <w:r>
            <w:rPr>
              <w:color w:val="auto"/>
              <w:rPrChange w:id="765" w:author="小多" w:date="2020-09-23T16:11:27Z">
                <w:rPr/>
              </w:rPrChange>
            </w:rPr>
            <w:delText>2</w:delText>
          </w:r>
        </w:del>
      </w:ins>
      <w:ins w:id="768" w:author="521" w:date="2020-09-19T10:59:15Z">
        <w:del w:id="769" w:author="小多" w:date="2020-09-23T16:26:01Z">
          <w:r>
            <w:rPr>
              <w:color w:val="auto"/>
              <w:rPrChange w:id="770" w:author="小多" w:date="2020-09-23T16:11:27Z">
                <w:rPr/>
              </w:rPrChange>
            </w:rPr>
            <w:fldChar w:fldCharType="end"/>
          </w:r>
        </w:del>
      </w:ins>
      <w:ins w:id="773" w:author="521" w:date="2020-09-19T10:59:15Z">
        <w:del w:id="774" w:author="小多" w:date="2020-09-23T16:26:01Z">
          <w:r>
            <w:rPr>
              <w:bCs/>
              <w:color w:val="auto"/>
              <w:lang w:val="zh-CN"/>
              <w:rPrChange w:id="775" w:author="小多" w:date="2020-09-23T16:11:27Z">
                <w:rPr>
                  <w:bCs/>
                  <w:lang w:val="zh-CN"/>
                </w:rPr>
              </w:rPrChange>
            </w:rPr>
            <w:fldChar w:fldCharType="end"/>
          </w:r>
        </w:del>
      </w:ins>
    </w:p>
    <w:p>
      <w:pPr>
        <w:pStyle w:val="10"/>
        <w:tabs>
          <w:tab w:val="right" w:leader="dot" w:pos="8312"/>
        </w:tabs>
        <w:rPr>
          <w:ins w:id="778" w:author="521" w:date="2020-09-19T10:59:15Z"/>
          <w:del w:id="779" w:author="小多" w:date="2020-09-23T16:26:01Z"/>
          <w:color w:val="auto"/>
          <w:rPrChange w:id="780" w:author="小多" w:date="2020-09-23T16:11:27Z">
            <w:rPr>
              <w:ins w:id="781" w:author="521" w:date="2020-09-19T10:59:15Z"/>
              <w:del w:id="782" w:author="小多" w:date="2020-09-23T16:26:01Z"/>
            </w:rPr>
          </w:rPrChange>
        </w:rPr>
      </w:pPr>
      <w:ins w:id="783" w:author="521" w:date="2020-09-19T10:59:15Z">
        <w:del w:id="784" w:author="小多" w:date="2020-09-23T16:26:01Z">
          <w:r>
            <w:rPr>
              <w:bCs/>
              <w:color w:val="auto"/>
              <w:lang w:val="zh-CN"/>
              <w:rPrChange w:id="785" w:author="小多" w:date="2020-09-23T16:11:27Z">
                <w:rPr>
                  <w:bCs/>
                  <w:lang w:val="zh-CN"/>
                </w:rPr>
              </w:rPrChange>
            </w:rPr>
            <w:fldChar w:fldCharType="begin"/>
          </w:r>
        </w:del>
      </w:ins>
      <w:ins w:id="788" w:author="521" w:date="2020-09-19T10:59:15Z">
        <w:del w:id="789" w:author="小多" w:date="2020-09-23T16:26:01Z">
          <w:r>
            <w:rPr>
              <w:bCs/>
              <w:color w:val="auto"/>
              <w:lang w:val="zh-CN"/>
              <w:rPrChange w:id="790" w:author="小多" w:date="2020-09-23T16:11:27Z">
                <w:rPr>
                  <w:bCs/>
                  <w:lang w:val="zh-CN"/>
                </w:rPr>
              </w:rPrChange>
            </w:rPr>
            <w:delInstrText xml:space="preserve"> HYPERLINK \l _Toc8578 </w:delInstrText>
          </w:r>
        </w:del>
      </w:ins>
      <w:ins w:id="793" w:author="521" w:date="2020-09-19T10:59:15Z">
        <w:del w:id="794" w:author="小多" w:date="2020-09-23T16:26:01Z">
          <w:r>
            <w:rPr>
              <w:bCs/>
              <w:color w:val="auto"/>
              <w:lang w:val="zh-CN"/>
              <w:rPrChange w:id="795" w:author="小多" w:date="2020-09-23T16:11:27Z">
                <w:rPr>
                  <w:bCs/>
                  <w:lang w:val="zh-CN"/>
                </w:rPr>
              </w:rPrChange>
            </w:rPr>
            <w:fldChar w:fldCharType="separate"/>
          </w:r>
        </w:del>
      </w:ins>
      <w:ins w:id="798" w:author="521" w:date="2020-09-19T10:59:15Z">
        <w:del w:id="799" w:author="小多" w:date="2020-09-23T16:26:01Z">
          <w:r>
            <w:rPr>
              <w:rFonts w:hint="eastAsia" w:ascii="Times New Roman" w:hAnsi="Times New Roman" w:eastAsia="黑体"/>
              <w:bCs w:val="0"/>
              <w:color w:val="auto"/>
              <w:kern w:val="2"/>
              <w:szCs w:val="28"/>
              <w:rPrChange w:id="800" w:author="小多" w:date="2020-09-23T16:11:27Z">
                <w:rPr>
                  <w:rFonts w:hint="eastAsia" w:ascii="Times New Roman" w:hAnsi="Times New Roman" w:eastAsia="黑体"/>
                  <w:bCs w:val="0"/>
                  <w:kern w:val="2"/>
                  <w:szCs w:val="28"/>
                </w:rPr>
              </w:rPrChange>
            </w:rPr>
            <w:delText>3 同类产品不良事件情况说明</w:delText>
          </w:r>
        </w:del>
      </w:ins>
      <w:ins w:id="803" w:author="521" w:date="2020-09-19T10:59:15Z">
        <w:del w:id="804" w:author="小多" w:date="2020-09-23T16:26:01Z">
          <w:r>
            <w:rPr>
              <w:color w:val="auto"/>
              <w:rPrChange w:id="805" w:author="小多" w:date="2020-09-23T16:11:27Z">
                <w:rPr/>
              </w:rPrChange>
            </w:rPr>
            <w:tab/>
          </w:r>
        </w:del>
      </w:ins>
      <w:ins w:id="808" w:author="521" w:date="2020-09-19T10:59:15Z">
        <w:del w:id="809" w:author="小多" w:date="2020-09-23T16:26:01Z">
          <w:r>
            <w:rPr>
              <w:color w:val="auto"/>
              <w:rPrChange w:id="810" w:author="小多" w:date="2020-09-23T16:11:27Z">
                <w:rPr/>
              </w:rPrChange>
            </w:rPr>
            <w:fldChar w:fldCharType="begin"/>
          </w:r>
        </w:del>
      </w:ins>
      <w:ins w:id="813" w:author="521" w:date="2020-09-19T10:59:15Z">
        <w:del w:id="814" w:author="小多" w:date="2020-09-23T16:26:01Z">
          <w:r>
            <w:rPr>
              <w:color w:val="auto"/>
              <w:rPrChange w:id="815" w:author="小多" w:date="2020-09-23T16:11:27Z">
                <w:rPr/>
              </w:rPrChange>
            </w:rPr>
            <w:delInstrText xml:space="preserve"> PAGEREF _Toc8578 </w:delInstrText>
          </w:r>
        </w:del>
      </w:ins>
      <w:ins w:id="818" w:author="521" w:date="2020-09-19T10:59:15Z">
        <w:del w:id="819" w:author="小多" w:date="2020-09-23T16:26:01Z">
          <w:r>
            <w:rPr>
              <w:color w:val="auto"/>
              <w:rPrChange w:id="820" w:author="小多" w:date="2020-09-23T16:11:27Z">
                <w:rPr/>
              </w:rPrChange>
            </w:rPr>
            <w:fldChar w:fldCharType="separate"/>
          </w:r>
        </w:del>
      </w:ins>
      <w:ins w:id="823" w:author="521" w:date="2020-09-19T10:59:00Z">
        <w:del w:id="824" w:author="小多" w:date="2020-09-23T16:26:01Z">
          <w:r>
            <w:rPr>
              <w:color w:val="auto"/>
              <w:rPrChange w:id="825" w:author="小多" w:date="2020-09-23T16:11:27Z">
                <w:rPr/>
              </w:rPrChange>
            </w:rPr>
            <w:delText>16</w:delText>
          </w:r>
        </w:del>
      </w:ins>
      <w:ins w:id="828" w:author="521" w:date="2020-09-19T10:59:15Z">
        <w:del w:id="829" w:author="小多" w:date="2020-09-23T16:26:01Z">
          <w:r>
            <w:rPr>
              <w:color w:val="auto"/>
              <w:rPrChange w:id="830" w:author="小多" w:date="2020-09-23T16:11:27Z">
                <w:rPr/>
              </w:rPrChange>
            </w:rPr>
            <w:fldChar w:fldCharType="end"/>
          </w:r>
        </w:del>
      </w:ins>
      <w:ins w:id="833" w:author="521" w:date="2020-09-19T10:59:15Z">
        <w:del w:id="834" w:author="小多" w:date="2020-09-23T16:26:01Z">
          <w:r>
            <w:rPr>
              <w:bCs/>
              <w:color w:val="auto"/>
              <w:lang w:val="zh-CN"/>
              <w:rPrChange w:id="835" w:author="小多" w:date="2020-09-23T16:11:27Z">
                <w:rPr>
                  <w:bCs/>
                  <w:lang w:val="zh-CN"/>
                </w:rPr>
              </w:rPrChange>
            </w:rPr>
            <w:fldChar w:fldCharType="end"/>
          </w:r>
        </w:del>
      </w:ins>
    </w:p>
    <w:p>
      <w:pPr>
        <w:pStyle w:val="10"/>
        <w:tabs>
          <w:tab w:val="right" w:leader="dot" w:pos="8312"/>
        </w:tabs>
        <w:rPr>
          <w:ins w:id="838" w:author="521" w:date="2020-09-19T10:59:15Z"/>
          <w:del w:id="839" w:author="小多" w:date="2020-09-23T16:26:01Z"/>
          <w:color w:val="auto"/>
          <w:rPrChange w:id="840" w:author="小多" w:date="2020-09-23T16:11:27Z">
            <w:rPr>
              <w:ins w:id="841" w:author="521" w:date="2020-09-19T10:59:15Z"/>
              <w:del w:id="842" w:author="小多" w:date="2020-09-23T16:26:01Z"/>
            </w:rPr>
          </w:rPrChange>
        </w:rPr>
      </w:pPr>
      <w:ins w:id="843" w:author="521" w:date="2020-09-19T10:59:15Z">
        <w:del w:id="844" w:author="小多" w:date="2020-09-23T16:26:01Z">
          <w:r>
            <w:rPr>
              <w:bCs/>
              <w:color w:val="auto"/>
              <w:lang w:val="zh-CN"/>
              <w:rPrChange w:id="845" w:author="小多" w:date="2020-09-23T16:11:27Z">
                <w:rPr>
                  <w:bCs/>
                  <w:lang w:val="zh-CN"/>
                </w:rPr>
              </w:rPrChange>
            </w:rPr>
            <w:fldChar w:fldCharType="begin"/>
          </w:r>
        </w:del>
      </w:ins>
      <w:ins w:id="848" w:author="521" w:date="2020-09-19T10:59:15Z">
        <w:del w:id="849" w:author="小多" w:date="2020-09-23T16:26:01Z">
          <w:r>
            <w:rPr>
              <w:bCs/>
              <w:color w:val="auto"/>
              <w:lang w:val="zh-CN"/>
              <w:rPrChange w:id="850" w:author="小多" w:date="2020-09-23T16:11:27Z">
                <w:rPr>
                  <w:bCs/>
                  <w:lang w:val="zh-CN"/>
                </w:rPr>
              </w:rPrChange>
            </w:rPr>
            <w:delInstrText xml:space="preserve"> HYPERLINK \l _Toc15766 </w:delInstrText>
          </w:r>
        </w:del>
      </w:ins>
      <w:ins w:id="853" w:author="521" w:date="2020-09-19T10:59:15Z">
        <w:del w:id="854" w:author="小多" w:date="2020-09-23T16:26:01Z">
          <w:r>
            <w:rPr>
              <w:bCs/>
              <w:color w:val="auto"/>
              <w:lang w:val="zh-CN"/>
              <w:rPrChange w:id="855" w:author="小多" w:date="2020-09-23T16:11:27Z">
                <w:rPr>
                  <w:bCs/>
                  <w:lang w:val="zh-CN"/>
                </w:rPr>
              </w:rPrChange>
            </w:rPr>
            <w:fldChar w:fldCharType="separate"/>
          </w:r>
        </w:del>
      </w:ins>
      <w:ins w:id="858" w:author="521" w:date="2020-09-19T10:59:15Z">
        <w:del w:id="859" w:author="小多" w:date="2020-09-23T16:26:01Z">
          <w:r>
            <w:rPr>
              <w:rFonts w:hint="eastAsia" w:ascii="Times New Roman" w:hAnsi="Times New Roman" w:eastAsia="黑体"/>
              <w:bCs w:val="0"/>
              <w:color w:val="auto"/>
              <w:kern w:val="2"/>
              <w:szCs w:val="28"/>
              <w:rPrChange w:id="860" w:author="小多" w:date="2020-09-23T16:11:27Z">
                <w:rPr>
                  <w:rFonts w:hint="eastAsia" w:ascii="Times New Roman" w:hAnsi="Times New Roman" w:eastAsia="黑体"/>
                  <w:bCs w:val="0"/>
                  <w:kern w:val="2"/>
                  <w:szCs w:val="28"/>
                </w:rPr>
              </w:rPrChange>
            </w:rPr>
            <w:delText>4 结论</w:delText>
          </w:r>
        </w:del>
      </w:ins>
      <w:ins w:id="863" w:author="521" w:date="2020-09-19T10:59:15Z">
        <w:del w:id="864" w:author="小多" w:date="2020-09-23T16:26:01Z">
          <w:r>
            <w:rPr>
              <w:color w:val="auto"/>
              <w:rPrChange w:id="865" w:author="小多" w:date="2020-09-23T16:11:27Z">
                <w:rPr/>
              </w:rPrChange>
            </w:rPr>
            <w:tab/>
          </w:r>
        </w:del>
      </w:ins>
      <w:ins w:id="868" w:author="521" w:date="2020-09-19T10:59:15Z">
        <w:del w:id="869" w:author="小多" w:date="2020-09-23T16:26:01Z">
          <w:r>
            <w:rPr>
              <w:color w:val="auto"/>
              <w:rPrChange w:id="870" w:author="小多" w:date="2020-09-23T16:11:27Z">
                <w:rPr/>
              </w:rPrChange>
            </w:rPr>
            <w:fldChar w:fldCharType="begin"/>
          </w:r>
        </w:del>
      </w:ins>
      <w:ins w:id="873" w:author="521" w:date="2020-09-19T10:59:15Z">
        <w:del w:id="874" w:author="小多" w:date="2020-09-23T16:26:01Z">
          <w:r>
            <w:rPr>
              <w:color w:val="auto"/>
              <w:rPrChange w:id="875" w:author="小多" w:date="2020-09-23T16:11:27Z">
                <w:rPr/>
              </w:rPrChange>
            </w:rPr>
            <w:delInstrText xml:space="preserve"> PAGEREF _Toc15766 </w:delInstrText>
          </w:r>
        </w:del>
      </w:ins>
      <w:ins w:id="878" w:author="521" w:date="2020-09-19T10:59:15Z">
        <w:del w:id="879" w:author="小多" w:date="2020-09-23T16:26:01Z">
          <w:r>
            <w:rPr>
              <w:color w:val="auto"/>
              <w:rPrChange w:id="880" w:author="小多" w:date="2020-09-23T16:11:27Z">
                <w:rPr/>
              </w:rPrChange>
            </w:rPr>
            <w:fldChar w:fldCharType="separate"/>
          </w:r>
        </w:del>
      </w:ins>
      <w:ins w:id="883" w:author="521" w:date="2020-09-19T10:59:00Z">
        <w:del w:id="884" w:author="小多" w:date="2020-09-23T16:26:01Z">
          <w:r>
            <w:rPr>
              <w:color w:val="auto"/>
              <w:rPrChange w:id="885" w:author="小多" w:date="2020-09-23T16:11:27Z">
                <w:rPr/>
              </w:rPrChange>
            </w:rPr>
            <w:delText>16</w:delText>
          </w:r>
        </w:del>
      </w:ins>
      <w:ins w:id="888" w:author="521" w:date="2020-09-19T10:59:15Z">
        <w:del w:id="889" w:author="小多" w:date="2020-09-23T16:26:01Z">
          <w:r>
            <w:rPr>
              <w:color w:val="auto"/>
              <w:rPrChange w:id="890" w:author="小多" w:date="2020-09-23T16:11:27Z">
                <w:rPr/>
              </w:rPrChange>
            </w:rPr>
            <w:fldChar w:fldCharType="end"/>
          </w:r>
        </w:del>
      </w:ins>
      <w:ins w:id="893" w:author="521" w:date="2020-09-19T10:59:15Z">
        <w:del w:id="894" w:author="小多" w:date="2020-09-23T16:26:01Z">
          <w:r>
            <w:rPr>
              <w:bCs/>
              <w:color w:val="auto"/>
              <w:lang w:val="zh-CN"/>
              <w:rPrChange w:id="895" w:author="小多" w:date="2020-09-23T16:11:27Z">
                <w:rPr>
                  <w:bCs/>
                  <w:lang w:val="zh-CN"/>
                </w:rPr>
              </w:rPrChange>
            </w:rPr>
            <w:fldChar w:fldCharType="end"/>
          </w:r>
        </w:del>
      </w:ins>
    </w:p>
    <w:p>
      <w:pPr>
        <w:pStyle w:val="10"/>
        <w:tabs>
          <w:tab w:val="right" w:leader="dot" w:pos="8312"/>
        </w:tabs>
        <w:rPr>
          <w:ins w:id="898" w:author="小多" w:date="2020-09-23T16:26:01Z"/>
        </w:rPr>
      </w:pPr>
      <w:ins w:id="899" w:author="小多" w:date="2020-09-23T16:26:01Z">
        <w:r>
          <w:rPr>
            <w:bCs/>
            <w:color w:val="auto"/>
            <w:lang w:val="zh-CN"/>
          </w:rPr>
          <w:fldChar w:fldCharType="begin"/>
        </w:r>
      </w:ins>
      <w:ins w:id="900" w:author="小多" w:date="2020-09-23T16:26:01Z">
        <w:r>
          <w:rPr>
            <w:bCs/>
            <w:lang w:val="zh-CN"/>
          </w:rPr>
          <w:instrText xml:space="preserve"> HYPERLINK \l _Toc6230 </w:instrText>
        </w:r>
      </w:ins>
      <w:ins w:id="901" w:author="小多" w:date="2020-09-23T16:26:01Z">
        <w:r>
          <w:rPr>
            <w:bCs/>
            <w:lang w:val="zh-CN"/>
          </w:rPr>
          <w:fldChar w:fldCharType="separate"/>
        </w:r>
      </w:ins>
      <w:ins w:id="902" w:author="小多" w:date="2020-09-23T16:26:01Z">
        <w:r>
          <w:rPr>
            <w:rFonts w:hint="eastAsia" w:ascii="Times New Roman" w:hAnsi="Times New Roman" w:eastAsia="黑体"/>
            <w:bCs w:val="0"/>
            <w:kern w:val="2"/>
            <w:szCs w:val="28"/>
          </w:rPr>
          <w:t>1 临床评价声明</w:t>
        </w:r>
      </w:ins>
      <w:ins w:id="903" w:author="小多" w:date="2020-09-23T16:26:01Z">
        <w:r>
          <w:rPr/>
          <w:tab/>
        </w:r>
      </w:ins>
      <w:ins w:id="904" w:author="小多" w:date="2020-09-23T16:26:01Z">
        <w:r>
          <w:rPr/>
          <w:fldChar w:fldCharType="begin"/>
        </w:r>
      </w:ins>
      <w:ins w:id="905" w:author="小多" w:date="2020-09-23T16:26:01Z">
        <w:r>
          <w:rPr/>
          <w:instrText xml:space="preserve"> PAGEREF _Toc6230 </w:instrText>
        </w:r>
      </w:ins>
      <w:ins w:id="906" w:author="小多" w:date="2020-09-23T16:26:01Z">
        <w:r>
          <w:rPr/>
          <w:fldChar w:fldCharType="separate"/>
        </w:r>
      </w:ins>
      <w:ins w:id="907" w:author="小多" w:date="2020-09-23T16:26:01Z">
        <w:r>
          <w:rPr/>
          <w:t>1</w:t>
        </w:r>
      </w:ins>
      <w:ins w:id="908" w:author="小多" w:date="2020-09-23T16:26:01Z">
        <w:r>
          <w:rPr/>
          <w:fldChar w:fldCharType="end"/>
        </w:r>
      </w:ins>
      <w:ins w:id="909" w:author="小多" w:date="2020-09-23T16:26:01Z">
        <w:r>
          <w:rPr>
            <w:bCs/>
            <w:color w:val="auto"/>
            <w:lang w:val="zh-CN"/>
          </w:rPr>
          <w:fldChar w:fldCharType="end"/>
        </w:r>
      </w:ins>
    </w:p>
    <w:p>
      <w:pPr>
        <w:pStyle w:val="10"/>
        <w:tabs>
          <w:tab w:val="right" w:leader="dot" w:pos="8312"/>
        </w:tabs>
        <w:rPr>
          <w:ins w:id="910" w:author="小多" w:date="2020-09-23T16:26:01Z"/>
        </w:rPr>
      </w:pPr>
      <w:ins w:id="911" w:author="小多" w:date="2020-09-23T16:26:01Z">
        <w:r>
          <w:rPr>
            <w:bCs/>
            <w:color w:val="auto"/>
            <w:lang w:val="zh-CN"/>
          </w:rPr>
          <w:fldChar w:fldCharType="begin"/>
        </w:r>
      </w:ins>
      <w:ins w:id="912" w:author="小多" w:date="2020-09-23T16:26:01Z">
        <w:r>
          <w:rPr>
            <w:bCs/>
            <w:lang w:val="zh-CN"/>
          </w:rPr>
          <w:instrText xml:space="preserve"> HYPERLINK \l _Toc27601 </w:instrText>
        </w:r>
      </w:ins>
      <w:ins w:id="913" w:author="小多" w:date="2020-09-23T16:26:01Z">
        <w:r>
          <w:rPr>
            <w:bCs/>
            <w:lang w:val="zh-CN"/>
          </w:rPr>
          <w:fldChar w:fldCharType="separate"/>
        </w:r>
      </w:ins>
      <w:ins w:id="914" w:author="小多" w:date="2020-09-23T16:26:01Z">
        <w:r>
          <w:rPr>
            <w:rFonts w:hint="eastAsia" w:ascii="Times New Roman" w:hAnsi="Times New Roman" w:eastAsia="黑体"/>
            <w:bCs w:val="0"/>
            <w:kern w:val="2"/>
            <w:szCs w:val="28"/>
          </w:rPr>
          <w:t>2 器械描述</w:t>
        </w:r>
      </w:ins>
      <w:ins w:id="915" w:author="小多" w:date="2020-09-23T16:26:01Z">
        <w:r>
          <w:rPr/>
          <w:tab/>
        </w:r>
      </w:ins>
      <w:ins w:id="916" w:author="小多" w:date="2020-09-23T16:26:01Z">
        <w:r>
          <w:rPr/>
          <w:fldChar w:fldCharType="begin"/>
        </w:r>
      </w:ins>
      <w:ins w:id="917" w:author="小多" w:date="2020-09-23T16:26:01Z">
        <w:r>
          <w:rPr/>
          <w:instrText xml:space="preserve"> PAGEREF _Toc27601 </w:instrText>
        </w:r>
      </w:ins>
      <w:ins w:id="918" w:author="小多" w:date="2020-09-23T16:26:01Z">
        <w:r>
          <w:rPr/>
          <w:fldChar w:fldCharType="separate"/>
        </w:r>
      </w:ins>
      <w:ins w:id="919" w:author="小多" w:date="2020-09-23T16:26:01Z">
        <w:r>
          <w:rPr/>
          <w:t>1</w:t>
        </w:r>
      </w:ins>
      <w:ins w:id="920" w:author="小多" w:date="2020-09-23T16:26:01Z">
        <w:r>
          <w:rPr/>
          <w:fldChar w:fldCharType="end"/>
        </w:r>
      </w:ins>
      <w:ins w:id="921" w:author="小多" w:date="2020-09-23T16:26:01Z">
        <w:r>
          <w:rPr>
            <w:bCs/>
            <w:color w:val="auto"/>
            <w:lang w:val="zh-CN"/>
          </w:rPr>
          <w:fldChar w:fldCharType="end"/>
        </w:r>
      </w:ins>
    </w:p>
    <w:p>
      <w:pPr>
        <w:pStyle w:val="12"/>
        <w:tabs>
          <w:tab w:val="right" w:leader="dot" w:pos="8312"/>
        </w:tabs>
        <w:rPr>
          <w:ins w:id="922" w:author="小多" w:date="2020-09-23T16:26:01Z"/>
        </w:rPr>
      </w:pPr>
      <w:ins w:id="923" w:author="小多" w:date="2020-09-23T16:26:01Z">
        <w:r>
          <w:rPr>
            <w:bCs/>
            <w:color w:val="auto"/>
            <w:lang w:val="zh-CN"/>
          </w:rPr>
          <w:fldChar w:fldCharType="begin"/>
        </w:r>
      </w:ins>
      <w:ins w:id="924" w:author="小多" w:date="2020-09-23T16:26:01Z">
        <w:r>
          <w:rPr>
            <w:bCs/>
            <w:lang w:val="zh-CN"/>
          </w:rPr>
          <w:instrText xml:space="preserve"> HYPERLINK \l _Toc25977 </w:instrText>
        </w:r>
      </w:ins>
      <w:ins w:id="925" w:author="小多" w:date="2020-09-23T16:26:01Z">
        <w:r>
          <w:rPr>
            <w:bCs/>
            <w:lang w:val="zh-CN"/>
          </w:rPr>
          <w:fldChar w:fldCharType="separate"/>
        </w:r>
      </w:ins>
      <w:ins w:id="926" w:author="小多" w:date="2020-09-23T16:26:01Z">
        <w:r>
          <w:rPr>
            <w:rFonts w:hint="eastAsia" w:ascii="Times New Roman" w:hAnsi="Times New Roman"/>
            <w:bCs w:val="0"/>
            <w:szCs w:val="24"/>
          </w:rPr>
          <w:t>2.1预期用途</w:t>
        </w:r>
      </w:ins>
      <w:ins w:id="927" w:author="小多" w:date="2020-09-23T16:26:01Z">
        <w:r>
          <w:rPr/>
          <w:tab/>
        </w:r>
      </w:ins>
      <w:ins w:id="928" w:author="小多" w:date="2020-09-23T16:26:01Z">
        <w:r>
          <w:rPr/>
          <w:fldChar w:fldCharType="begin"/>
        </w:r>
      </w:ins>
      <w:ins w:id="929" w:author="小多" w:date="2020-09-23T16:26:01Z">
        <w:r>
          <w:rPr/>
          <w:instrText xml:space="preserve"> PAGEREF _Toc25977 </w:instrText>
        </w:r>
      </w:ins>
      <w:ins w:id="930" w:author="小多" w:date="2020-09-23T16:26:01Z">
        <w:r>
          <w:rPr/>
          <w:fldChar w:fldCharType="separate"/>
        </w:r>
      </w:ins>
      <w:ins w:id="931" w:author="小多" w:date="2020-09-23T16:26:01Z">
        <w:r>
          <w:rPr/>
          <w:t>1</w:t>
        </w:r>
      </w:ins>
      <w:ins w:id="932" w:author="小多" w:date="2020-09-23T16:26:01Z">
        <w:r>
          <w:rPr/>
          <w:fldChar w:fldCharType="end"/>
        </w:r>
      </w:ins>
      <w:ins w:id="933" w:author="小多" w:date="2020-09-23T16:26:01Z">
        <w:r>
          <w:rPr>
            <w:bCs/>
            <w:color w:val="auto"/>
            <w:lang w:val="zh-CN"/>
          </w:rPr>
          <w:fldChar w:fldCharType="end"/>
        </w:r>
      </w:ins>
    </w:p>
    <w:p>
      <w:pPr>
        <w:pStyle w:val="12"/>
        <w:tabs>
          <w:tab w:val="right" w:leader="dot" w:pos="8312"/>
        </w:tabs>
        <w:rPr>
          <w:ins w:id="934" w:author="小多" w:date="2020-09-23T16:26:01Z"/>
        </w:rPr>
      </w:pPr>
      <w:ins w:id="935" w:author="小多" w:date="2020-09-23T16:26:01Z">
        <w:r>
          <w:rPr>
            <w:bCs/>
            <w:color w:val="auto"/>
            <w:lang w:val="zh-CN"/>
          </w:rPr>
          <w:fldChar w:fldCharType="begin"/>
        </w:r>
      </w:ins>
      <w:ins w:id="936" w:author="小多" w:date="2020-09-23T16:26:01Z">
        <w:r>
          <w:rPr>
            <w:bCs/>
            <w:lang w:val="zh-CN"/>
          </w:rPr>
          <w:instrText xml:space="preserve"> HYPERLINK \l _Toc25827 </w:instrText>
        </w:r>
      </w:ins>
      <w:ins w:id="937" w:author="小多" w:date="2020-09-23T16:26:01Z">
        <w:r>
          <w:rPr>
            <w:bCs/>
            <w:lang w:val="zh-CN"/>
          </w:rPr>
          <w:fldChar w:fldCharType="separate"/>
        </w:r>
      </w:ins>
      <w:ins w:id="938" w:author="小多" w:date="2020-09-23T16:26:01Z">
        <w:r>
          <w:rPr>
            <w:rFonts w:hint="eastAsia" w:ascii="Times New Roman" w:hAnsi="Times New Roman"/>
            <w:bCs w:val="0"/>
            <w:szCs w:val="24"/>
          </w:rPr>
          <w:t>2.2适用人群</w:t>
        </w:r>
      </w:ins>
      <w:ins w:id="939" w:author="小多" w:date="2020-09-23T16:26:01Z">
        <w:r>
          <w:rPr/>
          <w:tab/>
        </w:r>
      </w:ins>
      <w:ins w:id="940" w:author="小多" w:date="2020-09-23T16:26:01Z">
        <w:r>
          <w:rPr/>
          <w:fldChar w:fldCharType="begin"/>
        </w:r>
      </w:ins>
      <w:ins w:id="941" w:author="小多" w:date="2020-09-23T16:26:01Z">
        <w:r>
          <w:rPr/>
          <w:instrText xml:space="preserve"> PAGEREF _Toc25827 </w:instrText>
        </w:r>
      </w:ins>
      <w:ins w:id="942" w:author="小多" w:date="2020-09-23T16:26:01Z">
        <w:r>
          <w:rPr/>
          <w:fldChar w:fldCharType="separate"/>
        </w:r>
      </w:ins>
      <w:ins w:id="943" w:author="小多" w:date="2020-09-23T16:26:01Z">
        <w:r>
          <w:rPr/>
          <w:t>1</w:t>
        </w:r>
      </w:ins>
      <w:ins w:id="944" w:author="小多" w:date="2020-09-23T16:26:01Z">
        <w:r>
          <w:rPr/>
          <w:fldChar w:fldCharType="end"/>
        </w:r>
      </w:ins>
      <w:ins w:id="945" w:author="小多" w:date="2020-09-23T16:26:01Z">
        <w:r>
          <w:rPr>
            <w:bCs/>
            <w:color w:val="auto"/>
            <w:lang w:val="zh-CN"/>
          </w:rPr>
          <w:fldChar w:fldCharType="end"/>
        </w:r>
      </w:ins>
    </w:p>
    <w:p>
      <w:pPr>
        <w:pStyle w:val="12"/>
        <w:tabs>
          <w:tab w:val="right" w:leader="dot" w:pos="8312"/>
        </w:tabs>
        <w:rPr>
          <w:ins w:id="946" w:author="小多" w:date="2020-09-23T16:26:01Z"/>
        </w:rPr>
      </w:pPr>
      <w:ins w:id="947" w:author="小多" w:date="2020-09-23T16:26:01Z">
        <w:r>
          <w:rPr>
            <w:bCs/>
            <w:color w:val="auto"/>
            <w:lang w:val="zh-CN"/>
          </w:rPr>
          <w:fldChar w:fldCharType="begin"/>
        </w:r>
      </w:ins>
      <w:ins w:id="948" w:author="小多" w:date="2020-09-23T16:26:01Z">
        <w:r>
          <w:rPr>
            <w:bCs/>
            <w:lang w:val="zh-CN"/>
          </w:rPr>
          <w:instrText xml:space="preserve"> HYPERLINK \l _Toc1908 </w:instrText>
        </w:r>
      </w:ins>
      <w:ins w:id="949" w:author="小多" w:date="2020-09-23T16:26:01Z">
        <w:r>
          <w:rPr>
            <w:bCs/>
            <w:lang w:val="zh-CN"/>
          </w:rPr>
          <w:fldChar w:fldCharType="separate"/>
        </w:r>
      </w:ins>
      <w:ins w:id="950" w:author="小多" w:date="2020-09-23T16:26:01Z">
        <w:r>
          <w:rPr>
            <w:rFonts w:hint="eastAsia" w:ascii="Times New Roman" w:hAnsi="Times New Roman"/>
            <w:bCs w:val="0"/>
            <w:szCs w:val="24"/>
          </w:rPr>
          <w:t>2.3禁忌症</w:t>
        </w:r>
      </w:ins>
      <w:ins w:id="951" w:author="小多" w:date="2020-09-23T16:26:01Z">
        <w:r>
          <w:rPr/>
          <w:tab/>
        </w:r>
      </w:ins>
      <w:ins w:id="952" w:author="小多" w:date="2020-09-23T16:26:01Z">
        <w:r>
          <w:rPr/>
          <w:fldChar w:fldCharType="begin"/>
        </w:r>
      </w:ins>
      <w:ins w:id="953" w:author="小多" w:date="2020-09-23T16:26:01Z">
        <w:r>
          <w:rPr/>
          <w:instrText xml:space="preserve"> PAGEREF _Toc1908 </w:instrText>
        </w:r>
      </w:ins>
      <w:ins w:id="954" w:author="小多" w:date="2020-09-23T16:26:01Z">
        <w:r>
          <w:rPr/>
          <w:fldChar w:fldCharType="separate"/>
        </w:r>
      </w:ins>
      <w:ins w:id="955" w:author="小多" w:date="2020-09-23T16:26:01Z">
        <w:r>
          <w:rPr/>
          <w:t>1</w:t>
        </w:r>
      </w:ins>
      <w:ins w:id="956" w:author="小多" w:date="2020-09-23T16:26:01Z">
        <w:r>
          <w:rPr/>
          <w:fldChar w:fldCharType="end"/>
        </w:r>
      </w:ins>
      <w:ins w:id="957" w:author="小多" w:date="2020-09-23T16:26:01Z">
        <w:r>
          <w:rPr>
            <w:bCs/>
            <w:color w:val="auto"/>
            <w:lang w:val="zh-CN"/>
          </w:rPr>
          <w:fldChar w:fldCharType="end"/>
        </w:r>
      </w:ins>
    </w:p>
    <w:p>
      <w:pPr>
        <w:pStyle w:val="12"/>
        <w:tabs>
          <w:tab w:val="right" w:leader="dot" w:pos="8312"/>
        </w:tabs>
        <w:rPr>
          <w:ins w:id="958" w:author="小多" w:date="2020-09-23T16:26:01Z"/>
        </w:rPr>
      </w:pPr>
      <w:ins w:id="959" w:author="小多" w:date="2020-09-23T16:26:01Z">
        <w:r>
          <w:rPr>
            <w:bCs/>
            <w:color w:val="auto"/>
            <w:lang w:val="zh-CN"/>
          </w:rPr>
          <w:fldChar w:fldCharType="begin"/>
        </w:r>
      </w:ins>
      <w:ins w:id="960" w:author="小多" w:date="2020-09-23T16:26:01Z">
        <w:r>
          <w:rPr>
            <w:bCs/>
            <w:lang w:val="zh-CN"/>
          </w:rPr>
          <w:instrText xml:space="preserve"> HYPERLINK \l _Toc19334 </w:instrText>
        </w:r>
      </w:ins>
      <w:ins w:id="961" w:author="小多" w:date="2020-09-23T16:26:01Z">
        <w:r>
          <w:rPr>
            <w:bCs/>
            <w:lang w:val="zh-CN"/>
          </w:rPr>
          <w:fldChar w:fldCharType="separate"/>
        </w:r>
      </w:ins>
      <w:ins w:id="962" w:author="小多" w:date="2020-09-23T16:26:01Z">
        <w:r>
          <w:rPr>
            <w:rFonts w:hint="eastAsia" w:ascii="Times New Roman" w:hAnsi="Times New Roman"/>
            <w:bCs w:val="0"/>
            <w:szCs w:val="24"/>
          </w:rPr>
          <w:t>2.4结构组成描述</w:t>
        </w:r>
      </w:ins>
      <w:ins w:id="963" w:author="小多" w:date="2020-09-23T16:26:01Z">
        <w:r>
          <w:rPr/>
          <w:tab/>
        </w:r>
      </w:ins>
      <w:ins w:id="964" w:author="小多" w:date="2020-09-23T16:26:01Z">
        <w:r>
          <w:rPr/>
          <w:fldChar w:fldCharType="begin"/>
        </w:r>
      </w:ins>
      <w:ins w:id="965" w:author="小多" w:date="2020-09-23T16:26:01Z">
        <w:r>
          <w:rPr/>
          <w:instrText xml:space="preserve"> PAGEREF _Toc19334 </w:instrText>
        </w:r>
      </w:ins>
      <w:ins w:id="966" w:author="小多" w:date="2020-09-23T16:26:01Z">
        <w:r>
          <w:rPr/>
          <w:fldChar w:fldCharType="separate"/>
        </w:r>
      </w:ins>
      <w:ins w:id="967" w:author="小多" w:date="2020-09-23T16:26:01Z">
        <w:r>
          <w:rPr/>
          <w:t>1</w:t>
        </w:r>
      </w:ins>
      <w:ins w:id="968" w:author="小多" w:date="2020-09-23T16:26:01Z">
        <w:r>
          <w:rPr/>
          <w:fldChar w:fldCharType="end"/>
        </w:r>
      </w:ins>
      <w:ins w:id="969" w:author="小多" w:date="2020-09-23T16:26:01Z">
        <w:r>
          <w:rPr>
            <w:bCs/>
            <w:color w:val="auto"/>
            <w:lang w:val="zh-CN"/>
          </w:rPr>
          <w:fldChar w:fldCharType="end"/>
        </w:r>
      </w:ins>
    </w:p>
    <w:p>
      <w:pPr>
        <w:pStyle w:val="12"/>
        <w:tabs>
          <w:tab w:val="right" w:leader="dot" w:pos="8312"/>
        </w:tabs>
        <w:rPr>
          <w:ins w:id="970" w:author="小多" w:date="2020-09-23T16:26:01Z"/>
        </w:rPr>
      </w:pPr>
      <w:ins w:id="971" w:author="小多" w:date="2020-09-23T16:26:01Z">
        <w:r>
          <w:rPr>
            <w:bCs/>
            <w:color w:val="auto"/>
            <w:lang w:val="zh-CN"/>
          </w:rPr>
          <w:fldChar w:fldCharType="begin"/>
        </w:r>
      </w:ins>
      <w:ins w:id="972" w:author="小多" w:date="2020-09-23T16:26:01Z">
        <w:r>
          <w:rPr>
            <w:bCs/>
            <w:lang w:val="zh-CN"/>
          </w:rPr>
          <w:instrText xml:space="preserve"> HYPERLINK \l _Toc4461 </w:instrText>
        </w:r>
      </w:ins>
      <w:ins w:id="973" w:author="小多" w:date="2020-09-23T16:26:01Z">
        <w:r>
          <w:rPr>
            <w:bCs/>
            <w:lang w:val="zh-CN"/>
          </w:rPr>
          <w:fldChar w:fldCharType="separate"/>
        </w:r>
      </w:ins>
      <w:ins w:id="974" w:author="小多" w:date="2020-09-23T16:26:01Z">
        <w:r>
          <w:rPr>
            <w:rFonts w:hint="eastAsia" w:ascii="Times New Roman" w:hAnsi="Times New Roman"/>
            <w:bCs w:val="0"/>
            <w:szCs w:val="24"/>
          </w:rPr>
          <w:t>2.5已上市同类品情况对比说明</w:t>
        </w:r>
      </w:ins>
      <w:ins w:id="975" w:author="小多" w:date="2020-09-23T16:26:01Z">
        <w:r>
          <w:rPr/>
          <w:tab/>
        </w:r>
      </w:ins>
      <w:ins w:id="976" w:author="小多" w:date="2020-09-23T16:26:01Z">
        <w:r>
          <w:rPr/>
          <w:fldChar w:fldCharType="begin"/>
        </w:r>
      </w:ins>
      <w:ins w:id="977" w:author="小多" w:date="2020-09-23T16:26:01Z">
        <w:r>
          <w:rPr/>
          <w:instrText xml:space="preserve"> PAGEREF _Toc4461 </w:instrText>
        </w:r>
      </w:ins>
      <w:ins w:id="978" w:author="小多" w:date="2020-09-23T16:26:01Z">
        <w:r>
          <w:rPr/>
          <w:fldChar w:fldCharType="separate"/>
        </w:r>
      </w:ins>
      <w:ins w:id="979" w:author="小多" w:date="2020-09-23T16:26:01Z">
        <w:r>
          <w:rPr/>
          <w:t>1</w:t>
        </w:r>
      </w:ins>
      <w:ins w:id="980" w:author="小多" w:date="2020-09-23T16:26:01Z">
        <w:r>
          <w:rPr/>
          <w:fldChar w:fldCharType="end"/>
        </w:r>
      </w:ins>
      <w:ins w:id="981" w:author="小多" w:date="2020-09-23T16:26:01Z">
        <w:r>
          <w:rPr>
            <w:bCs/>
            <w:color w:val="auto"/>
            <w:lang w:val="zh-CN"/>
          </w:rPr>
          <w:fldChar w:fldCharType="end"/>
        </w:r>
      </w:ins>
    </w:p>
    <w:p>
      <w:pPr>
        <w:pStyle w:val="10"/>
        <w:tabs>
          <w:tab w:val="right" w:leader="dot" w:pos="8312"/>
        </w:tabs>
        <w:rPr>
          <w:ins w:id="982" w:author="小多" w:date="2020-09-23T16:26:01Z"/>
        </w:rPr>
      </w:pPr>
      <w:ins w:id="983" w:author="小多" w:date="2020-09-23T16:26:01Z">
        <w:r>
          <w:rPr>
            <w:bCs/>
            <w:color w:val="auto"/>
            <w:lang w:val="zh-CN"/>
          </w:rPr>
          <w:fldChar w:fldCharType="begin"/>
        </w:r>
      </w:ins>
      <w:ins w:id="984" w:author="小多" w:date="2020-09-23T16:26:01Z">
        <w:r>
          <w:rPr>
            <w:bCs/>
            <w:lang w:val="zh-CN"/>
          </w:rPr>
          <w:instrText xml:space="preserve"> HYPERLINK \l _Toc2323 </w:instrText>
        </w:r>
      </w:ins>
      <w:ins w:id="985" w:author="小多" w:date="2020-09-23T16:26:01Z">
        <w:r>
          <w:rPr>
            <w:bCs/>
            <w:lang w:val="zh-CN"/>
          </w:rPr>
          <w:fldChar w:fldCharType="separate"/>
        </w:r>
      </w:ins>
      <w:ins w:id="986" w:author="小多" w:date="2020-09-23T16:26:01Z">
        <w:r>
          <w:rPr>
            <w:rFonts w:hint="eastAsia" w:ascii="Times New Roman" w:hAnsi="Times New Roman" w:eastAsia="黑体"/>
            <w:bCs w:val="0"/>
            <w:kern w:val="2"/>
            <w:szCs w:val="28"/>
          </w:rPr>
          <w:t>3 同类产品不良事件情况说明</w:t>
        </w:r>
      </w:ins>
      <w:ins w:id="987" w:author="小多" w:date="2020-09-23T16:26:01Z">
        <w:r>
          <w:rPr/>
          <w:tab/>
        </w:r>
      </w:ins>
      <w:ins w:id="988" w:author="小多" w:date="2020-09-23T16:26:01Z">
        <w:r>
          <w:rPr/>
          <w:fldChar w:fldCharType="begin"/>
        </w:r>
      </w:ins>
      <w:ins w:id="989" w:author="小多" w:date="2020-09-23T16:26:01Z">
        <w:r>
          <w:rPr/>
          <w:instrText xml:space="preserve"> PAGEREF _Toc2323 </w:instrText>
        </w:r>
      </w:ins>
      <w:ins w:id="990" w:author="小多" w:date="2020-09-23T16:26:01Z">
        <w:r>
          <w:rPr/>
          <w:fldChar w:fldCharType="separate"/>
        </w:r>
      </w:ins>
      <w:ins w:id="991" w:author="小多" w:date="2020-09-23T16:26:01Z">
        <w:r>
          <w:rPr/>
          <w:t>15</w:t>
        </w:r>
      </w:ins>
      <w:ins w:id="992" w:author="小多" w:date="2020-09-23T16:26:01Z">
        <w:r>
          <w:rPr/>
          <w:fldChar w:fldCharType="end"/>
        </w:r>
      </w:ins>
      <w:ins w:id="993" w:author="小多" w:date="2020-09-23T16:26:01Z">
        <w:r>
          <w:rPr>
            <w:bCs/>
            <w:color w:val="auto"/>
            <w:lang w:val="zh-CN"/>
          </w:rPr>
          <w:fldChar w:fldCharType="end"/>
        </w:r>
      </w:ins>
    </w:p>
    <w:p>
      <w:pPr>
        <w:pStyle w:val="10"/>
        <w:tabs>
          <w:tab w:val="right" w:leader="dot" w:pos="8312"/>
        </w:tabs>
        <w:rPr>
          <w:ins w:id="994" w:author="小多" w:date="2020-09-23T16:26:01Z"/>
        </w:rPr>
      </w:pPr>
      <w:ins w:id="995" w:author="小多" w:date="2020-09-23T16:26:01Z">
        <w:r>
          <w:rPr>
            <w:bCs/>
            <w:color w:val="auto"/>
            <w:lang w:val="zh-CN"/>
          </w:rPr>
          <w:fldChar w:fldCharType="begin"/>
        </w:r>
      </w:ins>
      <w:ins w:id="996" w:author="小多" w:date="2020-09-23T16:26:01Z">
        <w:r>
          <w:rPr>
            <w:bCs/>
            <w:lang w:val="zh-CN"/>
          </w:rPr>
          <w:instrText xml:space="preserve"> HYPERLINK \l _Toc1791 </w:instrText>
        </w:r>
      </w:ins>
      <w:ins w:id="997" w:author="小多" w:date="2020-09-23T16:26:01Z">
        <w:r>
          <w:rPr>
            <w:bCs/>
            <w:lang w:val="zh-CN"/>
          </w:rPr>
          <w:fldChar w:fldCharType="separate"/>
        </w:r>
      </w:ins>
      <w:ins w:id="998" w:author="小多" w:date="2020-09-23T16:26:01Z">
        <w:r>
          <w:rPr>
            <w:rFonts w:hint="eastAsia" w:ascii="Times New Roman" w:hAnsi="Times New Roman" w:eastAsia="黑体"/>
            <w:bCs w:val="0"/>
            <w:kern w:val="2"/>
            <w:szCs w:val="28"/>
          </w:rPr>
          <w:t>4 结论</w:t>
        </w:r>
      </w:ins>
      <w:ins w:id="999" w:author="小多" w:date="2020-09-23T16:26:01Z">
        <w:r>
          <w:rPr/>
          <w:tab/>
        </w:r>
      </w:ins>
      <w:ins w:id="1000" w:author="小多" w:date="2020-09-23T16:26:01Z">
        <w:r>
          <w:rPr/>
          <w:fldChar w:fldCharType="begin"/>
        </w:r>
      </w:ins>
      <w:ins w:id="1001" w:author="小多" w:date="2020-09-23T16:26:01Z">
        <w:r>
          <w:rPr/>
          <w:instrText xml:space="preserve"> PAGEREF _Toc1791 </w:instrText>
        </w:r>
      </w:ins>
      <w:ins w:id="1002" w:author="小多" w:date="2020-09-23T16:26:01Z">
        <w:r>
          <w:rPr/>
          <w:fldChar w:fldCharType="separate"/>
        </w:r>
      </w:ins>
      <w:ins w:id="1003" w:author="小多" w:date="2020-09-23T16:26:01Z">
        <w:r>
          <w:rPr/>
          <w:t>15</w:t>
        </w:r>
      </w:ins>
      <w:ins w:id="1004" w:author="小多" w:date="2020-09-23T16:26:01Z">
        <w:r>
          <w:rPr/>
          <w:fldChar w:fldCharType="end"/>
        </w:r>
      </w:ins>
      <w:ins w:id="1005" w:author="小多" w:date="2020-09-23T16:26:01Z">
        <w:r>
          <w:rPr>
            <w:bCs/>
            <w:color w:val="auto"/>
            <w:lang w:val="zh-CN"/>
          </w:rPr>
          <w:fldChar w:fldCharType="end"/>
        </w:r>
      </w:ins>
    </w:p>
    <w:p>
      <w:pPr>
        <w:rPr>
          <w:rFonts w:ascii="Times New Roman" w:hAnsi="Times New Roman"/>
          <w:color w:val="auto"/>
          <w:rPrChange w:id="1006" w:author="小多" w:date="2020-09-23T16:11:27Z">
            <w:rPr>
              <w:rFonts w:ascii="Times New Roman" w:hAnsi="Times New Roman"/>
            </w:rPr>
          </w:rPrChange>
        </w:rPr>
      </w:pPr>
      <w:r>
        <w:rPr>
          <w:bCs/>
          <w:color w:val="auto"/>
          <w:lang w:val="zh-CN"/>
          <w:rPrChange w:id="1007" w:author="小多" w:date="2020-09-23T16:11:27Z">
            <w:rPr>
              <w:bCs/>
              <w:lang w:val="zh-CN"/>
            </w:rPr>
          </w:rPrChange>
        </w:rPr>
        <w:fldChar w:fldCharType="end"/>
      </w:r>
    </w:p>
    <w:p>
      <w:pPr>
        <w:rPr>
          <w:rFonts w:ascii="Times New Roman" w:hAnsi="Times New Roman"/>
          <w:color w:val="auto"/>
          <w:rPrChange w:id="1008" w:author="小多" w:date="2020-09-23T16:11:27Z">
            <w:rPr>
              <w:rFonts w:ascii="Times New Roman" w:hAnsi="Times New Roman"/>
            </w:rPr>
          </w:rPrChange>
        </w:rPr>
        <w:sectPr>
          <w:type w:val="continuous"/>
          <w:pgSz w:w="11906" w:h="16838"/>
          <w:pgMar w:top="1440" w:right="1797" w:bottom="1440" w:left="1797" w:header="851" w:footer="992" w:gutter="0"/>
          <w:cols w:space="720" w:num="1"/>
          <w:titlePg/>
          <w:docGrid w:type="lines" w:linePitch="312" w:charSpace="0"/>
        </w:sectPr>
      </w:pPr>
      <w:bookmarkStart w:id="30" w:name="_GoBack"/>
      <w:bookmarkEnd w:id="30"/>
    </w:p>
    <w:p>
      <w:pPr>
        <w:pStyle w:val="2"/>
        <w:keepNext w:val="0"/>
        <w:keepLines w:val="0"/>
        <w:numPr>
          <w:ilvl w:val="255"/>
          <w:numId w:val="0"/>
        </w:numPr>
        <w:spacing w:before="156" w:beforeLines="50" w:after="156" w:afterLines="50" w:line="360" w:lineRule="auto"/>
        <w:rPr>
          <w:rFonts w:ascii="Times New Roman" w:hAnsi="Times New Roman" w:eastAsia="黑体"/>
          <w:b w:val="0"/>
          <w:bCs w:val="0"/>
          <w:color w:val="auto"/>
          <w:kern w:val="2"/>
          <w:sz w:val="28"/>
          <w:szCs w:val="28"/>
          <w:rPrChange w:id="1009" w:author="小多" w:date="2020-09-23T16:11:27Z">
            <w:rPr>
              <w:rFonts w:ascii="Times New Roman" w:hAnsi="Times New Roman" w:eastAsia="黑体"/>
              <w:b w:val="0"/>
              <w:bCs w:val="0"/>
              <w:kern w:val="2"/>
              <w:sz w:val="28"/>
              <w:szCs w:val="28"/>
            </w:rPr>
          </w:rPrChange>
        </w:rPr>
      </w:pPr>
      <w:bookmarkStart w:id="0" w:name="_Toc15331"/>
      <w:bookmarkStart w:id="1" w:name="_Toc26359"/>
      <w:bookmarkStart w:id="2" w:name="_Toc6230"/>
      <w:r>
        <w:rPr>
          <w:rFonts w:hint="eastAsia" w:ascii="Times New Roman" w:hAnsi="Times New Roman" w:eastAsia="黑体"/>
          <w:b w:val="0"/>
          <w:bCs w:val="0"/>
          <w:color w:val="auto"/>
          <w:kern w:val="2"/>
          <w:sz w:val="28"/>
          <w:szCs w:val="28"/>
          <w:rPrChange w:id="1010" w:author="小多" w:date="2020-09-23T16:11:27Z">
            <w:rPr>
              <w:rFonts w:hint="eastAsia" w:ascii="Times New Roman" w:hAnsi="Times New Roman" w:eastAsia="黑体"/>
              <w:b w:val="0"/>
              <w:bCs w:val="0"/>
              <w:kern w:val="2"/>
              <w:sz w:val="28"/>
              <w:szCs w:val="28"/>
            </w:rPr>
          </w:rPrChange>
        </w:rPr>
        <w:t>1 临床评价声明</w:t>
      </w:r>
      <w:bookmarkEnd w:id="0"/>
      <w:bookmarkEnd w:id="1"/>
      <w:bookmarkEnd w:id="2"/>
    </w:p>
    <w:p>
      <w:pPr>
        <w:spacing w:line="312" w:lineRule="auto"/>
        <w:ind w:firstLine="480" w:firstLineChars="200"/>
        <w:rPr>
          <w:rFonts w:ascii="Times New Roman" w:hAnsi="Times New Roman"/>
          <w:color w:val="auto"/>
          <w:sz w:val="24"/>
          <w:szCs w:val="24"/>
          <w:rPrChange w:id="1011" w:author="小多" w:date="2020-09-23T16:11:27Z">
            <w:rPr>
              <w:rFonts w:ascii="Times New Roman" w:hAnsi="Times New Roman"/>
              <w:sz w:val="24"/>
              <w:szCs w:val="24"/>
            </w:rPr>
          </w:rPrChange>
        </w:rPr>
      </w:pPr>
      <w:r>
        <w:rPr>
          <w:rFonts w:hint="eastAsia" w:ascii="Times New Roman" w:hAnsi="Times New Roman"/>
          <w:color w:val="auto"/>
          <w:sz w:val="24"/>
          <w:szCs w:val="24"/>
          <w:rPrChange w:id="1012" w:author="小多" w:date="2020-09-23T16:11:27Z">
            <w:rPr>
              <w:rFonts w:hint="eastAsia" w:ascii="Times New Roman" w:hAnsi="Times New Roman"/>
              <w:sz w:val="24"/>
              <w:szCs w:val="24"/>
            </w:rPr>
          </w:rPrChange>
        </w:rPr>
        <w:t>动态心电分析软件属于2</w:t>
      </w:r>
      <w:r>
        <w:rPr>
          <w:rFonts w:ascii="Times New Roman" w:hAnsi="Times New Roman"/>
          <w:color w:val="auto"/>
          <w:sz w:val="24"/>
          <w:szCs w:val="24"/>
          <w:rPrChange w:id="1013" w:author="小多" w:date="2020-09-23T16:11:27Z">
            <w:rPr>
              <w:rFonts w:ascii="Times New Roman" w:hAnsi="Times New Roman"/>
              <w:sz w:val="24"/>
              <w:szCs w:val="24"/>
            </w:rPr>
          </w:rPrChange>
        </w:rPr>
        <w:t>018</w:t>
      </w:r>
      <w:r>
        <w:rPr>
          <w:rFonts w:hint="eastAsia" w:ascii="Times New Roman" w:hAnsi="Times New Roman"/>
          <w:color w:val="auto"/>
          <w:sz w:val="24"/>
          <w:szCs w:val="24"/>
          <w:rPrChange w:id="1014" w:author="小多" w:date="2020-09-23T16:11:27Z">
            <w:rPr>
              <w:rFonts w:hint="eastAsia" w:ascii="Times New Roman" w:hAnsi="Times New Roman"/>
              <w:sz w:val="24"/>
              <w:szCs w:val="24"/>
            </w:rPr>
          </w:rPrChange>
        </w:rPr>
        <w:t>年国家药品监督管理局颁布的免于进行临床试验的第二类医疗器械目录中的产品。因此按照国家药品监督管理局的要求准备了此文件。</w:t>
      </w:r>
    </w:p>
    <w:p>
      <w:pPr>
        <w:spacing w:line="312" w:lineRule="auto"/>
        <w:ind w:firstLine="480" w:firstLineChars="200"/>
        <w:rPr>
          <w:rFonts w:ascii="Times New Roman" w:hAnsi="Times New Roman"/>
          <w:color w:val="auto"/>
          <w:sz w:val="24"/>
          <w:szCs w:val="24"/>
          <w:rPrChange w:id="1015" w:author="小多" w:date="2020-09-23T16:11:27Z">
            <w:rPr>
              <w:rFonts w:ascii="Times New Roman" w:hAnsi="Times New Roman"/>
              <w:sz w:val="24"/>
              <w:szCs w:val="24"/>
            </w:rPr>
          </w:rPrChange>
        </w:rPr>
      </w:pPr>
      <w:del w:id="1016" w:author="小多" w:date="2020-09-23T16:11:17Z">
        <w:r>
          <w:rPr>
            <w:rFonts w:hint="eastAsia" w:ascii="Times New Roman" w:hAnsi="Times New Roman"/>
            <w:color w:val="auto"/>
            <w:sz w:val="24"/>
            <w:szCs w:val="24"/>
            <w:rPrChange w:id="1017" w:author="小多" w:date="2020-09-23T16:11:27Z">
              <w:rPr>
                <w:rFonts w:hint="eastAsia" w:ascii="Times New Roman" w:hAnsi="Times New Roman"/>
                <w:sz w:val="24"/>
                <w:szCs w:val="24"/>
              </w:rPr>
            </w:rPrChange>
          </w:rPr>
          <w:br w:type="page"/>
        </w:r>
      </w:del>
    </w:p>
    <w:p>
      <w:pPr>
        <w:pStyle w:val="2"/>
        <w:keepNext w:val="0"/>
        <w:keepLines w:val="0"/>
        <w:numPr>
          <w:ilvl w:val="255"/>
          <w:numId w:val="0"/>
        </w:numPr>
        <w:spacing w:before="156" w:beforeLines="50" w:after="156" w:afterLines="50" w:line="360" w:lineRule="auto"/>
        <w:rPr>
          <w:rFonts w:ascii="Times New Roman" w:hAnsi="Times New Roman" w:eastAsia="黑体"/>
          <w:b w:val="0"/>
          <w:bCs w:val="0"/>
          <w:color w:val="auto"/>
          <w:kern w:val="2"/>
          <w:sz w:val="28"/>
          <w:szCs w:val="28"/>
          <w:rPrChange w:id="1019" w:author="小多" w:date="2020-09-23T16:11:27Z">
            <w:rPr>
              <w:rFonts w:ascii="Times New Roman" w:hAnsi="Times New Roman" w:eastAsia="黑体"/>
              <w:b w:val="0"/>
              <w:bCs w:val="0"/>
              <w:kern w:val="2"/>
              <w:sz w:val="28"/>
              <w:szCs w:val="28"/>
            </w:rPr>
          </w:rPrChange>
        </w:rPr>
      </w:pPr>
      <w:bookmarkStart w:id="3" w:name="_Toc15398"/>
      <w:bookmarkStart w:id="4" w:name="_Toc27409"/>
      <w:bookmarkStart w:id="5" w:name="_Toc2263252"/>
      <w:bookmarkStart w:id="6" w:name="_Toc27601"/>
      <w:r>
        <w:rPr>
          <w:rFonts w:hint="eastAsia" w:ascii="Times New Roman" w:hAnsi="Times New Roman" w:eastAsia="黑体"/>
          <w:b w:val="0"/>
          <w:bCs w:val="0"/>
          <w:color w:val="auto"/>
          <w:kern w:val="2"/>
          <w:sz w:val="28"/>
          <w:szCs w:val="28"/>
          <w:rPrChange w:id="1020" w:author="小多" w:date="2020-09-23T16:11:27Z">
            <w:rPr>
              <w:rFonts w:hint="eastAsia" w:ascii="Times New Roman" w:hAnsi="Times New Roman" w:eastAsia="黑体"/>
              <w:b w:val="0"/>
              <w:bCs w:val="0"/>
              <w:kern w:val="2"/>
              <w:sz w:val="28"/>
              <w:szCs w:val="28"/>
            </w:rPr>
          </w:rPrChange>
        </w:rPr>
        <w:t>2 器械描述</w:t>
      </w:r>
      <w:bookmarkEnd w:id="3"/>
      <w:bookmarkEnd w:id="4"/>
      <w:bookmarkEnd w:id="5"/>
      <w:bookmarkEnd w:id="6"/>
    </w:p>
    <w:p>
      <w:pPr>
        <w:pStyle w:val="3"/>
        <w:keepNext w:val="0"/>
        <w:keepLines w:val="0"/>
        <w:numPr>
          <w:ilvl w:val="255"/>
          <w:numId w:val="0"/>
        </w:numPr>
        <w:spacing w:before="0" w:after="0" w:line="360" w:lineRule="auto"/>
        <w:rPr>
          <w:rFonts w:ascii="Times New Roman" w:hAnsi="Times New Roman"/>
          <w:b w:val="0"/>
          <w:bCs w:val="0"/>
          <w:color w:val="auto"/>
          <w:sz w:val="24"/>
          <w:szCs w:val="24"/>
          <w:rPrChange w:id="1021" w:author="小多" w:date="2020-09-23T16:11:27Z">
            <w:rPr>
              <w:rFonts w:ascii="Times New Roman" w:hAnsi="Times New Roman"/>
              <w:b w:val="0"/>
              <w:bCs w:val="0"/>
              <w:sz w:val="24"/>
              <w:szCs w:val="24"/>
            </w:rPr>
          </w:rPrChange>
        </w:rPr>
      </w:pPr>
      <w:bookmarkStart w:id="7" w:name="_Toc212"/>
      <w:bookmarkStart w:id="8" w:name="_Toc1458"/>
      <w:bookmarkStart w:id="9" w:name="_Toc25977"/>
      <w:r>
        <w:rPr>
          <w:rFonts w:hint="eastAsia" w:ascii="Times New Roman" w:hAnsi="Times New Roman"/>
          <w:b w:val="0"/>
          <w:bCs w:val="0"/>
          <w:color w:val="auto"/>
          <w:sz w:val="24"/>
          <w:szCs w:val="24"/>
          <w:rPrChange w:id="1022" w:author="小多" w:date="2020-09-23T16:11:27Z">
            <w:rPr>
              <w:rFonts w:hint="eastAsia" w:ascii="Times New Roman" w:hAnsi="Times New Roman"/>
              <w:b w:val="0"/>
              <w:bCs w:val="0"/>
              <w:sz w:val="24"/>
              <w:szCs w:val="24"/>
            </w:rPr>
          </w:rPrChange>
        </w:rPr>
        <w:t>2.1预期用途</w:t>
      </w:r>
      <w:bookmarkEnd w:id="7"/>
      <w:bookmarkEnd w:id="8"/>
      <w:bookmarkEnd w:id="9"/>
    </w:p>
    <w:p>
      <w:pPr>
        <w:ind w:firstLine="480" w:firstLineChars="200"/>
        <w:rPr>
          <w:rFonts w:ascii="Times New Roman" w:hAnsi="Times New Roman"/>
          <w:color w:val="auto"/>
          <w:sz w:val="24"/>
          <w:szCs w:val="24"/>
          <w:rPrChange w:id="1023" w:author="小多" w:date="2020-09-23T16:11:27Z">
            <w:rPr>
              <w:rFonts w:ascii="Times New Roman" w:hAnsi="Times New Roman"/>
              <w:sz w:val="24"/>
              <w:szCs w:val="24"/>
            </w:rPr>
          </w:rPrChange>
        </w:rPr>
      </w:pPr>
      <w:r>
        <w:rPr>
          <w:rFonts w:hint="eastAsia" w:ascii="宋体" w:hAnsi="宋体" w:cs="宋体"/>
          <w:color w:val="auto"/>
          <w:sz w:val="24"/>
          <w:szCs w:val="24"/>
          <w:rPrChange w:id="1024" w:author="小多" w:date="2020-09-23T16:11:27Z">
            <w:rPr>
              <w:rFonts w:hint="eastAsia" w:ascii="宋体" w:hAnsi="宋体" w:cs="宋体"/>
              <w:sz w:val="24"/>
              <w:szCs w:val="24"/>
            </w:rPr>
          </w:rPrChange>
        </w:rPr>
        <w:t>用于动态心电图数据的传输、显示和分析。</w:t>
      </w:r>
    </w:p>
    <w:p>
      <w:pPr>
        <w:pStyle w:val="3"/>
        <w:keepNext w:val="0"/>
        <w:keepLines w:val="0"/>
        <w:numPr>
          <w:ilvl w:val="255"/>
          <w:numId w:val="0"/>
        </w:numPr>
        <w:spacing w:before="0" w:after="0" w:line="360" w:lineRule="auto"/>
        <w:rPr>
          <w:rFonts w:ascii="Times New Roman" w:hAnsi="Times New Roman"/>
          <w:b w:val="0"/>
          <w:bCs w:val="0"/>
          <w:color w:val="auto"/>
          <w:sz w:val="24"/>
          <w:szCs w:val="24"/>
          <w:rPrChange w:id="1025" w:author="小多" w:date="2020-09-23T16:11:27Z">
            <w:rPr>
              <w:rFonts w:ascii="Times New Roman" w:hAnsi="Times New Roman"/>
              <w:b w:val="0"/>
              <w:bCs w:val="0"/>
              <w:sz w:val="24"/>
              <w:szCs w:val="24"/>
            </w:rPr>
          </w:rPrChange>
        </w:rPr>
      </w:pPr>
      <w:bookmarkStart w:id="10" w:name="_Toc32495"/>
      <w:bookmarkStart w:id="11" w:name="_Toc789"/>
      <w:bookmarkStart w:id="12" w:name="_Toc25827"/>
      <w:r>
        <w:rPr>
          <w:rFonts w:hint="eastAsia" w:ascii="Times New Roman" w:hAnsi="Times New Roman"/>
          <w:b w:val="0"/>
          <w:bCs w:val="0"/>
          <w:color w:val="auto"/>
          <w:sz w:val="24"/>
          <w:szCs w:val="24"/>
          <w:rPrChange w:id="1026" w:author="小多" w:date="2020-09-23T16:11:27Z">
            <w:rPr>
              <w:rFonts w:hint="eastAsia" w:ascii="Times New Roman" w:hAnsi="Times New Roman"/>
              <w:b w:val="0"/>
              <w:bCs w:val="0"/>
              <w:sz w:val="24"/>
              <w:szCs w:val="24"/>
            </w:rPr>
          </w:rPrChange>
        </w:rPr>
        <w:t>2.2适用人群</w:t>
      </w:r>
      <w:bookmarkEnd w:id="10"/>
      <w:bookmarkEnd w:id="11"/>
      <w:bookmarkEnd w:id="12"/>
    </w:p>
    <w:p>
      <w:pPr>
        <w:spacing w:line="312" w:lineRule="auto"/>
        <w:ind w:firstLine="480" w:firstLineChars="200"/>
        <w:rPr>
          <w:rFonts w:ascii="Times New Roman" w:hAnsi="Times New Roman"/>
          <w:color w:val="auto"/>
          <w:sz w:val="24"/>
          <w:szCs w:val="24"/>
          <w:rPrChange w:id="1027" w:author="小多" w:date="2020-09-23T16:11:27Z">
            <w:rPr>
              <w:rFonts w:ascii="Times New Roman" w:hAnsi="Times New Roman"/>
              <w:sz w:val="24"/>
              <w:szCs w:val="24"/>
            </w:rPr>
          </w:rPrChange>
        </w:rPr>
      </w:pPr>
      <w:r>
        <w:rPr>
          <w:rFonts w:hint="eastAsia" w:ascii="Times New Roman" w:hAnsi="Times New Roman"/>
          <w:color w:val="auto"/>
          <w:sz w:val="24"/>
          <w:szCs w:val="24"/>
          <w:rPrChange w:id="1028" w:author="小多" w:date="2020-09-23T16:11:27Z">
            <w:rPr>
              <w:rFonts w:hint="eastAsia" w:ascii="Times New Roman" w:hAnsi="Times New Roman"/>
              <w:sz w:val="24"/>
              <w:szCs w:val="24"/>
            </w:rPr>
          </w:rPrChange>
        </w:rPr>
        <w:t>仅限临床专业人员及其他经授权的使用者使用。</w:t>
      </w:r>
    </w:p>
    <w:p>
      <w:pPr>
        <w:pStyle w:val="3"/>
        <w:keepNext w:val="0"/>
        <w:keepLines w:val="0"/>
        <w:numPr>
          <w:ilvl w:val="255"/>
          <w:numId w:val="0"/>
        </w:numPr>
        <w:spacing w:before="0" w:after="0" w:line="360" w:lineRule="auto"/>
        <w:rPr>
          <w:rFonts w:ascii="Times New Roman" w:hAnsi="Times New Roman"/>
          <w:b w:val="0"/>
          <w:bCs w:val="0"/>
          <w:color w:val="auto"/>
          <w:sz w:val="24"/>
          <w:szCs w:val="24"/>
          <w:rPrChange w:id="1029" w:author="小多" w:date="2020-09-23T16:11:27Z">
            <w:rPr>
              <w:rFonts w:ascii="Times New Roman" w:hAnsi="Times New Roman"/>
              <w:b w:val="0"/>
              <w:bCs w:val="0"/>
              <w:sz w:val="24"/>
              <w:szCs w:val="24"/>
            </w:rPr>
          </w:rPrChange>
        </w:rPr>
      </w:pPr>
      <w:bookmarkStart w:id="13" w:name="_Toc26980"/>
      <w:bookmarkStart w:id="14" w:name="_Toc15880"/>
      <w:bookmarkStart w:id="15" w:name="_Toc1908"/>
      <w:r>
        <w:rPr>
          <w:rFonts w:hint="eastAsia" w:ascii="Times New Roman" w:hAnsi="Times New Roman"/>
          <w:b w:val="0"/>
          <w:bCs w:val="0"/>
          <w:color w:val="auto"/>
          <w:sz w:val="24"/>
          <w:szCs w:val="24"/>
          <w:rPrChange w:id="1030" w:author="小多" w:date="2020-09-23T16:11:27Z">
            <w:rPr>
              <w:rFonts w:hint="eastAsia" w:ascii="Times New Roman" w:hAnsi="Times New Roman"/>
              <w:b w:val="0"/>
              <w:bCs w:val="0"/>
              <w:sz w:val="24"/>
              <w:szCs w:val="24"/>
            </w:rPr>
          </w:rPrChange>
        </w:rPr>
        <w:t>2.3禁忌症</w:t>
      </w:r>
      <w:bookmarkEnd w:id="13"/>
      <w:bookmarkEnd w:id="14"/>
      <w:bookmarkEnd w:id="15"/>
    </w:p>
    <w:p>
      <w:pPr>
        <w:spacing w:line="312" w:lineRule="auto"/>
        <w:ind w:firstLine="480" w:firstLineChars="200"/>
        <w:rPr>
          <w:rFonts w:ascii="Times New Roman" w:hAnsi="Times New Roman"/>
          <w:color w:val="auto"/>
          <w:sz w:val="24"/>
          <w:szCs w:val="24"/>
          <w:rPrChange w:id="1031" w:author="小多" w:date="2020-09-23T16:11:27Z">
            <w:rPr>
              <w:rFonts w:ascii="Times New Roman" w:hAnsi="Times New Roman"/>
              <w:sz w:val="24"/>
              <w:szCs w:val="24"/>
            </w:rPr>
          </w:rPrChange>
        </w:rPr>
      </w:pPr>
      <w:r>
        <w:rPr>
          <w:rFonts w:hint="eastAsia" w:ascii="Times New Roman" w:hAnsi="Times New Roman"/>
          <w:color w:val="auto"/>
          <w:sz w:val="24"/>
          <w:szCs w:val="24"/>
          <w:rPrChange w:id="1032" w:author="小多" w:date="2020-09-23T16:11:27Z">
            <w:rPr>
              <w:rFonts w:hint="eastAsia" w:ascii="Times New Roman" w:hAnsi="Times New Roman"/>
              <w:sz w:val="24"/>
              <w:szCs w:val="24"/>
            </w:rPr>
          </w:rPrChange>
        </w:rPr>
        <w:t>尚无明确禁忌症。</w:t>
      </w:r>
    </w:p>
    <w:p>
      <w:pPr>
        <w:pStyle w:val="3"/>
        <w:keepNext w:val="0"/>
        <w:keepLines w:val="0"/>
        <w:numPr>
          <w:ilvl w:val="255"/>
          <w:numId w:val="0"/>
        </w:numPr>
        <w:spacing w:before="0" w:after="0" w:line="360" w:lineRule="auto"/>
        <w:rPr>
          <w:rFonts w:ascii="Times New Roman" w:hAnsi="Times New Roman"/>
          <w:b w:val="0"/>
          <w:bCs w:val="0"/>
          <w:color w:val="auto"/>
          <w:sz w:val="24"/>
          <w:szCs w:val="24"/>
          <w:rPrChange w:id="1033" w:author="小多" w:date="2020-09-23T16:11:27Z">
            <w:rPr>
              <w:rFonts w:ascii="Times New Roman" w:hAnsi="Times New Roman"/>
              <w:b w:val="0"/>
              <w:bCs w:val="0"/>
              <w:sz w:val="24"/>
              <w:szCs w:val="24"/>
            </w:rPr>
          </w:rPrChange>
        </w:rPr>
      </w:pPr>
      <w:bookmarkStart w:id="16" w:name="_Toc2098"/>
      <w:bookmarkStart w:id="17" w:name="_Toc15105"/>
      <w:bookmarkStart w:id="18" w:name="_Toc2263253"/>
      <w:bookmarkStart w:id="19" w:name="_Toc19334"/>
      <w:r>
        <w:rPr>
          <w:rFonts w:hint="eastAsia" w:ascii="Times New Roman" w:hAnsi="Times New Roman"/>
          <w:b w:val="0"/>
          <w:bCs w:val="0"/>
          <w:color w:val="auto"/>
          <w:sz w:val="24"/>
          <w:szCs w:val="24"/>
          <w:rPrChange w:id="1034" w:author="小多" w:date="2020-09-23T16:11:27Z">
            <w:rPr>
              <w:rFonts w:hint="eastAsia" w:ascii="Times New Roman" w:hAnsi="Times New Roman"/>
              <w:b w:val="0"/>
              <w:bCs w:val="0"/>
              <w:sz w:val="24"/>
              <w:szCs w:val="24"/>
            </w:rPr>
          </w:rPrChange>
        </w:rPr>
        <w:t>2.4结构组成描述</w:t>
      </w:r>
      <w:bookmarkEnd w:id="16"/>
      <w:bookmarkEnd w:id="17"/>
      <w:bookmarkEnd w:id="18"/>
      <w:bookmarkEnd w:id="19"/>
    </w:p>
    <w:p>
      <w:pPr>
        <w:spacing w:line="312" w:lineRule="auto"/>
        <w:ind w:firstLine="480" w:firstLineChars="200"/>
        <w:rPr>
          <w:rFonts w:ascii="Times New Roman" w:hAnsi="Times New Roman"/>
          <w:color w:val="auto"/>
          <w:sz w:val="24"/>
          <w:szCs w:val="24"/>
          <w:rPrChange w:id="1035" w:author="小多" w:date="2020-09-23T16:11:27Z">
            <w:rPr>
              <w:rFonts w:ascii="Times New Roman" w:hAnsi="Times New Roman"/>
              <w:color w:val="FF0000"/>
              <w:sz w:val="24"/>
              <w:szCs w:val="24"/>
            </w:rPr>
          </w:rPrChange>
        </w:rPr>
      </w:pPr>
      <w:r>
        <w:rPr>
          <w:rFonts w:hint="eastAsia" w:ascii="Times New Roman" w:hAnsi="Times New Roman"/>
          <w:color w:val="auto"/>
          <w:sz w:val="24"/>
          <w:szCs w:val="24"/>
          <w:rPrChange w:id="1036" w:author="小多" w:date="2020-09-23T16:11:27Z">
            <w:rPr>
              <w:rFonts w:hint="eastAsia" w:ascii="Times New Roman" w:hAnsi="Times New Roman"/>
              <w:color w:val="FF0000"/>
              <w:sz w:val="24"/>
              <w:szCs w:val="24"/>
            </w:rPr>
          </w:rPrChange>
        </w:rPr>
        <w:t>软件由</w:t>
      </w:r>
      <w:ins w:id="1037" w:author="小多" w:date="2020-09-23T16:11:52Z">
        <w:r>
          <w:rPr>
            <w:rFonts w:hint="eastAsia" w:ascii="Times New Roman" w:hAnsi="Times New Roman"/>
            <w:color w:val="auto"/>
            <w:sz w:val="24"/>
            <w:szCs w:val="24"/>
          </w:rPr>
          <w:t>登录模块、记录列表、患者信息、编辑模板、事件统计、片段图编辑、页扫描、房颤、ST、HRV、直方图、报告编辑、生成报告模块组成，存储介质为光盘</w:t>
        </w:r>
      </w:ins>
      <w:r>
        <w:rPr>
          <w:rFonts w:hint="eastAsia" w:ascii="Times New Roman" w:hAnsi="Times New Roman"/>
          <w:color w:val="auto"/>
          <w:sz w:val="24"/>
          <w:szCs w:val="24"/>
          <w:rPrChange w:id="1038" w:author="小多" w:date="2020-09-23T16:11:27Z">
            <w:rPr>
              <w:rFonts w:hint="eastAsia" w:ascii="Times New Roman" w:hAnsi="Times New Roman"/>
              <w:color w:val="FF0000"/>
              <w:sz w:val="24"/>
              <w:szCs w:val="24"/>
            </w:rPr>
          </w:rPrChange>
        </w:rPr>
        <w:t>。</w:t>
      </w:r>
    </w:p>
    <w:p>
      <w:pPr>
        <w:pStyle w:val="3"/>
        <w:keepNext w:val="0"/>
        <w:keepLines w:val="0"/>
        <w:numPr>
          <w:ilvl w:val="255"/>
          <w:numId w:val="0"/>
        </w:numPr>
        <w:spacing w:before="0" w:after="0" w:line="360" w:lineRule="auto"/>
        <w:rPr>
          <w:rFonts w:ascii="Times New Roman" w:hAnsi="Times New Roman"/>
          <w:b w:val="0"/>
          <w:bCs w:val="0"/>
          <w:color w:val="auto"/>
          <w:sz w:val="24"/>
          <w:szCs w:val="24"/>
          <w:rPrChange w:id="1039" w:author="小多" w:date="2020-09-23T16:11:27Z">
            <w:rPr>
              <w:rFonts w:ascii="Times New Roman" w:hAnsi="Times New Roman"/>
              <w:b w:val="0"/>
              <w:bCs w:val="0"/>
              <w:sz w:val="24"/>
              <w:szCs w:val="24"/>
            </w:rPr>
          </w:rPrChange>
        </w:rPr>
      </w:pPr>
      <w:bookmarkStart w:id="20" w:name="_Toc11206"/>
      <w:bookmarkStart w:id="21" w:name="_Toc9533"/>
      <w:bookmarkStart w:id="22" w:name="_Toc4461"/>
      <w:r>
        <w:rPr>
          <w:rFonts w:hint="eastAsia" w:ascii="Times New Roman" w:hAnsi="Times New Roman"/>
          <w:b w:val="0"/>
          <w:bCs w:val="0"/>
          <w:color w:val="auto"/>
          <w:sz w:val="24"/>
          <w:szCs w:val="24"/>
          <w:rPrChange w:id="1040" w:author="小多" w:date="2020-09-23T16:11:27Z">
            <w:rPr>
              <w:rFonts w:hint="eastAsia" w:ascii="Times New Roman" w:hAnsi="Times New Roman"/>
              <w:b w:val="0"/>
              <w:bCs w:val="0"/>
              <w:sz w:val="24"/>
              <w:szCs w:val="24"/>
            </w:rPr>
          </w:rPrChange>
        </w:rPr>
        <w:t>2.5已上市同类品情况对比说明</w:t>
      </w:r>
      <w:bookmarkEnd w:id="20"/>
      <w:bookmarkEnd w:id="21"/>
      <w:bookmarkEnd w:id="22"/>
    </w:p>
    <w:p>
      <w:pPr>
        <w:rPr>
          <w:rFonts w:ascii="Times New Roman" w:hAnsi="Times New Roman"/>
          <w:bCs/>
          <w:color w:val="auto"/>
          <w:szCs w:val="21"/>
          <w:rPrChange w:id="1041" w:author="小多" w:date="2020-09-23T16:11:27Z">
            <w:rPr>
              <w:rFonts w:ascii="Times New Roman" w:hAnsi="Times New Roman"/>
              <w:bCs/>
              <w:szCs w:val="21"/>
            </w:rPr>
          </w:rPrChange>
        </w:rPr>
        <w:sectPr>
          <w:headerReference r:id="rId5" w:type="default"/>
          <w:footerReference r:id="rId6" w:type="default"/>
          <w:pgSz w:w="11906" w:h="16838"/>
          <w:pgMar w:top="1440" w:right="1800" w:bottom="1440" w:left="1800" w:header="851" w:footer="992" w:gutter="0"/>
          <w:pgNumType w:start="1"/>
          <w:cols w:space="720" w:num="1"/>
          <w:docGrid w:type="lines" w:linePitch="312" w:charSpace="0"/>
        </w:sectPr>
      </w:pPr>
    </w:p>
    <w:p>
      <w:pPr>
        <w:rPr>
          <w:rFonts w:ascii="Times New Roman" w:hAnsi="Times New Roman"/>
          <w:bCs/>
          <w:color w:val="auto"/>
          <w:szCs w:val="21"/>
          <w:rPrChange w:id="1042" w:author="小多" w:date="2020-09-23T16:11:27Z">
            <w:rPr>
              <w:rFonts w:ascii="Times New Roman" w:hAnsi="Times New Roman"/>
              <w:bCs/>
              <w:szCs w:val="21"/>
            </w:rPr>
          </w:rPrChange>
        </w:rPr>
      </w:pPr>
    </w:p>
    <w:p>
      <w:pPr>
        <w:jc w:val="center"/>
        <w:rPr>
          <w:rFonts w:ascii="Times New Roman" w:hAnsi="Times New Roman"/>
          <w:bCs/>
          <w:color w:val="auto"/>
          <w:szCs w:val="21"/>
          <w:rPrChange w:id="1043" w:author="小多" w:date="2020-09-23T16:11:27Z">
            <w:rPr>
              <w:rFonts w:ascii="Times New Roman" w:hAnsi="Times New Roman"/>
              <w:bCs/>
              <w:szCs w:val="21"/>
            </w:rPr>
          </w:rPrChange>
        </w:rPr>
      </w:pPr>
      <w:r>
        <w:rPr>
          <w:rFonts w:hint="eastAsia" w:ascii="Times New Roman" w:hAnsi="Times New Roman"/>
          <w:bCs/>
          <w:color w:val="auto"/>
          <w:szCs w:val="21"/>
          <w:rPrChange w:id="1044" w:author="小多" w:date="2020-09-23T16:11:27Z">
            <w:rPr>
              <w:rFonts w:hint="eastAsia" w:ascii="Times New Roman" w:hAnsi="Times New Roman"/>
              <w:bCs/>
              <w:szCs w:val="21"/>
            </w:rPr>
          </w:rPrChange>
        </w:rPr>
        <w:t>动态心电分析软件与免于进行临床试验的第二类医疗器械目录的同等产品对比表</w:t>
      </w:r>
    </w:p>
    <w:tbl>
      <w:tblPr>
        <w:tblStyle w:val="16"/>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3"/>
        <w:gridCol w:w="3874"/>
        <w:gridCol w:w="3330"/>
        <w:gridCol w:w="2233"/>
        <w:gridCol w:w="3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tcPr>
          <w:p>
            <w:pPr>
              <w:keepNext w:val="0"/>
              <w:keepLines w:val="0"/>
              <w:suppressLineNumbers w:val="0"/>
              <w:spacing w:before="0" w:beforeAutospacing="0" w:after="0" w:afterAutospacing="0" w:line="312" w:lineRule="auto"/>
              <w:ind w:left="0" w:right="0"/>
              <w:rPr>
                <w:rFonts w:hint="default" w:ascii="Times New Roman" w:hAnsi="Times New Roman"/>
                <w:color w:val="auto"/>
                <w:sz w:val="24"/>
                <w:szCs w:val="24"/>
                <w:rPrChange w:id="1045" w:author="小多" w:date="2020-09-23T16:11:27Z">
                  <w:rPr>
                    <w:rFonts w:hint="default" w:ascii="Times New Roman" w:hAnsi="Times New Roman"/>
                    <w:sz w:val="24"/>
                    <w:szCs w:val="24"/>
                  </w:rPr>
                </w:rPrChange>
              </w:rPr>
            </w:pPr>
            <w:r>
              <w:rPr>
                <w:rFonts w:hint="eastAsia" w:ascii="Times New Roman" w:hAnsi="Times New Roman"/>
                <w:color w:val="auto"/>
                <w:sz w:val="24"/>
                <w:szCs w:val="24"/>
                <w:rPrChange w:id="1046" w:author="小多" w:date="2020-09-23T16:11:27Z">
                  <w:rPr>
                    <w:rFonts w:hint="eastAsia" w:ascii="Times New Roman" w:hAnsi="Times New Roman"/>
                    <w:sz w:val="24"/>
                    <w:szCs w:val="24"/>
                  </w:rPr>
                </w:rPrChange>
              </w:rPr>
              <w:t>对比项目</w:t>
            </w:r>
          </w:p>
        </w:tc>
        <w:tc>
          <w:tcPr>
            <w:tcW w:w="3874" w:type="dxa"/>
          </w:tcPr>
          <w:p>
            <w:pPr>
              <w:keepNext w:val="0"/>
              <w:keepLines w:val="0"/>
              <w:suppressLineNumbers w:val="0"/>
              <w:spacing w:before="0" w:beforeAutospacing="0" w:after="0" w:afterAutospacing="0" w:line="312" w:lineRule="auto"/>
              <w:ind w:left="0" w:right="0"/>
              <w:rPr>
                <w:rFonts w:hint="default" w:ascii="Times New Roman" w:hAnsi="Times New Roman"/>
                <w:color w:val="auto"/>
                <w:sz w:val="24"/>
                <w:szCs w:val="24"/>
                <w:rPrChange w:id="1047" w:author="小多" w:date="2020-09-23T16:11:27Z">
                  <w:rPr>
                    <w:rFonts w:hint="default" w:ascii="Times New Roman" w:hAnsi="Times New Roman"/>
                    <w:sz w:val="24"/>
                    <w:szCs w:val="24"/>
                  </w:rPr>
                </w:rPrChange>
              </w:rPr>
            </w:pPr>
            <w:r>
              <w:rPr>
                <w:rFonts w:hint="eastAsia" w:ascii="Times New Roman" w:hAnsi="Times New Roman"/>
                <w:color w:val="auto"/>
                <w:sz w:val="24"/>
                <w:szCs w:val="24"/>
                <w:rPrChange w:id="1048" w:author="小多" w:date="2020-09-23T16:11:27Z">
                  <w:rPr>
                    <w:rFonts w:hint="eastAsia" w:ascii="Times New Roman" w:hAnsi="Times New Roman"/>
                    <w:sz w:val="24"/>
                    <w:szCs w:val="24"/>
                  </w:rPr>
                </w:rPrChange>
              </w:rPr>
              <w:t>免临床目录中产品</w:t>
            </w:r>
          </w:p>
        </w:tc>
        <w:tc>
          <w:tcPr>
            <w:tcW w:w="3330" w:type="dxa"/>
          </w:tcPr>
          <w:p>
            <w:pPr>
              <w:keepNext w:val="0"/>
              <w:keepLines w:val="0"/>
              <w:suppressLineNumbers w:val="0"/>
              <w:spacing w:before="0" w:beforeAutospacing="0" w:after="0" w:afterAutospacing="0" w:line="312" w:lineRule="auto"/>
              <w:ind w:left="0" w:right="0"/>
              <w:jc w:val="center"/>
              <w:rPr>
                <w:rFonts w:hint="default" w:ascii="Times New Roman" w:hAnsi="Times New Roman"/>
                <w:color w:val="auto"/>
                <w:sz w:val="24"/>
                <w:szCs w:val="24"/>
                <w:rPrChange w:id="1049" w:author="小多" w:date="2020-09-23T16:11:27Z">
                  <w:rPr>
                    <w:rFonts w:hint="default" w:ascii="Times New Roman" w:hAnsi="Times New Roman"/>
                    <w:sz w:val="24"/>
                    <w:szCs w:val="24"/>
                  </w:rPr>
                </w:rPrChange>
              </w:rPr>
            </w:pPr>
            <w:r>
              <w:rPr>
                <w:rFonts w:hint="eastAsia" w:ascii="Times New Roman" w:hAnsi="Times New Roman"/>
                <w:color w:val="auto"/>
                <w:sz w:val="24"/>
                <w:szCs w:val="24"/>
                <w:rPrChange w:id="1050" w:author="小多" w:date="2020-09-23T16:11:27Z">
                  <w:rPr>
                    <w:rFonts w:hint="eastAsia" w:ascii="Times New Roman" w:hAnsi="Times New Roman"/>
                    <w:sz w:val="24"/>
                    <w:szCs w:val="24"/>
                  </w:rPr>
                </w:rPrChange>
              </w:rPr>
              <w:t>申报产品</w:t>
            </w:r>
          </w:p>
        </w:tc>
        <w:tc>
          <w:tcPr>
            <w:tcW w:w="2233" w:type="dxa"/>
          </w:tcPr>
          <w:p>
            <w:pPr>
              <w:keepNext w:val="0"/>
              <w:keepLines w:val="0"/>
              <w:suppressLineNumbers w:val="0"/>
              <w:spacing w:before="0" w:beforeAutospacing="0" w:after="0" w:afterAutospacing="0" w:line="312" w:lineRule="auto"/>
              <w:ind w:left="0" w:right="0"/>
              <w:jc w:val="center"/>
              <w:rPr>
                <w:rFonts w:hint="default" w:ascii="Times New Roman" w:hAnsi="Times New Roman"/>
                <w:color w:val="auto"/>
                <w:sz w:val="24"/>
                <w:szCs w:val="24"/>
                <w:rPrChange w:id="1051" w:author="小多" w:date="2020-09-23T16:11:27Z">
                  <w:rPr>
                    <w:rFonts w:hint="default" w:ascii="Times New Roman" w:hAnsi="Times New Roman"/>
                    <w:sz w:val="24"/>
                    <w:szCs w:val="24"/>
                  </w:rPr>
                </w:rPrChange>
              </w:rPr>
            </w:pPr>
            <w:r>
              <w:rPr>
                <w:rFonts w:hint="eastAsia" w:ascii="Times New Roman" w:hAnsi="Times New Roman"/>
                <w:color w:val="auto"/>
                <w:sz w:val="24"/>
                <w:szCs w:val="24"/>
                <w:rPrChange w:id="1052" w:author="小多" w:date="2020-09-23T16:11:27Z">
                  <w:rPr>
                    <w:rFonts w:hint="eastAsia" w:ascii="Times New Roman" w:hAnsi="Times New Roman"/>
                    <w:sz w:val="24"/>
                    <w:szCs w:val="24"/>
                  </w:rPr>
                </w:rPrChange>
              </w:rPr>
              <w:t>差异性</w:t>
            </w:r>
          </w:p>
        </w:tc>
        <w:tc>
          <w:tcPr>
            <w:tcW w:w="3414" w:type="dxa"/>
          </w:tcPr>
          <w:p>
            <w:pPr>
              <w:keepNext w:val="0"/>
              <w:keepLines w:val="0"/>
              <w:suppressLineNumbers w:val="0"/>
              <w:spacing w:before="0" w:beforeAutospacing="0" w:after="0" w:afterAutospacing="0" w:line="312" w:lineRule="auto"/>
              <w:ind w:left="0" w:right="0" w:firstLine="480" w:firstLineChars="200"/>
              <w:rPr>
                <w:rFonts w:hint="default" w:ascii="Times New Roman" w:hAnsi="Times New Roman"/>
                <w:color w:val="auto"/>
                <w:sz w:val="24"/>
                <w:szCs w:val="24"/>
                <w:rPrChange w:id="1053" w:author="小多" w:date="2020-09-23T16:11:27Z">
                  <w:rPr>
                    <w:rFonts w:hint="default" w:ascii="Times New Roman" w:hAnsi="Times New Roman"/>
                    <w:sz w:val="24"/>
                    <w:szCs w:val="24"/>
                  </w:rPr>
                </w:rPrChange>
              </w:rPr>
            </w:pPr>
            <w:r>
              <w:rPr>
                <w:rFonts w:hint="eastAsia" w:ascii="Times New Roman" w:hAnsi="Times New Roman"/>
                <w:color w:val="auto"/>
                <w:sz w:val="24"/>
                <w:szCs w:val="24"/>
                <w:rPrChange w:id="1054" w:author="小多" w:date="2020-09-23T16:11:27Z">
                  <w:rPr>
                    <w:rFonts w:hint="eastAsia" w:ascii="Times New Roman" w:hAnsi="Times New Roman"/>
                    <w:sz w:val="24"/>
                    <w:szCs w:val="24"/>
                  </w:rPr>
                </w:rPrChange>
              </w:rPr>
              <w:t>支持性概述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tcPr>
          <w:p>
            <w:pPr>
              <w:keepNext w:val="0"/>
              <w:keepLines w:val="0"/>
              <w:suppressLineNumbers w:val="0"/>
              <w:spacing w:before="0" w:beforeAutospacing="0" w:after="0" w:afterAutospacing="0" w:line="312" w:lineRule="auto"/>
              <w:ind w:left="0" w:right="0"/>
              <w:rPr>
                <w:rFonts w:hint="default" w:ascii="Times New Roman" w:hAnsi="Times New Roman"/>
                <w:color w:val="auto"/>
                <w:sz w:val="24"/>
                <w:szCs w:val="24"/>
                <w:rPrChange w:id="1055" w:author="小多" w:date="2020-09-23T16:11:27Z">
                  <w:rPr>
                    <w:rFonts w:hint="default" w:ascii="Times New Roman" w:hAnsi="Times New Roman"/>
                    <w:sz w:val="24"/>
                    <w:szCs w:val="24"/>
                  </w:rPr>
                </w:rPrChange>
              </w:rPr>
            </w:pPr>
            <w:r>
              <w:rPr>
                <w:rFonts w:hint="eastAsia" w:ascii="Times New Roman" w:hAnsi="Times New Roman"/>
                <w:color w:val="auto"/>
                <w:sz w:val="24"/>
                <w:szCs w:val="24"/>
                <w:rPrChange w:id="1056" w:author="小多" w:date="2020-09-23T16:11:27Z">
                  <w:rPr>
                    <w:rFonts w:hint="eastAsia" w:ascii="Times New Roman" w:hAnsi="Times New Roman"/>
                    <w:sz w:val="24"/>
                    <w:szCs w:val="24"/>
                  </w:rPr>
                </w:rPrChange>
              </w:rPr>
              <w:t>产品名称</w:t>
            </w:r>
          </w:p>
        </w:tc>
        <w:tc>
          <w:tcPr>
            <w:tcW w:w="3874" w:type="dxa"/>
          </w:tcPr>
          <w:p>
            <w:pPr>
              <w:keepNext w:val="0"/>
              <w:keepLines w:val="0"/>
              <w:suppressLineNumbers w:val="0"/>
              <w:spacing w:before="0" w:beforeAutospacing="0" w:after="0" w:afterAutospacing="0" w:line="312" w:lineRule="auto"/>
              <w:ind w:left="0" w:right="0"/>
              <w:rPr>
                <w:rFonts w:hint="default" w:ascii="Times New Roman" w:hAnsi="Times New Roman"/>
                <w:color w:val="auto"/>
                <w:sz w:val="24"/>
                <w:szCs w:val="24"/>
                <w:rPrChange w:id="1057" w:author="小多" w:date="2020-09-23T16:11:27Z">
                  <w:rPr>
                    <w:rFonts w:hint="default" w:ascii="Times New Roman" w:hAnsi="Times New Roman"/>
                    <w:sz w:val="24"/>
                    <w:szCs w:val="24"/>
                  </w:rPr>
                </w:rPrChange>
              </w:rPr>
            </w:pPr>
            <w:r>
              <w:rPr>
                <w:rFonts w:hint="eastAsia" w:ascii="宋体" w:hAnsi="宋体" w:cs="宋体"/>
                <w:color w:val="auto"/>
                <w:kern w:val="0"/>
                <w:sz w:val="24"/>
                <w:szCs w:val="24"/>
                <w:lang w:bidi="ar"/>
                <w:rPrChange w:id="1058" w:author="小多" w:date="2020-09-23T16:11:27Z">
                  <w:rPr>
                    <w:rFonts w:hint="eastAsia" w:ascii="宋体" w:hAnsi="宋体" w:cs="宋体"/>
                    <w:color w:val="000000"/>
                    <w:kern w:val="0"/>
                    <w:sz w:val="24"/>
                    <w:szCs w:val="24"/>
                    <w:lang w:bidi="ar"/>
                  </w:rPr>
                </w:rPrChange>
              </w:rPr>
              <w:t>数据处理软件</w:t>
            </w:r>
          </w:p>
        </w:tc>
        <w:tc>
          <w:tcPr>
            <w:tcW w:w="3330" w:type="dxa"/>
          </w:tcPr>
          <w:p>
            <w:pPr>
              <w:keepNext w:val="0"/>
              <w:keepLines w:val="0"/>
              <w:suppressLineNumbers w:val="0"/>
              <w:spacing w:before="0" w:beforeAutospacing="0" w:after="0" w:afterAutospacing="0" w:line="312" w:lineRule="auto"/>
              <w:ind w:left="0" w:right="0"/>
              <w:rPr>
                <w:rFonts w:hint="default" w:ascii="Times New Roman" w:hAnsi="Times New Roman"/>
                <w:color w:val="auto"/>
                <w:sz w:val="24"/>
                <w:szCs w:val="24"/>
                <w:rPrChange w:id="1059" w:author="小多" w:date="2020-09-23T16:11:27Z">
                  <w:rPr>
                    <w:rFonts w:hint="default" w:ascii="Times New Roman" w:hAnsi="Times New Roman"/>
                    <w:sz w:val="24"/>
                    <w:szCs w:val="24"/>
                  </w:rPr>
                </w:rPrChange>
              </w:rPr>
            </w:pPr>
            <w:r>
              <w:rPr>
                <w:rFonts w:hint="eastAsia" w:ascii="Times New Roman" w:hAnsi="Times New Roman"/>
                <w:color w:val="auto"/>
                <w:sz w:val="24"/>
                <w:szCs w:val="24"/>
                <w:rPrChange w:id="1060" w:author="小多" w:date="2020-09-23T16:11:27Z">
                  <w:rPr>
                    <w:rFonts w:hint="eastAsia" w:ascii="Times New Roman" w:hAnsi="Times New Roman"/>
                    <w:sz w:val="24"/>
                    <w:szCs w:val="24"/>
                  </w:rPr>
                </w:rPrChange>
              </w:rPr>
              <w:t>动态心电分析软件</w:t>
            </w:r>
          </w:p>
        </w:tc>
        <w:tc>
          <w:tcPr>
            <w:tcW w:w="2233" w:type="dxa"/>
          </w:tcPr>
          <w:p>
            <w:pPr>
              <w:keepNext w:val="0"/>
              <w:keepLines w:val="0"/>
              <w:suppressLineNumbers w:val="0"/>
              <w:spacing w:before="0" w:beforeAutospacing="0" w:after="0" w:afterAutospacing="0" w:line="312" w:lineRule="auto"/>
              <w:ind w:left="0" w:right="0"/>
              <w:jc w:val="center"/>
              <w:rPr>
                <w:rFonts w:hint="default" w:ascii="Times New Roman" w:hAnsi="Times New Roman"/>
                <w:color w:val="auto"/>
                <w:sz w:val="24"/>
                <w:szCs w:val="24"/>
                <w:rPrChange w:id="1061" w:author="小多" w:date="2020-09-23T16:11:27Z">
                  <w:rPr>
                    <w:rFonts w:hint="default" w:ascii="Times New Roman" w:hAnsi="Times New Roman"/>
                    <w:sz w:val="24"/>
                    <w:szCs w:val="24"/>
                  </w:rPr>
                </w:rPrChange>
              </w:rPr>
            </w:pPr>
            <w:r>
              <w:rPr>
                <w:rFonts w:hint="eastAsia" w:ascii="Times New Roman" w:hAnsi="Times New Roman"/>
                <w:color w:val="auto"/>
                <w:sz w:val="24"/>
                <w:szCs w:val="24"/>
                <w:rPrChange w:id="1062" w:author="小多" w:date="2020-09-23T16:11:27Z">
                  <w:rPr>
                    <w:rFonts w:hint="eastAsia" w:ascii="Times New Roman" w:hAnsi="Times New Roman"/>
                    <w:sz w:val="24"/>
                    <w:szCs w:val="24"/>
                  </w:rPr>
                </w:rPrChange>
              </w:rPr>
              <w:t>不同</w:t>
            </w:r>
          </w:p>
        </w:tc>
        <w:tc>
          <w:tcPr>
            <w:tcW w:w="3414" w:type="dxa"/>
            <w:vMerge w:val="restart"/>
          </w:tcPr>
          <w:p>
            <w:pPr>
              <w:keepNext w:val="0"/>
              <w:keepLines w:val="0"/>
              <w:suppressLineNumbers w:val="0"/>
              <w:spacing w:before="0" w:beforeAutospacing="0" w:after="0" w:afterAutospacing="0" w:line="312" w:lineRule="auto"/>
              <w:ind w:left="0" w:right="0"/>
              <w:rPr>
                <w:rFonts w:hint="default" w:ascii="Times New Roman" w:hAnsi="Times New Roman"/>
                <w:color w:val="auto"/>
                <w:sz w:val="24"/>
                <w:szCs w:val="24"/>
                <w:rPrChange w:id="1063" w:author="小多" w:date="2020-09-23T16:11:27Z">
                  <w:rPr>
                    <w:rFonts w:hint="default" w:ascii="Times New Roman" w:hAnsi="Times New Roman"/>
                    <w:sz w:val="24"/>
                    <w:szCs w:val="24"/>
                  </w:rPr>
                </w:rPrChange>
              </w:rPr>
            </w:pPr>
            <w:r>
              <w:rPr>
                <w:rFonts w:hint="eastAsia" w:ascii="Times New Roman" w:hAnsi="Times New Roman"/>
                <w:color w:val="auto"/>
                <w:sz w:val="24"/>
                <w:szCs w:val="24"/>
                <w:rPrChange w:id="1064" w:author="小多" w:date="2020-09-23T16:11:27Z">
                  <w:rPr>
                    <w:rFonts w:hint="eastAsia" w:ascii="Times New Roman" w:hAnsi="Times New Roman"/>
                    <w:sz w:val="24"/>
                    <w:szCs w:val="24"/>
                  </w:rPr>
                </w:rPrChange>
              </w:rPr>
              <w:t>2017年发布的医疗器械分类目录中21-03“数据处理软件”包括监护软件和生理信号处理软件，其中“动态心电分析软件”属于生理信号处理软件。</w:t>
            </w:r>
          </w:p>
          <w:p>
            <w:pPr>
              <w:keepNext w:val="0"/>
              <w:keepLines w:val="0"/>
              <w:suppressLineNumbers w:val="0"/>
              <w:spacing w:before="0" w:beforeAutospacing="0" w:after="0" w:afterAutospacing="0" w:line="312" w:lineRule="auto"/>
              <w:ind w:left="0" w:right="0"/>
              <w:rPr>
                <w:rFonts w:hint="default" w:ascii="Times New Roman" w:hAnsi="Times New Roman"/>
                <w:color w:val="auto"/>
                <w:sz w:val="24"/>
                <w:szCs w:val="24"/>
                <w:rPrChange w:id="1065" w:author="小多" w:date="2020-09-23T16:11:27Z">
                  <w:rPr>
                    <w:rFonts w:hint="default" w:ascii="Times New Roman" w:hAnsi="Times New Roman"/>
                    <w:sz w:val="24"/>
                    <w:szCs w:val="24"/>
                  </w:rPr>
                </w:rPrChange>
              </w:rPr>
            </w:pPr>
            <w:r>
              <w:rPr>
                <w:rFonts w:hint="eastAsia" w:ascii="Times New Roman" w:hAnsi="Times New Roman"/>
                <w:color w:val="auto"/>
                <w:sz w:val="24"/>
                <w:szCs w:val="24"/>
                <w:rPrChange w:id="1066" w:author="小多" w:date="2020-09-23T16:11:27Z">
                  <w:rPr>
                    <w:rFonts w:hint="eastAsia" w:ascii="Times New Roman" w:hAnsi="Times New Roman"/>
                    <w:sz w:val="24"/>
                    <w:szCs w:val="24"/>
                  </w:rPr>
                </w:rPrChange>
              </w:rPr>
              <w:t>故本产品“动态心电分析软件”包括在2018年发布的免于进行临床试验的医疗器械目录21-03 “数据处理软件”范围内。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tcPr>
          <w:p>
            <w:pPr>
              <w:keepNext w:val="0"/>
              <w:keepLines w:val="0"/>
              <w:suppressLineNumbers w:val="0"/>
              <w:spacing w:before="0" w:beforeAutospacing="0" w:after="0" w:afterAutospacing="0" w:line="312" w:lineRule="auto"/>
              <w:ind w:left="0" w:right="0"/>
              <w:rPr>
                <w:rFonts w:hint="default" w:ascii="Times New Roman" w:hAnsi="Times New Roman"/>
                <w:color w:val="auto"/>
                <w:sz w:val="24"/>
                <w:szCs w:val="24"/>
                <w:rPrChange w:id="1067" w:author="小多" w:date="2020-09-23T16:11:27Z">
                  <w:rPr>
                    <w:rFonts w:hint="default" w:ascii="Times New Roman" w:hAnsi="Times New Roman"/>
                    <w:sz w:val="24"/>
                    <w:szCs w:val="24"/>
                  </w:rPr>
                </w:rPrChange>
              </w:rPr>
            </w:pPr>
            <w:r>
              <w:rPr>
                <w:rFonts w:hint="eastAsia" w:ascii="Times New Roman" w:hAnsi="Times New Roman"/>
                <w:color w:val="auto"/>
                <w:sz w:val="24"/>
                <w:szCs w:val="24"/>
                <w:rPrChange w:id="1068" w:author="小多" w:date="2020-09-23T16:11:27Z">
                  <w:rPr>
                    <w:rFonts w:hint="eastAsia" w:ascii="Times New Roman" w:hAnsi="Times New Roman"/>
                    <w:sz w:val="24"/>
                    <w:szCs w:val="24"/>
                  </w:rPr>
                </w:rPrChange>
              </w:rPr>
              <w:t>产品分类</w:t>
            </w:r>
          </w:p>
        </w:tc>
        <w:tc>
          <w:tcPr>
            <w:tcW w:w="3874" w:type="dxa"/>
          </w:tcPr>
          <w:p>
            <w:pPr>
              <w:keepNext w:val="0"/>
              <w:keepLines w:val="0"/>
              <w:suppressLineNumbers w:val="0"/>
              <w:spacing w:before="0" w:beforeAutospacing="0" w:after="0" w:afterAutospacing="0" w:line="312" w:lineRule="auto"/>
              <w:ind w:left="0" w:right="0"/>
              <w:rPr>
                <w:rFonts w:hint="default" w:ascii="Times New Roman" w:hAnsi="Times New Roman"/>
                <w:color w:val="auto"/>
                <w:sz w:val="24"/>
                <w:szCs w:val="24"/>
                <w:rPrChange w:id="1069" w:author="小多" w:date="2020-09-23T16:11:27Z">
                  <w:rPr>
                    <w:rFonts w:hint="default" w:ascii="Times New Roman" w:hAnsi="Times New Roman"/>
                    <w:sz w:val="24"/>
                    <w:szCs w:val="24"/>
                  </w:rPr>
                </w:rPrChange>
              </w:rPr>
            </w:pPr>
            <w:r>
              <w:rPr>
                <w:rFonts w:hint="eastAsia" w:ascii="Times New Roman" w:hAnsi="Times New Roman"/>
                <w:color w:val="auto"/>
                <w:sz w:val="24"/>
                <w:szCs w:val="24"/>
                <w:rPrChange w:id="1070" w:author="小多" w:date="2020-09-23T16:11:27Z">
                  <w:rPr>
                    <w:rFonts w:hint="eastAsia" w:ascii="Times New Roman" w:hAnsi="Times New Roman"/>
                    <w:sz w:val="24"/>
                    <w:szCs w:val="24"/>
                  </w:rPr>
                </w:rPrChange>
              </w:rPr>
              <w:t>21-03</w:t>
            </w:r>
          </w:p>
        </w:tc>
        <w:tc>
          <w:tcPr>
            <w:tcW w:w="3330" w:type="dxa"/>
          </w:tcPr>
          <w:p>
            <w:pPr>
              <w:keepNext w:val="0"/>
              <w:keepLines w:val="0"/>
              <w:suppressLineNumbers w:val="0"/>
              <w:spacing w:before="0" w:beforeAutospacing="0" w:after="0" w:afterAutospacing="0" w:line="312" w:lineRule="auto"/>
              <w:ind w:left="0" w:right="0"/>
              <w:rPr>
                <w:rFonts w:hint="default" w:ascii="Times New Roman" w:hAnsi="Times New Roman"/>
                <w:color w:val="auto"/>
                <w:sz w:val="24"/>
                <w:szCs w:val="24"/>
                <w:rPrChange w:id="1071" w:author="小多" w:date="2020-09-23T16:11:27Z">
                  <w:rPr>
                    <w:rFonts w:hint="default" w:ascii="Times New Roman" w:hAnsi="Times New Roman"/>
                    <w:sz w:val="24"/>
                    <w:szCs w:val="24"/>
                  </w:rPr>
                </w:rPrChange>
              </w:rPr>
            </w:pPr>
            <w:r>
              <w:rPr>
                <w:rFonts w:hint="eastAsia" w:ascii="Times New Roman" w:hAnsi="Times New Roman"/>
                <w:color w:val="auto"/>
                <w:sz w:val="24"/>
                <w:szCs w:val="24"/>
                <w:rPrChange w:id="1072" w:author="小多" w:date="2020-09-23T16:11:27Z">
                  <w:rPr>
                    <w:rFonts w:hint="eastAsia" w:ascii="Times New Roman" w:hAnsi="Times New Roman"/>
                    <w:sz w:val="24"/>
                    <w:szCs w:val="24"/>
                  </w:rPr>
                </w:rPrChange>
              </w:rPr>
              <w:t>21-03-02</w:t>
            </w:r>
          </w:p>
        </w:tc>
        <w:tc>
          <w:tcPr>
            <w:tcW w:w="2233" w:type="dxa"/>
          </w:tcPr>
          <w:p>
            <w:pPr>
              <w:keepNext w:val="0"/>
              <w:keepLines w:val="0"/>
              <w:suppressLineNumbers w:val="0"/>
              <w:spacing w:before="0" w:beforeAutospacing="0" w:after="0" w:afterAutospacing="0" w:line="312" w:lineRule="auto"/>
              <w:ind w:left="0" w:right="0"/>
              <w:jc w:val="center"/>
              <w:rPr>
                <w:rFonts w:hint="default" w:ascii="Times New Roman" w:hAnsi="Times New Roman"/>
                <w:color w:val="auto"/>
                <w:sz w:val="24"/>
                <w:szCs w:val="24"/>
                <w:rPrChange w:id="1073" w:author="小多" w:date="2020-09-23T16:11:27Z">
                  <w:rPr>
                    <w:rFonts w:hint="default" w:ascii="Times New Roman" w:hAnsi="Times New Roman"/>
                    <w:sz w:val="24"/>
                    <w:szCs w:val="24"/>
                  </w:rPr>
                </w:rPrChange>
              </w:rPr>
            </w:pPr>
            <w:r>
              <w:rPr>
                <w:rFonts w:hint="eastAsia" w:ascii="Times New Roman" w:hAnsi="Times New Roman"/>
                <w:color w:val="auto"/>
                <w:sz w:val="24"/>
                <w:szCs w:val="24"/>
                <w:rPrChange w:id="1074" w:author="小多" w:date="2020-09-23T16:11:27Z">
                  <w:rPr>
                    <w:rFonts w:hint="eastAsia" w:ascii="Times New Roman" w:hAnsi="Times New Roman"/>
                    <w:sz w:val="24"/>
                    <w:szCs w:val="24"/>
                  </w:rPr>
                </w:rPrChange>
              </w:rPr>
              <w:t>相同</w:t>
            </w:r>
          </w:p>
        </w:tc>
        <w:tc>
          <w:tcPr>
            <w:tcW w:w="3414" w:type="dxa"/>
            <w:vMerge w:val="continue"/>
          </w:tcPr>
          <w:p>
            <w:pPr>
              <w:keepNext w:val="0"/>
              <w:keepLines w:val="0"/>
              <w:suppressLineNumbers w:val="0"/>
              <w:spacing w:before="0" w:beforeAutospacing="0" w:after="0" w:afterAutospacing="0" w:line="312" w:lineRule="auto"/>
              <w:ind w:left="0" w:right="0" w:firstLine="480" w:firstLineChars="200"/>
              <w:rPr>
                <w:rFonts w:hint="default" w:ascii="Times New Roman" w:hAnsi="Times New Roman"/>
                <w:color w:val="auto"/>
                <w:sz w:val="24"/>
                <w:szCs w:val="24"/>
                <w:rPrChange w:id="1075" w:author="小多" w:date="2020-09-23T16:11:27Z">
                  <w:rPr>
                    <w:rFonts w:hint="default" w:ascii="Times New Roman" w:hAnsi="Times New Roman"/>
                    <w:sz w:val="24"/>
                    <w:szCs w:val="24"/>
                  </w:rPr>
                </w:rPrChang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3" w:type="dxa"/>
          </w:tcPr>
          <w:p>
            <w:pPr>
              <w:keepNext w:val="0"/>
              <w:keepLines w:val="0"/>
              <w:suppressLineNumbers w:val="0"/>
              <w:spacing w:before="0" w:beforeAutospacing="0" w:after="0" w:afterAutospacing="0" w:line="312" w:lineRule="auto"/>
              <w:ind w:left="0" w:right="0"/>
              <w:rPr>
                <w:rFonts w:hint="default" w:ascii="Times New Roman" w:hAnsi="Times New Roman"/>
                <w:color w:val="auto"/>
                <w:sz w:val="24"/>
                <w:szCs w:val="24"/>
                <w:rPrChange w:id="1076" w:author="小多" w:date="2020-09-23T16:11:27Z">
                  <w:rPr>
                    <w:rFonts w:hint="default" w:ascii="Times New Roman" w:hAnsi="Times New Roman"/>
                    <w:sz w:val="24"/>
                    <w:szCs w:val="24"/>
                  </w:rPr>
                </w:rPrChange>
              </w:rPr>
            </w:pPr>
            <w:r>
              <w:rPr>
                <w:rFonts w:hint="eastAsia" w:ascii="Times New Roman" w:hAnsi="Times New Roman"/>
                <w:color w:val="auto"/>
                <w:sz w:val="24"/>
                <w:szCs w:val="24"/>
                <w:rPrChange w:id="1077" w:author="小多" w:date="2020-09-23T16:11:27Z">
                  <w:rPr>
                    <w:rFonts w:hint="eastAsia" w:ascii="Times New Roman" w:hAnsi="Times New Roman"/>
                    <w:sz w:val="24"/>
                    <w:szCs w:val="24"/>
                  </w:rPr>
                </w:rPrChange>
              </w:rPr>
              <w:t>产品描述</w:t>
            </w:r>
          </w:p>
        </w:tc>
        <w:tc>
          <w:tcPr>
            <w:tcW w:w="3874" w:type="dxa"/>
          </w:tcPr>
          <w:p>
            <w:pPr>
              <w:keepNext w:val="0"/>
              <w:keepLines w:val="0"/>
              <w:suppressLineNumbers w:val="0"/>
              <w:spacing w:before="0" w:beforeAutospacing="0" w:after="0" w:afterAutospacing="0" w:line="312" w:lineRule="auto"/>
              <w:ind w:left="0" w:right="0"/>
              <w:rPr>
                <w:rFonts w:hint="default" w:ascii="Times New Roman" w:hAnsi="Times New Roman"/>
                <w:color w:val="auto"/>
                <w:sz w:val="24"/>
                <w:szCs w:val="24"/>
                <w:rPrChange w:id="1078" w:author="小多" w:date="2020-09-23T16:11:27Z">
                  <w:rPr>
                    <w:rFonts w:hint="default" w:ascii="Times New Roman" w:hAnsi="Times New Roman"/>
                    <w:sz w:val="24"/>
                    <w:szCs w:val="24"/>
                  </w:rPr>
                </w:rPrChange>
              </w:rPr>
            </w:pPr>
            <w:r>
              <w:rPr>
                <w:rFonts w:hint="eastAsia" w:ascii="Times New Roman" w:hAnsi="Times New Roman"/>
                <w:color w:val="auto"/>
                <w:sz w:val="24"/>
                <w:szCs w:val="24"/>
                <w:rPrChange w:id="1079" w:author="小多" w:date="2020-09-23T16:11:27Z">
                  <w:rPr>
                    <w:rFonts w:hint="eastAsia" w:ascii="Times New Roman" w:hAnsi="Times New Roman"/>
                    <w:sz w:val="24"/>
                    <w:szCs w:val="24"/>
                  </w:rPr>
                </w:rPrChange>
              </w:rPr>
              <w:t>用于监护数据的传输、集中实时显示、报警或者用于生理数据的传输、显示和处理。</w:t>
            </w:r>
          </w:p>
        </w:tc>
        <w:tc>
          <w:tcPr>
            <w:tcW w:w="3330" w:type="dxa"/>
          </w:tcPr>
          <w:p>
            <w:pPr>
              <w:keepNext w:val="0"/>
              <w:keepLines w:val="0"/>
              <w:suppressLineNumbers w:val="0"/>
              <w:spacing w:before="0" w:beforeAutospacing="0" w:after="0" w:afterAutospacing="0" w:line="312" w:lineRule="auto"/>
              <w:ind w:left="0" w:right="0"/>
              <w:rPr>
                <w:rFonts w:hint="eastAsia" w:ascii="Times New Roman" w:hAnsi="Times New Roman" w:eastAsia="宋体"/>
                <w:color w:val="auto"/>
                <w:sz w:val="24"/>
                <w:szCs w:val="24"/>
                <w:lang w:val="en-US" w:eastAsia="zh-CN"/>
                <w:rPrChange w:id="1080" w:author="小多" w:date="2020-09-23T16:11:27Z">
                  <w:rPr>
                    <w:rFonts w:hint="eastAsia" w:ascii="Times New Roman" w:hAnsi="Times New Roman" w:eastAsia="宋体"/>
                    <w:sz w:val="24"/>
                    <w:szCs w:val="24"/>
                    <w:lang w:val="en-US" w:eastAsia="zh-CN"/>
                  </w:rPr>
                </w:rPrChange>
              </w:rPr>
            </w:pPr>
            <w:commentRangeStart w:id="0"/>
            <w:r>
              <w:rPr>
                <w:rFonts w:hint="eastAsia"/>
                <w:color w:val="auto"/>
                <w:sz w:val="24"/>
                <w:szCs w:val="24"/>
                <w:rPrChange w:id="1081" w:author="小多" w:date="2020-09-23T16:11:27Z">
                  <w:rPr>
                    <w:rFonts w:hint="eastAsia"/>
                    <w:sz w:val="24"/>
                    <w:szCs w:val="24"/>
                  </w:rPr>
                </w:rPrChange>
              </w:rPr>
              <w:t>用于动态心电图数据的传输、显示和分析</w:t>
            </w:r>
            <w:commentRangeEnd w:id="0"/>
            <w:r>
              <w:rPr>
                <w:rStyle w:val="22"/>
                <w:rFonts w:hint="default"/>
                <w:color w:val="auto"/>
                <w:rPrChange w:id="1082" w:author="小多" w:date="2020-09-23T16:11:27Z">
                  <w:rPr>
                    <w:rStyle w:val="22"/>
                    <w:rFonts w:hint="default"/>
                  </w:rPr>
                </w:rPrChange>
              </w:rPr>
              <w:commentReference w:id="0"/>
            </w:r>
            <w:r>
              <w:rPr>
                <w:rFonts w:hint="eastAsia" w:ascii="Times New Roman" w:hAnsi="Times New Roman"/>
                <w:color w:val="auto"/>
                <w:sz w:val="24"/>
                <w:szCs w:val="24"/>
                <w:rPrChange w:id="1083" w:author="小多" w:date="2020-09-23T16:11:27Z">
                  <w:rPr>
                    <w:rFonts w:hint="eastAsia" w:ascii="Times New Roman" w:hAnsi="Times New Roman"/>
                    <w:sz w:val="24"/>
                    <w:szCs w:val="24"/>
                  </w:rPr>
                </w:rPrChange>
              </w:rPr>
              <w:t>。</w:t>
            </w:r>
            <w:ins w:id="1084" w:author="20191115" w:date="2020-09-17T15:49:31Z">
              <w:r>
                <w:rPr>
                  <w:rFonts w:hint="eastAsia" w:ascii="Times New Roman" w:hAnsi="Times New Roman"/>
                  <w:color w:val="auto"/>
                  <w:sz w:val="24"/>
                  <w:szCs w:val="24"/>
                  <w:rPrChange w:id="1085" w:author="小多" w:date="2020-09-23T16:11:27Z">
                    <w:rPr>
                      <w:rFonts w:hint="eastAsia" w:ascii="Times New Roman" w:hAnsi="Times New Roman"/>
                      <w:color w:val="FF0000"/>
                      <w:sz w:val="24"/>
                      <w:szCs w:val="24"/>
                    </w:rPr>
                  </w:rPrChange>
                </w:rPr>
                <w:t>软件</w:t>
              </w:r>
            </w:ins>
            <w:ins w:id="1087" w:author="小多" w:date="2020-09-23T16:12:12Z">
              <w:r>
                <w:rPr>
                  <w:rFonts w:hint="eastAsia" w:ascii="Times New Roman" w:hAnsi="Times New Roman"/>
                  <w:color w:val="auto"/>
                  <w:sz w:val="24"/>
                  <w:szCs w:val="24"/>
                </w:rPr>
                <w:t>由登录模块、记录列表、患者信息、编辑模板、事件统计、片段图编辑、页扫描、房颤、ST、HRV、直方图、报告编辑、生成报告模块组成，存储介质为光盘</w:t>
              </w:r>
            </w:ins>
            <w:ins w:id="1088" w:author="20191115" w:date="2020-09-17T15:49:38Z">
              <w:r>
                <w:rPr>
                  <w:rFonts w:hint="eastAsia" w:ascii="Times New Roman" w:hAnsi="Times New Roman"/>
                  <w:color w:val="auto"/>
                  <w:sz w:val="24"/>
                  <w:szCs w:val="24"/>
                  <w:lang w:eastAsia="zh-CN"/>
                  <w:rPrChange w:id="1089" w:author="小多" w:date="2020-09-23T16:11:27Z">
                    <w:rPr>
                      <w:rFonts w:hint="eastAsia" w:ascii="Times New Roman" w:hAnsi="Times New Roman"/>
                      <w:color w:val="FF0000"/>
                      <w:sz w:val="24"/>
                      <w:szCs w:val="24"/>
                      <w:lang w:eastAsia="zh-CN"/>
                    </w:rPr>
                  </w:rPrChange>
                </w:rPr>
                <w:t>。</w:t>
              </w:r>
            </w:ins>
          </w:p>
        </w:tc>
        <w:tc>
          <w:tcPr>
            <w:tcW w:w="2233" w:type="dxa"/>
          </w:tcPr>
          <w:p>
            <w:pPr>
              <w:keepNext w:val="0"/>
              <w:keepLines w:val="0"/>
              <w:suppressLineNumbers w:val="0"/>
              <w:spacing w:before="0" w:beforeAutospacing="0" w:after="0" w:afterAutospacing="0" w:line="312" w:lineRule="auto"/>
              <w:ind w:left="0" w:right="0"/>
              <w:jc w:val="center"/>
              <w:rPr>
                <w:rFonts w:hint="default" w:ascii="Times New Roman" w:hAnsi="Times New Roman"/>
                <w:color w:val="auto"/>
                <w:sz w:val="24"/>
                <w:szCs w:val="24"/>
                <w:rPrChange w:id="1091" w:author="小多" w:date="2020-09-23T16:11:27Z">
                  <w:rPr>
                    <w:rFonts w:hint="default" w:ascii="Times New Roman" w:hAnsi="Times New Roman"/>
                    <w:sz w:val="24"/>
                    <w:szCs w:val="24"/>
                  </w:rPr>
                </w:rPrChange>
              </w:rPr>
            </w:pPr>
            <w:r>
              <w:rPr>
                <w:rFonts w:hint="eastAsia" w:ascii="Times New Roman" w:hAnsi="Times New Roman"/>
                <w:color w:val="auto"/>
                <w:sz w:val="24"/>
                <w:szCs w:val="24"/>
                <w:rPrChange w:id="1092" w:author="小多" w:date="2020-09-23T16:11:27Z">
                  <w:rPr>
                    <w:rFonts w:hint="eastAsia" w:ascii="Times New Roman" w:hAnsi="Times New Roman"/>
                    <w:sz w:val="24"/>
                    <w:szCs w:val="24"/>
                  </w:rPr>
                </w:rPrChange>
              </w:rPr>
              <w:t>相同</w:t>
            </w:r>
          </w:p>
        </w:tc>
        <w:tc>
          <w:tcPr>
            <w:tcW w:w="3414" w:type="dxa"/>
            <w:vMerge w:val="continue"/>
          </w:tcPr>
          <w:p>
            <w:pPr>
              <w:keepNext w:val="0"/>
              <w:keepLines w:val="0"/>
              <w:suppressLineNumbers w:val="0"/>
              <w:spacing w:before="0" w:beforeAutospacing="0" w:after="0" w:afterAutospacing="0" w:line="312" w:lineRule="auto"/>
              <w:ind w:left="0" w:right="0" w:firstLine="480" w:firstLineChars="200"/>
              <w:rPr>
                <w:rFonts w:hint="default" w:ascii="Times New Roman" w:hAnsi="Times New Roman"/>
                <w:color w:val="auto"/>
                <w:sz w:val="24"/>
                <w:szCs w:val="24"/>
                <w:rPrChange w:id="1093" w:author="小多" w:date="2020-09-23T16:11:27Z">
                  <w:rPr>
                    <w:rFonts w:hint="default" w:ascii="Times New Roman" w:hAnsi="Times New Roman"/>
                    <w:sz w:val="24"/>
                    <w:szCs w:val="24"/>
                  </w:rPr>
                </w:rPrChange>
              </w:rPr>
            </w:pPr>
          </w:p>
        </w:tc>
      </w:tr>
    </w:tbl>
    <w:p>
      <w:pPr>
        <w:spacing w:line="312" w:lineRule="auto"/>
        <w:ind w:firstLine="480" w:firstLineChars="200"/>
        <w:rPr>
          <w:rFonts w:ascii="Times New Roman" w:hAnsi="Times New Roman"/>
          <w:color w:val="auto"/>
          <w:sz w:val="24"/>
          <w:szCs w:val="24"/>
          <w:rPrChange w:id="1094" w:author="小多" w:date="2020-09-23T16:11:27Z">
            <w:rPr>
              <w:rFonts w:ascii="Times New Roman" w:hAnsi="Times New Roman"/>
              <w:sz w:val="24"/>
              <w:szCs w:val="24"/>
            </w:rPr>
          </w:rPrChange>
        </w:rPr>
      </w:pPr>
    </w:p>
    <w:p>
      <w:pPr>
        <w:rPr>
          <w:rFonts w:ascii="Times New Roman" w:hAnsi="Times New Roman"/>
          <w:b/>
          <w:color w:val="auto"/>
          <w:szCs w:val="21"/>
          <w:rPrChange w:id="1095" w:author="小多" w:date="2020-09-23T16:11:27Z">
            <w:rPr>
              <w:rFonts w:ascii="Times New Roman" w:hAnsi="Times New Roman"/>
              <w:b/>
              <w:szCs w:val="21"/>
            </w:rPr>
          </w:rPrChange>
        </w:rPr>
      </w:pPr>
    </w:p>
    <w:p>
      <w:pPr>
        <w:rPr>
          <w:rFonts w:ascii="Times New Roman" w:hAnsi="Times New Roman"/>
          <w:b/>
          <w:color w:val="auto"/>
          <w:szCs w:val="21"/>
          <w:rPrChange w:id="1096" w:author="小多" w:date="2020-09-23T16:11:27Z">
            <w:rPr>
              <w:rFonts w:ascii="Times New Roman" w:hAnsi="Times New Roman"/>
              <w:b/>
              <w:szCs w:val="21"/>
            </w:rPr>
          </w:rPrChange>
        </w:rPr>
        <w:sectPr>
          <w:pgSz w:w="16838" w:h="11906" w:orient="landscape"/>
          <w:pgMar w:top="1800" w:right="1440" w:bottom="1800" w:left="1440" w:header="851" w:footer="992" w:gutter="0"/>
          <w:cols w:space="720" w:num="1"/>
          <w:docGrid w:type="lines" w:linePitch="312" w:charSpace="0"/>
        </w:sectPr>
      </w:pPr>
    </w:p>
    <w:p>
      <w:pPr>
        <w:jc w:val="center"/>
        <w:rPr>
          <w:rFonts w:ascii="Times New Roman" w:hAnsi="Times New Roman"/>
          <w:bCs/>
          <w:color w:val="auto"/>
          <w:szCs w:val="21"/>
          <w:rPrChange w:id="1097" w:author="小多" w:date="2020-09-23T16:11:27Z">
            <w:rPr>
              <w:rFonts w:ascii="Times New Roman" w:hAnsi="Times New Roman"/>
              <w:bCs/>
              <w:szCs w:val="21"/>
            </w:rPr>
          </w:rPrChange>
        </w:rPr>
      </w:pPr>
      <w:bookmarkStart w:id="23" w:name="_Toc2263269"/>
      <w:r>
        <w:rPr>
          <w:rFonts w:hint="eastAsia" w:ascii="Times New Roman" w:hAnsi="Times New Roman"/>
          <w:bCs/>
          <w:color w:val="auto"/>
          <w:szCs w:val="21"/>
          <w:rPrChange w:id="1098" w:author="小多" w:date="2020-09-23T16:11:27Z">
            <w:rPr>
              <w:rFonts w:hint="eastAsia" w:ascii="Times New Roman" w:hAnsi="Times New Roman"/>
              <w:bCs/>
              <w:szCs w:val="21"/>
            </w:rPr>
          </w:rPrChange>
        </w:rPr>
        <w:t>动态心电分析软件与上市同类产品对比表</w:t>
      </w:r>
    </w:p>
    <w:tbl>
      <w:tblPr>
        <w:tblStyle w:val="16"/>
        <w:tblW w:w="1346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1099" w:author="521" w:date="2020-09-19T10:56:57Z">
          <w:tblPr>
            <w:tblStyle w:val="16"/>
            <w:tblW w:w="1346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704"/>
        <w:gridCol w:w="4935"/>
        <w:gridCol w:w="4846"/>
        <w:gridCol w:w="1892"/>
        <w:gridCol w:w="1092"/>
        <w:tblGridChange w:id="1100">
          <w:tblGrid>
            <w:gridCol w:w="704"/>
            <w:gridCol w:w="5528"/>
            <w:gridCol w:w="4253"/>
            <w:gridCol w:w="1149"/>
            <w:gridCol w:w="1835"/>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1101" w:author="521" w:date="2020-09-19T10:56:57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trPrChange w:id="1101" w:author="521" w:date="2020-09-19T10:56:57Z">
            <w:trPr>
              <w:jc w:val="center"/>
            </w:trPr>
          </w:trPrChange>
        </w:trPr>
        <w:tc>
          <w:tcPr>
            <w:tcW w:w="704" w:type="dxa"/>
            <w:vAlign w:val="center"/>
            <w:tcPrChange w:id="1102" w:author="521" w:date="2020-09-19T10:56:57Z">
              <w:tcPr>
                <w:tcW w:w="704"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103" w:author="小多" w:date="2020-09-23T16:16:02Z">
                  <w:rPr>
                    <w:rFonts w:hint="default" w:ascii="宋体" w:hAnsi="宋体"/>
                    <w:szCs w:val="21"/>
                  </w:rPr>
                </w:rPrChange>
              </w:rPr>
            </w:pPr>
            <w:r>
              <w:rPr>
                <w:rFonts w:hint="default" w:ascii="Times New Roman" w:hAnsi="Times New Roman" w:cs="Times New Roman"/>
                <w:color w:val="auto"/>
                <w:szCs w:val="21"/>
                <w:rPrChange w:id="1104" w:author="小多" w:date="2020-09-23T16:16:02Z">
                  <w:rPr>
                    <w:rFonts w:hint="eastAsia" w:ascii="宋体" w:hAnsi="宋体"/>
                    <w:szCs w:val="21"/>
                  </w:rPr>
                </w:rPrChange>
              </w:rPr>
              <w:t>对比内容</w:t>
            </w:r>
          </w:p>
        </w:tc>
        <w:tc>
          <w:tcPr>
            <w:tcW w:w="4935" w:type="dxa"/>
            <w:vAlign w:val="center"/>
            <w:tcPrChange w:id="1105" w:author="521" w:date="2020-09-19T10:56:57Z">
              <w:tcPr>
                <w:tcW w:w="5528" w:type="dxa"/>
                <w:vAlign w:val="center"/>
              </w:tcPr>
            </w:tcPrChange>
          </w:tcPr>
          <w:p>
            <w:pPr>
              <w:keepNext w:val="0"/>
              <w:keepLines w:val="0"/>
              <w:suppressLineNumbers w:val="0"/>
              <w:spacing w:before="0" w:beforeAutospacing="0" w:after="0" w:afterAutospacing="0"/>
              <w:ind w:left="0" w:right="0" w:firstLine="420" w:firstLineChars="200"/>
              <w:jc w:val="center"/>
              <w:rPr>
                <w:rFonts w:hint="default" w:ascii="Times New Roman" w:hAnsi="Times New Roman" w:cs="Times New Roman"/>
                <w:color w:val="auto"/>
                <w:szCs w:val="21"/>
                <w:rPrChange w:id="1106" w:author="小多" w:date="2020-09-23T16:16:02Z">
                  <w:rPr>
                    <w:rFonts w:hint="default" w:ascii="宋体" w:hAnsi="宋体"/>
                    <w:szCs w:val="21"/>
                  </w:rPr>
                </w:rPrChange>
              </w:rPr>
            </w:pPr>
            <w:r>
              <w:rPr>
                <w:rFonts w:hint="default" w:ascii="Times New Roman" w:hAnsi="Times New Roman" w:cs="Times New Roman"/>
                <w:color w:val="auto"/>
                <w:szCs w:val="21"/>
                <w:rPrChange w:id="1107" w:author="小多" w:date="2020-09-23T16:16:02Z">
                  <w:rPr>
                    <w:rFonts w:hint="eastAsia" w:ascii="宋体" w:hAnsi="宋体"/>
                    <w:szCs w:val="21"/>
                  </w:rPr>
                </w:rPrChange>
              </w:rPr>
              <w:t>申报产品</w:t>
            </w:r>
          </w:p>
        </w:tc>
        <w:tc>
          <w:tcPr>
            <w:tcW w:w="4846" w:type="dxa"/>
            <w:vAlign w:val="center"/>
            <w:tcPrChange w:id="1108" w:author="521" w:date="2020-09-19T10:56:57Z">
              <w:tcPr>
                <w:tcW w:w="4253" w:type="dxa"/>
                <w:vAlign w:val="center"/>
              </w:tcPr>
            </w:tcPrChange>
          </w:tcPr>
          <w:p>
            <w:pPr>
              <w:keepNext w:val="0"/>
              <w:keepLines w:val="0"/>
              <w:suppressLineNumbers w:val="0"/>
              <w:spacing w:before="0" w:beforeAutospacing="0" w:after="0" w:afterAutospacing="0"/>
              <w:ind w:left="0" w:right="0" w:firstLine="420" w:firstLineChars="200"/>
              <w:jc w:val="center"/>
              <w:rPr>
                <w:rFonts w:hint="default" w:ascii="Times New Roman" w:hAnsi="Times New Roman" w:cs="Times New Roman"/>
                <w:color w:val="auto"/>
                <w:szCs w:val="21"/>
                <w:rPrChange w:id="1109" w:author="小多" w:date="2020-09-23T16:16:02Z">
                  <w:rPr>
                    <w:rFonts w:hint="default" w:ascii="宋体" w:hAnsi="宋体"/>
                    <w:szCs w:val="21"/>
                  </w:rPr>
                </w:rPrChange>
              </w:rPr>
            </w:pPr>
            <w:r>
              <w:rPr>
                <w:rFonts w:hint="default" w:ascii="Times New Roman" w:hAnsi="Times New Roman" w:cs="Times New Roman"/>
                <w:color w:val="auto"/>
                <w:szCs w:val="21"/>
                <w:rPrChange w:id="1110" w:author="小多" w:date="2020-09-23T16:16:02Z">
                  <w:rPr>
                    <w:rFonts w:hint="eastAsia" w:ascii="宋体" w:hAnsi="宋体"/>
                    <w:szCs w:val="21"/>
                  </w:rPr>
                </w:rPrChange>
              </w:rPr>
              <w:t>国内已批准的产品</w:t>
            </w:r>
          </w:p>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111" w:author="小多" w:date="2020-09-23T16:16:02Z">
                  <w:rPr>
                    <w:rFonts w:hint="default" w:ascii="宋体" w:hAnsi="宋体"/>
                    <w:szCs w:val="21"/>
                  </w:rPr>
                </w:rPrChange>
              </w:rPr>
            </w:pPr>
            <w:r>
              <w:rPr>
                <w:rFonts w:hint="default" w:ascii="Times New Roman" w:hAnsi="Times New Roman" w:cs="Times New Roman"/>
                <w:color w:val="auto"/>
                <w:szCs w:val="21"/>
                <w:rPrChange w:id="1112" w:author="小多" w:date="2020-09-23T16:16:02Z">
                  <w:rPr>
                    <w:rFonts w:hint="eastAsia" w:ascii="宋体" w:hAnsi="宋体"/>
                    <w:szCs w:val="21"/>
                  </w:rPr>
                </w:rPrChange>
              </w:rPr>
              <w:t>（粤械注准 20</w:t>
            </w:r>
            <w:r>
              <w:rPr>
                <w:rFonts w:hint="default" w:ascii="Times New Roman" w:hAnsi="Times New Roman" w:cs="Times New Roman"/>
                <w:color w:val="auto"/>
                <w:szCs w:val="21"/>
                <w:rPrChange w:id="1113" w:author="小多" w:date="2020-09-23T16:16:02Z">
                  <w:rPr>
                    <w:rFonts w:hint="default" w:ascii="宋体" w:hAnsi="宋体"/>
                    <w:szCs w:val="21"/>
                  </w:rPr>
                </w:rPrChange>
              </w:rPr>
              <w:t>202211234</w:t>
            </w:r>
            <w:r>
              <w:rPr>
                <w:rFonts w:hint="default" w:ascii="Times New Roman" w:hAnsi="Times New Roman" w:cs="Times New Roman"/>
                <w:color w:val="auto"/>
                <w:szCs w:val="21"/>
                <w:rPrChange w:id="1114" w:author="小多" w:date="2020-09-23T16:16:02Z">
                  <w:rPr>
                    <w:rFonts w:hint="eastAsia" w:ascii="宋体" w:hAnsi="宋体"/>
                    <w:szCs w:val="21"/>
                  </w:rPr>
                </w:rPrChange>
              </w:rPr>
              <w:t>）</w:t>
            </w:r>
          </w:p>
        </w:tc>
        <w:tc>
          <w:tcPr>
            <w:tcW w:w="1892" w:type="dxa"/>
            <w:vAlign w:val="center"/>
            <w:tcPrChange w:id="1115" w:author="521" w:date="2020-09-19T10:56:57Z">
              <w:tcPr>
                <w:tcW w:w="1149" w:type="dxa"/>
                <w:vAlign w:val="center"/>
              </w:tcPr>
            </w:tcPrChange>
          </w:tcPr>
          <w:p>
            <w:pPr>
              <w:keepNext w:val="0"/>
              <w:keepLines w:val="0"/>
              <w:suppressLineNumbers w:val="0"/>
              <w:spacing w:before="0" w:beforeAutospacing="0" w:after="0" w:afterAutospacing="0"/>
              <w:ind w:left="0" w:right="0" w:firstLine="420" w:firstLineChars="200"/>
              <w:jc w:val="center"/>
              <w:rPr>
                <w:rFonts w:hint="default" w:ascii="Times New Roman" w:hAnsi="Times New Roman" w:cs="Times New Roman"/>
                <w:color w:val="auto"/>
                <w:szCs w:val="21"/>
                <w:rPrChange w:id="1116" w:author="小多" w:date="2020-09-23T16:16:02Z">
                  <w:rPr>
                    <w:rFonts w:hint="default" w:ascii="宋体" w:hAnsi="宋体"/>
                    <w:szCs w:val="21"/>
                  </w:rPr>
                </w:rPrChange>
              </w:rPr>
            </w:pPr>
            <w:r>
              <w:rPr>
                <w:rFonts w:hint="default" w:ascii="Times New Roman" w:hAnsi="Times New Roman" w:cs="Times New Roman"/>
                <w:color w:val="auto"/>
                <w:szCs w:val="21"/>
                <w:rPrChange w:id="1117" w:author="小多" w:date="2020-09-23T16:16:02Z">
                  <w:rPr>
                    <w:rFonts w:hint="eastAsia" w:ascii="宋体" w:hAnsi="宋体"/>
                    <w:szCs w:val="21"/>
                  </w:rPr>
                </w:rPrChange>
              </w:rPr>
              <w:t>差异性</w:t>
            </w:r>
          </w:p>
        </w:tc>
        <w:tc>
          <w:tcPr>
            <w:tcW w:w="1092" w:type="dxa"/>
            <w:vAlign w:val="center"/>
            <w:tcPrChange w:id="1118" w:author="521" w:date="2020-09-19T10:56:57Z">
              <w:tcPr>
                <w:tcW w:w="1835"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119" w:author="小多" w:date="2020-09-23T16:16:02Z">
                  <w:rPr>
                    <w:rFonts w:hint="default" w:ascii="宋体" w:hAnsi="宋体"/>
                    <w:szCs w:val="21"/>
                  </w:rPr>
                </w:rPrChange>
              </w:rPr>
            </w:pPr>
            <w:r>
              <w:rPr>
                <w:rFonts w:hint="default" w:ascii="Times New Roman" w:hAnsi="Times New Roman" w:cs="Times New Roman"/>
                <w:color w:val="auto"/>
                <w:szCs w:val="21"/>
                <w:rPrChange w:id="1120" w:author="小多" w:date="2020-09-23T16:16:02Z">
                  <w:rPr>
                    <w:rFonts w:hint="eastAsia" w:ascii="宋体" w:hAnsi="宋体"/>
                    <w:szCs w:val="21"/>
                  </w:rPr>
                </w:rPrChange>
              </w:rPr>
              <w:t>支持性文件概述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1121" w:author="521" w:date="2020-09-19T10:56:57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trPrChange w:id="1121" w:author="521" w:date="2020-09-19T10:56:57Z">
            <w:trPr>
              <w:jc w:val="center"/>
            </w:trPr>
          </w:trPrChange>
        </w:trPr>
        <w:tc>
          <w:tcPr>
            <w:tcW w:w="704" w:type="dxa"/>
            <w:vAlign w:val="center"/>
            <w:tcPrChange w:id="1122" w:author="521" w:date="2020-09-19T10:56:57Z">
              <w:tcPr>
                <w:tcW w:w="704"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123" w:author="小多" w:date="2020-09-23T16:16:02Z">
                  <w:rPr>
                    <w:rFonts w:hint="default" w:ascii="宋体" w:hAnsi="宋体"/>
                    <w:szCs w:val="21"/>
                  </w:rPr>
                </w:rPrChange>
              </w:rPr>
            </w:pPr>
            <w:r>
              <w:rPr>
                <w:rFonts w:hint="default" w:ascii="Times New Roman" w:hAnsi="Times New Roman" w:cs="Times New Roman"/>
                <w:color w:val="auto"/>
                <w:szCs w:val="21"/>
                <w:rPrChange w:id="1124" w:author="小多" w:date="2020-09-23T16:16:02Z">
                  <w:rPr>
                    <w:rFonts w:hint="eastAsia" w:ascii="宋体" w:hAnsi="宋体"/>
                    <w:szCs w:val="21"/>
                  </w:rPr>
                </w:rPrChange>
              </w:rPr>
              <w:t>产品名称</w:t>
            </w:r>
          </w:p>
        </w:tc>
        <w:tc>
          <w:tcPr>
            <w:tcW w:w="4935" w:type="dxa"/>
            <w:vAlign w:val="center"/>
            <w:tcPrChange w:id="1125" w:author="521" w:date="2020-09-19T10:56:57Z">
              <w:tcPr>
                <w:tcW w:w="5528"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126" w:author="小多" w:date="2020-09-23T16:16:02Z">
                  <w:rPr>
                    <w:rFonts w:hint="default" w:ascii="宋体" w:hAnsi="宋体"/>
                    <w:szCs w:val="21"/>
                  </w:rPr>
                </w:rPrChange>
              </w:rPr>
            </w:pPr>
            <w:r>
              <w:rPr>
                <w:rFonts w:hint="default" w:ascii="Times New Roman" w:hAnsi="Times New Roman" w:cs="Times New Roman"/>
                <w:color w:val="auto"/>
                <w:szCs w:val="21"/>
                <w:rPrChange w:id="1127" w:author="小多" w:date="2020-09-23T16:16:02Z">
                  <w:rPr>
                    <w:rFonts w:hint="eastAsia" w:ascii="宋体" w:hAnsi="宋体"/>
                    <w:szCs w:val="21"/>
                  </w:rPr>
                </w:rPrChange>
              </w:rPr>
              <w:t>动态心电分析软件</w:t>
            </w:r>
          </w:p>
        </w:tc>
        <w:tc>
          <w:tcPr>
            <w:tcW w:w="4846" w:type="dxa"/>
            <w:vAlign w:val="center"/>
            <w:tcPrChange w:id="1128" w:author="521" w:date="2020-09-19T10:56:57Z">
              <w:tcPr>
                <w:tcW w:w="4253"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129" w:author="小多" w:date="2020-09-23T16:16:02Z">
                  <w:rPr>
                    <w:rFonts w:hint="default" w:ascii="宋体" w:hAnsi="宋体"/>
                    <w:szCs w:val="21"/>
                  </w:rPr>
                </w:rPrChange>
              </w:rPr>
            </w:pPr>
            <w:r>
              <w:rPr>
                <w:rFonts w:hint="default" w:ascii="Times New Roman" w:hAnsi="Times New Roman" w:cs="Times New Roman"/>
                <w:color w:val="auto"/>
                <w:szCs w:val="21"/>
                <w:rPrChange w:id="1130" w:author="小多" w:date="2020-09-23T16:16:02Z">
                  <w:rPr>
                    <w:rFonts w:hint="eastAsia" w:ascii="宋体" w:hAnsi="宋体"/>
                    <w:szCs w:val="21"/>
                  </w:rPr>
                </w:rPrChange>
              </w:rPr>
              <w:t>动态心电分析软件</w:t>
            </w:r>
          </w:p>
        </w:tc>
        <w:tc>
          <w:tcPr>
            <w:tcW w:w="1892" w:type="dxa"/>
            <w:vAlign w:val="center"/>
            <w:tcPrChange w:id="1131" w:author="521" w:date="2020-09-19T10:56:57Z">
              <w:tcPr>
                <w:tcW w:w="1149"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132" w:author="小多" w:date="2020-09-23T16:16:02Z">
                  <w:rPr>
                    <w:rFonts w:hint="default" w:ascii="宋体" w:hAnsi="宋体"/>
                    <w:szCs w:val="21"/>
                  </w:rPr>
                </w:rPrChange>
              </w:rPr>
            </w:pPr>
            <w:r>
              <w:rPr>
                <w:rFonts w:hint="default" w:ascii="Times New Roman" w:hAnsi="Times New Roman" w:cs="Times New Roman"/>
                <w:color w:val="auto"/>
                <w:szCs w:val="21"/>
                <w:rPrChange w:id="1133" w:author="小多" w:date="2020-09-23T16:16:02Z">
                  <w:rPr>
                    <w:rFonts w:hint="eastAsia" w:ascii="宋体" w:hAnsi="宋体"/>
                    <w:szCs w:val="21"/>
                  </w:rPr>
                </w:rPrChange>
              </w:rPr>
              <w:t>相同</w:t>
            </w:r>
          </w:p>
        </w:tc>
        <w:tc>
          <w:tcPr>
            <w:tcW w:w="1092" w:type="dxa"/>
            <w:vMerge w:val="restart"/>
            <w:vAlign w:val="center"/>
            <w:tcPrChange w:id="1134" w:author="521" w:date="2020-09-19T10:56:57Z">
              <w:tcPr>
                <w:tcW w:w="1835" w:type="dxa"/>
                <w:vMerge w:val="restart"/>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135" w:author="小多" w:date="2020-09-23T16:16:02Z">
                  <w:rPr>
                    <w:rFonts w:hint="default" w:ascii="宋体" w:hAnsi="宋体"/>
                    <w:szCs w:val="21"/>
                  </w:rPr>
                </w:rPrChange>
              </w:rPr>
            </w:pPr>
            <w:r>
              <w:rPr>
                <w:rFonts w:hint="default" w:ascii="Times New Roman" w:hAnsi="Times New Roman" w:cs="Times New Roman"/>
                <w:color w:val="auto"/>
                <w:szCs w:val="21"/>
                <w:rPrChange w:id="1136" w:author="小多" w:date="2020-09-23T16:16:02Z">
                  <w:rPr>
                    <w:rFonts w:hint="eastAsia" w:ascii="宋体" w:hAnsi="宋体"/>
                    <w:szCs w:val="21"/>
                  </w:rPr>
                </w:rPrChange>
              </w:rPr>
              <w:t>请参见数据库中粤械注准 20202211234信息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1137" w:author="521" w:date="2020-09-19T10:56:57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trPrChange w:id="1137" w:author="521" w:date="2020-09-19T10:56:57Z">
            <w:trPr>
              <w:jc w:val="center"/>
            </w:trPr>
          </w:trPrChange>
        </w:trPr>
        <w:tc>
          <w:tcPr>
            <w:tcW w:w="704" w:type="dxa"/>
            <w:vAlign w:val="center"/>
            <w:tcPrChange w:id="1138" w:author="521" w:date="2020-09-19T10:56:57Z">
              <w:tcPr>
                <w:tcW w:w="704" w:type="dxa"/>
                <w:vAlign w:val="center"/>
              </w:tcPr>
            </w:tcPrChange>
          </w:tcPr>
          <w:p>
            <w:pPr>
              <w:keepNext w:val="0"/>
              <w:keepLines w:val="0"/>
              <w:suppressLineNumbers w:val="0"/>
              <w:autoSpaceDE w:val="0"/>
              <w:autoSpaceDN w:val="0"/>
              <w:adjustRightInd w:val="0"/>
              <w:spacing w:before="0" w:beforeAutospacing="0" w:after="0" w:afterAutospacing="0"/>
              <w:ind w:left="0" w:right="0"/>
              <w:jc w:val="center"/>
              <w:rPr>
                <w:rFonts w:hint="default" w:ascii="Times New Roman" w:hAnsi="Times New Roman" w:cs="Times New Roman"/>
                <w:color w:val="auto"/>
                <w:szCs w:val="21"/>
                <w:rPrChange w:id="1139" w:author="小多" w:date="2020-09-23T16:16:02Z">
                  <w:rPr>
                    <w:rFonts w:hint="default" w:ascii="宋体" w:hAnsi="宋体"/>
                    <w:szCs w:val="21"/>
                  </w:rPr>
                </w:rPrChange>
              </w:rPr>
            </w:pPr>
            <w:r>
              <w:rPr>
                <w:rFonts w:hint="default" w:ascii="Times New Roman" w:hAnsi="Times New Roman" w:cs="Times New Roman"/>
                <w:color w:val="auto"/>
                <w:szCs w:val="21"/>
                <w:rPrChange w:id="1140" w:author="小多" w:date="2020-09-23T16:16:02Z">
                  <w:rPr>
                    <w:rFonts w:hint="eastAsia" w:ascii="Times New Roman" w:hAnsi="Times New Roman"/>
                    <w:color w:val="000000"/>
                    <w:szCs w:val="21"/>
                  </w:rPr>
                </w:rPrChange>
              </w:rPr>
              <w:t>注册人</w:t>
            </w:r>
          </w:p>
        </w:tc>
        <w:tc>
          <w:tcPr>
            <w:tcW w:w="4935" w:type="dxa"/>
            <w:vAlign w:val="center"/>
            <w:tcPrChange w:id="1141" w:author="521" w:date="2020-09-19T10:56:57Z">
              <w:tcPr>
                <w:tcW w:w="5528" w:type="dxa"/>
                <w:vAlign w:val="center"/>
              </w:tcPr>
            </w:tcPrChange>
          </w:tcPr>
          <w:p>
            <w:pPr>
              <w:keepNext w:val="0"/>
              <w:keepLines w:val="0"/>
              <w:suppressLineNumbers w:val="0"/>
              <w:autoSpaceDE w:val="0"/>
              <w:autoSpaceDN w:val="0"/>
              <w:adjustRightInd w:val="0"/>
              <w:spacing w:before="0" w:beforeAutospacing="0" w:after="0" w:afterAutospacing="0"/>
              <w:ind w:left="0" w:right="0"/>
              <w:jc w:val="center"/>
              <w:rPr>
                <w:rFonts w:hint="default" w:ascii="Times New Roman" w:hAnsi="Times New Roman" w:cs="Times New Roman"/>
                <w:color w:val="auto"/>
                <w:szCs w:val="21"/>
                <w:rPrChange w:id="1142" w:author="小多" w:date="2020-09-23T16:16:02Z">
                  <w:rPr>
                    <w:rFonts w:hint="default" w:ascii="宋体" w:hAnsi="宋体"/>
                    <w:szCs w:val="21"/>
                  </w:rPr>
                </w:rPrChange>
              </w:rPr>
            </w:pPr>
            <w:r>
              <w:rPr>
                <w:rFonts w:hint="default" w:ascii="Times New Roman" w:hAnsi="Times New Roman" w:cs="Times New Roman"/>
                <w:color w:val="auto"/>
                <w:szCs w:val="21"/>
                <w:rPrChange w:id="1143" w:author="小多" w:date="2020-09-23T16:16:02Z">
                  <w:rPr>
                    <w:rFonts w:hint="eastAsia" w:ascii="宋体" w:hAnsi="宋体"/>
                    <w:szCs w:val="21"/>
                  </w:rPr>
                </w:rPrChange>
              </w:rPr>
              <w:t>通心络科（河北）科技有限公司</w:t>
            </w:r>
          </w:p>
        </w:tc>
        <w:tc>
          <w:tcPr>
            <w:tcW w:w="4846" w:type="dxa"/>
            <w:vAlign w:val="center"/>
            <w:tcPrChange w:id="1144" w:author="521" w:date="2020-09-19T10:56:57Z">
              <w:tcPr>
                <w:tcW w:w="4253" w:type="dxa"/>
                <w:vAlign w:val="center"/>
              </w:tcPr>
            </w:tcPrChange>
          </w:tcPr>
          <w:p>
            <w:pPr>
              <w:keepNext w:val="0"/>
              <w:keepLines w:val="0"/>
              <w:suppressLineNumbers w:val="0"/>
              <w:autoSpaceDE w:val="0"/>
              <w:autoSpaceDN w:val="0"/>
              <w:adjustRightInd w:val="0"/>
              <w:spacing w:before="0" w:beforeAutospacing="0" w:after="0" w:afterAutospacing="0"/>
              <w:ind w:left="0" w:right="0"/>
              <w:jc w:val="center"/>
              <w:rPr>
                <w:rFonts w:hint="default" w:ascii="Times New Roman" w:hAnsi="Times New Roman" w:cs="Times New Roman"/>
                <w:color w:val="auto"/>
                <w:szCs w:val="21"/>
                <w:rPrChange w:id="1145" w:author="小多" w:date="2020-09-23T16:16:02Z">
                  <w:rPr>
                    <w:rFonts w:hint="default" w:ascii="宋体" w:hAnsi="宋体" w:cs="Arial"/>
                    <w:szCs w:val="21"/>
                  </w:rPr>
                </w:rPrChange>
              </w:rPr>
            </w:pPr>
            <w:r>
              <w:rPr>
                <w:rFonts w:hint="default" w:ascii="Times New Roman" w:hAnsi="Times New Roman" w:cs="Times New Roman"/>
                <w:color w:val="auto"/>
                <w:szCs w:val="21"/>
                <w:rPrChange w:id="1146" w:author="小多" w:date="2020-09-23T16:16:02Z">
                  <w:rPr>
                    <w:rFonts w:hint="eastAsia" w:ascii="宋体" w:hAnsi="宋体" w:cs="Arial"/>
                    <w:szCs w:val="21"/>
                  </w:rPr>
                </w:rPrChange>
              </w:rPr>
              <w:t>深圳星康医疗科技有限公司</w:t>
            </w:r>
          </w:p>
        </w:tc>
        <w:tc>
          <w:tcPr>
            <w:tcW w:w="1892" w:type="dxa"/>
            <w:vAlign w:val="center"/>
            <w:tcPrChange w:id="1147" w:author="521" w:date="2020-09-19T10:56:57Z">
              <w:tcPr>
                <w:tcW w:w="1149"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148" w:author="小多" w:date="2020-09-23T16:16:02Z">
                  <w:rPr>
                    <w:rFonts w:hint="default" w:ascii="宋体" w:hAnsi="宋体" w:cs="Arial"/>
                    <w:szCs w:val="21"/>
                  </w:rPr>
                </w:rPrChange>
              </w:rPr>
            </w:pPr>
            <w:r>
              <w:rPr>
                <w:rFonts w:hint="default" w:ascii="Times New Roman" w:hAnsi="Times New Roman" w:cs="Times New Roman"/>
                <w:color w:val="auto"/>
                <w:szCs w:val="21"/>
                <w:rPrChange w:id="1149" w:author="小多" w:date="2020-09-23T16:16:02Z">
                  <w:rPr>
                    <w:rFonts w:hint="eastAsia" w:ascii="宋体" w:hAnsi="宋体" w:cs="Arial"/>
                    <w:szCs w:val="21"/>
                  </w:rPr>
                </w:rPrChange>
              </w:rPr>
              <w:t>不同，注册申请人不同</w:t>
            </w:r>
          </w:p>
        </w:tc>
        <w:tc>
          <w:tcPr>
            <w:tcW w:w="1092" w:type="dxa"/>
            <w:vMerge w:val="continue"/>
            <w:vAlign w:val="center"/>
            <w:tcPrChange w:id="1150" w:author="521" w:date="2020-09-19T10:56:57Z">
              <w:tcPr>
                <w:tcW w:w="1835" w:type="dxa"/>
                <w:vMerge w:val="continue"/>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151" w:author="小多" w:date="2020-09-23T16:16:02Z">
                  <w:rPr>
                    <w:rFonts w:hint="default" w:ascii="宋体" w:hAnsi="宋体" w:cs="Arial"/>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1152" w:author="521" w:date="2020-09-19T10:56:57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trPrChange w:id="1152" w:author="521" w:date="2020-09-19T10:56:57Z">
            <w:trPr>
              <w:jc w:val="center"/>
            </w:trPr>
          </w:trPrChange>
        </w:trPr>
        <w:tc>
          <w:tcPr>
            <w:tcW w:w="704" w:type="dxa"/>
            <w:vAlign w:val="center"/>
            <w:tcPrChange w:id="1153" w:author="521" w:date="2020-09-19T10:56:57Z">
              <w:tcPr>
                <w:tcW w:w="704"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154" w:author="小多" w:date="2020-09-23T16:16:02Z">
                  <w:rPr>
                    <w:rFonts w:hint="default" w:ascii="宋体" w:hAnsi="宋体"/>
                    <w:szCs w:val="21"/>
                  </w:rPr>
                </w:rPrChange>
              </w:rPr>
            </w:pPr>
            <w:r>
              <w:rPr>
                <w:rFonts w:hint="default" w:ascii="Times New Roman" w:hAnsi="Times New Roman" w:cs="Times New Roman"/>
                <w:color w:val="auto"/>
                <w:szCs w:val="21"/>
                <w:rPrChange w:id="1155" w:author="小多" w:date="2020-09-23T16:16:02Z">
                  <w:rPr>
                    <w:rFonts w:hint="eastAsia" w:ascii="宋体" w:hAnsi="宋体"/>
                    <w:szCs w:val="21"/>
                  </w:rPr>
                </w:rPrChange>
              </w:rPr>
              <w:t>型号</w:t>
            </w:r>
          </w:p>
        </w:tc>
        <w:tc>
          <w:tcPr>
            <w:tcW w:w="4935" w:type="dxa"/>
            <w:vAlign w:val="center"/>
            <w:tcPrChange w:id="1156" w:author="521" w:date="2020-09-19T10:56:57Z">
              <w:tcPr>
                <w:tcW w:w="5528"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157" w:author="小多" w:date="2020-09-23T16:16:02Z">
                  <w:rPr>
                    <w:rFonts w:hint="default" w:ascii="宋体" w:hAnsi="宋体"/>
                    <w:szCs w:val="21"/>
                  </w:rPr>
                </w:rPrChange>
              </w:rPr>
            </w:pPr>
            <w:r>
              <w:rPr>
                <w:rFonts w:hint="default" w:ascii="Times New Roman" w:hAnsi="Times New Roman" w:cs="Times New Roman"/>
                <w:color w:val="auto"/>
                <w:szCs w:val="21"/>
                <w:rPrChange w:id="1158" w:author="小多" w:date="2020-09-23T16:16:02Z">
                  <w:rPr>
                    <w:rFonts w:hint="eastAsia" w:ascii="宋体" w:hAnsi="宋体"/>
                    <w:szCs w:val="21"/>
                  </w:rPr>
                </w:rPrChange>
              </w:rPr>
              <w:t>ECG Analyst</w:t>
            </w:r>
          </w:p>
        </w:tc>
        <w:tc>
          <w:tcPr>
            <w:tcW w:w="4846" w:type="dxa"/>
            <w:vAlign w:val="center"/>
            <w:tcPrChange w:id="1159" w:author="521" w:date="2020-09-19T10:56:57Z">
              <w:tcPr>
                <w:tcW w:w="4253"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160" w:author="小多" w:date="2020-09-23T16:16:02Z">
                  <w:rPr>
                    <w:rFonts w:hint="default" w:ascii="宋体" w:hAnsi="宋体"/>
                    <w:szCs w:val="21"/>
                  </w:rPr>
                </w:rPrChange>
              </w:rPr>
            </w:pPr>
            <w:r>
              <w:rPr>
                <w:rFonts w:hint="default" w:ascii="Times New Roman" w:hAnsi="Times New Roman" w:cs="Times New Roman"/>
                <w:color w:val="auto"/>
                <w:szCs w:val="21"/>
                <w:rPrChange w:id="1161" w:author="小多" w:date="2020-09-23T16:16:02Z">
                  <w:rPr>
                    <w:rFonts w:hint="default" w:ascii="宋体" w:hAnsi="宋体"/>
                    <w:szCs w:val="21"/>
                  </w:rPr>
                </w:rPrChange>
              </w:rPr>
              <w:t>aECGMap</w:t>
            </w:r>
          </w:p>
        </w:tc>
        <w:tc>
          <w:tcPr>
            <w:tcW w:w="1892" w:type="dxa"/>
            <w:vAlign w:val="center"/>
            <w:tcPrChange w:id="1162" w:author="521" w:date="2020-09-19T10:56:57Z">
              <w:tcPr>
                <w:tcW w:w="1149"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163" w:author="小多" w:date="2020-09-23T16:16:02Z">
                  <w:rPr>
                    <w:rFonts w:hint="default" w:ascii="宋体" w:hAnsi="宋体"/>
                    <w:szCs w:val="21"/>
                  </w:rPr>
                </w:rPrChange>
              </w:rPr>
            </w:pPr>
            <w:r>
              <w:rPr>
                <w:rFonts w:hint="default" w:ascii="Times New Roman" w:hAnsi="Times New Roman" w:cs="Times New Roman"/>
                <w:color w:val="auto"/>
                <w:szCs w:val="21"/>
                <w:rPrChange w:id="1164" w:author="小多" w:date="2020-09-23T16:16:02Z">
                  <w:rPr>
                    <w:rFonts w:hint="eastAsia" w:ascii="宋体" w:hAnsi="宋体"/>
                    <w:szCs w:val="21"/>
                  </w:rPr>
                </w:rPrChange>
              </w:rPr>
              <w:t>基本相同，均为动态心电类软件。</w:t>
            </w:r>
          </w:p>
        </w:tc>
        <w:tc>
          <w:tcPr>
            <w:tcW w:w="1092" w:type="dxa"/>
            <w:vMerge w:val="continue"/>
            <w:vAlign w:val="center"/>
            <w:tcPrChange w:id="1165" w:author="521" w:date="2020-09-19T10:56:57Z">
              <w:tcPr>
                <w:tcW w:w="1835" w:type="dxa"/>
                <w:vMerge w:val="continue"/>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166" w:author="小多" w:date="2020-09-23T16:16:02Z">
                  <w:rPr>
                    <w:rFonts w:hint="default"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1167" w:author="521" w:date="2020-09-19T10:56:57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trPrChange w:id="1167" w:author="521" w:date="2020-09-19T10:56:57Z">
            <w:trPr>
              <w:jc w:val="center"/>
            </w:trPr>
          </w:trPrChange>
        </w:trPr>
        <w:tc>
          <w:tcPr>
            <w:tcW w:w="704" w:type="dxa"/>
            <w:vAlign w:val="center"/>
            <w:tcPrChange w:id="1168" w:author="521" w:date="2020-09-19T10:56:57Z">
              <w:tcPr>
                <w:tcW w:w="704"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169" w:author="小多" w:date="2020-09-23T16:16:02Z">
                  <w:rPr>
                    <w:rFonts w:hint="default" w:ascii="宋体" w:hAnsi="宋体"/>
                    <w:szCs w:val="21"/>
                  </w:rPr>
                </w:rPrChange>
              </w:rPr>
            </w:pPr>
            <w:r>
              <w:rPr>
                <w:rFonts w:hint="default" w:ascii="Times New Roman" w:hAnsi="Times New Roman" w:cs="Times New Roman"/>
                <w:color w:val="auto"/>
                <w:szCs w:val="21"/>
                <w:rPrChange w:id="1170" w:author="小多" w:date="2020-09-23T16:16:02Z">
                  <w:rPr>
                    <w:rFonts w:hint="eastAsia" w:ascii="宋体" w:hAnsi="宋体"/>
                    <w:color w:val="FF0000"/>
                    <w:szCs w:val="21"/>
                  </w:rPr>
                </w:rPrChange>
              </w:rPr>
              <w:t>工作原理</w:t>
            </w:r>
          </w:p>
        </w:tc>
        <w:tc>
          <w:tcPr>
            <w:tcW w:w="4935" w:type="dxa"/>
            <w:vAlign w:val="center"/>
            <w:tcPrChange w:id="1171" w:author="521" w:date="2020-09-19T10:56:57Z">
              <w:tcPr>
                <w:tcW w:w="5528" w:type="dxa"/>
                <w:vAlign w:val="center"/>
              </w:tcPr>
            </w:tcPrChange>
          </w:tcPr>
          <w:p>
            <w:pPr>
              <w:keepNext w:val="0"/>
              <w:keepLines w:val="0"/>
              <w:suppressLineNumbers w:val="0"/>
              <w:spacing w:before="0" w:beforeAutospacing="0" w:after="0" w:afterAutospacing="0"/>
              <w:ind w:left="0" w:right="0"/>
              <w:jc w:val="left"/>
              <w:rPr>
                <w:rFonts w:hint="default" w:ascii="Times New Roman" w:hAnsi="Times New Roman" w:eastAsia="宋体" w:cs="Times New Roman"/>
                <w:color w:val="auto"/>
                <w:szCs w:val="21"/>
                <w:lang w:eastAsia="zh-CN"/>
                <w:rPrChange w:id="1172" w:author="小多" w:date="2020-09-23T16:16:02Z">
                  <w:rPr>
                    <w:rFonts w:hint="eastAsia" w:ascii="宋体" w:hAnsi="宋体" w:eastAsia="宋体"/>
                    <w:szCs w:val="21"/>
                    <w:lang w:eastAsia="zh-CN"/>
                  </w:rPr>
                </w:rPrChange>
              </w:rPr>
            </w:pPr>
            <w:r>
              <w:rPr>
                <w:rStyle w:val="22"/>
                <w:rFonts w:hint="default" w:ascii="Times New Roman" w:hAnsi="Times New Roman" w:cs="Times New Roman"/>
                <w:color w:val="auto"/>
                <w:rPrChange w:id="1173" w:author="小多" w:date="2020-09-23T16:16:02Z">
                  <w:rPr>
                    <w:rStyle w:val="22"/>
                    <w:rFonts w:hint="default"/>
                  </w:rPr>
                </w:rPrChange>
              </w:rPr>
              <w:commentReference w:id="1"/>
            </w:r>
            <w:r>
              <w:rPr>
                <w:rStyle w:val="22"/>
                <w:rFonts w:hint="default" w:ascii="Times New Roman" w:hAnsi="Times New Roman" w:cs="Times New Roman"/>
                <w:color w:val="auto"/>
                <w:rPrChange w:id="1174" w:author="小多" w:date="2020-09-23T16:16:02Z">
                  <w:rPr>
                    <w:rStyle w:val="22"/>
                    <w:rFonts w:hint="eastAsia"/>
                  </w:rPr>
                </w:rPrChange>
              </w:rPr>
              <w:t>产品通过</w:t>
            </w:r>
            <w:ins w:id="1175" w:author="20191115" w:date="2020-09-17T15:49:44Z">
              <w:r>
                <w:rPr>
                  <w:rStyle w:val="22"/>
                  <w:rFonts w:hint="default" w:ascii="Times New Roman" w:hAnsi="Times New Roman" w:cs="Times New Roman"/>
                  <w:color w:val="auto"/>
                  <w:lang w:val="en-US" w:eastAsia="zh-CN"/>
                  <w:rPrChange w:id="1176" w:author="小多" w:date="2020-09-23T16:16:02Z">
                    <w:rPr>
                      <w:rStyle w:val="22"/>
                      <w:rFonts w:hint="eastAsia"/>
                      <w:lang w:val="en-US" w:eastAsia="zh-CN"/>
                    </w:rPr>
                  </w:rPrChange>
                </w:rPr>
                <w:t>下载</w:t>
              </w:r>
            </w:ins>
            <w:ins w:id="1178" w:author="20191115" w:date="2020-09-17T15:49:45Z">
              <w:r>
                <w:rPr>
                  <w:rStyle w:val="22"/>
                  <w:rFonts w:hint="default" w:ascii="Times New Roman" w:hAnsi="Times New Roman" w:cs="Times New Roman"/>
                  <w:color w:val="auto"/>
                  <w:lang w:val="en-US" w:eastAsia="zh-CN"/>
                  <w:rPrChange w:id="1179" w:author="小多" w:date="2020-09-23T16:16:02Z">
                    <w:rPr>
                      <w:rStyle w:val="22"/>
                      <w:rFonts w:hint="eastAsia"/>
                      <w:lang w:val="en-US" w:eastAsia="zh-CN"/>
                    </w:rPr>
                  </w:rPrChange>
                </w:rPr>
                <w:t>、</w:t>
              </w:r>
            </w:ins>
            <w:r>
              <w:rPr>
                <w:rStyle w:val="22"/>
                <w:rFonts w:hint="default" w:ascii="Times New Roman" w:hAnsi="Times New Roman" w:cs="Times New Roman"/>
                <w:color w:val="auto"/>
                <w:rPrChange w:id="1181" w:author="小多" w:date="2020-09-23T16:16:02Z">
                  <w:rPr>
                    <w:rStyle w:val="22"/>
                    <w:rFonts w:hint="eastAsia"/>
                  </w:rPr>
                </w:rPrChange>
              </w:rPr>
              <w:t>读取和分析心电数据，帮助医生快速全面了解心电图形，辅助医生分析，形成分析报告</w:t>
            </w:r>
            <w:r>
              <w:rPr>
                <w:rStyle w:val="22"/>
                <w:rFonts w:hint="default" w:ascii="Times New Roman" w:hAnsi="Times New Roman" w:cs="Times New Roman"/>
                <w:color w:val="auto"/>
                <w:lang w:eastAsia="zh-CN"/>
                <w:rPrChange w:id="1182" w:author="小多" w:date="2020-09-23T16:16:02Z">
                  <w:rPr>
                    <w:rStyle w:val="22"/>
                    <w:rFonts w:hint="eastAsia"/>
                    <w:lang w:eastAsia="zh-CN"/>
                  </w:rPr>
                </w:rPrChange>
              </w:rPr>
              <w:t>。</w:t>
            </w:r>
          </w:p>
        </w:tc>
        <w:tc>
          <w:tcPr>
            <w:tcW w:w="4846" w:type="dxa"/>
            <w:vAlign w:val="center"/>
            <w:tcPrChange w:id="1183" w:author="521" w:date="2020-09-19T10:56:57Z">
              <w:tcPr>
                <w:tcW w:w="4253" w:type="dxa"/>
                <w:vAlign w:val="center"/>
              </w:tcPr>
            </w:tcPrChange>
          </w:tcPr>
          <w:p>
            <w:pPr>
              <w:keepNext w:val="0"/>
              <w:keepLines w:val="0"/>
              <w:suppressLineNumbers w:val="0"/>
              <w:spacing w:before="0" w:beforeAutospacing="0" w:after="0" w:afterAutospacing="0"/>
              <w:ind w:left="0" w:right="0"/>
              <w:jc w:val="left"/>
              <w:rPr>
                <w:rFonts w:hint="default" w:ascii="Times New Roman" w:hAnsi="Times New Roman" w:eastAsia="宋体" w:cs="Times New Roman"/>
                <w:color w:val="auto"/>
                <w:szCs w:val="21"/>
                <w:lang w:eastAsia="zh-CN"/>
                <w:rPrChange w:id="1184" w:author="小多" w:date="2020-09-23T16:16:02Z">
                  <w:rPr>
                    <w:rFonts w:hint="eastAsia" w:ascii="宋体" w:hAnsi="宋体" w:eastAsia="宋体"/>
                    <w:szCs w:val="21"/>
                    <w:lang w:eastAsia="zh-CN"/>
                  </w:rPr>
                </w:rPrChange>
              </w:rPr>
            </w:pPr>
            <w:r>
              <w:rPr>
                <w:rFonts w:hint="default" w:ascii="Times New Roman" w:hAnsi="Times New Roman" w:cs="Times New Roman"/>
                <w:color w:val="auto"/>
                <w:szCs w:val="21"/>
                <w:rPrChange w:id="1185" w:author="小多" w:date="2020-09-23T16:16:02Z">
                  <w:rPr>
                    <w:rFonts w:hint="eastAsia" w:ascii="宋体" w:hAnsi="宋体"/>
                    <w:szCs w:val="21"/>
                  </w:rPr>
                </w:rPrChange>
              </w:rPr>
              <w:t>产品通过读取和分析心电数据，帮助医生快速全面了解心电图形，辅助医生分析，形成分析报告</w:t>
            </w:r>
            <w:r>
              <w:rPr>
                <w:rFonts w:hint="default" w:ascii="Times New Roman" w:hAnsi="Times New Roman" w:cs="Times New Roman"/>
                <w:color w:val="auto"/>
                <w:szCs w:val="21"/>
                <w:lang w:eastAsia="zh-CN"/>
                <w:rPrChange w:id="1186" w:author="小多" w:date="2020-09-23T16:16:02Z">
                  <w:rPr>
                    <w:rFonts w:hint="eastAsia" w:ascii="宋体" w:hAnsi="宋体"/>
                    <w:szCs w:val="21"/>
                    <w:lang w:eastAsia="zh-CN"/>
                  </w:rPr>
                </w:rPrChange>
              </w:rPr>
              <w:t>。</w:t>
            </w:r>
          </w:p>
        </w:tc>
        <w:tc>
          <w:tcPr>
            <w:tcW w:w="1892" w:type="dxa"/>
            <w:vAlign w:val="center"/>
            <w:tcPrChange w:id="1187" w:author="521" w:date="2020-09-19T10:56:57Z">
              <w:tcPr>
                <w:tcW w:w="1149"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188" w:author="小多" w:date="2020-09-23T16:16:02Z">
                  <w:rPr>
                    <w:rFonts w:hint="default" w:ascii="宋体" w:hAnsi="宋体"/>
                    <w:szCs w:val="21"/>
                  </w:rPr>
                </w:rPrChange>
              </w:rPr>
            </w:pPr>
            <w:r>
              <w:rPr>
                <w:rFonts w:hint="default" w:ascii="Times New Roman" w:hAnsi="Times New Roman" w:cs="Times New Roman"/>
                <w:color w:val="auto"/>
                <w:szCs w:val="21"/>
                <w:rPrChange w:id="1189" w:author="小多" w:date="2020-09-23T16:16:02Z">
                  <w:rPr>
                    <w:rFonts w:hint="eastAsia" w:ascii="宋体" w:hAnsi="宋体"/>
                    <w:szCs w:val="21"/>
                  </w:rPr>
                </w:rPrChange>
              </w:rPr>
              <w:t>基本相同</w:t>
            </w:r>
          </w:p>
        </w:tc>
        <w:tc>
          <w:tcPr>
            <w:tcW w:w="1092" w:type="dxa"/>
            <w:vMerge w:val="continue"/>
            <w:vAlign w:val="center"/>
            <w:tcPrChange w:id="1190" w:author="521" w:date="2020-09-19T10:56:57Z">
              <w:tcPr>
                <w:tcW w:w="1835" w:type="dxa"/>
                <w:vMerge w:val="continue"/>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191" w:author="小多" w:date="2020-09-23T16:16:02Z">
                  <w:rPr>
                    <w:rFonts w:hint="default"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1192" w:author="521" w:date="2020-09-19T10:56:57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trPrChange w:id="1192" w:author="521" w:date="2020-09-19T10:56:57Z">
            <w:trPr>
              <w:jc w:val="center"/>
            </w:trPr>
          </w:trPrChange>
        </w:trPr>
        <w:tc>
          <w:tcPr>
            <w:tcW w:w="704" w:type="dxa"/>
            <w:vAlign w:val="center"/>
            <w:tcPrChange w:id="1193" w:author="521" w:date="2020-09-19T10:56:57Z">
              <w:tcPr>
                <w:tcW w:w="704"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194" w:author="小多" w:date="2020-09-23T16:16:02Z">
                  <w:rPr>
                    <w:rFonts w:hint="default" w:ascii="宋体" w:hAnsi="宋体"/>
                    <w:szCs w:val="21"/>
                  </w:rPr>
                </w:rPrChange>
              </w:rPr>
            </w:pPr>
            <w:r>
              <w:rPr>
                <w:rFonts w:hint="default" w:ascii="Times New Roman" w:hAnsi="Times New Roman" w:cs="Times New Roman"/>
                <w:color w:val="auto"/>
                <w:szCs w:val="21"/>
                <w:rPrChange w:id="1195" w:author="小多" w:date="2020-09-23T16:16:02Z">
                  <w:rPr>
                    <w:rFonts w:hint="eastAsia" w:ascii="宋体" w:hAnsi="宋体"/>
                    <w:color w:val="FF0000"/>
                    <w:szCs w:val="21"/>
                  </w:rPr>
                </w:rPrChange>
              </w:rPr>
              <w:t>结构组成</w:t>
            </w:r>
          </w:p>
        </w:tc>
        <w:tc>
          <w:tcPr>
            <w:tcW w:w="4935" w:type="dxa"/>
            <w:vAlign w:val="center"/>
            <w:tcPrChange w:id="1196" w:author="521" w:date="2020-09-19T10:56:57Z">
              <w:tcPr>
                <w:tcW w:w="5528" w:type="dxa"/>
                <w:vAlign w:val="center"/>
              </w:tcPr>
            </w:tcPrChange>
          </w:tcPr>
          <w:p>
            <w:pPr>
              <w:keepNext w:val="0"/>
              <w:keepLines w:val="0"/>
              <w:suppressLineNumbers w:val="0"/>
              <w:spacing w:before="0" w:beforeAutospacing="0" w:after="0" w:afterAutospacing="0"/>
              <w:ind w:left="0" w:right="0"/>
              <w:jc w:val="left"/>
              <w:rPr>
                <w:rStyle w:val="22"/>
                <w:rFonts w:hint="default" w:ascii="Times New Roman" w:hAnsi="Times New Roman" w:cs="Times New Roman"/>
                <w:color w:val="auto"/>
                <w:rPrChange w:id="1197" w:author="小多" w:date="2020-09-23T16:16:02Z">
                  <w:rPr>
                    <w:rStyle w:val="22"/>
                    <w:rFonts w:hint="eastAsia"/>
                  </w:rPr>
                </w:rPrChange>
              </w:rPr>
            </w:pPr>
            <w:r>
              <w:rPr>
                <w:rStyle w:val="22"/>
                <w:rFonts w:hint="default" w:ascii="Times New Roman" w:hAnsi="Times New Roman" w:cs="Times New Roman"/>
                <w:color w:val="auto"/>
                <w:lang w:val="en-US" w:eastAsia="zh-CN"/>
                <w:rPrChange w:id="1198" w:author="小多" w:date="2020-09-23T16:16:02Z">
                  <w:rPr>
                    <w:rStyle w:val="22"/>
                    <w:rFonts w:hint="eastAsia"/>
                    <w:lang w:val="en-US" w:eastAsia="zh-CN"/>
                  </w:rPr>
                </w:rPrChange>
              </w:rPr>
              <w:t>软件</w:t>
            </w:r>
            <w:ins w:id="1199" w:author="小多" w:date="2020-09-23T16:12:54Z">
              <w:r>
                <w:rPr>
                  <w:rStyle w:val="22"/>
                  <w:rFonts w:hint="default" w:ascii="Times New Roman" w:hAnsi="Times New Roman" w:cs="Times New Roman"/>
                  <w:color w:val="auto"/>
                  <w:lang w:val="en-US" w:eastAsia="zh-CN"/>
                  <w:rPrChange w:id="1200" w:author="小多" w:date="2020-09-23T16:16:02Z">
                    <w:rPr>
                      <w:rStyle w:val="22"/>
                      <w:rFonts w:hint="eastAsia"/>
                      <w:color w:val="auto"/>
                      <w:lang w:val="en-US" w:eastAsia="zh-CN"/>
                    </w:rPr>
                  </w:rPrChange>
                </w:rPr>
                <w:t>由登录模块、记录列表、患者信息、编辑模板、事件统计、片段图编辑、页扫描、房颤、ST、HRV、直方图、报告编辑、生成报告模块组成，存储介质为光盘</w:t>
              </w:r>
            </w:ins>
            <w:r>
              <w:rPr>
                <w:rStyle w:val="22"/>
                <w:rFonts w:hint="default" w:ascii="Times New Roman" w:hAnsi="Times New Roman" w:cs="Times New Roman"/>
                <w:color w:val="auto"/>
                <w:lang w:val="en-US" w:eastAsia="zh-CN"/>
                <w:rPrChange w:id="1202" w:author="小多" w:date="2020-09-23T16:16:02Z">
                  <w:rPr>
                    <w:rStyle w:val="22"/>
                    <w:rFonts w:hint="eastAsia"/>
                    <w:lang w:val="en-US" w:eastAsia="zh-CN"/>
                  </w:rPr>
                </w:rPrChange>
              </w:rPr>
              <w:t>。</w:t>
            </w:r>
          </w:p>
        </w:tc>
        <w:tc>
          <w:tcPr>
            <w:tcW w:w="4846" w:type="dxa"/>
            <w:vAlign w:val="center"/>
            <w:tcPrChange w:id="1203" w:author="521" w:date="2020-09-19T10:56:57Z">
              <w:tcPr>
                <w:tcW w:w="4253" w:type="dxa"/>
                <w:vAlign w:val="center"/>
              </w:tcPr>
            </w:tcPrChange>
          </w:tcPr>
          <w:p>
            <w:pPr>
              <w:keepNext w:val="0"/>
              <w:keepLines w:val="0"/>
              <w:suppressLineNumbers w:val="0"/>
              <w:spacing w:before="0" w:beforeAutospacing="0" w:after="0" w:afterAutospacing="0"/>
              <w:ind w:left="0" w:right="0"/>
              <w:jc w:val="left"/>
              <w:rPr>
                <w:rStyle w:val="22"/>
                <w:rFonts w:hint="default" w:ascii="Times New Roman" w:hAnsi="Times New Roman" w:cs="Times New Roman"/>
                <w:color w:val="auto"/>
                <w:rPrChange w:id="1204" w:author="小多" w:date="2020-09-23T16:16:02Z">
                  <w:rPr>
                    <w:rStyle w:val="22"/>
                    <w:rFonts w:hint="eastAsia"/>
                  </w:rPr>
                </w:rPrChange>
              </w:rPr>
            </w:pPr>
            <w:r>
              <w:rPr>
                <w:rStyle w:val="22"/>
                <w:rFonts w:hint="default" w:ascii="Times New Roman" w:hAnsi="Times New Roman" w:cs="Times New Roman"/>
                <w:color w:val="auto"/>
                <w:lang w:val="en-US" w:eastAsia="zh-CN"/>
                <w:rPrChange w:id="1205" w:author="小多" w:date="2020-09-23T16:16:02Z">
                  <w:rPr>
                    <w:rStyle w:val="22"/>
                    <w:rFonts w:hint="eastAsia"/>
                    <w:lang w:val="en-US" w:eastAsia="zh-CN"/>
                  </w:rPr>
                </w:rPrChange>
              </w:rPr>
              <w:t>产品由光盘和加密装置组成。软件由记录管理模块、记录编辑模块、报告打印模块、系统设置模块组成。</w:t>
            </w:r>
          </w:p>
        </w:tc>
        <w:tc>
          <w:tcPr>
            <w:tcW w:w="1892" w:type="dxa"/>
            <w:vAlign w:val="center"/>
            <w:tcPrChange w:id="1206" w:author="521" w:date="2020-09-19T10:56:57Z">
              <w:tcPr>
                <w:tcW w:w="1149"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207" w:author="小多" w:date="2020-09-23T16:16:02Z">
                  <w:rPr>
                    <w:rFonts w:hint="default" w:ascii="宋体" w:hAnsi="宋体"/>
                    <w:szCs w:val="21"/>
                  </w:rPr>
                </w:rPrChange>
              </w:rPr>
            </w:pPr>
            <w:r>
              <w:rPr>
                <w:rFonts w:hint="default" w:ascii="Times New Roman" w:hAnsi="Times New Roman" w:cs="Times New Roman"/>
                <w:color w:val="auto"/>
                <w:szCs w:val="21"/>
                <w:rPrChange w:id="1208" w:author="小多" w:date="2020-09-23T16:16:02Z">
                  <w:rPr>
                    <w:rFonts w:hint="eastAsia" w:ascii="宋体" w:hAnsi="宋体"/>
                    <w:szCs w:val="21"/>
                  </w:rPr>
                </w:rPrChange>
              </w:rPr>
              <w:t>基本相同</w:t>
            </w:r>
          </w:p>
        </w:tc>
        <w:tc>
          <w:tcPr>
            <w:tcW w:w="1092" w:type="dxa"/>
            <w:vMerge w:val="continue"/>
            <w:vAlign w:val="center"/>
            <w:tcPrChange w:id="1209" w:author="521" w:date="2020-09-19T10:56:57Z">
              <w:tcPr>
                <w:tcW w:w="1835" w:type="dxa"/>
                <w:vMerge w:val="continue"/>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210" w:author="小多" w:date="2020-09-23T16:16:02Z">
                  <w:rPr>
                    <w:rFonts w:hint="default"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1211" w:author="521" w:date="2020-09-19T10:56:57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trPrChange w:id="1211" w:author="521" w:date="2020-09-19T10:56:57Z">
            <w:trPr>
              <w:jc w:val="center"/>
            </w:trPr>
          </w:trPrChange>
        </w:trPr>
        <w:tc>
          <w:tcPr>
            <w:tcW w:w="704" w:type="dxa"/>
            <w:vAlign w:val="center"/>
            <w:tcPrChange w:id="1212" w:author="521" w:date="2020-09-19T10:56:57Z">
              <w:tcPr>
                <w:tcW w:w="704"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213" w:author="小多" w:date="2020-09-23T16:16:02Z">
                  <w:rPr>
                    <w:rFonts w:hint="default" w:ascii="宋体" w:hAnsi="宋体"/>
                    <w:color w:val="FF0000"/>
                    <w:szCs w:val="21"/>
                  </w:rPr>
                </w:rPrChange>
              </w:rPr>
            </w:pPr>
            <w:r>
              <w:rPr>
                <w:rFonts w:hint="default" w:ascii="Times New Roman" w:hAnsi="Times New Roman" w:cs="Times New Roman"/>
                <w:color w:val="auto"/>
                <w:szCs w:val="21"/>
                <w:rPrChange w:id="1214" w:author="小多" w:date="2020-09-23T16:16:02Z">
                  <w:rPr>
                    <w:rFonts w:hint="eastAsia" w:ascii="宋体" w:hAnsi="宋体"/>
                    <w:color w:val="FF0000"/>
                    <w:szCs w:val="21"/>
                  </w:rPr>
                </w:rPrChange>
              </w:rPr>
              <w:t>生产工艺</w:t>
            </w:r>
          </w:p>
        </w:tc>
        <w:tc>
          <w:tcPr>
            <w:tcW w:w="4935" w:type="dxa"/>
            <w:vAlign w:val="center"/>
            <w:tcPrChange w:id="1215" w:author="521" w:date="2020-09-19T10:56:57Z">
              <w:tcPr>
                <w:tcW w:w="5528" w:type="dxa"/>
                <w:vAlign w:val="center"/>
              </w:tcPr>
            </w:tcPrChange>
          </w:tcPr>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16" w:author="小多" w:date="2020-09-23T16:16:02Z">
                  <w:rPr>
                    <w:rFonts w:hint="default" w:ascii="宋体" w:hAnsi="宋体"/>
                    <w:szCs w:val="21"/>
                  </w:rPr>
                </w:rPrChange>
              </w:rPr>
            </w:pPr>
            <w:del w:id="1217" w:author="521" w:date="2020-09-19T10:54:04Z">
              <w:r>
                <w:rPr>
                  <w:rFonts w:hint="default" w:ascii="Times New Roman" w:hAnsi="Times New Roman" w:cs="Times New Roman"/>
                  <w:color w:val="auto"/>
                  <w:szCs w:val="21"/>
                  <w:rPrChange w:id="1221" w:author="小多" w:date="2020-09-23T16:16:02Z">
                    <w:rPr>
                      <w:rFonts w:hint="default" w:ascii="宋体" w:hAnsi="宋体"/>
                      <w:szCs w:val="21"/>
                    </w:rPr>
                  </w:rPrChange>
                </w:rPr>
                <w:drawing>
                  <wp:inline distT="0" distB="0" distL="0" distR="0">
                    <wp:extent cx="3053080" cy="1824990"/>
                    <wp:effectExtent l="0" t="0" r="1397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53080" cy="1824990"/>
                            </a:xfrm>
                            <a:prstGeom prst="rect">
                              <a:avLst/>
                            </a:prstGeom>
                            <a:noFill/>
                            <a:ln>
                              <a:noFill/>
                            </a:ln>
                          </pic:spPr>
                        </pic:pic>
                      </a:graphicData>
                    </a:graphic>
                  </wp:inline>
                </w:drawing>
              </w:r>
            </w:del>
            <w:ins w:id="1223" w:author="521" w:date="2020-09-19T10:54:04Z">
              <w:r>
                <w:rPr>
                  <w:rFonts w:hint="default" w:ascii="Times New Roman" w:hAnsi="Times New Roman" w:cs="Times New Roman"/>
                  <w:color w:val="auto"/>
                  <w:szCs w:val="21"/>
                  <w:rPrChange w:id="1227" w:author="小多" w:date="2020-09-23T16:16:02Z">
                    <w:rPr>
                      <w:rFonts w:hint="default" w:ascii="宋体" w:hAnsi="宋体"/>
                      <w:szCs w:val="21"/>
                    </w:rPr>
                  </w:rPrChange>
                </w:rPr>
                <w:drawing>
                  <wp:inline distT="0" distB="0" distL="0" distR="0">
                    <wp:extent cx="3017520" cy="1824990"/>
                    <wp:effectExtent l="0" t="0" r="1143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017520" cy="1824990"/>
                            </a:xfrm>
                            <a:prstGeom prst="rect">
                              <a:avLst/>
                            </a:prstGeom>
                            <a:noFill/>
                            <a:ln>
                              <a:noFill/>
                            </a:ln>
                          </pic:spPr>
                        </pic:pic>
                      </a:graphicData>
                    </a:graphic>
                  </wp:inline>
                </w:drawing>
              </w:r>
            </w:ins>
          </w:p>
        </w:tc>
        <w:tc>
          <w:tcPr>
            <w:tcW w:w="4846" w:type="dxa"/>
            <w:vAlign w:val="center"/>
            <w:tcPrChange w:id="1229" w:author="521" w:date="2020-09-19T10:56:57Z">
              <w:tcPr>
                <w:tcW w:w="4253" w:type="dxa"/>
                <w:vAlign w:val="center"/>
              </w:tcPr>
            </w:tcPrChange>
          </w:tcPr>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30" w:author="小多" w:date="2020-09-23T16:16:02Z">
                  <w:rPr>
                    <w:rFonts w:hint="default" w:ascii="宋体" w:hAnsi="宋体"/>
                    <w:szCs w:val="21"/>
                  </w:rPr>
                </w:rPrChange>
              </w:rPr>
            </w:pPr>
            <w:r>
              <w:rPr>
                <w:rFonts w:hint="default" w:ascii="Times New Roman" w:hAnsi="Times New Roman" w:cs="Times New Roman"/>
                <w:color w:val="auto"/>
                <w:szCs w:val="21"/>
                <w:rPrChange w:id="1232" w:author="小多" w:date="2020-09-23T16:16:02Z">
                  <w:rPr>
                    <w:rFonts w:hint="default" w:ascii="宋体" w:hAnsi="宋体"/>
                    <w:szCs w:val="21"/>
                  </w:rPr>
                </w:rPrChange>
              </w:rPr>
              <w:drawing>
                <wp:inline distT="0" distB="0" distL="0" distR="0">
                  <wp:extent cx="2679065" cy="1167765"/>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58823" cy="1246552"/>
                          </a:xfrm>
                          <a:prstGeom prst="rect">
                            <a:avLst/>
                          </a:prstGeom>
                          <a:noFill/>
                        </pic:spPr>
                      </pic:pic>
                    </a:graphicData>
                  </a:graphic>
                </wp:inline>
              </w:drawing>
            </w:r>
          </w:p>
        </w:tc>
        <w:tc>
          <w:tcPr>
            <w:tcW w:w="1892" w:type="dxa"/>
            <w:vAlign w:val="center"/>
            <w:tcPrChange w:id="1233" w:author="521" w:date="2020-09-19T10:56:57Z">
              <w:tcPr>
                <w:tcW w:w="1149"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234" w:author="小多" w:date="2020-09-23T16:16:02Z">
                  <w:rPr>
                    <w:rFonts w:hint="default" w:ascii="宋体" w:hAnsi="宋体"/>
                    <w:szCs w:val="21"/>
                  </w:rPr>
                </w:rPrChange>
              </w:rPr>
            </w:pPr>
            <w:r>
              <w:rPr>
                <w:rFonts w:hint="default" w:ascii="Times New Roman" w:hAnsi="Times New Roman" w:cs="Times New Roman"/>
                <w:color w:val="auto"/>
                <w:szCs w:val="21"/>
                <w:rPrChange w:id="1235" w:author="小多" w:date="2020-09-23T16:16:02Z">
                  <w:rPr>
                    <w:rFonts w:hint="eastAsia" w:ascii="宋体" w:hAnsi="宋体"/>
                    <w:szCs w:val="21"/>
                  </w:rPr>
                </w:rPrChange>
              </w:rPr>
              <w:t>基本相同，均符合法规要求。</w:t>
            </w:r>
          </w:p>
        </w:tc>
        <w:tc>
          <w:tcPr>
            <w:tcW w:w="1092" w:type="dxa"/>
            <w:vMerge w:val="continue"/>
            <w:vAlign w:val="center"/>
            <w:tcPrChange w:id="1236" w:author="521" w:date="2020-09-19T10:56:57Z">
              <w:tcPr>
                <w:tcW w:w="1835" w:type="dxa"/>
                <w:vMerge w:val="continue"/>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237" w:author="小多" w:date="2020-09-23T16:16:02Z">
                  <w:rPr>
                    <w:rFonts w:hint="default"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1238" w:author="521" w:date="2020-09-19T10:56:57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733" w:hRule="atLeast"/>
          <w:jc w:val="center"/>
          <w:trPrChange w:id="1238" w:author="521" w:date="2020-09-19T10:56:57Z">
            <w:trPr>
              <w:trHeight w:val="733" w:hRule="atLeast"/>
              <w:jc w:val="center"/>
            </w:trPr>
          </w:trPrChange>
        </w:trPr>
        <w:tc>
          <w:tcPr>
            <w:tcW w:w="704" w:type="dxa"/>
            <w:vAlign w:val="center"/>
            <w:tcPrChange w:id="1239" w:author="521" w:date="2020-09-19T10:56:57Z">
              <w:tcPr>
                <w:tcW w:w="704"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240" w:author="小多" w:date="2020-09-23T16:16:02Z">
                  <w:rPr>
                    <w:rFonts w:hint="default" w:ascii="宋体" w:hAnsi="宋体"/>
                    <w:color w:val="FF0000"/>
                    <w:szCs w:val="21"/>
                  </w:rPr>
                </w:rPrChange>
              </w:rPr>
            </w:pPr>
            <w:r>
              <w:rPr>
                <w:rFonts w:hint="default" w:ascii="Times New Roman" w:hAnsi="Times New Roman" w:cs="Times New Roman"/>
                <w:color w:val="auto"/>
                <w:szCs w:val="21"/>
                <w:rPrChange w:id="1241" w:author="小多" w:date="2020-09-23T16:16:02Z">
                  <w:rPr>
                    <w:rFonts w:hint="eastAsia" w:ascii="宋体" w:hAnsi="宋体"/>
                    <w:color w:val="000000" w:themeColor="text1"/>
                    <w:szCs w:val="21"/>
                    <w14:textFill>
                      <w14:solidFill>
                        <w14:schemeClr w14:val="tx1"/>
                      </w14:solidFill>
                    </w14:textFill>
                  </w:rPr>
                </w:rPrChange>
              </w:rPr>
              <w:t>安全性评价</w:t>
            </w:r>
          </w:p>
        </w:tc>
        <w:tc>
          <w:tcPr>
            <w:tcW w:w="4935" w:type="dxa"/>
            <w:vAlign w:val="center"/>
            <w:tcPrChange w:id="1242" w:author="521" w:date="2020-09-19T10:56:57Z">
              <w:tcPr>
                <w:tcW w:w="5528" w:type="dxa"/>
                <w:vAlign w:val="center"/>
              </w:tcPr>
            </w:tcPrChange>
          </w:tcPr>
          <w:p>
            <w:pPr>
              <w:keepNext w:val="0"/>
              <w:keepLines w:val="0"/>
              <w:suppressLineNumbers w:val="0"/>
              <w:spacing w:before="0" w:beforeAutospacing="0" w:after="0" w:afterAutospacing="0"/>
              <w:ind w:left="0" w:right="0"/>
              <w:rPr>
                <w:rFonts w:hint="default" w:ascii="Times New Roman" w:hAnsi="Times New Roman" w:cs="Times New Roman"/>
                <w:color w:val="auto"/>
                <w:szCs w:val="21"/>
                <w:rPrChange w:id="1243" w:author="小多" w:date="2020-09-23T16:16:02Z">
                  <w:rPr>
                    <w:rFonts w:hint="default" w:ascii="宋体" w:hAnsi="宋体"/>
                    <w:color w:val="FF0000"/>
                    <w:szCs w:val="21"/>
                  </w:rPr>
                </w:rPrChange>
              </w:rPr>
            </w:pPr>
            <w:r>
              <w:rPr>
                <w:rFonts w:hint="default" w:ascii="Times New Roman" w:hAnsi="Times New Roman" w:cs="Times New Roman"/>
                <w:color w:val="auto"/>
                <w:szCs w:val="21"/>
                <w:rPrChange w:id="1244" w:author="小多" w:date="2020-09-23T16:16:02Z">
                  <w:rPr>
                    <w:rFonts w:hint="eastAsia" w:ascii="宋体" w:hAnsi="宋体"/>
                    <w:color w:val="000000" w:themeColor="text1"/>
                    <w:szCs w:val="21"/>
                    <w14:textFill>
                      <w14:solidFill>
                        <w14:schemeClr w14:val="tx1"/>
                      </w14:solidFill>
                    </w14:textFill>
                  </w:rPr>
                </w:rPrChange>
              </w:rPr>
              <w:t>根据YY/T 0664/IEC62304:2006，本产品风险等级为B级。</w:t>
            </w:r>
          </w:p>
        </w:tc>
        <w:tc>
          <w:tcPr>
            <w:tcW w:w="4846" w:type="dxa"/>
            <w:vAlign w:val="center"/>
            <w:tcPrChange w:id="1245" w:author="521" w:date="2020-09-19T10:56:57Z">
              <w:tcPr>
                <w:tcW w:w="4253" w:type="dxa"/>
                <w:vAlign w:val="center"/>
              </w:tcPr>
            </w:tcPrChange>
          </w:tcPr>
          <w:p>
            <w:pPr>
              <w:keepNext w:val="0"/>
              <w:keepLines w:val="0"/>
              <w:suppressLineNumbers w:val="0"/>
              <w:spacing w:before="0" w:beforeAutospacing="0" w:after="0" w:afterAutospacing="0"/>
              <w:ind w:left="0" w:right="0"/>
              <w:rPr>
                <w:rFonts w:hint="default" w:ascii="Times New Roman" w:hAnsi="Times New Roman" w:cs="Times New Roman"/>
                <w:color w:val="auto"/>
                <w:szCs w:val="21"/>
                <w:rPrChange w:id="1246" w:author="小多" w:date="2020-09-23T16:16:02Z">
                  <w:rPr>
                    <w:rFonts w:hint="default" w:ascii="宋体" w:hAnsi="宋体"/>
                    <w:color w:val="FF0000"/>
                    <w:szCs w:val="21"/>
                  </w:rPr>
                </w:rPrChange>
              </w:rPr>
            </w:pPr>
            <w:r>
              <w:rPr>
                <w:rFonts w:hint="default" w:ascii="Times New Roman" w:hAnsi="Times New Roman" w:cs="Times New Roman"/>
                <w:color w:val="auto"/>
                <w:szCs w:val="21"/>
                <w:rPrChange w:id="1247" w:author="小多" w:date="2020-09-23T16:16:02Z">
                  <w:rPr>
                    <w:rFonts w:hint="eastAsia" w:ascii="宋体" w:hAnsi="宋体"/>
                    <w:color w:val="000000" w:themeColor="text1"/>
                    <w:szCs w:val="21"/>
                    <w14:textFill>
                      <w14:solidFill>
                        <w14:schemeClr w14:val="tx1"/>
                      </w14:solidFill>
                    </w14:textFill>
                  </w:rPr>
                </w:rPrChange>
              </w:rPr>
              <w:t>根据YY/T 0664/IEC62304:2006，本产品风险等级为B级。</w:t>
            </w:r>
          </w:p>
        </w:tc>
        <w:tc>
          <w:tcPr>
            <w:tcW w:w="1892" w:type="dxa"/>
            <w:vAlign w:val="center"/>
            <w:tcPrChange w:id="1248" w:author="521" w:date="2020-09-19T10:56:57Z">
              <w:tcPr>
                <w:tcW w:w="1149"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249" w:author="小多" w:date="2020-09-23T16:16:02Z">
                  <w:rPr>
                    <w:rFonts w:hint="default" w:ascii="宋体" w:hAnsi="宋体"/>
                    <w:szCs w:val="21"/>
                  </w:rPr>
                </w:rPrChange>
              </w:rPr>
            </w:pPr>
            <w:r>
              <w:rPr>
                <w:rFonts w:hint="default" w:ascii="Times New Roman" w:hAnsi="Times New Roman" w:cs="Times New Roman"/>
                <w:color w:val="auto"/>
                <w:szCs w:val="21"/>
                <w:rPrChange w:id="1250" w:author="小多" w:date="2020-09-23T16:16:02Z">
                  <w:rPr>
                    <w:rFonts w:hint="eastAsia" w:ascii="宋体" w:hAnsi="宋体"/>
                    <w:szCs w:val="21"/>
                  </w:rPr>
                </w:rPrChange>
              </w:rPr>
              <w:t>相同</w:t>
            </w:r>
          </w:p>
        </w:tc>
        <w:tc>
          <w:tcPr>
            <w:tcW w:w="1092" w:type="dxa"/>
            <w:vMerge w:val="continue"/>
            <w:vAlign w:val="center"/>
            <w:tcPrChange w:id="1251" w:author="521" w:date="2020-09-19T10:56:57Z">
              <w:tcPr>
                <w:tcW w:w="1835" w:type="dxa"/>
                <w:vMerge w:val="continue"/>
                <w:vAlign w:val="center"/>
              </w:tcPr>
            </w:tcPrChange>
          </w:tcPr>
          <w:p>
            <w:pPr>
              <w:keepNext w:val="0"/>
              <w:keepLines w:val="0"/>
              <w:suppressLineNumbers w:val="0"/>
              <w:spacing w:before="0" w:beforeAutospacing="0" w:after="0" w:afterAutospacing="0"/>
              <w:ind w:left="0" w:right="0"/>
              <w:rPr>
                <w:rFonts w:hint="default" w:ascii="Times New Roman" w:hAnsi="Times New Roman" w:cs="Times New Roman"/>
                <w:color w:val="auto"/>
                <w:szCs w:val="21"/>
                <w:rPrChange w:id="1252" w:author="小多" w:date="2020-09-23T16:16:02Z">
                  <w:rPr>
                    <w:rFonts w:hint="default"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1253" w:author="521" w:date="2020-09-19T10:56:57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90" w:hRule="atLeast"/>
          <w:jc w:val="center"/>
          <w:trPrChange w:id="1253" w:author="521" w:date="2020-09-19T10:56:57Z">
            <w:trPr>
              <w:trHeight w:val="90" w:hRule="atLeast"/>
              <w:jc w:val="center"/>
            </w:trPr>
          </w:trPrChange>
        </w:trPr>
        <w:tc>
          <w:tcPr>
            <w:tcW w:w="704" w:type="dxa"/>
            <w:vAlign w:val="center"/>
            <w:tcPrChange w:id="1254" w:author="521" w:date="2020-09-19T10:56:57Z">
              <w:tcPr>
                <w:tcW w:w="704"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255" w:author="小多" w:date="2020-09-23T16:16:02Z">
                  <w:rPr>
                    <w:rFonts w:hint="default" w:ascii="宋体" w:hAnsi="宋体"/>
                    <w:color w:val="FF0000"/>
                    <w:szCs w:val="21"/>
                  </w:rPr>
                </w:rPrChange>
              </w:rPr>
            </w:pPr>
            <w:r>
              <w:rPr>
                <w:rFonts w:hint="default" w:ascii="Times New Roman" w:hAnsi="Times New Roman" w:cs="Times New Roman"/>
                <w:color w:val="auto"/>
                <w:szCs w:val="21"/>
                <w:rPrChange w:id="1256" w:author="小多" w:date="2020-09-23T16:16:02Z">
                  <w:rPr>
                    <w:rFonts w:hint="eastAsia" w:ascii="宋体" w:hAnsi="宋体"/>
                    <w:color w:val="000000" w:themeColor="text1"/>
                    <w:szCs w:val="21"/>
                    <w14:textFill>
                      <w14:solidFill>
                        <w14:schemeClr w14:val="tx1"/>
                      </w14:solidFill>
                    </w14:textFill>
                  </w:rPr>
                </w:rPrChange>
              </w:rPr>
              <w:t>软件核心功能</w:t>
            </w:r>
          </w:p>
        </w:tc>
        <w:tc>
          <w:tcPr>
            <w:tcW w:w="4935" w:type="dxa"/>
            <w:vAlign w:val="center"/>
            <w:tcPrChange w:id="1257" w:author="521" w:date="2020-09-19T10:56:57Z">
              <w:tcPr>
                <w:tcW w:w="5528" w:type="dxa"/>
                <w:vAlign w:val="center"/>
              </w:tcPr>
            </w:tcPrChange>
          </w:tcPr>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58" w:author="小多" w:date="2020-09-23T16:16:02Z">
                  <w:rPr>
                    <w:rFonts w:hint="default" w:ascii="宋体" w:hAnsi="宋体"/>
                    <w:szCs w:val="21"/>
                  </w:rPr>
                </w:rPrChange>
              </w:rPr>
            </w:pPr>
            <w:r>
              <w:rPr>
                <w:rFonts w:hint="default" w:ascii="Times New Roman" w:hAnsi="Times New Roman" w:cs="Times New Roman"/>
                <w:color w:val="auto"/>
                <w:szCs w:val="21"/>
                <w:rPrChange w:id="1259" w:author="小多" w:date="2020-09-23T16:16:02Z">
                  <w:rPr>
                    <w:rFonts w:hint="eastAsia" w:ascii="宋体" w:hAnsi="宋体"/>
                    <w:szCs w:val="21"/>
                  </w:rPr>
                </w:rPrChange>
              </w:rPr>
              <w:t>1）患者信息：分析参数设置、重新分析；</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60" w:author="小多" w:date="2020-09-23T16:16:02Z">
                  <w:rPr>
                    <w:rFonts w:hint="default" w:ascii="宋体" w:hAnsi="宋体"/>
                    <w:szCs w:val="21"/>
                  </w:rPr>
                </w:rPrChange>
              </w:rPr>
            </w:pPr>
            <w:r>
              <w:rPr>
                <w:rFonts w:hint="default" w:ascii="Times New Roman" w:hAnsi="Times New Roman" w:cs="Times New Roman"/>
                <w:color w:val="auto"/>
                <w:szCs w:val="21"/>
                <w:rPrChange w:id="1261" w:author="小多" w:date="2020-09-23T16:16:02Z">
                  <w:rPr>
                    <w:rFonts w:hint="eastAsia" w:ascii="宋体" w:hAnsi="宋体"/>
                    <w:szCs w:val="21"/>
                  </w:rPr>
                </w:rPrChange>
              </w:rPr>
              <w:t>2）编辑模板：快速浏览一个模板中的所有QRS、改变模板的类型、分类显示、合并子模板、查看放大心电图、Demix、心搏编辑窗、散点图；</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62" w:author="小多" w:date="2020-09-23T16:16:02Z">
                  <w:rPr>
                    <w:rFonts w:hint="default" w:ascii="宋体" w:hAnsi="宋体"/>
                    <w:szCs w:val="21"/>
                  </w:rPr>
                </w:rPrChange>
              </w:rPr>
            </w:pPr>
            <w:r>
              <w:rPr>
                <w:rFonts w:hint="default" w:ascii="Times New Roman" w:hAnsi="Times New Roman" w:cs="Times New Roman"/>
                <w:color w:val="auto"/>
                <w:szCs w:val="21"/>
                <w:rPrChange w:id="1263" w:author="小多" w:date="2020-09-23T16:16:02Z">
                  <w:rPr>
                    <w:rFonts w:hint="eastAsia" w:ascii="宋体" w:hAnsi="宋体"/>
                    <w:szCs w:val="21"/>
                  </w:rPr>
                </w:rPrChange>
              </w:rPr>
              <w:t>3）事件统计：选择某个时间区间发生的事件、按联律（连发）个数选择事件、快速保存心电图片段；</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64" w:author="小多" w:date="2020-09-23T16:16:02Z">
                  <w:rPr>
                    <w:rFonts w:hint="default" w:ascii="宋体" w:hAnsi="宋体"/>
                    <w:szCs w:val="21"/>
                  </w:rPr>
                </w:rPrChange>
              </w:rPr>
            </w:pPr>
            <w:r>
              <w:rPr>
                <w:rFonts w:hint="default" w:ascii="Times New Roman" w:hAnsi="Times New Roman" w:cs="Times New Roman"/>
                <w:color w:val="auto"/>
                <w:szCs w:val="21"/>
                <w:rPrChange w:id="1265" w:author="小多" w:date="2020-09-23T16:16:02Z">
                  <w:rPr>
                    <w:rFonts w:hint="eastAsia" w:ascii="宋体" w:hAnsi="宋体"/>
                    <w:szCs w:val="21"/>
                  </w:rPr>
                </w:rPrChange>
              </w:rPr>
              <w:t>4）片段图编辑：浏览片段图、重新设定片段图的标签、删除片段图；</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66" w:author="小多" w:date="2020-09-23T16:16:02Z">
                  <w:rPr>
                    <w:rFonts w:hint="default" w:ascii="宋体" w:hAnsi="宋体"/>
                    <w:szCs w:val="21"/>
                  </w:rPr>
                </w:rPrChange>
              </w:rPr>
            </w:pPr>
            <w:r>
              <w:rPr>
                <w:rFonts w:hint="default" w:ascii="Times New Roman" w:hAnsi="Times New Roman" w:cs="Times New Roman"/>
                <w:color w:val="auto"/>
                <w:szCs w:val="21"/>
                <w:rPrChange w:id="1267" w:author="小多" w:date="2020-09-23T16:16:02Z">
                  <w:rPr>
                    <w:rFonts w:hint="eastAsia" w:ascii="宋体" w:hAnsi="宋体"/>
                    <w:szCs w:val="21"/>
                  </w:rPr>
                </w:rPrChange>
              </w:rPr>
              <w:t>5）页扫描：修改心搏类型；</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68" w:author="小多" w:date="2020-09-23T16:16:02Z">
                  <w:rPr>
                    <w:rFonts w:hint="default" w:ascii="宋体" w:hAnsi="宋体"/>
                    <w:szCs w:val="21"/>
                  </w:rPr>
                </w:rPrChange>
              </w:rPr>
            </w:pPr>
            <w:r>
              <w:rPr>
                <w:rFonts w:hint="default" w:ascii="Times New Roman" w:hAnsi="Times New Roman" w:cs="Times New Roman"/>
                <w:color w:val="auto"/>
                <w:szCs w:val="21"/>
                <w:rPrChange w:id="1269" w:author="小多" w:date="2020-09-23T16:16:02Z">
                  <w:rPr>
                    <w:rFonts w:hint="eastAsia" w:ascii="宋体" w:hAnsi="宋体"/>
                    <w:szCs w:val="21"/>
                  </w:rPr>
                </w:rPrChange>
              </w:rPr>
              <w:t>6）房颤：检测房颤；</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70" w:author="小多" w:date="2020-09-23T16:16:02Z">
                  <w:rPr>
                    <w:rFonts w:hint="default" w:ascii="宋体" w:hAnsi="宋体"/>
                    <w:szCs w:val="21"/>
                  </w:rPr>
                </w:rPrChange>
              </w:rPr>
            </w:pPr>
            <w:r>
              <w:rPr>
                <w:rFonts w:hint="default" w:ascii="Times New Roman" w:hAnsi="Times New Roman" w:cs="Times New Roman"/>
                <w:color w:val="auto"/>
                <w:szCs w:val="21"/>
                <w:rPrChange w:id="1271" w:author="小多" w:date="2020-09-23T16:16:02Z">
                  <w:rPr>
                    <w:rFonts w:hint="eastAsia" w:ascii="宋体" w:hAnsi="宋体"/>
                    <w:szCs w:val="21"/>
                  </w:rPr>
                </w:rPrChange>
              </w:rPr>
              <w:t>7）ST：查看ST事件；</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72" w:author="小多" w:date="2020-09-23T16:16:02Z">
                  <w:rPr>
                    <w:rFonts w:hint="default" w:ascii="宋体" w:hAnsi="宋体"/>
                    <w:szCs w:val="21"/>
                  </w:rPr>
                </w:rPrChange>
              </w:rPr>
            </w:pPr>
            <w:r>
              <w:rPr>
                <w:rFonts w:hint="default" w:ascii="Times New Roman" w:hAnsi="Times New Roman" w:cs="Times New Roman"/>
                <w:color w:val="auto"/>
                <w:szCs w:val="21"/>
                <w:rPrChange w:id="1273" w:author="小多" w:date="2020-09-23T16:16:02Z">
                  <w:rPr>
                    <w:rFonts w:hint="eastAsia" w:ascii="宋体" w:hAnsi="宋体"/>
                    <w:szCs w:val="21"/>
                  </w:rPr>
                </w:rPrChange>
              </w:rPr>
              <w:t>8）HRV：时域分析、频域分析、非线性分析；</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74" w:author="小多" w:date="2020-09-23T16:16:02Z">
                  <w:rPr>
                    <w:rFonts w:hint="default" w:ascii="宋体" w:hAnsi="宋体"/>
                    <w:szCs w:val="21"/>
                  </w:rPr>
                </w:rPrChange>
              </w:rPr>
            </w:pPr>
            <w:r>
              <w:rPr>
                <w:rFonts w:hint="default" w:ascii="Times New Roman" w:hAnsi="Times New Roman" w:cs="Times New Roman"/>
                <w:color w:val="auto"/>
                <w:szCs w:val="21"/>
                <w:rPrChange w:id="1275" w:author="小多" w:date="2020-09-23T16:16:02Z">
                  <w:rPr>
                    <w:rFonts w:hint="eastAsia" w:ascii="宋体" w:hAnsi="宋体"/>
                    <w:szCs w:val="21"/>
                  </w:rPr>
                </w:rPrChange>
              </w:rPr>
              <w:t>9）直方图：查看间期、间期比、心率直方图；</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76" w:author="小多" w:date="2020-09-23T16:16:02Z">
                  <w:rPr>
                    <w:rFonts w:hint="default" w:ascii="宋体" w:hAnsi="宋体"/>
                    <w:szCs w:val="21"/>
                  </w:rPr>
                </w:rPrChange>
              </w:rPr>
            </w:pPr>
            <w:r>
              <w:rPr>
                <w:rFonts w:hint="default" w:ascii="Times New Roman" w:hAnsi="Times New Roman" w:cs="Times New Roman"/>
                <w:color w:val="auto"/>
                <w:szCs w:val="21"/>
                <w:rPrChange w:id="1277" w:author="小多" w:date="2020-09-23T16:16:02Z">
                  <w:rPr>
                    <w:rFonts w:hint="eastAsia" w:ascii="宋体" w:hAnsi="宋体"/>
                    <w:szCs w:val="21"/>
                  </w:rPr>
                </w:rPrChange>
              </w:rPr>
              <w:t>10）报告编辑：查看报告参数；</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78" w:author="小多" w:date="2020-09-23T16:16:02Z">
                  <w:rPr>
                    <w:rFonts w:hint="default" w:ascii="宋体" w:hAnsi="宋体"/>
                    <w:szCs w:val="21"/>
                  </w:rPr>
                </w:rPrChange>
              </w:rPr>
            </w:pPr>
            <w:r>
              <w:rPr>
                <w:rFonts w:hint="default" w:ascii="Times New Roman" w:hAnsi="Times New Roman" w:cs="Times New Roman"/>
                <w:color w:val="auto"/>
                <w:szCs w:val="21"/>
                <w:rPrChange w:id="1279" w:author="小多" w:date="2020-09-23T16:16:02Z">
                  <w:rPr>
                    <w:rFonts w:hint="eastAsia" w:ascii="宋体" w:hAnsi="宋体"/>
                    <w:szCs w:val="21"/>
                  </w:rPr>
                </w:rPrChange>
              </w:rPr>
              <w:t>11）生成报告：编辑分析结论、报告预览/打印。</w:t>
            </w:r>
          </w:p>
        </w:tc>
        <w:tc>
          <w:tcPr>
            <w:tcW w:w="4846" w:type="dxa"/>
            <w:vAlign w:val="center"/>
            <w:tcPrChange w:id="1280" w:author="521" w:date="2020-09-19T10:56:57Z">
              <w:tcPr>
                <w:tcW w:w="4253" w:type="dxa"/>
                <w:vAlign w:val="center"/>
              </w:tcPr>
            </w:tcPrChange>
          </w:tcPr>
          <w:p>
            <w:pPr>
              <w:pStyle w:val="51"/>
              <w:keepNext w:val="0"/>
              <w:keepLines w:val="0"/>
              <w:numPr>
                <w:ilvl w:val="0"/>
                <w:numId w:val="3"/>
              </w:numPr>
              <w:suppressLineNumbers w:val="0"/>
              <w:spacing w:before="0" w:beforeAutospacing="0" w:after="0" w:afterAutospacing="0"/>
              <w:ind w:right="0" w:firstLineChars="0"/>
              <w:jc w:val="left"/>
              <w:rPr>
                <w:rFonts w:hint="default" w:ascii="Times New Roman" w:hAnsi="Times New Roman" w:cs="Times New Roman"/>
                <w:color w:val="auto"/>
                <w:szCs w:val="21"/>
                <w:rPrChange w:id="1281" w:author="小多" w:date="2020-09-23T16:16:02Z">
                  <w:rPr>
                    <w:rFonts w:hint="default" w:ascii="宋体" w:hAnsi="宋体"/>
                    <w:szCs w:val="21"/>
                  </w:rPr>
                </w:rPrChange>
              </w:rPr>
            </w:pPr>
            <w:r>
              <w:rPr>
                <w:rFonts w:hint="default" w:ascii="Times New Roman" w:hAnsi="Times New Roman" w:cs="Times New Roman"/>
                <w:color w:val="auto"/>
                <w:szCs w:val="21"/>
                <w:rPrChange w:id="1282" w:author="小多" w:date="2020-09-23T16:16:02Z">
                  <w:rPr>
                    <w:rFonts w:hint="eastAsia" w:ascii="宋体" w:hAnsi="宋体"/>
                    <w:szCs w:val="21"/>
                  </w:rPr>
                </w:rPrChange>
              </w:rPr>
              <w:t>记录管理功能</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83" w:author="小多" w:date="2020-09-23T16:16:02Z">
                  <w:rPr>
                    <w:rFonts w:hint="default" w:ascii="宋体" w:hAnsi="宋体"/>
                    <w:szCs w:val="21"/>
                  </w:rPr>
                </w:rPrChange>
              </w:rPr>
            </w:pPr>
            <w:r>
              <w:rPr>
                <w:rFonts w:hint="default" w:ascii="Times New Roman" w:hAnsi="Times New Roman" w:cs="Times New Roman"/>
                <w:color w:val="auto"/>
                <w:szCs w:val="21"/>
                <w:rPrChange w:id="1284" w:author="小多" w:date="2020-09-23T16:16:02Z">
                  <w:rPr>
                    <w:rFonts w:hint="eastAsia" w:ascii="宋体" w:hAnsi="宋体"/>
                    <w:szCs w:val="21"/>
                  </w:rPr>
                </w:rPrChange>
              </w:rPr>
              <w:t>a) 能够支持导入动态心电数据；</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85" w:author="小多" w:date="2020-09-23T16:16:02Z">
                  <w:rPr>
                    <w:rFonts w:hint="default" w:ascii="宋体" w:hAnsi="宋体"/>
                    <w:szCs w:val="21"/>
                  </w:rPr>
                </w:rPrChange>
              </w:rPr>
            </w:pPr>
            <w:r>
              <w:rPr>
                <w:rFonts w:hint="default" w:ascii="Times New Roman" w:hAnsi="Times New Roman" w:cs="Times New Roman"/>
                <w:color w:val="auto"/>
                <w:szCs w:val="21"/>
                <w:rPrChange w:id="1286" w:author="小多" w:date="2020-09-23T16:16:02Z">
                  <w:rPr>
                    <w:rFonts w:hint="eastAsia" w:ascii="宋体" w:hAnsi="宋体"/>
                    <w:szCs w:val="21"/>
                  </w:rPr>
                </w:rPrChange>
              </w:rPr>
              <w:t>b) 能够删除病人记录；</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87" w:author="小多" w:date="2020-09-23T16:16:02Z">
                  <w:rPr>
                    <w:rFonts w:hint="default" w:ascii="宋体" w:hAnsi="宋体"/>
                    <w:szCs w:val="21"/>
                  </w:rPr>
                </w:rPrChange>
              </w:rPr>
            </w:pPr>
            <w:r>
              <w:rPr>
                <w:rFonts w:hint="default" w:ascii="Times New Roman" w:hAnsi="Times New Roman" w:cs="Times New Roman"/>
                <w:color w:val="auto"/>
                <w:szCs w:val="21"/>
                <w:rPrChange w:id="1288" w:author="小多" w:date="2020-09-23T16:16:02Z">
                  <w:rPr>
                    <w:rFonts w:hint="eastAsia" w:ascii="宋体" w:hAnsi="宋体"/>
                    <w:szCs w:val="21"/>
                  </w:rPr>
                </w:rPrChange>
              </w:rPr>
              <w:t>c) 能够备份病人记录；</w:t>
            </w:r>
          </w:p>
          <w:p>
            <w:pPr>
              <w:pStyle w:val="51"/>
              <w:keepNext w:val="0"/>
              <w:keepLines w:val="0"/>
              <w:numPr>
                <w:ilvl w:val="0"/>
                <w:numId w:val="3"/>
              </w:numPr>
              <w:suppressLineNumbers w:val="0"/>
              <w:spacing w:before="0" w:beforeAutospacing="0" w:after="0" w:afterAutospacing="0"/>
              <w:ind w:right="0" w:firstLineChars="0"/>
              <w:jc w:val="left"/>
              <w:rPr>
                <w:rFonts w:hint="default" w:ascii="Times New Roman" w:hAnsi="Times New Roman" w:cs="Times New Roman"/>
                <w:color w:val="auto"/>
                <w:szCs w:val="21"/>
                <w:rPrChange w:id="1289" w:author="小多" w:date="2020-09-23T16:16:02Z">
                  <w:rPr>
                    <w:rFonts w:hint="default" w:ascii="宋体" w:hAnsi="宋体"/>
                    <w:szCs w:val="21"/>
                  </w:rPr>
                </w:rPrChange>
              </w:rPr>
            </w:pPr>
            <w:r>
              <w:rPr>
                <w:rFonts w:hint="default" w:ascii="Times New Roman" w:hAnsi="Times New Roman" w:cs="Times New Roman"/>
                <w:color w:val="auto"/>
                <w:szCs w:val="21"/>
                <w:rPrChange w:id="1290" w:author="小多" w:date="2020-09-23T16:16:02Z">
                  <w:rPr>
                    <w:rFonts w:hint="eastAsia" w:ascii="宋体" w:hAnsi="宋体"/>
                    <w:szCs w:val="21"/>
                  </w:rPr>
                </w:rPrChange>
              </w:rPr>
              <w:t>记录编辑功能</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91" w:author="小多" w:date="2020-09-23T16:16:02Z">
                  <w:rPr>
                    <w:rFonts w:hint="default" w:ascii="宋体" w:hAnsi="宋体"/>
                    <w:szCs w:val="21"/>
                  </w:rPr>
                </w:rPrChange>
              </w:rPr>
            </w:pPr>
            <w:r>
              <w:rPr>
                <w:rFonts w:hint="default" w:ascii="Times New Roman" w:hAnsi="Times New Roman" w:cs="Times New Roman"/>
                <w:color w:val="auto"/>
                <w:szCs w:val="21"/>
                <w:rPrChange w:id="1292" w:author="小多" w:date="2020-09-23T16:16:02Z">
                  <w:rPr>
                    <w:rFonts w:hint="eastAsia" w:ascii="宋体" w:hAnsi="宋体"/>
                    <w:szCs w:val="21"/>
                  </w:rPr>
                </w:rPrChange>
              </w:rPr>
              <w:t>a) 病人基本信息编辑功能</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93" w:author="小多" w:date="2020-09-23T16:16:02Z">
                  <w:rPr>
                    <w:rFonts w:hint="default" w:ascii="宋体" w:hAnsi="宋体"/>
                    <w:szCs w:val="21"/>
                  </w:rPr>
                </w:rPrChange>
              </w:rPr>
            </w:pPr>
            <w:r>
              <w:rPr>
                <w:rFonts w:hint="default" w:ascii="Times New Roman" w:hAnsi="Times New Roman" w:cs="Times New Roman"/>
                <w:color w:val="auto"/>
                <w:szCs w:val="21"/>
                <w:rPrChange w:id="1294" w:author="小多" w:date="2020-09-23T16:16:02Z">
                  <w:rPr>
                    <w:rFonts w:hint="eastAsia" w:ascii="宋体" w:hAnsi="宋体"/>
                    <w:szCs w:val="21"/>
                  </w:rPr>
                </w:rPrChange>
              </w:rPr>
              <w:t>软件能建立和修改病人的基本信息。包括姓名、年龄、性别、病例号、记录日期及开始记录的时间。</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95" w:author="小多" w:date="2020-09-23T16:16:02Z">
                  <w:rPr>
                    <w:rFonts w:hint="default" w:ascii="宋体" w:hAnsi="宋体"/>
                    <w:szCs w:val="21"/>
                  </w:rPr>
                </w:rPrChange>
              </w:rPr>
            </w:pPr>
            <w:r>
              <w:rPr>
                <w:rFonts w:hint="default" w:ascii="Times New Roman" w:hAnsi="Times New Roman" w:cs="Times New Roman"/>
                <w:color w:val="auto"/>
                <w:szCs w:val="21"/>
                <w:rPrChange w:id="1296" w:author="小多" w:date="2020-09-23T16:16:02Z">
                  <w:rPr>
                    <w:rFonts w:hint="eastAsia" w:ascii="宋体" w:hAnsi="宋体"/>
                    <w:szCs w:val="21"/>
                  </w:rPr>
                </w:rPrChange>
              </w:rPr>
              <w:t>b) 模板编辑</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97" w:author="小多" w:date="2020-09-23T16:16:02Z">
                  <w:rPr>
                    <w:rFonts w:hint="default" w:ascii="宋体" w:hAnsi="宋体"/>
                    <w:szCs w:val="21"/>
                  </w:rPr>
                </w:rPrChange>
              </w:rPr>
            </w:pPr>
            <w:r>
              <w:rPr>
                <w:rFonts w:hint="default" w:ascii="Times New Roman" w:hAnsi="Times New Roman" w:cs="Times New Roman"/>
                <w:color w:val="auto"/>
                <w:szCs w:val="21"/>
                <w:rPrChange w:id="1298" w:author="小多" w:date="2020-09-23T16:16:02Z">
                  <w:rPr>
                    <w:rFonts w:hint="eastAsia" w:ascii="宋体" w:hAnsi="宋体"/>
                    <w:szCs w:val="21"/>
                  </w:rPr>
                </w:rPrChange>
              </w:rPr>
              <w:t>i. 软件能够识别并标记心搏：如正常（N）、室性（V）、室上性（S）、伪差（X）、疑问（O）、起搏（P）；</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299" w:author="小多" w:date="2020-09-23T16:16:02Z">
                  <w:rPr>
                    <w:rFonts w:hint="default" w:ascii="宋体" w:hAnsi="宋体"/>
                    <w:szCs w:val="21"/>
                  </w:rPr>
                </w:rPrChange>
              </w:rPr>
            </w:pPr>
            <w:r>
              <w:rPr>
                <w:rFonts w:hint="default" w:ascii="Times New Roman" w:hAnsi="Times New Roman" w:cs="Times New Roman"/>
                <w:color w:val="auto"/>
                <w:szCs w:val="21"/>
                <w:rPrChange w:id="1300" w:author="小多" w:date="2020-09-23T16:16:02Z">
                  <w:rPr>
                    <w:rFonts w:hint="eastAsia" w:ascii="宋体" w:hAnsi="宋体"/>
                    <w:szCs w:val="21"/>
                  </w:rPr>
                </w:rPrChange>
              </w:rPr>
              <w:t>ii. 能够插入、删除、修改一个心搏标识；</w:t>
            </w:r>
          </w:p>
          <w:p>
            <w:pPr>
              <w:keepNext w:val="0"/>
              <w:keepLines w:val="0"/>
              <w:suppressLineNumbers w:val="0"/>
              <w:spacing w:before="0" w:beforeAutospacing="0" w:after="0" w:afterAutospacing="0"/>
              <w:ind w:left="0" w:right="0"/>
              <w:jc w:val="left"/>
              <w:rPr>
                <w:rFonts w:hint="default" w:ascii="Times New Roman" w:hAnsi="Times New Roman" w:eastAsia="宋体" w:cs="Times New Roman"/>
                <w:color w:val="auto"/>
                <w:szCs w:val="21"/>
                <w:lang w:eastAsia="zh-CN"/>
                <w:rPrChange w:id="1301" w:author="小多" w:date="2020-09-23T16:16:02Z">
                  <w:rPr>
                    <w:rFonts w:hint="eastAsia" w:ascii="宋体" w:hAnsi="宋体" w:eastAsia="宋体"/>
                    <w:szCs w:val="21"/>
                    <w:lang w:eastAsia="zh-CN"/>
                  </w:rPr>
                </w:rPrChange>
              </w:rPr>
            </w:pPr>
            <w:r>
              <w:rPr>
                <w:rFonts w:hint="default" w:ascii="Times New Roman" w:hAnsi="Times New Roman" w:cs="Times New Roman"/>
                <w:color w:val="auto"/>
                <w:szCs w:val="21"/>
                <w:rPrChange w:id="1302" w:author="小多" w:date="2020-09-23T16:16:02Z">
                  <w:rPr>
                    <w:rFonts w:hint="eastAsia" w:ascii="宋体" w:hAnsi="宋体"/>
                    <w:szCs w:val="21"/>
                  </w:rPr>
                </w:rPrChange>
              </w:rPr>
              <w:t>iii. 应能插入一个心电图片段，并在报告中打印</w:t>
            </w:r>
            <w:r>
              <w:rPr>
                <w:rFonts w:hint="default" w:ascii="Times New Roman" w:hAnsi="Times New Roman" w:cs="Times New Roman"/>
                <w:color w:val="auto"/>
                <w:szCs w:val="21"/>
                <w:lang w:eastAsia="zh-CN"/>
                <w:rPrChange w:id="1303" w:author="小多" w:date="2020-09-23T16:16:02Z">
                  <w:rPr>
                    <w:rFonts w:hint="eastAsia" w:ascii="宋体" w:hAnsi="宋体"/>
                    <w:szCs w:val="21"/>
                    <w:lang w:eastAsia="zh-CN"/>
                  </w:rPr>
                </w:rPrChange>
              </w:rPr>
              <w:t>；</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04" w:author="小多" w:date="2020-09-23T16:16:02Z">
                  <w:rPr>
                    <w:rFonts w:hint="default" w:ascii="宋体" w:hAnsi="宋体"/>
                    <w:szCs w:val="21"/>
                  </w:rPr>
                </w:rPrChange>
              </w:rPr>
            </w:pPr>
            <w:r>
              <w:rPr>
                <w:rFonts w:hint="default" w:ascii="Times New Roman" w:hAnsi="Times New Roman" w:cs="Times New Roman"/>
                <w:color w:val="auto"/>
                <w:szCs w:val="21"/>
                <w:rPrChange w:id="1305" w:author="小多" w:date="2020-09-23T16:16:02Z">
                  <w:rPr>
                    <w:rFonts w:hint="eastAsia" w:ascii="宋体" w:hAnsi="宋体"/>
                    <w:szCs w:val="21"/>
                  </w:rPr>
                </w:rPrChange>
              </w:rPr>
              <w:t>iv. 叠加防混淆编辑，可以将指定个数的QRS 在某个导联上进行叠加，用鼠标选择图形区域的QRS，并修改选中区域QRS 的标识。</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06" w:author="小多" w:date="2020-09-23T16:16:02Z">
                  <w:rPr>
                    <w:rFonts w:hint="default" w:ascii="宋体" w:hAnsi="宋体"/>
                    <w:szCs w:val="21"/>
                  </w:rPr>
                </w:rPrChange>
              </w:rPr>
            </w:pPr>
            <w:r>
              <w:rPr>
                <w:rFonts w:hint="default" w:ascii="Times New Roman" w:hAnsi="Times New Roman" w:cs="Times New Roman"/>
                <w:color w:val="auto"/>
                <w:szCs w:val="21"/>
                <w:rPrChange w:id="1307" w:author="小多" w:date="2020-09-23T16:16:02Z">
                  <w:rPr>
                    <w:rFonts w:hint="eastAsia" w:ascii="宋体" w:hAnsi="宋体"/>
                    <w:szCs w:val="21"/>
                  </w:rPr>
                </w:rPrChange>
              </w:rPr>
              <w:t>c) 事件编辑</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08" w:author="小多" w:date="2020-09-23T16:16:02Z">
                  <w:rPr>
                    <w:rFonts w:hint="default" w:ascii="宋体" w:hAnsi="宋体"/>
                    <w:szCs w:val="21"/>
                  </w:rPr>
                </w:rPrChange>
              </w:rPr>
            </w:pPr>
            <w:r>
              <w:rPr>
                <w:rFonts w:hint="default" w:ascii="Times New Roman" w:hAnsi="Times New Roman" w:cs="Times New Roman"/>
                <w:color w:val="auto"/>
                <w:szCs w:val="21"/>
                <w:rPrChange w:id="1309" w:author="小多" w:date="2020-09-23T16:16:02Z">
                  <w:rPr>
                    <w:rFonts w:hint="eastAsia" w:ascii="宋体" w:hAnsi="宋体"/>
                    <w:szCs w:val="21"/>
                  </w:rPr>
                </w:rPrChange>
              </w:rPr>
              <w:t>i. 能够识别病人按钮事件，修改、删除事件，显示事件时刻的心电图条片段；</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10" w:author="小多" w:date="2020-09-23T16:16:02Z">
                  <w:rPr>
                    <w:rFonts w:hint="default" w:ascii="宋体" w:hAnsi="宋体"/>
                    <w:szCs w:val="21"/>
                  </w:rPr>
                </w:rPrChange>
              </w:rPr>
            </w:pPr>
            <w:r>
              <w:rPr>
                <w:rFonts w:hint="default" w:ascii="Times New Roman" w:hAnsi="Times New Roman" w:cs="Times New Roman"/>
                <w:color w:val="auto"/>
                <w:szCs w:val="21"/>
                <w:rPrChange w:id="1311" w:author="小多" w:date="2020-09-23T16:16:02Z">
                  <w:rPr>
                    <w:rFonts w:hint="eastAsia" w:ascii="宋体" w:hAnsi="宋体"/>
                    <w:szCs w:val="21"/>
                  </w:rPr>
                </w:rPrChange>
              </w:rPr>
              <w:t>ii. 能够识别、修改事件，并手动勾选到打印报告。</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12" w:author="小多" w:date="2020-09-23T16:16:02Z">
                  <w:rPr>
                    <w:rFonts w:hint="default" w:ascii="宋体" w:hAnsi="宋体"/>
                    <w:szCs w:val="21"/>
                  </w:rPr>
                </w:rPrChange>
              </w:rPr>
            </w:pPr>
            <w:r>
              <w:rPr>
                <w:rFonts w:hint="default" w:ascii="Times New Roman" w:hAnsi="Times New Roman" w:cs="Times New Roman"/>
                <w:color w:val="auto"/>
                <w:szCs w:val="21"/>
                <w:rPrChange w:id="1313" w:author="小多" w:date="2020-09-23T16:16:02Z">
                  <w:rPr>
                    <w:rFonts w:hint="eastAsia" w:ascii="宋体" w:hAnsi="宋体"/>
                    <w:szCs w:val="21"/>
                  </w:rPr>
                </w:rPrChange>
              </w:rPr>
              <w:t>d) ST 编辑和显示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14" w:author="小多" w:date="2020-09-23T16:16:02Z">
                  <w:rPr>
                    <w:rFonts w:hint="default" w:ascii="宋体" w:hAnsi="宋体"/>
                    <w:szCs w:val="21"/>
                  </w:rPr>
                </w:rPrChange>
              </w:rPr>
            </w:pPr>
            <w:r>
              <w:rPr>
                <w:rFonts w:hint="default" w:ascii="Times New Roman" w:hAnsi="Times New Roman" w:cs="Times New Roman"/>
                <w:color w:val="auto"/>
                <w:szCs w:val="21"/>
                <w:rPrChange w:id="1315" w:author="小多" w:date="2020-09-23T16:16:02Z">
                  <w:rPr>
                    <w:rFonts w:hint="eastAsia" w:ascii="宋体" w:hAnsi="宋体"/>
                    <w:szCs w:val="21"/>
                  </w:rPr>
                </w:rPrChange>
              </w:rPr>
              <w:t>可以手动设置i 点（QRS 波起点）、J 点（QRS 波终点）和K 点（ST 点）的位置，测量J 至K 点相对位移，能显示ST 段的变化趋势图。</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16" w:author="小多" w:date="2020-09-23T16:16:02Z">
                  <w:rPr>
                    <w:rFonts w:hint="default" w:ascii="宋体" w:hAnsi="宋体"/>
                    <w:szCs w:val="21"/>
                  </w:rPr>
                </w:rPrChange>
              </w:rPr>
            </w:pPr>
            <w:r>
              <w:rPr>
                <w:rFonts w:hint="default" w:ascii="Times New Roman" w:hAnsi="Times New Roman" w:cs="Times New Roman"/>
                <w:color w:val="auto"/>
                <w:szCs w:val="21"/>
                <w:rPrChange w:id="1317" w:author="小多" w:date="2020-09-23T16:16:02Z">
                  <w:rPr>
                    <w:rFonts w:hint="eastAsia" w:ascii="宋体" w:hAnsi="宋体"/>
                    <w:szCs w:val="21"/>
                  </w:rPr>
                </w:rPrChange>
              </w:rPr>
              <w:t>e) 心率变异性编辑和显示（HRV）</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18" w:author="小多" w:date="2020-09-23T16:16:02Z">
                  <w:rPr>
                    <w:rFonts w:hint="default" w:ascii="宋体" w:hAnsi="宋体"/>
                    <w:szCs w:val="21"/>
                  </w:rPr>
                </w:rPrChange>
              </w:rPr>
            </w:pPr>
            <w:r>
              <w:rPr>
                <w:rFonts w:hint="default" w:ascii="Times New Roman" w:hAnsi="Times New Roman" w:cs="Times New Roman"/>
                <w:color w:val="auto"/>
                <w:szCs w:val="21"/>
                <w:rPrChange w:id="1319" w:author="小多" w:date="2020-09-23T16:16:02Z">
                  <w:rPr>
                    <w:rFonts w:hint="eastAsia" w:ascii="宋体" w:hAnsi="宋体"/>
                    <w:szCs w:val="21"/>
                  </w:rPr>
                </w:rPrChange>
              </w:rPr>
              <w:t>i. 能够计算指定时间的时域指标，包括：SDNN，rMSSD，SDANN，SDNNindex，pNN50，TRIndex 的数值；</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20" w:author="小多" w:date="2020-09-23T16:16:02Z">
                  <w:rPr>
                    <w:rFonts w:hint="default" w:ascii="宋体" w:hAnsi="宋体"/>
                    <w:szCs w:val="21"/>
                  </w:rPr>
                </w:rPrChange>
              </w:rPr>
            </w:pPr>
            <w:r>
              <w:rPr>
                <w:rFonts w:hint="default" w:ascii="Times New Roman" w:hAnsi="Times New Roman" w:cs="Times New Roman"/>
                <w:color w:val="auto"/>
                <w:szCs w:val="21"/>
                <w:rPrChange w:id="1321" w:author="小多" w:date="2020-09-23T16:16:02Z">
                  <w:rPr>
                    <w:rFonts w:hint="eastAsia" w:ascii="宋体" w:hAnsi="宋体"/>
                    <w:szCs w:val="21"/>
                  </w:rPr>
                </w:rPrChange>
              </w:rPr>
              <w:t>ii. 能够计算指定时间的频域指标，包括：VLF、LF、HF、LFnu、HFnu、LF/HF的数值；</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22" w:author="小多" w:date="2020-09-23T16:16:02Z">
                  <w:rPr>
                    <w:rFonts w:hint="default" w:ascii="宋体" w:hAnsi="宋体"/>
                    <w:szCs w:val="21"/>
                  </w:rPr>
                </w:rPrChange>
              </w:rPr>
            </w:pPr>
            <w:r>
              <w:rPr>
                <w:rFonts w:hint="default" w:ascii="Times New Roman" w:hAnsi="Times New Roman" w:cs="Times New Roman"/>
                <w:color w:val="auto"/>
                <w:szCs w:val="21"/>
                <w:rPrChange w:id="1323" w:author="小多" w:date="2020-09-23T16:16:02Z">
                  <w:rPr>
                    <w:rFonts w:hint="eastAsia" w:ascii="宋体" w:hAnsi="宋体"/>
                    <w:szCs w:val="21"/>
                  </w:rPr>
                </w:rPrChange>
              </w:rPr>
              <w:t>iii. 能显示功率谱密度图，分析时间段内的R-R 间期趋势列表及散点图。</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24" w:author="小多" w:date="2020-09-23T16:16:02Z">
                  <w:rPr>
                    <w:rFonts w:hint="default" w:ascii="宋体" w:hAnsi="宋体"/>
                    <w:szCs w:val="21"/>
                  </w:rPr>
                </w:rPrChange>
              </w:rPr>
            </w:pPr>
            <w:r>
              <w:rPr>
                <w:rFonts w:hint="default" w:ascii="Times New Roman" w:hAnsi="Times New Roman" w:cs="Times New Roman"/>
                <w:color w:val="auto"/>
                <w:szCs w:val="21"/>
                <w:rPrChange w:id="1325" w:author="小多" w:date="2020-09-23T16:16:02Z">
                  <w:rPr>
                    <w:rFonts w:hint="eastAsia" w:ascii="宋体" w:hAnsi="宋体"/>
                    <w:szCs w:val="21"/>
                  </w:rPr>
                </w:rPrChange>
              </w:rPr>
              <w:t>f) QT 编辑和显示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26" w:author="小多" w:date="2020-09-23T16:16:02Z">
                  <w:rPr>
                    <w:rFonts w:hint="default" w:ascii="宋体" w:hAnsi="宋体"/>
                    <w:szCs w:val="21"/>
                  </w:rPr>
                </w:rPrChange>
              </w:rPr>
            </w:pPr>
            <w:r>
              <w:rPr>
                <w:rFonts w:hint="default" w:ascii="Times New Roman" w:hAnsi="Times New Roman" w:cs="Times New Roman"/>
                <w:color w:val="auto"/>
                <w:szCs w:val="21"/>
                <w:rPrChange w:id="1327" w:author="小多" w:date="2020-09-23T16:16:02Z">
                  <w:rPr>
                    <w:rFonts w:hint="eastAsia" w:ascii="宋体" w:hAnsi="宋体"/>
                    <w:szCs w:val="21"/>
                  </w:rPr>
                </w:rPrChange>
              </w:rPr>
              <w:t>可计算指定时间内最大QT，平均QT，最小QT，QT 离散度（QTd），校正后的最大QT（最大QTc），平均QT（平均QTc），最小QT（最小QTc），能显示分析时间内QT 间期的数据列表。</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28" w:author="小多" w:date="2020-09-23T16:16:02Z">
                  <w:rPr>
                    <w:rFonts w:hint="default" w:ascii="宋体" w:hAnsi="宋体"/>
                    <w:szCs w:val="21"/>
                  </w:rPr>
                </w:rPrChange>
              </w:rPr>
            </w:pPr>
            <w:r>
              <w:rPr>
                <w:rFonts w:hint="default" w:ascii="Times New Roman" w:hAnsi="Times New Roman" w:cs="Times New Roman"/>
                <w:color w:val="auto"/>
                <w:szCs w:val="21"/>
                <w:rPrChange w:id="1329" w:author="小多" w:date="2020-09-23T16:16:02Z">
                  <w:rPr>
                    <w:rFonts w:hint="eastAsia" w:ascii="宋体" w:hAnsi="宋体"/>
                    <w:szCs w:val="21"/>
                  </w:rPr>
                </w:rPrChange>
              </w:rPr>
              <w:t>g）心率震荡编辑和显示（HRT）</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30" w:author="小多" w:date="2020-09-23T16:16:02Z">
                  <w:rPr>
                    <w:rFonts w:hint="default" w:ascii="宋体" w:hAnsi="宋体"/>
                    <w:szCs w:val="21"/>
                  </w:rPr>
                </w:rPrChange>
              </w:rPr>
            </w:pPr>
            <w:r>
              <w:rPr>
                <w:rFonts w:hint="default" w:ascii="Times New Roman" w:hAnsi="Times New Roman" w:cs="Times New Roman"/>
                <w:color w:val="auto"/>
                <w:szCs w:val="21"/>
                <w:rPrChange w:id="1331" w:author="小多" w:date="2020-09-23T16:16:02Z">
                  <w:rPr>
                    <w:rFonts w:hint="eastAsia" w:ascii="宋体" w:hAnsi="宋体"/>
                    <w:szCs w:val="21"/>
                  </w:rPr>
                </w:rPrChange>
              </w:rPr>
              <w:t>可绘制心率震荡曲线图和计算震荡起始（T0）与震荡斜率值（TS）。</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32" w:author="小多" w:date="2020-09-23T16:16:02Z">
                  <w:rPr>
                    <w:rFonts w:hint="default" w:ascii="宋体" w:hAnsi="宋体"/>
                    <w:szCs w:val="21"/>
                  </w:rPr>
                </w:rPrChange>
              </w:rPr>
            </w:pPr>
            <w:r>
              <w:rPr>
                <w:rFonts w:hint="default" w:ascii="Times New Roman" w:hAnsi="Times New Roman" w:cs="Times New Roman"/>
                <w:color w:val="auto"/>
                <w:szCs w:val="21"/>
                <w:rPrChange w:id="1333" w:author="小多" w:date="2020-09-23T16:16:02Z">
                  <w:rPr>
                    <w:rFonts w:hint="eastAsia" w:ascii="宋体" w:hAnsi="宋体"/>
                    <w:szCs w:val="21"/>
                  </w:rPr>
                </w:rPrChange>
              </w:rPr>
              <w:t>h) T 波电交替技术（TWA）</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34" w:author="小多" w:date="2020-09-23T16:16:02Z">
                  <w:rPr>
                    <w:rFonts w:hint="default" w:ascii="宋体" w:hAnsi="宋体"/>
                    <w:szCs w:val="21"/>
                  </w:rPr>
                </w:rPrChange>
              </w:rPr>
            </w:pPr>
            <w:r>
              <w:rPr>
                <w:rFonts w:hint="default" w:ascii="Times New Roman" w:hAnsi="Times New Roman" w:cs="Times New Roman"/>
                <w:color w:val="auto"/>
                <w:szCs w:val="21"/>
                <w:rPrChange w:id="1335" w:author="小多" w:date="2020-09-23T16:16:02Z">
                  <w:rPr>
                    <w:rFonts w:hint="eastAsia" w:ascii="宋体" w:hAnsi="宋体"/>
                    <w:szCs w:val="21"/>
                  </w:rPr>
                </w:rPrChange>
              </w:rPr>
              <w:t>可用时域和频域方法计算T 波电交替值，并显示T 波峰值趋势和频域频谱图。</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36" w:author="小多" w:date="2020-09-23T16:16:02Z">
                  <w:rPr>
                    <w:rFonts w:hint="default" w:ascii="宋体" w:hAnsi="宋体"/>
                    <w:szCs w:val="21"/>
                  </w:rPr>
                </w:rPrChange>
              </w:rPr>
            </w:pPr>
            <w:r>
              <w:rPr>
                <w:rFonts w:hint="default" w:ascii="Times New Roman" w:hAnsi="Times New Roman" w:cs="Times New Roman"/>
                <w:color w:val="auto"/>
                <w:szCs w:val="21"/>
                <w:rPrChange w:id="1337" w:author="小多" w:date="2020-09-23T16:16:02Z">
                  <w:rPr>
                    <w:rFonts w:hint="eastAsia" w:ascii="宋体" w:hAnsi="宋体"/>
                    <w:szCs w:val="21"/>
                  </w:rPr>
                </w:rPrChange>
              </w:rPr>
              <w:t>i) 心电向量显示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38" w:author="小多" w:date="2020-09-23T16:16:02Z">
                  <w:rPr>
                    <w:rFonts w:hint="default" w:ascii="宋体" w:hAnsi="宋体"/>
                    <w:szCs w:val="21"/>
                  </w:rPr>
                </w:rPrChange>
              </w:rPr>
            </w:pPr>
            <w:r>
              <w:rPr>
                <w:rFonts w:hint="default" w:ascii="Times New Roman" w:hAnsi="Times New Roman" w:cs="Times New Roman"/>
                <w:color w:val="auto"/>
                <w:szCs w:val="21"/>
                <w:rPrChange w:id="1339" w:author="小多" w:date="2020-09-23T16:16:02Z">
                  <w:rPr>
                    <w:rFonts w:hint="eastAsia" w:ascii="宋体" w:hAnsi="宋体"/>
                    <w:szCs w:val="21"/>
                  </w:rPr>
                </w:rPrChange>
              </w:rPr>
              <w:t>可绘制心搏在横面、侧面和额面的向量环。</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40" w:author="小多" w:date="2020-09-23T16:16:02Z">
                  <w:rPr>
                    <w:rFonts w:hint="default" w:ascii="宋体" w:hAnsi="宋体"/>
                    <w:szCs w:val="21"/>
                  </w:rPr>
                </w:rPrChange>
              </w:rPr>
            </w:pPr>
            <w:r>
              <w:rPr>
                <w:rFonts w:hint="default" w:ascii="Times New Roman" w:hAnsi="Times New Roman" w:cs="Times New Roman"/>
                <w:color w:val="auto"/>
                <w:szCs w:val="21"/>
                <w:rPrChange w:id="1341" w:author="小多" w:date="2020-09-23T16:16:02Z">
                  <w:rPr>
                    <w:rFonts w:hint="eastAsia" w:ascii="宋体" w:hAnsi="宋体"/>
                    <w:szCs w:val="21"/>
                  </w:rPr>
                </w:rPrChange>
              </w:rPr>
              <w:t>j) 晚电位计算和显示（SAECG）</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42" w:author="小多" w:date="2020-09-23T16:16:02Z">
                  <w:rPr>
                    <w:rFonts w:hint="default" w:ascii="宋体" w:hAnsi="宋体"/>
                    <w:szCs w:val="21"/>
                  </w:rPr>
                </w:rPrChange>
              </w:rPr>
            </w:pPr>
            <w:r>
              <w:rPr>
                <w:rFonts w:hint="default" w:ascii="Times New Roman" w:hAnsi="Times New Roman" w:cs="Times New Roman"/>
                <w:color w:val="auto"/>
                <w:szCs w:val="21"/>
                <w:rPrChange w:id="1343" w:author="小多" w:date="2020-09-23T16:16:02Z">
                  <w:rPr>
                    <w:rFonts w:hint="eastAsia" w:ascii="宋体" w:hAnsi="宋体"/>
                    <w:szCs w:val="21"/>
                  </w:rPr>
                </w:rPrChange>
              </w:rPr>
              <w:t>可手动设置起始位置，计算QRS 时限、LAS40 和RMS40。</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44" w:author="小多" w:date="2020-09-23T16:16:02Z">
                  <w:rPr>
                    <w:rFonts w:hint="default" w:ascii="宋体" w:hAnsi="宋体"/>
                    <w:szCs w:val="21"/>
                  </w:rPr>
                </w:rPrChange>
              </w:rPr>
            </w:pPr>
            <w:r>
              <w:rPr>
                <w:rFonts w:hint="default" w:ascii="Times New Roman" w:hAnsi="Times New Roman" w:cs="Times New Roman"/>
                <w:color w:val="auto"/>
                <w:szCs w:val="21"/>
                <w:rPrChange w:id="1345" w:author="小多" w:date="2020-09-23T16:16:02Z">
                  <w:rPr>
                    <w:rFonts w:hint="eastAsia" w:ascii="宋体" w:hAnsi="宋体"/>
                    <w:szCs w:val="21"/>
                  </w:rPr>
                </w:rPrChange>
              </w:rPr>
              <w:t>k) 全览图显示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46" w:author="小多" w:date="2020-09-23T16:16:02Z">
                  <w:rPr>
                    <w:rFonts w:hint="default" w:ascii="宋体" w:hAnsi="宋体"/>
                    <w:szCs w:val="21"/>
                  </w:rPr>
                </w:rPrChange>
              </w:rPr>
            </w:pPr>
            <w:r>
              <w:rPr>
                <w:rFonts w:hint="default" w:ascii="Times New Roman" w:hAnsi="Times New Roman" w:cs="Times New Roman"/>
                <w:color w:val="auto"/>
                <w:szCs w:val="21"/>
                <w:rPrChange w:id="1347" w:author="小多" w:date="2020-09-23T16:16:02Z">
                  <w:rPr>
                    <w:rFonts w:hint="eastAsia" w:ascii="宋体" w:hAnsi="宋体"/>
                    <w:szCs w:val="21"/>
                  </w:rPr>
                </w:rPrChange>
              </w:rPr>
              <w:t>i. 可浏览1 至3 个导联的心电图，并显示导联名称和开始时间。</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48" w:author="小多" w:date="2020-09-23T16:16:02Z">
                  <w:rPr>
                    <w:rFonts w:hint="default" w:ascii="宋体" w:hAnsi="宋体"/>
                    <w:szCs w:val="21"/>
                  </w:rPr>
                </w:rPrChange>
              </w:rPr>
            </w:pPr>
            <w:r>
              <w:rPr>
                <w:rFonts w:hint="default" w:ascii="Times New Roman" w:hAnsi="Times New Roman" w:cs="Times New Roman"/>
                <w:color w:val="auto"/>
                <w:szCs w:val="21"/>
                <w:rPrChange w:id="1349" w:author="小多" w:date="2020-09-23T16:16:02Z">
                  <w:rPr>
                    <w:rFonts w:hint="eastAsia" w:ascii="宋体" w:hAnsi="宋体"/>
                    <w:szCs w:val="21"/>
                  </w:rPr>
                </w:rPrChange>
              </w:rPr>
              <w:t>ii. 可以按每页不同时间不同走速显示指定导联的波形。</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50" w:author="小多" w:date="2020-09-23T16:16:02Z">
                  <w:rPr>
                    <w:rFonts w:hint="default" w:ascii="宋体" w:hAnsi="宋体"/>
                    <w:szCs w:val="21"/>
                  </w:rPr>
                </w:rPrChange>
              </w:rPr>
            </w:pPr>
            <w:r>
              <w:rPr>
                <w:rFonts w:hint="default" w:ascii="Times New Roman" w:hAnsi="Times New Roman" w:cs="Times New Roman"/>
                <w:color w:val="auto"/>
                <w:szCs w:val="21"/>
                <w:rPrChange w:id="1351" w:author="小多" w:date="2020-09-23T16:16:02Z">
                  <w:rPr>
                    <w:rFonts w:hint="eastAsia" w:ascii="宋体" w:hAnsi="宋体"/>
                    <w:szCs w:val="21"/>
                  </w:rPr>
                </w:rPrChange>
              </w:rPr>
              <w:t>l) 心率趋势图显示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52" w:author="小多" w:date="2020-09-23T16:16:02Z">
                  <w:rPr>
                    <w:rFonts w:hint="default" w:ascii="宋体" w:hAnsi="宋体"/>
                    <w:szCs w:val="21"/>
                  </w:rPr>
                </w:rPrChange>
              </w:rPr>
            </w:pPr>
            <w:r>
              <w:rPr>
                <w:rFonts w:hint="default" w:ascii="Times New Roman" w:hAnsi="Times New Roman" w:cs="Times New Roman"/>
                <w:color w:val="auto"/>
                <w:szCs w:val="21"/>
                <w:rPrChange w:id="1353" w:author="小多" w:date="2020-09-23T16:16:02Z">
                  <w:rPr>
                    <w:rFonts w:hint="eastAsia" w:ascii="宋体" w:hAnsi="宋体"/>
                    <w:szCs w:val="21"/>
                  </w:rPr>
                </w:rPrChange>
              </w:rPr>
              <w:t>可显示记录时间的心率的趋势图，含最快和最慢心率。</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54" w:author="小多" w:date="2020-09-23T16:16:02Z">
                  <w:rPr>
                    <w:rFonts w:hint="default" w:ascii="宋体" w:hAnsi="宋体"/>
                    <w:szCs w:val="21"/>
                  </w:rPr>
                </w:rPrChange>
              </w:rPr>
            </w:pPr>
            <w:r>
              <w:rPr>
                <w:rFonts w:hint="default" w:ascii="Times New Roman" w:hAnsi="Times New Roman" w:cs="Times New Roman"/>
                <w:color w:val="auto"/>
                <w:szCs w:val="21"/>
                <w:rPrChange w:id="1355" w:author="小多" w:date="2020-09-23T16:16:02Z">
                  <w:rPr>
                    <w:rFonts w:hint="eastAsia" w:ascii="宋体" w:hAnsi="宋体"/>
                    <w:szCs w:val="21"/>
                  </w:rPr>
                </w:rPrChange>
              </w:rPr>
              <w:t>m) 直方图显示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56" w:author="小多" w:date="2020-09-23T16:16:02Z">
                  <w:rPr>
                    <w:rFonts w:hint="default" w:ascii="宋体" w:hAnsi="宋体"/>
                    <w:szCs w:val="21"/>
                  </w:rPr>
                </w:rPrChange>
              </w:rPr>
            </w:pPr>
            <w:r>
              <w:rPr>
                <w:rFonts w:hint="default" w:ascii="Times New Roman" w:hAnsi="Times New Roman" w:cs="Times New Roman"/>
                <w:color w:val="auto"/>
                <w:szCs w:val="21"/>
                <w:rPrChange w:id="1357" w:author="小多" w:date="2020-09-23T16:16:02Z">
                  <w:rPr>
                    <w:rFonts w:hint="eastAsia" w:ascii="宋体" w:hAnsi="宋体"/>
                    <w:szCs w:val="21"/>
                  </w:rPr>
                </w:rPrChange>
              </w:rPr>
              <w:t>可显示间期、间期比、心率直方图。</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58" w:author="小多" w:date="2020-09-23T16:16:02Z">
                  <w:rPr>
                    <w:rFonts w:hint="default" w:ascii="宋体" w:hAnsi="宋体"/>
                    <w:szCs w:val="21"/>
                  </w:rPr>
                </w:rPrChange>
              </w:rPr>
            </w:pPr>
            <w:r>
              <w:rPr>
                <w:rFonts w:hint="default" w:ascii="Times New Roman" w:hAnsi="Times New Roman" w:cs="Times New Roman"/>
                <w:color w:val="auto"/>
                <w:szCs w:val="21"/>
                <w:rPrChange w:id="1359" w:author="小多" w:date="2020-09-23T16:16:02Z">
                  <w:rPr>
                    <w:rFonts w:hint="eastAsia" w:ascii="宋体" w:hAnsi="宋体"/>
                    <w:szCs w:val="21"/>
                  </w:rPr>
                </w:rPrChange>
              </w:rPr>
              <w:t>n) 散点图编辑和显示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60" w:author="小多" w:date="2020-09-23T16:16:02Z">
                  <w:rPr>
                    <w:rFonts w:hint="default" w:ascii="宋体" w:hAnsi="宋体"/>
                    <w:szCs w:val="21"/>
                  </w:rPr>
                </w:rPrChange>
              </w:rPr>
            </w:pPr>
            <w:r>
              <w:rPr>
                <w:rFonts w:hint="default" w:ascii="Times New Roman" w:hAnsi="Times New Roman" w:cs="Times New Roman"/>
                <w:color w:val="auto"/>
                <w:szCs w:val="21"/>
                <w:rPrChange w:id="1361" w:author="小多" w:date="2020-09-23T16:16:02Z">
                  <w:rPr>
                    <w:rFonts w:hint="eastAsia" w:ascii="宋体" w:hAnsi="宋体"/>
                    <w:szCs w:val="21"/>
                  </w:rPr>
                </w:rPrChange>
              </w:rPr>
              <w:t>可以选择前后RR 间期绘制散点图，在散点图上鼠标划圈选中，可同时显示叠加效果和模板效果，并可修改QRS 标识。</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62" w:author="小多" w:date="2020-09-23T16:16:02Z">
                  <w:rPr>
                    <w:rFonts w:hint="default" w:ascii="宋体" w:hAnsi="宋体"/>
                    <w:szCs w:val="21"/>
                  </w:rPr>
                </w:rPrChange>
              </w:rPr>
            </w:pPr>
            <w:r>
              <w:rPr>
                <w:rFonts w:hint="default" w:ascii="Times New Roman" w:hAnsi="Times New Roman" w:cs="Times New Roman"/>
                <w:color w:val="auto"/>
                <w:szCs w:val="21"/>
                <w:rPrChange w:id="1363" w:author="小多" w:date="2020-09-23T16:16:02Z">
                  <w:rPr>
                    <w:rFonts w:hint="eastAsia" w:ascii="宋体" w:hAnsi="宋体"/>
                    <w:szCs w:val="21"/>
                  </w:rPr>
                </w:rPrChange>
              </w:rPr>
              <w:t>o) 瀑布图显示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64" w:author="小多" w:date="2020-09-23T16:16:02Z">
                  <w:rPr>
                    <w:rFonts w:hint="default" w:ascii="宋体" w:hAnsi="宋体"/>
                    <w:szCs w:val="21"/>
                  </w:rPr>
                </w:rPrChange>
              </w:rPr>
            </w:pPr>
            <w:r>
              <w:rPr>
                <w:rFonts w:hint="default" w:ascii="Times New Roman" w:hAnsi="Times New Roman" w:cs="Times New Roman"/>
                <w:color w:val="auto"/>
                <w:szCs w:val="21"/>
                <w:rPrChange w:id="1365" w:author="小多" w:date="2020-09-23T16:16:02Z">
                  <w:rPr>
                    <w:rFonts w:hint="eastAsia" w:ascii="宋体" w:hAnsi="宋体"/>
                    <w:szCs w:val="21"/>
                  </w:rPr>
                </w:rPrChange>
              </w:rPr>
              <w:t>将心电图不同的电压值，以R 波为中心，以不同的颜色叠加显示所有QRS 的心电波形。</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66" w:author="小多" w:date="2020-09-23T16:16:02Z">
                  <w:rPr>
                    <w:rFonts w:hint="default" w:ascii="宋体" w:hAnsi="宋体"/>
                    <w:szCs w:val="21"/>
                  </w:rPr>
                </w:rPrChange>
              </w:rPr>
            </w:pPr>
            <w:r>
              <w:rPr>
                <w:rFonts w:hint="default" w:ascii="Times New Roman" w:hAnsi="Times New Roman" w:cs="Times New Roman"/>
                <w:color w:val="auto"/>
                <w:szCs w:val="21"/>
                <w:rPrChange w:id="1367" w:author="小多" w:date="2020-09-23T16:16:02Z">
                  <w:rPr>
                    <w:rFonts w:hint="eastAsia" w:ascii="宋体" w:hAnsi="宋体"/>
                    <w:szCs w:val="21"/>
                  </w:rPr>
                </w:rPrChange>
              </w:rPr>
              <w:t>p) 起搏器分类显示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68" w:author="小多" w:date="2020-09-23T16:16:02Z">
                  <w:rPr>
                    <w:rFonts w:hint="default" w:ascii="宋体" w:hAnsi="宋体"/>
                    <w:szCs w:val="21"/>
                  </w:rPr>
                </w:rPrChange>
              </w:rPr>
            </w:pPr>
            <w:r>
              <w:rPr>
                <w:rFonts w:hint="default" w:ascii="Times New Roman" w:hAnsi="Times New Roman" w:cs="Times New Roman"/>
                <w:color w:val="auto"/>
                <w:szCs w:val="21"/>
                <w:rPrChange w:id="1369" w:author="小多" w:date="2020-09-23T16:16:02Z">
                  <w:rPr>
                    <w:rFonts w:hint="eastAsia" w:ascii="宋体" w:hAnsi="宋体"/>
                    <w:szCs w:val="21"/>
                  </w:rPr>
                </w:rPrChange>
              </w:rPr>
              <w:t>可将起搏信号分类为房性起搏，室性起搏，房室起搏和未夺获。</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70" w:author="小多" w:date="2020-09-23T16:16:02Z">
                  <w:rPr>
                    <w:rFonts w:hint="default" w:ascii="宋体" w:hAnsi="宋体"/>
                    <w:szCs w:val="21"/>
                  </w:rPr>
                </w:rPrChange>
              </w:rPr>
            </w:pPr>
            <w:r>
              <w:rPr>
                <w:rFonts w:hint="default" w:ascii="Times New Roman" w:hAnsi="Times New Roman" w:cs="Times New Roman"/>
                <w:color w:val="auto"/>
                <w:szCs w:val="21"/>
                <w:rPrChange w:id="1371" w:author="小多" w:date="2020-09-23T16:16:02Z">
                  <w:rPr>
                    <w:rFonts w:hint="eastAsia" w:ascii="宋体" w:hAnsi="宋体"/>
                    <w:szCs w:val="21"/>
                  </w:rPr>
                </w:rPrChange>
              </w:rPr>
              <w:t>q) 诊断图编辑和显示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72" w:author="小多" w:date="2020-09-23T16:16:02Z">
                  <w:rPr>
                    <w:rFonts w:hint="default" w:ascii="宋体" w:hAnsi="宋体"/>
                    <w:szCs w:val="21"/>
                  </w:rPr>
                </w:rPrChange>
              </w:rPr>
            </w:pPr>
            <w:r>
              <w:rPr>
                <w:rFonts w:hint="default" w:ascii="Times New Roman" w:hAnsi="Times New Roman" w:cs="Times New Roman"/>
                <w:color w:val="auto"/>
                <w:szCs w:val="21"/>
                <w:rPrChange w:id="1373" w:author="小多" w:date="2020-09-23T16:16:02Z">
                  <w:rPr>
                    <w:rFonts w:hint="eastAsia" w:ascii="宋体" w:hAnsi="宋体"/>
                    <w:szCs w:val="21"/>
                  </w:rPr>
                </w:rPrChange>
              </w:rPr>
              <w:t>可显示指定开始时间指定导联的心电图，具有</w:t>
            </w:r>
            <w:del w:id="1374" w:author="小多" w:date="2020-09-23T16:14:46Z">
              <w:r>
                <w:rPr>
                  <w:rFonts w:hint="default" w:ascii="Times New Roman" w:hAnsi="Times New Roman" w:cs="Times New Roman"/>
                  <w:color w:val="auto"/>
                  <w:szCs w:val="21"/>
                  <w:rPrChange w:id="1375" w:author="小多" w:date="2020-09-23T16:16:02Z">
                    <w:rPr>
                      <w:rFonts w:hint="eastAsia" w:ascii="宋体" w:hAnsi="宋体"/>
                      <w:szCs w:val="21"/>
                    </w:rPr>
                  </w:rPrChange>
                </w:rPr>
                <w:delText>心博</w:delText>
              </w:r>
            </w:del>
            <w:ins w:id="1377" w:author="小多" w:date="2020-09-23T16:14:46Z">
              <w:r>
                <w:rPr>
                  <w:rFonts w:hint="default" w:ascii="Times New Roman" w:hAnsi="Times New Roman" w:cs="Times New Roman"/>
                  <w:color w:val="auto"/>
                  <w:szCs w:val="21"/>
                  <w:lang w:eastAsia="zh-CN"/>
                  <w:rPrChange w:id="1378" w:author="小多" w:date="2020-09-23T16:16:02Z">
                    <w:rPr>
                      <w:rFonts w:hint="eastAsia" w:ascii="宋体" w:hAnsi="宋体"/>
                      <w:color w:val="auto"/>
                      <w:szCs w:val="21"/>
                      <w:lang w:eastAsia="zh-CN"/>
                    </w:rPr>
                  </w:rPrChange>
                </w:rPr>
                <w:t>心搏</w:t>
              </w:r>
            </w:ins>
            <w:r>
              <w:rPr>
                <w:rFonts w:hint="default" w:ascii="Times New Roman" w:hAnsi="Times New Roman" w:cs="Times New Roman"/>
                <w:color w:val="auto"/>
                <w:szCs w:val="21"/>
                <w:rPrChange w:id="1380" w:author="小多" w:date="2020-09-23T16:16:02Z">
                  <w:rPr>
                    <w:rFonts w:hint="eastAsia" w:ascii="宋体" w:hAnsi="宋体"/>
                    <w:szCs w:val="21"/>
                  </w:rPr>
                </w:rPrChange>
              </w:rPr>
              <w:t>编辑和波形测量功能。</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81" w:author="小多" w:date="2020-09-23T16:16:02Z">
                  <w:rPr>
                    <w:rFonts w:hint="default" w:ascii="宋体" w:hAnsi="宋体"/>
                    <w:szCs w:val="21"/>
                  </w:rPr>
                </w:rPrChange>
              </w:rPr>
            </w:pPr>
            <w:r>
              <w:rPr>
                <w:rFonts w:hint="default" w:ascii="Times New Roman" w:hAnsi="Times New Roman" w:cs="Times New Roman"/>
                <w:color w:val="auto"/>
                <w:szCs w:val="21"/>
                <w:rPrChange w:id="1382" w:author="小多" w:date="2020-09-23T16:16:02Z">
                  <w:rPr>
                    <w:rFonts w:hint="eastAsia" w:ascii="宋体" w:hAnsi="宋体"/>
                    <w:szCs w:val="21"/>
                  </w:rPr>
                </w:rPrChange>
              </w:rPr>
              <w:t>r) 统计功能</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83" w:author="小多" w:date="2020-09-23T16:16:02Z">
                  <w:rPr>
                    <w:rFonts w:hint="default" w:ascii="宋体" w:hAnsi="宋体"/>
                    <w:szCs w:val="21"/>
                  </w:rPr>
                </w:rPrChange>
              </w:rPr>
            </w:pPr>
            <w:r>
              <w:rPr>
                <w:rFonts w:hint="default" w:ascii="Times New Roman" w:hAnsi="Times New Roman" w:cs="Times New Roman"/>
                <w:color w:val="auto"/>
                <w:szCs w:val="21"/>
                <w:rPrChange w:id="1384" w:author="小多" w:date="2020-09-23T16:16:02Z">
                  <w:rPr>
                    <w:rFonts w:hint="eastAsia" w:ascii="宋体" w:hAnsi="宋体"/>
                    <w:szCs w:val="21"/>
                  </w:rPr>
                </w:rPrChange>
              </w:rPr>
              <w:t>应能按小时统计异常心律失常事件列表，并能进行编辑和修改。</w:t>
            </w:r>
          </w:p>
          <w:p>
            <w:pPr>
              <w:pStyle w:val="51"/>
              <w:keepNext w:val="0"/>
              <w:keepLines w:val="0"/>
              <w:numPr>
                <w:ilvl w:val="0"/>
                <w:numId w:val="3"/>
              </w:numPr>
              <w:suppressLineNumbers w:val="0"/>
              <w:spacing w:before="0" w:beforeAutospacing="0" w:after="0" w:afterAutospacing="0"/>
              <w:ind w:right="0" w:firstLineChars="0"/>
              <w:jc w:val="left"/>
              <w:rPr>
                <w:rFonts w:hint="default" w:ascii="Times New Roman" w:hAnsi="Times New Roman" w:cs="Times New Roman"/>
                <w:color w:val="auto"/>
                <w:szCs w:val="21"/>
                <w:rPrChange w:id="1385" w:author="小多" w:date="2020-09-23T16:16:02Z">
                  <w:rPr>
                    <w:rFonts w:hint="default" w:ascii="宋体" w:hAnsi="宋体"/>
                    <w:szCs w:val="21"/>
                  </w:rPr>
                </w:rPrChange>
              </w:rPr>
            </w:pPr>
            <w:r>
              <w:rPr>
                <w:rFonts w:hint="default" w:ascii="Times New Roman" w:hAnsi="Times New Roman" w:cs="Times New Roman"/>
                <w:color w:val="auto"/>
                <w:szCs w:val="21"/>
                <w:rPrChange w:id="1386" w:author="小多" w:date="2020-09-23T16:16:02Z">
                  <w:rPr>
                    <w:rFonts w:hint="eastAsia" w:ascii="宋体" w:hAnsi="宋体"/>
                    <w:szCs w:val="21"/>
                  </w:rPr>
                </w:rPrChange>
              </w:rPr>
              <w:t>报告打印</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87" w:author="小多" w:date="2020-09-23T16:16:02Z">
                  <w:rPr>
                    <w:rFonts w:hint="default" w:ascii="宋体" w:hAnsi="宋体"/>
                    <w:szCs w:val="21"/>
                  </w:rPr>
                </w:rPrChange>
              </w:rPr>
            </w:pPr>
            <w:r>
              <w:rPr>
                <w:rFonts w:hint="default" w:ascii="Times New Roman" w:hAnsi="Times New Roman" w:cs="Times New Roman"/>
                <w:color w:val="auto"/>
                <w:szCs w:val="21"/>
                <w:rPrChange w:id="1388" w:author="小多" w:date="2020-09-23T16:16:02Z">
                  <w:rPr>
                    <w:rFonts w:hint="eastAsia" w:ascii="宋体" w:hAnsi="宋体"/>
                    <w:szCs w:val="21"/>
                  </w:rPr>
                </w:rPrChange>
              </w:rPr>
              <w:t>a) 报告编辑</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89" w:author="小多" w:date="2020-09-23T16:16:02Z">
                  <w:rPr>
                    <w:rFonts w:hint="default" w:ascii="宋体" w:hAnsi="宋体"/>
                    <w:szCs w:val="21"/>
                  </w:rPr>
                </w:rPrChange>
              </w:rPr>
            </w:pPr>
            <w:r>
              <w:rPr>
                <w:rFonts w:hint="default" w:ascii="Times New Roman" w:hAnsi="Times New Roman" w:cs="Times New Roman"/>
                <w:color w:val="auto"/>
                <w:szCs w:val="21"/>
                <w:rPrChange w:id="1390" w:author="小多" w:date="2020-09-23T16:16:02Z">
                  <w:rPr>
                    <w:rFonts w:hint="eastAsia" w:ascii="宋体" w:hAnsi="宋体"/>
                    <w:szCs w:val="21"/>
                  </w:rPr>
                </w:rPrChange>
              </w:rPr>
              <w:t>应能编辑报告内容，且能设置打印报告的抬头。</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91" w:author="小多" w:date="2020-09-23T16:16:02Z">
                  <w:rPr>
                    <w:rFonts w:hint="default" w:ascii="宋体" w:hAnsi="宋体"/>
                    <w:szCs w:val="21"/>
                  </w:rPr>
                </w:rPrChange>
              </w:rPr>
            </w:pPr>
            <w:r>
              <w:rPr>
                <w:rFonts w:hint="default" w:ascii="Times New Roman" w:hAnsi="Times New Roman" w:cs="Times New Roman"/>
                <w:color w:val="auto"/>
                <w:szCs w:val="21"/>
                <w:rPrChange w:id="1392" w:author="小多" w:date="2020-09-23T16:16:02Z">
                  <w:rPr>
                    <w:rFonts w:hint="eastAsia" w:ascii="宋体" w:hAnsi="宋体"/>
                    <w:szCs w:val="21"/>
                  </w:rPr>
                </w:rPrChange>
              </w:rPr>
              <w:t>b) 报告预览</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93" w:author="小多" w:date="2020-09-23T16:16:02Z">
                  <w:rPr>
                    <w:rFonts w:hint="default" w:ascii="宋体" w:hAnsi="宋体"/>
                    <w:szCs w:val="21"/>
                  </w:rPr>
                </w:rPrChange>
              </w:rPr>
            </w:pPr>
            <w:r>
              <w:rPr>
                <w:rFonts w:hint="default" w:ascii="Times New Roman" w:hAnsi="Times New Roman" w:cs="Times New Roman"/>
                <w:color w:val="auto"/>
                <w:szCs w:val="21"/>
                <w:rPrChange w:id="1394" w:author="小多" w:date="2020-09-23T16:16:02Z">
                  <w:rPr>
                    <w:rFonts w:hint="eastAsia" w:ascii="宋体" w:hAnsi="宋体"/>
                    <w:szCs w:val="21"/>
                  </w:rPr>
                </w:rPrChange>
              </w:rPr>
              <w:t>可以预览报告内容。</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95" w:author="小多" w:date="2020-09-23T16:16:02Z">
                  <w:rPr>
                    <w:rFonts w:hint="default" w:ascii="宋体" w:hAnsi="宋体"/>
                    <w:szCs w:val="21"/>
                  </w:rPr>
                </w:rPrChange>
              </w:rPr>
            </w:pPr>
            <w:r>
              <w:rPr>
                <w:rFonts w:hint="default" w:ascii="Times New Roman" w:hAnsi="Times New Roman" w:cs="Times New Roman"/>
                <w:color w:val="auto"/>
                <w:szCs w:val="21"/>
                <w:rPrChange w:id="1396" w:author="小多" w:date="2020-09-23T16:16:02Z">
                  <w:rPr>
                    <w:rFonts w:hint="eastAsia" w:ascii="宋体" w:hAnsi="宋体"/>
                    <w:szCs w:val="21"/>
                  </w:rPr>
                </w:rPrChange>
              </w:rPr>
              <w:t>c) 报告打印</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397" w:author="小多" w:date="2020-09-23T16:16:02Z">
                  <w:rPr>
                    <w:rFonts w:hint="default" w:ascii="宋体" w:hAnsi="宋体"/>
                    <w:szCs w:val="21"/>
                  </w:rPr>
                </w:rPrChange>
              </w:rPr>
            </w:pPr>
            <w:r>
              <w:rPr>
                <w:rFonts w:hint="default" w:ascii="Times New Roman" w:hAnsi="Times New Roman" w:cs="Times New Roman"/>
                <w:color w:val="auto"/>
                <w:szCs w:val="21"/>
                <w:rPrChange w:id="1398" w:author="小多" w:date="2020-09-23T16:16:02Z">
                  <w:rPr>
                    <w:rFonts w:hint="eastAsia" w:ascii="宋体" w:hAnsi="宋体"/>
                    <w:szCs w:val="21"/>
                  </w:rPr>
                </w:rPrChange>
              </w:rPr>
              <w:t>应能打印动态心电图报告。</w:t>
            </w:r>
          </w:p>
          <w:p>
            <w:pPr>
              <w:pStyle w:val="51"/>
              <w:keepNext w:val="0"/>
              <w:keepLines w:val="0"/>
              <w:numPr>
                <w:ilvl w:val="0"/>
                <w:numId w:val="3"/>
              </w:numPr>
              <w:suppressLineNumbers w:val="0"/>
              <w:spacing w:before="0" w:beforeAutospacing="0" w:after="0" w:afterAutospacing="0"/>
              <w:ind w:right="0" w:firstLineChars="0"/>
              <w:jc w:val="left"/>
              <w:rPr>
                <w:rFonts w:hint="default" w:ascii="Times New Roman" w:hAnsi="Times New Roman" w:cs="Times New Roman"/>
                <w:color w:val="auto"/>
                <w:szCs w:val="21"/>
                <w:rPrChange w:id="1399" w:author="小多" w:date="2020-09-23T16:16:02Z">
                  <w:rPr>
                    <w:rFonts w:hint="default" w:ascii="宋体" w:hAnsi="宋体"/>
                    <w:szCs w:val="21"/>
                  </w:rPr>
                </w:rPrChange>
              </w:rPr>
            </w:pPr>
            <w:r>
              <w:rPr>
                <w:rFonts w:hint="default" w:ascii="Times New Roman" w:hAnsi="Times New Roman" w:cs="Times New Roman"/>
                <w:color w:val="auto"/>
                <w:szCs w:val="21"/>
                <w:rPrChange w:id="1400" w:author="小多" w:date="2020-09-23T16:16:02Z">
                  <w:rPr>
                    <w:rFonts w:hint="eastAsia" w:ascii="宋体" w:hAnsi="宋体"/>
                    <w:szCs w:val="21"/>
                  </w:rPr>
                </w:rPrChange>
              </w:rPr>
              <w:t>软件设置</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01" w:author="小多" w:date="2020-09-23T16:16:02Z">
                  <w:rPr>
                    <w:rFonts w:hint="default" w:ascii="宋体" w:hAnsi="宋体"/>
                    <w:szCs w:val="21"/>
                  </w:rPr>
                </w:rPrChange>
              </w:rPr>
            </w:pPr>
            <w:r>
              <w:rPr>
                <w:rFonts w:hint="default" w:ascii="Times New Roman" w:hAnsi="Times New Roman" w:cs="Times New Roman"/>
                <w:color w:val="auto"/>
                <w:szCs w:val="21"/>
                <w:rPrChange w:id="1402" w:author="小多" w:date="2020-09-23T16:16:02Z">
                  <w:rPr>
                    <w:rFonts w:hint="eastAsia" w:ascii="宋体" w:hAnsi="宋体"/>
                    <w:szCs w:val="21"/>
                  </w:rPr>
                </w:rPrChange>
              </w:rPr>
              <w:t>应能进行显示设置，参数设置和打印设置。</w:t>
            </w:r>
          </w:p>
        </w:tc>
        <w:tc>
          <w:tcPr>
            <w:tcW w:w="1892" w:type="dxa"/>
            <w:vAlign w:val="center"/>
            <w:tcPrChange w:id="1403" w:author="521" w:date="2020-09-19T10:56:57Z">
              <w:tcPr>
                <w:tcW w:w="1149" w:type="dxa"/>
                <w:vAlign w:val="center"/>
              </w:tcPr>
            </w:tcPrChange>
          </w:tcPr>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05" w:author="小多" w:date="2020-09-23T16:16:02Z">
                  <w:rPr>
                    <w:rFonts w:hint="default" w:ascii="宋体" w:hAnsi="宋体"/>
                    <w:szCs w:val="21"/>
                  </w:rPr>
                </w:rPrChange>
              </w:rPr>
              <w:pPrChange w:id="1404" w:author="小多" w:date="2020-09-23T16:13:39Z">
                <w:pPr>
                  <w:keepNext w:val="0"/>
                  <w:keepLines w:val="0"/>
                  <w:suppressLineNumbers w:val="0"/>
                  <w:spacing w:before="0" w:beforeAutospacing="0" w:after="0" w:afterAutospacing="0"/>
                  <w:ind w:left="0" w:right="0"/>
                  <w:jc w:val="center"/>
                </w:pPr>
              </w:pPrChange>
            </w:pPr>
            <w:r>
              <w:rPr>
                <w:rFonts w:hint="default" w:ascii="Times New Roman" w:hAnsi="Times New Roman" w:cs="Times New Roman"/>
                <w:color w:val="auto"/>
                <w:szCs w:val="21"/>
                <w:rPrChange w:id="1406" w:author="小多" w:date="2020-09-23T16:16:02Z">
                  <w:rPr>
                    <w:rFonts w:hint="eastAsia" w:ascii="宋体" w:hAnsi="宋体"/>
                    <w:szCs w:val="21"/>
                  </w:rPr>
                </w:rPrChange>
              </w:rPr>
              <w:t>基本相同，且对比产品的软件核心功能能覆盖本次申报产品的软件核心功能。</w:t>
            </w:r>
          </w:p>
        </w:tc>
        <w:tc>
          <w:tcPr>
            <w:tcW w:w="1092" w:type="dxa"/>
            <w:vMerge w:val="continue"/>
            <w:vAlign w:val="center"/>
            <w:tcPrChange w:id="1407" w:author="521" w:date="2020-09-19T10:56:57Z">
              <w:tcPr>
                <w:tcW w:w="1835" w:type="dxa"/>
                <w:vMerge w:val="continue"/>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408" w:author="小多" w:date="2020-09-23T16:16:02Z">
                  <w:rPr>
                    <w:rFonts w:hint="default"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1409" w:author="521" w:date="2020-09-19T10:56:57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trPrChange w:id="1409" w:author="521" w:date="2020-09-19T10:56:57Z">
            <w:trPr>
              <w:jc w:val="center"/>
            </w:trPr>
          </w:trPrChange>
        </w:trPr>
        <w:tc>
          <w:tcPr>
            <w:tcW w:w="704" w:type="dxa"/>
            <w:vAlign w:val="center"/>
            <w:tcPrChange w:id="1410" w:author="521" w:date="2020-09-19T10:56:57Z">
              <w:tcPr>
                <w:tcW w:w="704" w:type="dxa"/>
                <w:vAlign w:val="center"/>
              </w:tcPr>
            </w:tcPrChange>
          </w:tcPr>
          <w:p>
            <w:pPr>
              <w:keepNext w:val="0"/>
              <w:keepLines w:val="0"/>
              <w:suppressLineNumbers w:val="0"/>
              <w:spacing w:before="0" w:beforeAutospacing="0" w:after="0" w:afterAutospacing="0"/>
              <w:ind w:left="0" w:right="0"/>
              <w:rPr>
                <w:rFonts w:hint="default" w:ascii="Times New Roman" w:hAnsi="Times New Roman" w:cs="Times New Roman"/>
                <w:color w:val="auto"/>
                <w:szCs w:val="21"/>
                <w:rPrChange w:id="1411" w:author="小多" w:date="2020-09-23T16:16:02Z">
                  <w:rPr>
                    <w:rFonts w:hint="default" w:ascii="宋体" w:hAnsi="宋体"/>
                    <w:szCs w:val="21"/>
                  </w:rPr>
                </w:rPrChange>
              </w:rPr>
            </w:pPr>
            <w:r>
              <w:rPr>
                <w:rFonts w:hint="default" w:ascii="Times New Roman" w:hAnsi="Times New Roman" w:cs="Times New Roman"/>
                <w:color w:val="auto"/>
                <w:szCs w:val="21"/>
                <w:rPrChange w:id="1412" w:author="小多" w:date="2020-09-23T16:16:02Z">
                  <w:rPr>
                    <w:rFonts w:hint="eastAsia" w:ascii="宋体" w:hAnsi="宋体"/>
                    <w:color w:val="000000" w:themeColor="text1"/>
                    <w:szCs w:val="21"/>
                    <w14:textFill>
                      <w14:solidFill>
                        <w14:schemeClr w14:val="tx1"/>
                      </w14:solidFill>
                    </w14:textFill>
                  </w:rPr>
                </w:rPrChange>
              </w:rPr>
              <w:t>性能指标</w:t>
            </w:r>
          </w:p>
        </w:tc>
        <w:tc>
          <w:tcPr>
            <w:tcW w:w="4935" w:type="dxa"/>
            <w:vAlign w:val="center"/>
            <w:tcPrChange w:id="1413" w:author="521" w:date="2020-09-19T10:56:57Z">
              <w:tcPr>
                <w:tcW w:w="5528" w:type="dxa"/>
                <w:vAlign w:val="center"/>
              </w:tcPr>
            </w:tcPrChange>
          </w:tcPr>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14" w:author="小多" w:date="2020-09-23T16:16:02Z">
                  <w:rPr>
                    <w:rFonts w:hint="default" w:ascii="宋体" w:hAnsi="宋体"/>
                    <w:szCs w:val="21"/>
                  </w:rPr>
                </w:rPrChange>
              </w:rPr>
            </w:pPr>
            <w:r>
              <w:rPr>
                <w:rFonts w:hint="default" w:ascii="Times New Roman" w:hAnsi="Times New Roman" w:cs="Times New Roman"/>
                <w:color w:val="auto"/>
                <w:szCs w:val="21"/>
                <w:rPrChange w:id="1415" w:author="小多" w:date="2020-09-23T16:16:02Z">
                  <w:rPr>
                    <w:rFonts w:hint="eastAsia" w:ascii="宋体" w:hAnsi="宋体"/>
                    <w:szCs w:val="21"/>
                  </w:rPr>
                </w:rPrChange>
              </w:rPr>
              <w:t>2</w:t>
            </w:r>
            <w:r>
              <w:rPr>
                <w:rFonts w:hint="default" w:ascii="Times New Roman" w:hAnsi="Times New Roman" w:cs="Times New Roman"/>
                <w:color w:val="auto"/>
                <w:szCs w:val="21"/>
                <w:rPrChange w:id="1416" w:author="小多" w:date="2020-09-23T16:16:02Z">
                  <w:rPr>
                    <w:rFonts w:hint="eastAsia" w:ascii="宋体" w:hAnsi="宋体"/>
                    <w:szCs w:val="21"/>
                  </w:rPr>
                </w:rPrChange>
              </w:rPr>
              <w:tab/>
            </w:r>
            <w:r>
              <w:rPr>
                <w:rFonts w:hint="default" w:ascii="Times New Roman" w:hAnsi="Times New Roman" w:cs="Times New Roman"/>
                <w:color w:val="auto"/>
                <w:szCs w:val="21"/>
                <w:rPrChange w:id="1417" w:author="小多" w:date="2020-09-23T16:16:02Z">
                  <w:rPr>
                    <w:rFonts w:hint="eastAsia" w:ascii="宋体" w:hAnsi="宋体"/>
                    <w:szCs w:val="21"/>
                  </w:rPr>
                </w:rPrChange>
              </w:rPr>
              <w:t>RUSP的要求</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18" w:author="小多" w:date="2020-09-23T16:16:02Z">
                  <w:rPr>
                    <w:rFonts w:hint="default" w:ascii="宋体" w:hAnsi="宋体"/>
                    <w:szCs w:val="21"/>
                  </w:rPr>
                </w:rPrChange>
              </w:rPr>
            </w:pPr>
            <w:r>
              <w:rPr>
                <w:rFonts w:hint="default" w:ascii="Times New Roman" w:hAnsi="Times New Roman" w:cs="Times New Roman"/>
                <w:color w:val="auto"/>
                <w:szCs w:val="21"/>
                <w:rPrChange w:id="1419" w:author="小多" w:date="2020-09-23T16:16:02Z">
                  <w:rPr>
                    <w:rFonts w:hint="eastAsia" w:ascii="宋体" w:hAnsi="宋体"/>
                    <w:szCs w:val="21"/>
                  </w:rPr>
                </w:rPrChange>
              </w:rPr>
              <w:t>2.1通用要求</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20" w:author="小多" w:date="2020-09-23T16:16:02Z">
                  <w:rPr>
                    <w:rFonts w:hint="default" w:ascii="宋体" w:hAnsi="宋体"/>
                    <w:szCs w:val="21"/>
                  </w:rPr>
                </w:rPrChange>
              </w:rPr>
            </w:pPr>
            <w:r>
              <w:rPr>
                <w:rFonts w:hint="default" w:ascii="Times New Roman" w:hAnsi="Times New Roman" w:cs="Times New Roman"/>
                <w:color w:val="auto"/>
                <w:szCs w:val="21"/>
                <w:rPrChange w:id="1421" w:author="小多" w:date="2020-09-23T16:16:02Z">
                  <w:rPr>
                    <w:rFonts w:hint="eastAsia" w:ascii="宋体" w:hAnsi="宋体"/>
                    <w:szCs w:val="21"/>
                  </w:rPr>
                </w:rPrChange>
              </w:rPr>
              <w:t>2.1.1 处理对象</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22" w:author="小多" w:date="2020-09-23T16:16:02Z">
                  <w:rPr>
                    <w:rFonts w:hint="default" w:ascii="宋体" w:hAnsi="宋体"/>
                    <w:szCs w:val="21"/>
                  </w:rPr>
                </w:rPrChange>
              </w:rPr>
            </w:pPr>
            <w:r>
              <w:rPr>
                <w:rFonts w:hint="default" w:ascii="Times New Roman" w:hAnsi="Times New Roman" w:cs="Times New Roman"/>
                <w:color w:val="auto"/>
                <w:szCs w:val="21"/>
                <w:rPrChange w:id="1423" w:author="小多" w:date="2020-09-23T16:16:02Z">
                  <w:rPr>
                    <w:rFonts w:hint="eastAsia" w:ascii="宋体" w:hAnsi="宋体"/>
                    <w:szCs w:val="21"/>
                  </w:rPr>
                </w:rPrChange>
              </w:rPr>
              <w:t>软件的处理对象为.ecg格式的心电数据。</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24" w:author="小多" w:date="2020-09-23T16:16:02Z">
                  <w:rPr>
                    <w:rFonts w:hint="default" w:ascii="宋体" w:hAnsi="宋体"/>
                    <w:szCs w:val="21"/>
                  </w:rPr>
                </w:rPrChange>
              </w:rPr>
            </w:pPr>
            <w:r>
              <w:rPr>
                <w:rFonts w:hint="default" w:ascii="Times New Roman" w:hAnsi="Times New Roman" w:cs="Times New Roman"/>
                <w:color w:val="auto"/>
                <w:szCs w:val="21"/>
                <w:rPrChange w:id="1425" w:author="小多" w:date="2020-09-23T16:16:02Z">
                  <w:rPr>
                    <w:rFonts w:hint="eastAsia" w:ascii="宋体" w:hAnsi="宋体"/>
                    <w:szCs w:val="21"/>
                  </w:rPr>
                </w:rPrChange>
              </w:rPr>
              <w:t>2.1.2 最大并发数</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26" w:author="小多" w:date="2020-09-23T16:16:02Z">
                  <w:rPr>
                    <w:rFonts w:hint="default" w:ascii="宋体" w:hAnsi="宋体"/>
                    <w:szCs w:val="21"/>
                  </w:rPr>
                </w:rPrChange>
              </w:rPr>
            </w:pPr>
            <w:r>
              <w:rPr>
                <w:rFonts w:hint="default" w:ascii="Times New Roman" w:hAnsi="Times New Roman" w:cs="Times New Roman"/>
                <w:color w:val="auto"/>
                <w:szCs w:val="21"/>
                <w:rPrChange w:id="1427" w:author="小多" w:date="2020-09-23T16:16:02Z">
                  <w:rPr>
                    <w:rFonts w:hint="eastAsia" w:ascii="宋体" w:hAnsi="宋体"/>
                    <w:szCs w:val="21"/>
                  </w:rPr>
                </w:rPrChange>
              </w:rPr>
              <w:t>最大并发用户数为100个。</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28" w:author="小多" w:date="2020-09-23T16:16:02Z">
                  <w:rPr>
                    <w:rFonts w:hint="default" w:ascii="宋体" w:hAnsi="宋体"/>
                    <w:szCs w:val="21"/>
                  </w:rPr>
                </w:rPrChange>
              </w:rPr>
            </w:pPr>
            <w:r>
              <w:rPr>
                <w:rFonts w:hint="default" w:ascii="Times New Roman" w:hAnsi="Times New Roman" w:cs="Times New Roman"/>
                <w:color w:val="auto"/>
                <w:szCs w:val="21"/>
                <w:rPrChange w:id="1429" w:author="小多" w:date="2020-09-23T16:16:02Z">
                  <w:rPr>
                    <w:rFonts w:hint="eastAsia" w:ascii="宋体" w:hAnsi="宋体"/>
                    <w:szCs w:val="21"/>
                  </w:rPr>
                </w:rPrChange>
              </w:rPr>
              <w:t>2.1.3 数据接口</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30" w:author="小多" w:date="2020-09-23T16:16:02Z">
                  <w:rPr>
                    <w:rFonts w:hint="default" w:ascii="宋体" w:hAnsi="宋体"/>
                    <w:szCs w:val="21"/>
                  </w:rPr>
                </w:rPrChange>
              </w:rPr>
            </w:pPr>
            <w:r>
              <w:rPr>
                <w:rFonts w:hint="default" w:ascii="Times New Roman" w:hAnsi="Times New Roman" w:cs="Times New Roman"/>
                <w:color w:val="auto"/>
                <w:szCs w:val="21"/>
                <w:rPrChange w:id="1431" w:author="小多" w:date="2020-09-23T16:16:02Z">
                  <w:rPr>
                    <w:rFonts w:hint="eastAsia" w:ascii="宋体" w:hAnsi="宋体"/>
                    <w:szCs w:val="21"/>
                  </w:rPr>
                </w:rPrChange>
              </w:rPr>
              <w:t>软件通过HTTP协议与服务器进行数据交互，心电文件存储格式为.ecg，分析文件存储格式为.rlt、.ffg。</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32" w:author="小多" w:date="2020-09-23T16:16:02Z">
                  <w:rPr>
                    <w:rFonts w:hint="default" w:ascii="宋体" w:hAnsi="宋体"/>
                    <w:szCs w:val="21"/>
                  </w:rPr>
                </w:rPrChange>
              </w:rPr>
            </w:pPr>
            <w:r>
              <w:rPr>
                <w:rFonts w:hint="default" w:ascii="Times New Roman" w:hAnsi="Times New Roman" w:cs="Times New Roman"/>
                <w:color w:val="auto"/>
                <w:szCs w:val="21"/>
                <w:rPrChange w:id="1433" w:author="小多" w:date="2020-09-23T16:16:02Z">
                  <w:rPr>
                    <w:rFonts w:hint="eastAsia" w:ascii="宋体" w:hAnsi="宋体"/>
                    <w:szCs w:val="21"/>
                  </w:rPr>
                </w:rPrChange>
              </w:rPr>
              <w:t>2.1.4 特定软硬件</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34" w:author="小多" w:date="2020-09-23T16:16:02Z">
                  <w:rPr>
                    <w:rFonts w:hint="default" w:ascii="宋体" w:hAnsi="宋体"/>
                    <w:szCs w:val="21"/>
                  </w:rPr>
                </w:rPrChange>
              </w:rPr>
            </w:pPr>
            <w:r>
              <w:rPr>
                <w:rFonts w:hint="default" w:ascii="Times New Roman" w:hAnsi="Times New Roman" w:cs="Times New Roman"/>
                <w:color w:val="auto"/>
                <w:szCs w:val="21"/>
                <w:rPrChange w:id="1435" w:author="小多" w:date="2020-09-23T16:16:02Z">
                  <w:rPr>
                    <w:rFonts w:hint="eastAsia" w:ascii="宋体" w:hAnsi="宋体"/>
                    <w:szCs w:val="21"/>
                  </w:rPr>
                </w:rPrChange>
              </w:rPr>
              <w:t>软件完成预期用途所必备的医疗器械硬件为通心络科（河北）科技有限公司生产的十二导联动态心电记录仪。</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36" w:author="小多" w:date="2020-09-23T16:16:02Z">
                  <w:rPr>
                    <w:rFonts w:hint="default" w:ascii="宋体" w:hAnsi="宋体"/>
                    <w:szCs w:val="21"/>
                  </w:rPr>
                </w:rPrChange>
              </w:rPr>
            </w:pPr>
            <w:r>
              <w:rPr>
                <w:rFonts w:hint="default" w:ascii="Times New Roman" w:hAnsi="Times New Roman" w:cs="Times New Roman"/>
                <w:color w:val="auto"/>
                <w:szCs w:val="21"/>
                <w:rPrChange w:id="1437" w:author="小多" w:date="2020-09-23T16:16:02Z">
                  <w:rPr>
                    <w:rFonts w:hint="eastAsia" w:ascii="宋体" w:hAnsi="宋体"/>
                    <w:szCs w:val="21"/>
                  </w:rPr>
                </w:rPrChange>
              </w:rPr>
              <w:t>2.1.5 临床功能</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38" w:author="小多" w:date="2020-09-23T16:16:02Z">
                  <w:rPr>
                    <w:rFonts w:hint="default" w:ascii="宋体" w:hAnsi="宋体"/>
                    <w:szCs w:val="21"/>
                  </w:rPr>
                </w:rPrChange>
              </w:rPr>
            </w:pPr>
            <w:r>
              <w:rPr>
                <w:rFonts w:hint="default" w:ascii="Times New Roman" w:hAnsi="Times New Roman" w:cs="Times New Roman"/>
                <w:color w:val="auto"/>
                <w:szCs w:val="21"/>
                <w:rPrChange w:id="1439" w:author="小多" w:date="2020-09-23T16:16:02Z">
                  <w:rPr>
                    <w:rFonts w:hint="eastAsia" w:ascii="宋体" w:hAnsi="宋体"/>
                    <w:szCs w:val="21"/>
                  </w:rPr>
                </w:rPrChange>
              </w:rPr>
              <w:t>（1）编辑模板，方便对单个心搏类型进行修改。</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40" w:author="小多" w:date="2020-09-23T16:16:02Z">
                  <w:rPr>
                    <w:rFonts w:hint="default" w:ascii="宋体" w:hAnsi="宋体"/>
                    <w:szCs w:val="21"/>
                  </w:rPr>
                </w:rPrChange>
              </w:rPr>
            </w:pPr>
            <w:r>
              <w:rPr>
                <w:rFonts w:hint="default" w:ascii="Times New Roman" w:hAnsi="Times New Roman" w:cs="Times New Roman"/>
                <w:color w:val="auto"/>
                <w:szCs w:val="21"/>
                <w:rPrChange w:id="1441" w:author="小多" w:date="2020-09-23T16:16:02Z">
                  <w:rPr>
                    <w:rFonts w:hint="eastAsia" w:ascii="宋体" w:hAnsi="宋体"/>
                    <w:szCs w:val="21"/>
                  </w:rPr>
                </w:rPrChange>
              </w:rPr>
              <w:t>（2）散点图功能，按照心搏间期做散点图和相关编辑操作。</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42" w:author="小多" w:date="2020-09-23T16:16:02Z">
                  <w:rPr>
                    <w:rFonts w:hint="default" w:ascii="宋体" w:hAnsi="宋体"/>
                    <w:szCs w:val="21"/>
                  </w:rPr>
                </w:rPrChange>
              </w:rPr>
            </w:pPr>
            <w:r>
              <w:rPr>
                <w:rFonts w:hint="default" w:ascii="Times New Roman" w:hAnsi="Times New Roman" w:cs="Times New Roman"/>
                <w:color w:val="auto"/>
                <w:szCs w:val="21"/>
                <w:rPrChange w:id="1443" w:author="小多" w:date="2020-09-23T16:16:02Z">
                  <w:rPr>
                    <w:rFonts w:hint="eastAsia" w:ascii="宋体" w:hAnsi="宋体"/>
                    <w:szCs w:val="21"/>
                  </w:rPr>
                </w:rPrChange>
              </w:rPr>
              <w:t>（3）Demix功能，按照心搏数据画重叠图和相关编辑操作。</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44" w:author="小多" w:date="2020-09-23T16:16:02Z">
                  <w:rPr>
                    <w:rFonts w:hint="default" w:ascii="宋体" w:hAnsi="宋体"/>
                    <w:szCs w:val="21"/>
                  </w:rPr>
                </w:rPrChange>
              </w:rPr>
            </w:pPr>
            <w:r>
              <w:rPr>
                <w:rFonts w:hint="default" w:ascii="Times New Roman" w:hAnsi="Times New Roman" w:cs="Times New Roman"/>
                <w:color w:val="auto"/>
                <w:szCs w:val="21"/>
                <w:rPrChange w:id="1445" w:author="小多" w:date="2020-09-23T16:16:02Z">
                  <w:rPr>
                    <w:rFonts w:hint="eastAsia" w:ascii="宋体" w:hAnsi="宋体"/>
                    <w:szCs w:val="21"/>
                  </w:rPr>
                </w:rPrChange>
              </w:rPr>
              <w:t>（4）模板详细功能，按照分类结果多行多列画心搏数据和相关编辑。</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46" w:author="小多" w:date="2020-09-23T16:16:02Z">
                  <w:rPr>
                    <w:rFonts w:hint="default" w:ascii="宋体" w:hAnsi="宋体"/>
                    <w:szCs w:val="21"/>
                  </w:rPr>
                </w:rPrChange>
              </w:rPr>
            </w:pPr>
            <w:r>
              <w:rPr>
                <w:rFonts w:hint="default" w:ascii="Times New Roman" w:hAnsi="Times New Roman" w:cs="Times New Roman"/>
                <w:color w:val="auto"/>
                <w:szCs w:val="21"/>
                <w:rPrChange w:id="1447" w:author="小多" w:date="2020-09-23T16:16:02Z">
                  <w:rPr>
                    <w:rFonts w:hint="eastAsia" w:ascii="宋体" w:hAnsi="宋体"/>
                    <w:szCs w:val="21"/>
                  </w:rPr>
                </w:rPrChange>
              </w:rPr>
              <w:t>（5）事件统计，方便查看统计的事件。</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48" w:author="小多" w:date="2020-09-23T16:16:02Z">
                  <w:rPr>
                    <w:rFonts w:hint="default" w:ascii="宋体" w:hAnsi="宋体"/>
                    <w:szCs w:val="21"/>
                  </w:rPr>
                </w:rPrChange>
              </w:rPr>
            </w:pPr>
            <w:r>
              <w:rPr>
                <w:rFonts w:hint="default" w:ascii="Times New Roman" w:hAnsi="Times New Roman" w:cs="Times New Roman"/>
                <w:color w:val="auto"/>
                <w:szCs w:val="21"/>
                <w:rPrChange w:id="1449" w:author="小多" w:date="2020-09-23T16:16:02Z">
                  <w:rPr>
                    <w:rFonts w:hint="eastAsia" w:ascii="宋体" w:hAnsi="宋体"/>
                    <w:szCs w:val="21"/>
                  </w:rPr>
                </w:rPrChange>
              </w:rPr>
              <w:t>（6）片段图编辑，方便查看所有保存的片段图和描述。</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50" w:author="小多" w:date="2020-09-23T16:16:02Z">
                  <w:rPr>
                    <w:rFonts w:hint="default" w:ascii="宋体" w:hAnsi="宋体"/>
                    <w:szCs w:val="21"/>
                  </w:rPr>
                </w:rPrChange>
              </w:rPr>
            </w:pPr>
            <w:r>
              <w:rPr>
                <w:rFonts w:hint="default" w:ascii="Times New Roman" w:hAnsi="Times New Roman" w:cs="Times New Roman"/>
                <w:color w:val="auto"/>
                <w:szCs w:val="21"/>
                <w:rPrChange w:id="1451" w:author="小多" w:date="2020-09-23T16:16:02Z">
                  <w:rPr>
                    <w:rFonts w:hint="eastAsia" w:ascii="宋体" w:hAnsi="宋体"/>
                    <w:szCs w:val="21"/>
                  </w:rPr>
                </w:rPrChange>
              </w:rPr>
              <w:t>（7）页扫描，方便快速浏览全程心电数据。</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52" w:author="小多" w:date="2020-09-23T16:16:02Z">
                  <w:rPr>
                    <w:rFonts w:hint="default" w:ascii="宋体" w:hAnsi="宋体"/>
                    <w:szCs w:val="21"/>
                  </w:rPr>
                </w:rPrChange>
              </w:rPr>
            </w:pPr>
            <w:r>
              <w:rPr>
                <w:rFonts w:hint="default" w:ascii="Times New Roman" w:hAnsi="Times New Roman" w:cs="Times New Roman"/>
                <w:color w:val="auto"/>
                <w:szCs w:val="21"/>
                <w:rPrChange w:id="1453" w:author="小多" w:date="2020-09-23T16:16:02Z">
                  <w:rPr>
                    <w:rFonts w:hint="eastAsia" w:ascii="宋体" w:hAnsi="宋体"/>
                    <w:szCs w:val="21"/>
                  </w:rPr>
                </w:rPrChange>
              </w:rPr>
              <w:t>（8）房颤，辅助判断是否有房颤。</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54" w:author="小多" w:date="2020-09-23T16:16:02Z">
                  <w:rPr>
                    <w:rFonts w:hint="default" w:ascii="宋体" w:hAnsi="宋体"/>
                    <w:szCs w:val="21"/>
                  </w:rPr>
                </w:rPrChange>
              </w:rPr>
            </w:pPr>
            <w:r>
              <w:rPr>
                <w:rFonts w:hint="default" w:ascii="Times New Roman" w:hAnsi="Times New Roman" w:cs="Times New Roman"/>
                <w:color w:val="auto"/>
                <w:szCs w:val="21"/>
                <w:rPrChange w:id="1455" w:author="小多" w:date="2020-09-23T16:16:02Z">
                  <w:rPr>
                    <w:rFonts w:hint="eastAsia" w:ascii="宋体" w:hAnsi="宋体"/>
                    <w:szCs w:val="21"/>
                  </w:rPr>
                </w:rPrChange>
              </w:rPr>
              <w:t>（9）ST段，辅助判断是否有ST抬高压低。</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56" w:author="小多" w:date="2020-09-23T16:16:02Z">
                  <w:rPr>
                    <w:rFonts w:hint="default" w:ascii="宋体" w:hAnsi="宋体"/>
                    <w:szCs w:val="21"/>
                  </w:rPr>
                </w:rPrChange>
              </w:rPr>
            </w:pPr>
            <w:r>
              <w:rPr>
                <w:rFonts w:hint="default" w:ascii="Times New Roman" w:hAnsi="Times New Roman" w:cs="Times New Roman"/>
                <w:color w:val="auto"/>
                <w:szCs w:val="21"/>
                <w:rPrChange w:id="1457" w:author="小多" w:date="2020-09-23T16:16:02Z">
                  <w:rPr>
                    <w:rFonts w:hint="eastAsia" w:ascii="宋体" w:hAnsi="宋体"/>
                    <w:szCs w:val="21"/>
                  </w:rPr>
                </w:rPrChange>
              </w:rPr>
              <w:t>（10）HRV，得出HRV时域、频域、非线性参数，供参考。</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58" w:author="小多" w:date="2020-09-23T16:16:02Z">
                  <w:rPr>
                    <w:rFonts w:hint="default" w:ascii="宋体" w:hAnsi="宋体"/>
                    <w:szCs w:val="21"/>
                  </w:rPr>
                </w:rPrChange>
              </w:rPr>
            </w:pPr>
            <w:r>
              <w:rPr>
                <w:rFonts w:hint="default" w:ascii="Times New Roman" w:hAnsi="Times New Roman" w:cs="Times New Roman"/>
                <w:color w:val="auto"/>
                <w:szCs w:val="21"/>
                <w:rPrChange w:id="1459" w:author="小多" w:date="2020-09-23T16:16:02Z">
                  <w:rPr>
                    <w:rFonts w:hint="eastAsia" w:ascii="宋体" w:hAnsi="宋体"/>
                    <w:szCs w:val="21"/>
                  </w:rPr>
                </w:rPrChange>
              </w:rPr>
              <w:t>（11）直方图，对心搏类型进行RR间期、间期比、心率进行统计分类。</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60" w:author="小多" w:date="2020-09-23T16:16:02Z">
                  <w:rPr>
                    <w:rFonts w:hint="default" w:ascii="宋体" w:hAnsi="宋体"/>
                    <w:szCs w:val="21"/>
                  </w:rPr>
                </w:rPrChange>
              </w:rPr>
            </w:pPr>
            <w:r>
              <w:rPr>
                <w:rFonts w:hint="default" w:ascii="Times New Roman" w:hAnsi="Times New Roman" w:cs="Times New Roman"/>
                <w:color w:val="auto"/>
                <w:szCs w:val="21"/>
                <w:rPrChange w:id="1461" w:author="小多" w:date="2020-09-23T16:16:02Z">
                  <w:rPr>
                    <w:rFonts w:hint="eastAsia" w:ascii="宋体" w:hAnsi="宋体"/>
                    <w:szCs w:val="21"/>
                  </w:rPr>
                </w:rPrChange>
              </w:rPr>
              <w:t>（12）报告编辑，方便用户查看当前报告数据。</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62" w:author="小多" w:date="2020-09-23T16:16:02Z">
                  <w:rPr>
                    <w:rFonts w:hint="default" w:ascii="宋体" w:hAnsi="宋体"/>
                    <w:szCs w:val="21"/>
                  </w:rPr>
                </w:rPrChange>
              </w:rPr>
            </w:pPr>
            <w:r>
              <w:rPr>
                <w:rFonts w:hint="default" w:ascii="Times New Roman" w:hAnsi="Times New Roman" w:cs="Times New Roman"/>
                <w:color w:val="auto"/>
                <w:szCs w:val="21"/>
                <w:rPrChange w:id="1463" w:author="小多" w:date="2020-09-23T16:16:02Z">
                  <w:rPr>
                    <w:rFonts w:hint="eastAsia" w:ascii="宋体" w:hAnsi="宋体"/>
                    <w:szCs w:val="21"/>
                  </w:rPr>
                </w:rPrChange>
              </w:rPr>
              <w:t>（13）生成报告功能，对结论进行编辑，并生成报告。</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64" w:author="小多" w:date="2020-09-23T16:16:02Z">
                  <w:rPr>
                    <w:rFonts w:hint="default" w:ascii="宋体" w:hAnsi="宋体"/>
                    <w:szCs w:val="21"/>
                  </w:rPr>
                </w:rPrChange>
              </w:rPr>
            </w:pPr>
            <w:r>
              <w:rPr>
                <w:rFonts w:hint="default" w:ascii="Times New Roman" w:hAnsi="Times New Roman" w:cs="Times New Roman"/>
                <w:color w:val="auto"/>
                <w:szCs w:val="21"/>
                <w:rPrChange w:id="1465" w:author="小多" w:date="2020-09-23T16:16:02Z">
                  <w:rPr>
                    <w:rFonts w:hint="eastAsia" w:ascii="宋体" w:hAnsi="宋体"/>
                    <w:szCs w:val="21"/>
                  </w:rPr>
                </w:rPrChange>
              </w:rPr>
              <w:t>2.1.6 使用限制</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66" w:author="小多" w:date="2020-09-23T16:16:02Z">
                  <w:rPr>
                    <w:rFonts w:hint="default" w:ascii="宋体" w:hAnsi="宋体"/>
                    <w:szCs w:val="21"/>
                  </w:rPr>
                </w:rPrChange>
              </w:rPr>
            </w:pPr>
            <w:r>
              <w:rPr>
                <w:rFonts w:hint="default" w:ascii="Times New Roman" w:hAnsi="Times New Roman" w:cs="Times New Roman"/>
                <w:color w:val="auto"/>
                <w:szCs w:val="21"/>
                <w:rPrChange w:id="1467" w:author="小多" w:date="2020-09-23T16:16:02Z">
                  <w:rPr>
                    <w:rFonts w:hint="eastAsia" w:ascii="宋体" w:hAnsi="宋体"/>
                    <w:szCs w:val="21"/>
                  </w:rPr>
                </w:rPrChange>
              </w:rPr>
              <w:t>（1）软件只能处理.ecg格式的心电文件，软件导出分析文件的格式为.rlt、.ffg。</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68" w:author="小多" w:date="2020-09-23T16:16:02Z">
                  <w:rPr>
                    <w:rFonts w:hint="default" w:ascii="宋体" w:hAnsi="宋体"/>
                    <w:szCs w:val="21"/>
                  </w:rPr>
                </w:rPrChange>
              </w:rPr>
            </w:pPr>
            <w:r>
              <w:rPr>
                <w:rFonts w:hint="default" w:ascii="Times New Roman" w:hAnsi="Times New Roman" w:cs="Times New Roman"/>
                <w:color w:val="auto"/>
                <w:szCs w:val="21"/>
                <w:rPrChange w:id="1469" w:author="小多" w:date="2020-09-23T16:16:02Z">
                  <w:rPr>
                    <w:rFonts w:hint="eastAsia" w:ascii="宋体" w:hAnsi="宋体"/>
                    <w:szCs w:val="21"/>
                  </w:rPr>
                </w:rPrChange>
              </w:rPr>
              <w:t>（2）软件设置参数时必须为在规定范围内的合理数值，</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70" w:author="小多" w:date="2020-09-23T16:16:02Z">
                  <w:rPr>
                    <w:rFonts w:hint="default" w:ascii="宋体" w:hAnsi="宋体"/>
                    <w:szCs w:val="21"/>
                  </w:rPr>
                </w:rPrChange>
              </w:rPr>
            </w:pPr>
            <w:r>
              <w:rPr>
                <w:rFonts w:hint="default" w:ascii="Times New Roman" w:hAnsi="Times New Roman" w:cs="Times New Roman"/>
                <w:color w:val="auto"/>
                <w:szCs w:val="21"/>
                <w:rPrChange w:id="1471" w:author="小多" w:date="2020-09-23T16:16:02Z">
                  <w:rPr>
                    <w:rFonts w:hint="eastAsia" w:ascii="宋体" w:hAnsi="宋体"/>
                    <w:szCs w:val="21"/>
                  </w:rPr>
                </w:rPrChange>
              </w:rPr>
              <w:t>如下：</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72" w:author="小多" w:date="2020-09-23T16:16:02Z">
                  <w:rPr>
                    <w:rFonts w:hint="default" w:ascii="宋体" w:hAnsi="宋体"/>
                    <w:szCs w:val="21"/>
                  </w:rPr>
                </w:rPrChange>
              </w:rPr>
            </w:pPr>
            <w:r>
              <w:rPr>
                <w:rFonts w:hint="default" w:ascii="Times New Roman" w:hAnsi="Times New Roman" w:cs="Times New Roman"/>
                <w:color w:val="auto"/>
                <w:szCs w:val="21"/>
                <w:rPrChange w:id="1473" w:author="小多" w:date="2020-09-23T16:16:02Z">
                  <w:rPr>
                    <w:rFonts w:hint="eastAsia" w:ascii="宋体" w:hAnsi="宋体"/>
                    <w:szCs w:val="21"/>
                  </w:rPr>
                </w:rPrChange>
              </w:rPr>
              <w:t>“心动过缓心率(bpm)”，输入范围20~120</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74" w:author="小多" w:date="2020-09-23T16:16:02Z">
                  <w:rPr>
                    <w:rFonts w:hint="default" w:ascii="宋体" w:hAnsi="宋体"/>
                    <w:szCs w:val="21"/>
                  </w:rPr>
                </w:rPrChange>
              </w:rPr>
            </w:pPr>
            <w:r>
              <w:rPr>
                <w:rFonts w:hint="default" w:ascii="Times New Roman" w:hAnsi="Times New Roman" w:cs="Times New Roman"/>
                <w:color w:val="auto"/>
                <w:szCs w:val="21"/>
                <w:rPrChange w:id="1475" w:author="小多" w:date="2020-09-23T16:16:02Z">
                  <w:rPr>
                    <w:rFonts w:hint="eastAsia" w:ascii="宋体" w:hAnsi="宋体"/>
                    <w:szCs w:val="21"/>
                  </w:rPr>
                </w:rPrChange>
              </w:rPr>
              <w:t>“心动过缓心搏数”，输入范围1~16</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76" w:author="小多" w:date="2020-09-23T16:16:02Z">
                  <w:rPr>
                    <w:rFonts w:hint="default" w:ascii="宋体" w:hAnsi="宋体"/>
                    <w:szCs w:val="21"/>
                  </w:rPr>
                </w:rPrChange>
              </w:rPr>
            </w:pPr>
            <w:r>
              <w:rPr>
                <w:rFonts w:hint="default" w:ascii="Times New Roman" w:hAnsi="Times New Roman" w:cs="Times New Roman"/>
                <w:color w:val="auto"/>
                <w:szCs w:val="21"/>
                <w:rPrChange w:id="1477" w:author="小多" w:date="2020-09-23T16:16:02Z">
                  <w:rPr>
                    <w:rFonts w:hint="eastAsia" w:ascii="宋体" w:hAnsi="宋体"/>
                    <w:szCs w:val="21"/>
                  </w:rPr>
                </w:rPrChange>
              </w:rPr>
              <w:t>“心动过速心率(bpm)”， 输入范围50~250</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78" w:author="小多" w:date="2020-09-23T16:16:02Z">
                  <w:rPr>
                    <w:rFonts w:hint="default" w:ascii="宋体" w:hAnsi="宋体"/>
                    <w:szCs w:val="21"/>
                  </w:rPr>
                </w:rPrChange>
              </w:rPr>
            </w:pPr>
            <w:r>
              <w:rPr>
                <w:rFonts w:hint="default" w:ascii="Times New Roman" w:hAnsi="Times New Roman" w:cs="Times New Roman"/>
                <w:color w:val="auto"/>
                <w:szCs w:val="21"/>
                <w:rPrChange w:id="1479" w:author="小多" w:date="2020-09-23T16:16:02Z">
                  <w:rPr>
                    <w:rFonts w:hint="eastAsia" w:ascii="宋体" w:hAnsi="宋体"/>
                    <w:szCs w:val="21"/>
                  </w:rPr>
                </w:rPrChange>
              </w:rPr>
              <w:t>“心动过速心搏数”，输入范围1~16</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80" w:author="小多" w:date="2020-09-23T16:16:02Z">
                  <w:rPr>
                    <w:rFonts w:hint="default" w:ascii="宋体" w:hAnsi="宋体"/>
                    <w:szCs w:val="21"/>
                  </w:rPr>
                </w:rPrChange>
              </w:rPr>
            </w:pPr>
            <w:r>
              <w:rPr>
                <w:rFonts w:hint="default" w:ascii="Times New Roman" w:hAnsi="Times New Roman" w:cs="Times New Roman"/>
                <w:color w:val="auto"/>
                <w:szCs w:val="21"/>
                <w:rPrChange w:id="1481" w:author="小多" w:date="2020-09-23T16:16:02Z">
                  <w:rPr>
                    <w:rFonts w:hint="eastAsia" w:ascii="宋体" w:hAnsi="宋体"/>
                    <w:szCs w:val="21"/>
                  </w:rPr>
                </w:rPrChange>
              </w:rPr>
              <w:t>“室速心率(bpm)”，输入范围50~150</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82" w:author="小多" w:date="2020-09-23T16:16:02Z">
                  <w:rPr>
                    <w:rFonts w:hint="default" w:ascii="宋体" w:hAnsi="宋体"/>
                    <w:szCs w:val="21"/>
                  </w:rPr>
                </w:rPrChange>
              </w:rPr>
            </w:pPr>
            <w:r>
              <w:rPr>
                <w:rFonts w:hint="default" w:ascii="Times New Roman" w:hAnsi="Times New Roman" w:cs="Times New Roman"/>
                <w:color w:val="auto"/>
                <w:szCs w:val="21"/>
                <w:rPrChange w:id="1483" w:author="小多" w:date="2020-09-23T16:16:02Z">
                  <w:rPr>
                    <w:rFonts w:hint="eastAsia" w:ascii="宋体" w:hAnsi="宋体"/>
                    <w:szCs w:val="21"/>
                  </w:rPr>
                </w:rPrChange>
              </w:rPr>
              <w:t>“室速心搏数”，输入范围3~20</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84" w:author="小多" w:date="2020-09-23T16:16:02Z">
                  <w:rPr>
                    <w:rFonts w:hint="default" w:ascii="宋体" w:hAnsi="宋体"/>
                    <w:szCs w:val="21"/>
                  </w:rPr>
                </w:rPrChange>
              </w:rPr>
            </w:pPr>
            <w:r>
              <w:rPr>
                <w:rFonts w:hint="default" w:ascii="Times New Roman" w:hAnsi="Times New Roman" w:cs="Times New Roman"/>
                <w:color w:val="auto"/>
                <w:szCs w:val="21"/>
                <w:rPrChange w:id="1485" w:author="小多" w:date="2020-09-23T16:16:02Z">
                  <w:rPr>
                    <w:rFonts w:hint="eastAsia" w:ascii="宋体" w:hAnsi="宋体"/>
                    <w:szCs w:val="21"/>
                  </w:rPr>
                </w:rPrChange>
              </w:rPr>
              <w:t>“室上早提前量（%）”，输入范围10~99</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86" w:author="小多" w:date="2020-09-23T16:16:02Z">
                  <w:rPr>
                    <w:rFonts w:hint="default" w:ascii="宋体" w:hAnsi="宋体"/>
                    <w:szCs w:val="21"/>
                  </w:rPr>
                </w:rPrChange>
              </w:rPr>
            </w:pPr>
            <w:r>
              <w:rPr>
                <w:rFonts w:hint="default" w:ascii="Times New Roman" w:hAnsi="Times New Roman" w:cs="Times New Roman"/>
                <w:color w:val="auto"/>
                <w:szCs w:val="21"/>
                <w:rPrChange w:id="1487" w:author="小多" w:date="2020-09-23T16:16:02Z">
                  <w:rPr>
                    <w:rFonts w:hint="eastAsia" w:ascii="宋体" w:hAnsi="宋体"/>
                    <w:szCs w:val="21"/>
                  </w:rPr>
                </w:rPrChange>
              </w:rPr>
              <w:t>“计算参考节律的心搏个数”，输入范围1~50</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88" w:author="小多" w:date="2020-09-23T16:16:02Z">
                  <w:rPr>
                    <w:rFonts w:hint="default" w:ascii="宋体" w:hAnsi="宋体"/>
                    <w:szCs w:val="21"/>
                  </w:rPr>
                </w:rPrChange>
              </w:rPr>
            </w:pP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89" w:author="小多" w:date="2020-09-23T16:16:02Z">
                  <w:rPr>
                    <w:rFonts w:hint="default" w:ascii="宋体" w:hAnsi="宋体"/>
                    <w:szCs w:val="21"/>
                  </w:rPr>
                </w:rPrChange>
              </w:rPr>
            </w:pP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90" w:author="小多" w:date="2020-09-23T16:16:02Z">
                  <w:rPr>
                    <w:rFonts w:hint="default" w:ascii="宋体" w:hAnsi="宋体"/>
                    <w:szCs w:val="21"/>
                  </w:rPr>
                </w:rPrChange>
              </w:rPr>
            </w:pPr>
            <w:r>
              <w:rPr>
                <w:rFonts w:hint="default" w:ascii="Times New Roman" w:hAnsi="Times New Roman" w:cs="Times New Roman"/>
                <w:color w:val="auto"/>
                <w:szCs w:val="21"/>
                <w:rPrChange w:id="1491" w:author="小多" w:date="2020-09-23T16:16:02Z">
                  <w:rPr>
                    <w:rFonts w:hint="eastAsia" w:ascii="宋体" w:hAnsi="宋体"/>
                    <w:szCs w:val="21"/>
                  </w:rPr>
                </w:rPrChange>
              </w:rPr>
              <w:t>2.1.7 用户访问控制</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92" w:author="小多" w:date="2020-09-23T16:16:02Z">
                  <w:rPr>
                    <w:rFonts w:hint="default" w:ascii="宋体" w:hAnsi="宋体"/>
                    <w:szCs w:val="21"/>
                  </w:rPr>
                </w:rPrChange>
              </w:rPr>
            </w:pPr>
            <w:r>
              <w:rPr>
                <w:rFonts w:hint="default" w:ascii="Times New Roman" w:hAnsi="Times New Roman" w:cs="Times New Roman"/>
                <w:color w:val="auto"/>
                <w:szCs w:val="21"/>
                <w:rPrChange w:id="1493" w:author="小多" w:date="2020-09-23T16:16:02Z">
                  <w:rPr>
                    <w:rFonts w:hint="eastAsia" w:ascii="宋体" w:hAnsi="宋体"/>
                    <w:szCs w:val="21"/>
                  </w:rPr>
                </w:rPrChange>
              </w:rPr>
              <w:t>软件的用户访问控制管理机制为使用用户名、密码进行软件登录。</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94" w:author="小多" w:date="2020-09-23T16:16:02Z">
                  <w:rPr>
                    <w:rFonts w:hint="default" w:ascii="宋体" w:hAnsi="宋体"/>
                    <w:szCs w:val="21"/>
                  </w:rPr>
                </w:rPrChange>
              </w:rPr>
            </w:pPr>
            <w:r>
              <w:rPr>
                <w:rFonts w:hint="default" w:ascii="Times New Roman" w:hAnsi="Times New Roman" w:cs="Times New Roman"/>
                <w:color w:val="auto"/>
                <w:szCs w:val="21"/>
                <w:rPrChange w:id="1495" w:author="小多" w:date="2020-09-23T16:16:02Z">
                  <w:rPr>
                    <w:rFonts w:hint="eastAsia" w:ascii="宋体" w:hAnsi="宋体"/>
                    <w:szCs w:val="21"/>
                  </w:rPr>
                </w:rPrChange>
              </w:rPr>
              <w:t>2.1.8 版权保护</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96" w:author="小多" w:date="2020-09-23T16:16:02Z">
                  <w:rPr>
                    <w:rFonts w:hint="default" w:ascii="宋体" w:hAnsi="宋体"/>
                    <w:szCs w:val="21"/>
                  </w:rPr>
                </w:rPrChange>
              </w:rPr>
            </w:pPr>
            <w:r>
              <w:rPr>
                <w:rFonts w:hint="default" w:ascii="Times New Roman" w:hAnsi="Times New Roman" w:cs="Times New Roman"/>
                <w:color w:val="auto"/>
                <w:szCs w:val="21"/>
                <w:rPrChange w:id="1497" w:author="小多" w:date="2020-09-23T16:16:02Z">
                  <w:rPr>
                    <w:rFonts w:hint="eastAsia" w:ascii="宋体" w:hAnsi="宋体"/>
                    <w:szCs w:val="21"/>
                  </w:rPr>
                </w:rPrChange>
              </w:rPr>
              <w:t>本软件采取用户名、密码的方式进行版权保护。</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498" w:author="小多" w:date="2020-09-23T16:16:02Z">
                  <w:rPr>
                    <w:rFonts w:hint="default" w:ascii="宋体" w:hAnsi="宋体"/>
                    <w:szCs w:val="21"/>
                  </w:rPr>
                </w:rPrChange>
              </w:rPr>
            </w:pPr>
            <w:r>
              <w:rPr>
                <w:rFonts w:hint="default" w:ascii="Times New Roman" w:hAnsi="Times New Roman" w:cs="Times New Roman"/>
                <w:color w:val="auto"/>
                <w:szCs w:val="21"/>
                <w:rPrChange w:id="1499" w:author="小多" w:date="2020-09-23T16:16:02Z">
                  <w:rPr>
                    <w:rFonts w:hint="eastAsia" w:ascii="宋体" w:hAnsi="宋体"/>
                    <w:szCs w:val="21"/>
                  </w:rPr>
                </w:rPrChange>
              </w:rPr>
              <w:t>2.1.9 用户界面</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00" w:author="小多" w:date="2020-09-23T16:16:02Z">
                  <w:rPr>
                    <w:rFonts w:hint="default" w:ascii="宋体" w:hAnsi="宋体"/>
                    <w:szCs w:val="21"/>
                  </w:rPr>
                </w:rPrChange>
              </w:rPr>
            </w:pPr>
            <w:r>
              <w:rPr>
                <w:rFonts w:hint="default" w:ascii="Times New Roman" w:hAnsi="Times New Roman" w:cs="Times New Roman"/>
                <w:color w:val="auto"/>
                <w:szCs w:val="21"/>
                <w:rPrChange w:id="1501" w:author="小多" w:date="2020-09-23T16:16:02Z">
                  <w:rPr>
                    <w:rFonts w:hint="eastAsia" w:ascii="宋体" w:hAnsi="宋体"/>
                    <w:szCs w:val="21"/>
                  </w:rPr>
                </w:rPrChange>
              </w:rPr>
              <w:t>本软件使用图形用户界面，功能可通过窗口和按钮操作。具体包括登录界面、记录列表、编辑模板、事件统计、片段图编辑、页扫描、房颤、ST段、HRV、直方图、报告编辑、生成报告界面。</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02" w:author="小多" w:date="2020-09-23T16:16:02Z">
                  <w:rPr>
                    <w:rFonts w:hint="default" w:ascii="宋体" w:hAnsi="宋体"/>
                    <w:szCs w:val="21"/>
                  </w:rPr>
                </w:rPrChange>
              </w:rPr>
            </w:pPr>
            <w:r>
              <w:rPr>
                <w:rFonts w:hint="default" w:ascii="Times New Roman" w:hAnsi="Times New Roman" w:cs="Times New Roman"/>
                <w:color w:val="auto"/>
                <w:szCs w:val="21"/>
                <w:rPrChange w:id="1503" w:author="小多" w:date="2020-09-23T16:16:02Z">
                  <w:rPr>
                    <w:rFonts w:hint="eastAsia" w:ascii="宋体" w:hAnsi="宋体"/>
                    <w:szCs w:val="21"/>
                  </w:rPr>
                </w:rPrChange>
              </w:rPr>
              <w:t>2.1.10 消息</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04" w:author="小多" w:date="2020-09-23T16:16:02Z">
                  <w:rPr>
                    <w:rFonts w:hint="default" w:ascii="宋体" w:hAnsi="宋体"/>
                    <w:szCs w:val="21"/>
                  </w:rPr>
                </w:rPrChange>
              </w:rPr>
            </w:pPr>
            <w:r>
              <w:rPr>
                <w:rFonts w:hint="default" w:ascii="Times New Roman" w:hAnsi="Times New Roman" w:cs="Times New Roman"/>
                <w:color w:val="auto"/>
                <w:szCs w:val="21"/>
                <w:rPrChange w:id="1505" w:author="小多" w:date="2020-09-23T16:16:02Z">
                  <w:rPr>
                    <w:rFonts w:hint="eastAsia" w:ascii="宋体" w:hAnsi="宋体"/>
                    <w:szCs w:val="21"/>
                  </w:rPr>
                </w:rPrChange>
              </w:rPr>
              <w:t>本软件使用弹出窗口进行消息提示，包括确认、操作、警告、错误提示。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06" w:author="小多" w:date="2020-09-23T16:16:02Z">
                  <w:rPr>
                    <w:rFonts w:hint="default" w:ascii="宋体" w:hAnsi="宋体"/>
                    <w:szCs w:val="21"/>
                  </w:rPr>
                </w:rPrChange>
              </w:rPr>
            </w:pPr>
            <w:r>
              <w:rPr>
                <w:rFonts w:hint="default" w:ascii="Times New Roman" w:hAnsi="Times New Roman" w:cs="Times New Roman"/>
                <w:color w:val="auto"/>
                <w:szCs w:val="21"/>
                <w:rPrChange w:id="1507" w:author="小多" w:date="2020-09-23T16:16:02Z">
                  <w:rPr>
                    <w:rFonts w:hint="eastAsia" w:ascii="宋体" w:hAnsi="宋体"/>
                    <w:szCs w:val="21"/>
                  </w:rPr>
                </w:rPrChange>
              </w:rPr>
              <w:t>（1）确认提示：当修改一整个模板时，弹出“是否要修改心搏类型为窦性心搏”。</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08" w:author="小多" w:date="2020-09-23T16:16:02Z">
                  <w:rPr>
                    <w:rFonts w:hint="default" w:ascii="宋体" w:hAnsi="宋体"/>
                    <w:szCs w:val="21"/>
                  </w:rPr>
                </w:rPrChange>
              </w:rPr>
            </w:pPr>
            <w:r>
              <w:rPr>
                <w:rFonts w:hint="default" w:ascii="Times New Roman" w:hAnsi="Times New Roman" w:cs="Times New Roman"/>
                <w:color w:val="auto"/>
                <w:szCs w:val="21"/>
                <w:rPrChange w:id="1509" w:author="小多" w:date="2020-09-23T16:16:02Z">
                  <w:rPr>
                    <w:rFonts w:hint="eastAsia" w:ascii="宋体" w:hAnsi="宋体"/>
                    <w:szCs w:val="21"/>
                  </w:rPr>
                </w:rPrChange>
              </w:rPr>
              <w:t>（2）操作提示：在同一台电脑打开两个以上的程序时，提示“程序已经在运行”。</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10" w:author="小多" w:date="2020-09-23T16:16:02Z">
                  <w:rPr>
                    <w:rFonts w:hint="default" w:ascii="宋体" w:hAnsi="宋体"/>
                    <w:szCs w:val="21"/>
                  </w:rPr>
                </w:rPrChange>
              </w:rPr>
            </w:pPr>
            <w:r>
              <w:rPr>
                <w:rFonts w:hint="default" w:ascii="Times New Roman" w:hAnsi="Times New Roman" w:cs="Times New Roman"/>
                <w:color w:val="auto"/>
                <w:szCs w:val="21"/>
                <w:rPrChange w:id="1511" w:author="小多" w:date="2020-09-23T16:16:02Z">
                  <w:rPr>
                    <w:rFonts w:hint="eastAsia" w:ascii="宋体" w:hAnsi="宋体"/>
                    <w:szCs w:val="21"/>
                  </w:rPr>
                </w:rPrChange>
              </w:rPr>
              <w:t>（3）警告提示：在参数设置时输入值超出规定范围，有警告提示。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12" w:author="小多" w:date="2020-09-23T16:16:02Z">
                  <w:rPr>
                    <w:rFonts w:hint="default" w:ascii="宋体" w:hAnsi="宋体"/>
                    <w:szCs w:val="21"/>
                  </w:rPr>
                </w:rPrChange>
              </w:rPr>
            </w:pPr>
            <w:r>
              <w:rPr>
                <w:rFonts w:hint="default" w:ascii="Times New Roman" w:hAnsi="Times New Roman" w:cs="Times New Roman"/>
                <w:color w:val="auto"/>
                <w:szCs w:val="21"/>
                <w:rPrChange w:id="1513" w:author="小多" w:date="2020-09-23T16:16:02Z">
                  <w:rPr>
                    <w:rFonts w:hint="eastAsia" w:ascii="宋体" w:hAnsi="宋体"/>
                    <w:szCs w:val="21"/>
                  </w:rPr>
                </w:rPrChange>
              </w:rPr>
              <w:t>（4）错误提示：当加载的ecg文件为空时，弹出“加载ecg文件为空”。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14" w:author="小多" w:date="2020-09-23T16:16:02Z">
                  <w:rPr>
                    <w:rFonts w:hint="default" w:ascii="宋体" w:hAnsi="宋体"/>
                    <w:szCs w:val="21"/>
                  </w:rPr>
                </w:rPrChange>
              </w:rPr>
            </w:pPr>
            <w:r>
              <w:rPr>
                <w:rFonts w:hint="default" w:ascii="Times New Roman" w:hAnsi="Times New Roman" w:cs="Times New Roman"/>
                <w:color w:val="auto"/>
                <w:szCs w:val="21"/>
                <w:rPrChange w:id="1515" w:author="小多" w:date="2020-09-23T16:16:02Z">
                  <w:rPr>
                    <w:rFonts w:hint="eastAsia" w:ascii="宋体" w:hAnsi="宋体"/>
                    <w:szCs w:val="21"/>
                  </w:rPr>
                </w:rPrChange>
              </w:rPr>
              <w:t>2.1.11 可靠性</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16" w:author="小多" w:date="2020-09-23T16:16:02Z">
                  <w:rPr>
                    <w:rFonts w:hint="default" w:ascii="宋体" w:hAnsi="宋体"/>
                    <w:szCs w:val="21"/>
                  </w:rPr>
                </w:rPrChange>
              </w:rPr>
            </w:pPr>
            <w:r>
              <w:rPr>
                <w:rFonts w:hint="default" w:ascii="Times New Roman" w:hAnsi="Times New Roman" w:cs="Times New Roman"/>
                <w:color w:val="auto"/>
                <w:szCs w:val="21"/>
                <w:rPrChange w:id="1517" w:author="小多" w:date="2020-09-23T16:16:02Z">
                  <w:rPr>
                    <w:rFonts w:hint="eastAsia" w:ascii="宋体" w:hAnsi="宋体"/>
                    <w:szCs w:val="21"/>
                  </w:rPr>
                </w:rPrChange>
              </w:rPr>
              <w:t xml:space="preserve">（1）磁盘空间小于200MB或总存储空间的1%时进行提示。  </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18" w:author="小多" w:date="2020-09-23T16:16:02Z">
                  <w:rPr>
                    <w:rFonts w:hint="default" w:ascii="宋体" w:hAnsi="宋体"/>
                    <w:szCs w:val="21"/>
                  </w:rPr>
                </w:rPrChange>
              </w:rPr>
            </w:pPr>
            <w:r>
              <w:rPr>
                <w:rFonts w:hint="default" w:ascii="Times New Roman" w:hAnsi="Times New Roman" w:cs="Times New Roman"/>
                <w:color w:val="auto"/>
                <w:szCs w:val="21"/>
                <w:rPrChange w:id="1519" w:author="小多" w:date="2020-09-23T16:16:02Z">
                  <w:rPr>
                    <w:rFonts w:hint="eastAsia" w:ascii="宋体" w:hAnsi="宋体"/>
                    <w:szCs w:val="21"/>
                  </w:rPr>
                </w:rPrChange>
              </w:rPr>
              <w:t xml:space="preserve">（2）网络中断后，继续使用软件会弹出网络故障的提示。网络恢复后，可以正常使用。 </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20" w:author="小多" w:date="2020-09-23T16:16:02Z">
                  <w:rPr>
                    <w:rFonts w:hint="default" w:ascii="宋体" w:hAnsi="宋体"/>
                    <w:szCs w:val="21"/>
                  </w:rPr>
                </w:rPrChange>
              </w:rPr>
            </w:pPr>
            <w:r>
              <w:rPr>
                <w:rFonts w:hint="default" w:ascii="Times New Roman" w:hAnsi="Times New Roman" w:cs="Times New Roman"/>
                <w:color w:val="auto"/>
                <w:szCs w:val="21"/>
                <w:rPrChange w:id="1521" w:author="小多" w:date="2020-09-23T16:16:02Z">
                  <w:rPr>
                    <w:rFonts w:hint="eastAsia" w:ascii="宋体" w:hAnsi="宋体"/>
                    <w:szCs w:val="21"/>
                  </w:rPr>
                </w:rPrChange>
              </w:rPr>
              <w:t>（3）本地文件丢失，服务器文件不会受到影响，可以重新下载原始心电数据局，如果分析文件和报告已经上传至服务器，也可以重新下载。重要本地数据还可以进行手动备份，需要恢复时，放回原文件路径即可。</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22" w:author="小多" w:date="2020-09-23T16:16:02Z">
                  <w:rPr>
                    <w:rFonts w:hint="default" w:ascii="宋体" w:hAnsi="宋体"/>
                    <w:szCs w:val="21"/>
                  </w:rPr>
                </w:rPrChange>
              </w:rPr>
            </w:pP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23" w:author="小多" w:date="2020-09-23T16:16:02Z">
                  <w:rPr>
                    <w:rFonts w:hint="default" w:ascii="宋体" w:hAnsi="宋体"/>
                    <w:szCs w:val="21"/>
                  </w:rPr>
                </w:rPrChange>
              </w:rPr>
            </w:pPr>
            <w:r>
              <w:rPr>
                <w:rFonts w:hint="default" w:ascii="Times New Roman" w:hAnsi="Times New Roman" w:cs="Times New Roman"/>
                <w:color w:val="auto"/>
                <w:szCs w:val="21"/>
                <w:rPrChange w:id="1524" w:author="小多" w:date="2020-09-23T16:16:02Z">
                  <w:rPr>
                    <w:rFonts w:hint="eastAsia" w:ascii="宋体" w:hAnsi="宋体"/>
                    <w:szCs w:val="21"/>
                  </w:rPr>
                </w:rPrChange>
              </w:rPr>
              <w:t>2.1.12 维护性</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25" w:author="小多" w:date="2020-09-23T16:16:02Z">
                  <w:rPr>
                    <w:rFonts w:hint="default" w:ascii="宋体" w:hAnsi="宋体"/>
                    <w:szCs w:val="21"/>
                  </w:rPr>
                </w:rPrChange>
              </w:rPr>
            </w:pPr>
            <w:r>
              <w:rPr>
                <w:rFonts w:hint="default" w:ascii="Times New Roman" w:hAnsi="Times New Roman" w:cs="Times New Roman"/>
                <w:color w:val="auto"/>
                <w:szCs w:val="21"/>
                <w:rPrChange w:id="1526" w:author="小多" w:date="2020-09-23T16:16:02Z">
                  <w:rPr>
                    <w:rFonts w:hint="eastAsia" w:ascii="宋体" w:hAnsi="宋体"/>
                    <w:szCs w:val="21"/>
                  </w:rPr>
                </w:rPrChange>
              </w:rPr>
              <w:t>动态心电分析软件内置软件版本信息，而且在软件使用过程中，会生成日志文件。当发生故障时，可以参照使用说明书中的联系方式联系专业人员进行维护。</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27" w:author="小多" w:date="2020-09-23T16:16:02Z">
                  <w:rPr>
                    <w:rFonts w:hint="default" w:ascii="宋体" w:hAnsi="宋体"/>
                    <w:szCs w:val="21"/>
                  </w:rPr>
                </w:rPrChange>
              </w:rPr>
            </w:pPr>
            <w:r>
              <w:rPr>
                <w:rFonts w:hint="default" w:ascii="Times New Roman" w:hAnsi="Times New Roman" w:cs="Times New Roman"/>
                <w:color w:val="auto"/>
                <w:szCs w:val="21"/>
                <w:rPrChange w:id="1528" w:author="小多" w:date="2020-09-23T16:16:02Z">
                  <w:rPr>
                    <w:rFonts w:hint="eastAsia" w:ascii="宋体" w:hAnsi="宋体"/>
                    <w:szCs w:val="21"/>
                  </w:rPr>
                </w:rPrChange>
              </w:rPr>
              <w:t xml:space="preserve">2.1.13 效率 </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29" w:author="小多" w:date="2020-09-23T16:16:02Z">
                  <w:rPr>
                    <w:rFonts w:hint="default" w:ascii="宋体" w:hAnsi="宋体"/>
                    <w:szCs w:val="21"/>
                  </w:rPr>
                </w:rPrChange>
              </w:rPr>
            </w:pPr>
            <w:r>
              <w:rPr>
                <w:rFonts w:hint="default" w:ascii="Times New Roman" w:hAnsi="Times New Roman" w:cs="Times New Roman"/>
                <w:color w:val="auto"/>
                <w:szCs w:val="21"/>
                <w:rPrChange w:id="1530" w:author="小多" w:date="2020-09-23T16:16:02Z">
                  <w:rPr>
                    <w:rFonts w:hint="eastAsia" w:ascii="宋体" w:hAnsi="宋体"/>
                    <w:szCs w:val="21"/>
                  </w:rPr>
                </w:rPrChange>
              </w:rPr>
              <w:t>软件在2.1.14要求的最低配置条件下、100个用户并发运行，能满足如下要求。</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31" w:author="小多" w:date="2020-09-23T16:16:02Z">
                  <w:rPr>
                    <w:rFonts w:hint="default" w:ascii="宋体" w:hAnsi="宋体"/>
                    <w:szCs w:val="21"/>
                  </w:rPr>
                </w:rPrChange>
              </w:rPr>
            </w:pPr>
            <w:r>
              <w:rPr>
                <w:rFonts w:hint="default" w:ascii="Times New Roman" w:hAnsi="Times New Roman" w:cs="Times New Roman"/>
                <w:color w:val="auto"/>
                <w:szCs w:val="21"/>
                <w:rPrChange w:id="1532" w:author="小多" w:date="2020-09-23T16:16:02Z">
                  <w:rPr>
                    <w:rFonts w:hint="eastAsia" w:ascii="宋体" w:hAnsi="宋体"/>
                    <w:szCs w:val="21"/>
                  </w:rPr>
                </w:rPrChange>
              </w:rPr>
              <w:t>（1） 非首次分析心电数据（小于等于24小时）的响应时间不超过3分钟；</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33" w:author="小多" w:date="2020-09-23T16:16:02Z">
                  <w:rPr>
                    <w:rFonts w:hint="default" w:ascii="宋体" w:hAnsi="宋体"/>
                    <w:szCs w:val="21"/>
                  </w:rPr>
                </w:rPrChange>
              </w:rPr>
            </w:pPr>
            <w:r>
              <w:rPr>
                <w:rFonts w:hint="default" w:ascii="Times New Roman" w:hAnsi="Times New Roman" w:cs="Times New Roman"/>
                <w:color w:val="auto"/>
                <w:szCs w:val="21"/>
                <w:rPrChange w:id="1534" w:author="小多" w:date="2020-09-23T16:16:02Z">
                  <w:rPr>
                    <w:rFonts w:hint="eastAsia" w:ascii="宋体" w:hAnsi="宋体"/>
                    <w:szCs w:val="21"/>
                  </w:rPr>
                </w:rPrChange>
              </w:rPr>
              <w:t>（2）登录操作不超过2秒钟</w:t>
            </w:r>
            <w:del w:id="1535" w:author="小多" w:date="2020-09-23T16:18:31Z">
              <w:r>
                <w:rPr>
                  <w:rFonts w:hint="default" w:ascii="Times New Roman" w:hAnsi="Times New Roman" w:cs="Times New Roman"/>
                  <w:color w:val="auto"/>
                  <w:szCs w:val="21"/>
                  <w:rPrChange w:id="1536" w:author="小多" w:date="2020-09-23T16:16:02Z">
                    <w:rPr>
                      <w:rFonts w:hint="eastAsia" w:ascii="宋体" w:hAnsi="宋体"/>
                      <w:szCs w:val="21"/>
                    </w:rPr>
                  </w:rPrChange>
                </w:rPr>
                <w:delText>。</w:delText>
              </w:r>
            </w:del>
            <w:r>
              <w:rPr>
                <w:rFonts w:hint="default" w:ascii="Times New Roman" w:hAnsi="Times New Roman" w:cs="Times New Roman"/>
                <w:color w:val="auto"/>
                <w:szCs w:val="21"/>
                <w:rPrChange w:id="1538" w:author="小多" w:date="2020-09-23T16:16:02Z">
                  <w:rPr>
                    <w:rFonts w:hint="eastAsia" w:ascii="宋体" w:hAnsi="宋体"/>
                    <w:szCs w:val="21"/>
                  </w:rPr>
                </w:rPrChange>
              </w:rPr>
              <w:t>；</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39" w:author="小多" w:date="2020-09-23T16:16:02Z">
                  <w:rPr>
                    <w:rFonts w:hint="default" w:ascii="宋体" w:hAnsi="宋体"/>
                    <w:szCs w:val="21"/>
                  </w:rPr>
                </w:rPrChange>
              </w:rPr>
            </w:pPr>
            <w:r>
              <w:rPr>
                <w:rFonts w:hint="default" w:ascii="Times New Roman" w:hAnsi="Times New Roman" w:cs="Times New Roman"/>
                <w:color w:val="auto"/>
                <w:szCs w:val="21"/>
                <w:rPrChange w:id="1540" w:author="小多" w:date="2020-09-23T16:16:02Z">
                  <w:rPr>
                    <w:rFonts w:hint="eastAsia" w:ascii="宋体" w:hAnsi="宋体"/>
                    <w:szCs w:val="21"/>
                  </w:rPr>
                </w:rPrChange>
              </w:rPr>
              <w:t>（3）软件CPU使用率最大不超过40%；</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41" w:author="小多" w:date="2020-09-23T16:16:02Z">
                  <w:rPr>
                    <w:rFonts w:hint="default" w:ascii="宋体" w:hAnsi="宋体"/>
                    <w:szCs w:val="21"/>
                  </w:rPr>
                </w:rPrChange>
              </w:rPr>
            </w:pPr>
            <w:r>
              <w:rPr>
                <w:rFonts w:hint="default" w:ascii="Times New Roman" w:hAnsi="Times New Roman" w:cs="Times New Roman"/>
                <w:color w:val="auto"/>
                <w:szCs w:val="21"/>
                <w:rPrChange w:id="1542" w:author="小多" w:date="2020-09-23T16:16:02Z">
                  <w:rPr>
                    <w:rFonts w:hint="eastAsia" w:ascii="宋体" w:hAnsi="宋体"/>
                    <w:szCs w:val="21"/>
                  </w:rPr>
                </w:rPrChange>
              </w:rPr>
              <w:t>（4）软件内存占用最大不超过2G</w:t>
            </w:r>
            <w:del w:id="1543" w:author="小多" w:date="2020-09-23T16:18:28Z">
              <w:r>
                <w:rPr>
                  <w:rFonts w:hint="default" w:ascii="Times New Roman" w:hAnsi="Times New Roman" w:cs="Times New Roman"/>
                  <w:color w:val="auto"/>
                  <w:szCs w:val="21"/>
                  <w:rPrChange w:id="1544" w:author="小多" w:date="2020-09-23T16:16:02Z">
                    <w:rPr>
                      <w:rFonts w:hint="eastAsia" w:ascii="宋体" w:hAnsi="宋体"/>
                      <w:szCs w:val="21"/>
                    </w:rPr>
                  </w:rPrChange>
                </w:rPr>
                <w:delText>；</w:delText>
              </w:r>
            </w:del>
            <w:r>
              <w:rPr>
                <w:rFonts w:hint="default" w:ascii="Times New Roman" w:hAnsi="Times New Roman" w:cs="Times New Roman"/>
                <w:color w:val="auto"/>
                <w:szCs w:val="21"/>
                <w:rPrChange w:id="1546" w:author="小多" w:date="2020-09-23T16:16:02Z">
                  <w:rPr>
                    <w:rFonts w:hint="eastAsia" w:ascii="宋体" w:hAnsi="宋体"/>
                    <w:szCs w:val="21"/>
                  </w:rPr>
                </w:rPrChange>
              </w:rPr>
              <w:t>。</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47" w:author="小多" w:date="2020-09-23T16:16:02Z">
                  <w:rPr>
                    <w:rFonts w:hint="default" w:ascii="宋体" w:hAnsi="宋体"/>
                    <w:szCs w:val="21"/>
                  </w:rPr>
                </w:rPrChange>
              </w:rPr>
            </w:pPr>
            <w:r>
              <w:rPr>
                <w:rFonts w:hint="default" w:ascii="Times New Roman" w:hAnsi="Times New Roman" w:cs="Times New Roman"/>
                <w:color w:val="auto"/>
                <w:szCs w:val="21"/>
                <w:rPrChange w:id="1548" w:author="小多" w:date="2020-09-23T16:16:02Z">
                  <w:rPr>
                    <w:rFonts w:hint="eastAsia" w:ascii="宋体" w:hAnsi="宋体"/>
                    <w:szCs w:val="21"/>
                  </w:rPr>
                </w:rPrChange>
              </w:rPr>
              <w:t>注：计算机内存、CPU的真实工作环境，会影响软件的性能效率。</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49" w:author="小多" w:date="2020-09-23T16:16:02Z">
                  <w:rPr>
                    <w:rFonts w:hint="default" w:ascii="宋体" w:hAnsi="宋体"/>
                    <w:szCs w:val="21"/>
                  </w:rPr>
                </w:rPrChange>
              </w:rPr>
            </w:pPr>
            <w:r>
              <w:rPr>
                <w:rFonts w:hint="default" w:ascii="Times New Roman" w:hAnsi="Times New Roman" w:cs="Times New Roman"/>
                <w:color w:val="auto"/>
                <w:szCs w:val="21"/>
                <w:rPrChange w:id="1550" w:author="小多" w:date="2020-09-23T16:16:02Z">
                  <w:rPr>
                    <w:rFonts w:hint="eastAsia" w:ascii="宋体" w:hAnsi="宋体"/>
                    <w:szCs w:val="21"/>
                  </w:rPr>
                </w:rPrChange>
              </w:rPr>
              <w:t>2.1.14 运行环境</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51" w:author="小多" w:date="2020-09-23T16:16:02Z">
                  <w:rPr>
                    <w:rFonts w:hint="eastAsia" w:ascii="宋体" w:hAnsi="宋体"/>
                    <w:szCs w:val="21"/>
                  </w:rPr>
                </w:rPrChange>
              </w:rPr>
            </w:pPr>
            <w:r>
              <w:rPr>
                <w:rFonts w:hint="default" w:ascii="Times New Roman" w:hAnsi="Times New Roman" w:cs="Times New Roman"/>
                <w:color w:val="auto"/>
                <w:szCs w:val="21"/>
                <w:rPrChange w:id="1552" w:author="小多" w:date="2020-09-23T16:16:02Z">
                  <w:rPr>
                    <w:rFonts w:hint="eastAsia" w:ascii="宋体" w:hAnsi="宋体"/>
                    <w:szCs w:val="21"/>
                  </w:rPr>
                </w:rPrChange>
              </w:rPr>
              <w:t>服务器：</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53" w:author="小多" w:date="2020-09-23T16:16:02Z">
                  <w:rPr>
                    <w:rFonts w:hint="eastAsia" w:ascii="宋体" w:hAnsi="宋体"/>
                    <w:szCs w:val="21"/>
                  </w:rPr>
                </w:rPrChange>
              </w:rPr>
            </w:pPr>
            <w:r>
              <w:rPr>
                <w:rFonts w:hint="default" w:ascii="Times New Roman" w:hAnsi="Times New Roman" w:cs="Times New Roman"/>
                <w:color w:val="auto"/>
                <w:szCs w:val="21"/>
                <w:rPrChange w:id="1554" w:author="小多" w:date="2020-09-23T16:16:02Z">
                  <w:rPr>
                    <w:rFonts w:hint="eastAsia" w:ascii="宋体" w:hAnsi="宋体"/>
                    <w:szCs w:val="21"/>
                  </w:rPr>
                </w:rPrChange>
              </w:rPr>
              <w:t>CPU：Intel(R) Xeon(R) Gold 6161 CPU @ 2.20GHz 双核及以上</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55" w:author="小多" w:date="2020-09-23T16:16:02Z">
                  <w:rPr>
                    <w:rFonts w:hint="eastAsia" w:ascii="宋体" w:hAnsi="宋体"/>
                    <w:szCs w:val="21"/>
                  </w:rPr>
                </w:rPrChange>
              </w:rPr>
            </w:pPr>
            <w:r>
              <w:rPr>
                <w:rFonts w:hint="default" w:ascii="Times New Roman" w:hAnsi="Times New Roman" w:cs="Times New Roman"/>
                <w:color w:val="auto"/>
                <w:szCs w:val="21"/>
                <w:rPrChange w:id="1556" w:author="小多" w:date="2020-09-23T16:16:02Z">
                  <w:rPr>
                    <w:rFonts w:hint="eastAsia" w:ascii="宋体" w:hAnsi="宋体"/>
                    <w:szCs w:val="21"/>
                  </w:rPr>
                </w:rPrChange>
              </w:rPr>
              <w:t xml:space="preserve">内存：4GB及以上 </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57" w:author="小多" w:date="2020-09-23T16:16:02Z">
                  <w:rPr>
                    <w:rFonts w:hint="eastAsia" w:ascii="宋体" w:hAnsi="宋体"/>
                    <w:szCs w:val="21"/>
                  </w:rPr>
                </w:rPrChange>
              </w:rPr>
            </w:pPr>
            <w:r>
              <w:rPr>
                <w:rFonts w:hint="default" w:ascii="Times New Roman" w:hAnsi="Times New Roman" w:cs="Times New Roman"/>
                <w:color w:val="auto"/>
                <w:szCs w:val="21"/>
                <w:rPrChange w:id="1558" w:author="小多" w:date="2020-09-23T16:16:02Z">
                  <w:rPr>
                    <w:rFonts w:hint="eastAsia" w:ascii="宋体" w:hAnsi="宋体"/>
                    <w:szCs w:val="21"/>
                  </w:rPr>
                </w:rPrChange>
              </w:rPr>
              <w:t>存储空间：≥50GB，可扩展</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59" w:author="小多" w:date="2020-09-23T16:16:02Z">
                  <w:rPr>
                    <w:rFonts w:hint="eastAsia" w:ascii="宋体" w:hAnsi="宋体"/>
                    <w:szCs w:val="21"/>
                  </w:rPr>
                </w:rPrChange>
              </w:rPr>
            </w:pPr>
            <w:r>
              <w:rPr>
                <w:rFonts w:hint="default" w:ascii="Times New Roman" w:hAnsi="Times New Roman" w:cs="Times New Roman"/>
                <w:color w:val="auto"/>
                <w:szCs w:val="21"/>
                <w:rPrChange w:id="1560" w:author="小多" w:date="2020-09-23T16:16:02Z">
                  <w:rPr>
                    <w:rFonts w:hint="eastAsia" w:ascii="宋体" w:hAnsi="宋体"/>
                    <w:szCs w:val="21"/>
                  </w:rPr>
                </w:rPrChange>
              </w:rPr>
              <w:t>操作系统：CentOS7.6 64位</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61" w:author="小多" w:date="2020-09-23T16:16:02Z">
                  <w:rPr>
                    <w:rFonts w:hint="eastAsia" w:ascii="宋体" w:hAnsi="宋体"/>
                    <w:szCs w:val="21"/>
                  </w:rPr>
                </w:rPrChange>
              </w:rPr>
            </w:pPr>
            <w:r>
              <w:rPr>
                <w:rFonts w:hint="default" w:ascii="Times New Roman" w:hAnsi="Times New Roman" w:cs="Times New Roman"/>
                <w:color w:val="auto"/>
                <w:szCs w:val="21"/>
                <w:rPrChange w:id="1562" w:author="小多" w:date="2020-09-23T16:16:02Z">
                  <w:rPr>
                    <w:rFonts w:hint="eastAsia" w:ascii="宋体" w:hAnsi="宋体"/>
                    <w:szCs w:val="21"/>
                  </w:rPr>
                </w:rPrChange>
              </w:rPr>
              <w:t>网络速度：上传无限制，下载≥2Mbps；</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63" w:author="小多" w:date="2020-09-23T16:16:02Z">
                  <w:rPr>
                    <w:rFonts w:hint="eastAsia" w:ascii="宋体" w:hAnsi="宋体"/>
                    <w:szCs w:val="21"/>
                  </w:rPr>
                </w:rPrChange>
              </w:rPr>
            </w:pPr>
            <w:r>
              <w:rPr>
                <w:rFonts w:hint="default" w:ascii="Times New Roman" w:hAnsi="Times New Roman" w:cs="Times New Roman"/>
                <w:color w:val="auto"/>
                <w:szCs w:val="21"/>
                <w:rPrChange w:id="1564" w:author="小多" w:date="2020-09-23T16:16:02Z">
                  <w:rPr>
                    <w:rFonts w:hint="eastAsia" w:ascii="宋体" w:hAnsi="宋体"/>
                    <w:szCs w:val="21"/>
                  </w:rPr>
                </w:rPrChange>
              </w:rPr>
              <w:t>客户端：</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65" w:author="小多" w:date="2020-09-23T16:16:02Z">
                  <w:rPr>
                    <w:rFonts w:hint="eastAsia" w:ascii="宋体" w:hAnsi="宋体"/>
                    <w:szCs w:val="21"/>
                  </w:rPr>
                </w:rPrChange>
              </w:rPr>
            </w:pPr>
            <w:r>
              <w:rPr>
                <w:rFonts w:hint="default" w:ascii="Times New Roman" w:hAnsi="Times New Roman" w:cs="Times New Roman"/>
                <w:color w:val="auto"/>
                <w:szCs w:val="21"/>
                <w:rPrChange w:id="1566" w:author="小多" w:date="2020-09-23T16:16:02Z">
                  <w:rPr>
                    <w:rFonts w:hint="eastAsia" w:ascii="宋体" w:hAnsi="宋体"/>
                    <w:szCs w:val="21"/>
                  </w:rPr>
                </w:rPrChange>
              </w:rPr>
              <w:t>CPU：intel(R) Core(TM) i5-8250 及以上</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67" w:author="小多" w:date="2020-09-23T16:16:02Z">
                  <w:rPr>
                    <w:rFonts w:hint="eastAsia" w:ascii="宋体" w:hAnsi="宋体"/>
                    <w:szCs w:val="21"/>
                  </w:rPr>
                </w:rPrChange>
              </w:rPr>
            </w:pPr>
            <w:r>
              <w:rPr>
                <w:rFonts w:hint="default" w:ascii="Times New Roman" w:hAnsi="Times New Roman" w:cs="Times New Roman"/>
                <w:color w:val="auto"/>
                <w:szCs w:val="21"/>
                <w:rPrChange w:id="1568" w:author="小多" w:date="2020-09-23T16:16:02Z">
                  <w:rPr>
                    <w:rFonts w:hint="eastAsia" w:ascii="宋体" w:hAnsi="宋体"/>
                    <w:szCs w:val="21"/>
                  </w:rPr>
                </w:rPrChange>
              </w:rPr>
              <w:t>内存：8GB及以上</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69" w:author="小多" w:date="2020-09-23T16:16:02Z">
                  <w:rPr>
                    <w:rFonts w:hint="eastAsia" w:ascii="宋体" w:hAnsi="宋体"/>
                    <w:szCs w:val="21"/>
                  </w:rPr>
                </w:rPrChange>
              </w:rPr>
            </w:pPr>
            <w:r>
              <w:rPr>
                <w:rFonts w:hint="default" w:ascii="Times New Roman" w:hAnsi="Times New Roman" w:cs="Times New Roman"/>
                <w:color w:val="auto"/>
                <w:szCs w:val="21"/>
                <w:rPrChange w:id="1570" w:author="小多" w:date="2020-09-23T16:16:02Z">
                  <w:rPr>
                    <w:rFonts w:hint="eastAsia" w:ascii="宋体" w:hAnsi="宋体"/>
                    <w:szCs w:val="21"/>
                  </w:rPr>
                </w:rPrChange>
              </w:rPr>
              <w:t>硬盘：1000GB及以上</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71" w:author="小多" w:date="2020-09-23T16:16:02Z">
                  <w:rPr>
                    <w:rFonts w:hint="eastAsia" w:ascii="宋体" w:hAnsi="宋体"/>
                    <w:szCs w:val="21"/>
                  </w:rPr>
                </w:rPrChange>
              </w:rPr>
            </w:pPr>
            <w:r>
              <w:rPr>
                <w:rFonts w:hint="default" w:ascii="Times New Roman" w:hAnsi="Times New Roman" w:cs="Times New Roman"/>
                <w:color w:val="auto"/>
                <w:szCs w:val="21"/>
                <w:rPrChange w:id="1572" w:author="小多" w:date="2020-09-23T16:16:02Z">
                  <w:rPr>
                    <w:rFonts w:hint="eastAsia" w:ascii="宋体" w:hAnsi="宋体"/>
                    <w:szCs w:val="21"/>
                  </w:rPr>
                </w:rPrChange>
              </w:rPr>
              <w:t>接口：USB2.0及以上</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73" w:author="小多" w:date="2020-09-23T16:16:02Z">
                  <w:rPr>
                    <w:rFonts w:hint="eastAsia" w:ascii="宋体" w:hAnsi="宋体"/>
                    <w:szCs w:val="21"/>
                  </w:rPr>
                </w:rPrChange>
              </w:rPr>
            </w:pPr>
            <w:r>
              <w:rPr>
                <w:rFonts w:hint="default" w:ascii="Times New Roman" w:hAnsi="Times New Roman" w:cs="Times New Roman"/>
                <w:color w:val="auto"/>
                <w:szCs w:val="21"/>
                <w:rPrChange w:id="1574" w:author="小多" w:date="2020-09-23T16:16:02Z">
                  <w:rPr>
                    <w:rFonts w:hint="eastAsia" w:ascii="宋体" w:hAnsi="宋体"/>
                    <w:szCs w:val="21"/>
                  </w:rPr>
                </w:rPrChange>
              </w:rPr>
              <w:t>显示器：分辨率1920×1080及以上</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75" w:author="小多" w:date="2020-09-23T16:16:02Z">
                  <w:rPr>
                    <w:rFonts w:hint="eastAsia" w:ascii="宋体" w:hAnsi="宋体"/>
                    <w:szCs w:val="21"/>
                  </w:rPr>
                </w:rPrChange>
              </w:rPr>
            </w:pPr>
            <w:r>
              <w:rPr>
                <w:rFonts w:hint="default" w:ascii="Times New Roman" w:hAnsi="Times New Roman" w:cs="Times New Roman"/>
                <w:color w:val="auto"/>
                <w:szCs w:val="21"/>
                <w:rPrChange w:id="1576" w:author="小多" w:date="2020-09-23T16:16:02Z">
                  <w:rPr>
                    <w:rFonts w:hint="eastAsia" w:ascii="宋体" w:hAnsi="宋体"/>
                    <w:szCs w:val="21"/>
                  </w:rPr>
                </w:rPrChange>
              </w:rPr>
              <w:t>操作系统：64位Windows10、64位Windows7操作系统</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77" w:author="小多" w:date="2020-09-23T16:16:02Z">
                  <w:rPr>
                    <w:rFonts w:hint="eastAsia" w:ascii="宋体" w:hAnsi="宋体"/>
                    <w:szCs w:val="21"/>
                  </w:rPr>
                </w:rPrChange>
              </w:rPr>
            </w:pPr>
            <w:r>
              <w:rPr>
                <w:rFonts w:hint="default" w:ascii="Times New Roman" w:hAnsi="Times New Roman" w:cs="Times New Roman"/>
                <w:color w:val="auto"/>
                <w:szCs w:val="21"/>
                <w:rPrChange w:id="1578" w:author="小多" w:date="2020-09-23T16:16:02Z">
                  <w:rPr>
                    <w:rFonts w:hint="eastAsia" w:ascii="宋体" w:hAnsi="宋体"/>
                    <w:szCs w:val="21"/>
                  </w:rPr>
                </w:rPrChange>
              </w:rPr>
              <w:t>支持软件：.NET4.7.2版本及其它兼容版本</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79" w:author="小多" w:date="2020-09-23T16:16:02Z">
                  <w:rPr>
                    <w:rFonts w:hint="default" w:ascii="宋体" w:hAnsi="宋体"/>
                    <w:szCs w:val="21"/>
                  </w:rPr>
                </w:rPrChange>
              </w:rPr>
            </w:pPr>
            <w:r>
              <w:rPr>
                <w:rFonts w:hint="default" w:ascii="Times New Roman" w:hAnsi="Times New Roman" w:cs="Times New Roman"/>
                <w:color w:val="auto"/>
                <w:szCs w:val="21"/>
                <w:rPrChange w:id="1580" w:author="小多" w:date="2020-09-23T16:16:02Z">
                  <w:rPr>
                    <w:rFonts w:hint="eastAsia" w:ascii="宋体" w:hAnsi="宋体"/>
                    <w:szCs w:val="21"/>
                  </w:rPr>
                </w:rPrChange>
              </w:rPr>
              <w:t xml:space="preserve">网络速度： 100Mbps及以上 </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81" w:author="小多" w:date="2020-09-23T16:16:02Z">
                  <w:rPr>
                    <w:rFonts w:hint="default" w:ascii="宋体" w:hAnsi="宋体"/>
                    <w:szCs w:val="21"/>
                  </w:rPr>
                </w:rPrChange>
              </w:rPr>
            </w:pPr>
            <w:r>
              <w:rPr>
                <w:rFonts w:hint="default" w:ascii="Times New Roman" w:hAnsi="Times New Roman" w:cs="Times New Roman"/>
                <w:color w:val="auto"/>
                <w:szCs w:val="21"/>
                <w:rPrChange w:id="1582" w:author="小多" w:date="2020-09-23T16:16:02Z">
                  <w:rPr>
                    <w:rFonts w:hint="eastAsia" w:ascii="宋体" w:hAnsi="宋体"/>
                    <w:szCs w:val="21"/>
                  </w:rPr>
                </w:rPrChange>
              </w:rPr>
              <w:t>2.2 质量要求</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83" w:author="小多" w:date="2020-09-23T16:16:02Z">
                  <w:rPr>
                    <w:rFonts w:hint="default" w:ascii="宋体" w:hAnsi="宋体"/>
                    <w:szCs w:val="21"/>
                  </w:rPr>
                </w:rPrChange>
              </w:rPr>
            </w:pPr>
            <w:r>
              <w:rPr>
                <w:rFonts w:hint="default" w:ascii="Times New Roman" w:hAnsi="Times New Roman" w:cs="Times New Roman"/>
                <w:color w:val="auto"/>
                <w:szCs w:val="21"/>
                <w:rPrChange w:id="1584" w:author="小多" w:date="2020-09-23T16:16:02Z">
                  <w:rPr>
                    <w:rFonts w:hint="eastAsia" w:ascii="宋体" w:hAnsi="宋体"/>
                    <w:szCs w:val="21"/>
                  </w:rPr>
                </w:rPrChange>
              </w:rPr>
              <w:t>符合GB/T 25000.51第5章要求。</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85" w:author="小多" w:date="2020-09-23T16:16:02Z">
                  <w:rPr>
                    <w:rFonts w:hint="default" w:ascii="宋体" w:hAnsi="宋体"/>
                    <w:szCs w:val="21"/>
                  </w:rPr>
                </w:rPrChange>
              </w:rPr>
            </w:pPr>
            <w:r>
              <w:rPr>
                <w:rFonts w:hint="default" w:ascii="Times New Roman" w:hAnsi="Times New Roman" w:cs="Times New Roman"/>
                <w:color w:val="auto"/>
                <w:szCs w:val="21"/>
                <w:rPrChange w:id="1586" w:author="小多" w:date="2020-09-23T16:16:02Z">
                  <w:rPr>
                    <w:rFonts w:hint="eastAsia" w:ascii="宋体" w:hAnsi="宋体"/>
                    <w:szCs w:val="21"/>
                  </w:rPr>
                </w:rPrChange>
              </w:rPr>
              <w:t>2.3 专用要求</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87" w:author="小多" w:date="2020-09-23T16:16:02Z">
                  <w:rPr>
                    <w:rFonts w:hint="default" w:ascii="宋体" w:hAnsi="宋体"/>
                    <w:szCs w:val="21"/>
                  </w:rPr>
                </w:rPrChange>
              </w:rPr>
            </w:pPr>
            <w:r>
              <w:rPr>
                <w:rFonts w:hint="default" w:ascii="Times New Roman" w:hAnsi="Times New Roman" w:cs="Times New Roman"/>
                <w:color w:val="auto"/>
                <w:szCs w:val="21"/>
                <w:rPrChange w:id="1588" w:author="小多" w:date="2020-09-23T16:16:02Z">
                  <w:rPr>
                    <w:rFonts w:hint="eastAsia" w:ascii="宋体" w:hAnsi="宋体"/>
                    <w:szCs w:val="21"/>
                  </w:rPr>
                </w:rPrChange>
              </w:rPr>
              <w:t>应符合YY 0885-2013的第50章（50.101.2.3见表1、表2）、51.5.13和51.5.14的要求。</w:t>
            </w:r>
          </w:p>
        </w:tc>
        <w:tc>
          <w:tcPr>
            <w:tcW w:w="4846" w:type="dxa"/>
            <w:vAlign w:val="center"/>
            <w:tcPrChange w:id="1589" w:author="521" w:date="2020-09-19T10:56:57Z">
              <w:tcPr>
                <w:tcW w:w="4253" w:type="dxa"/>
                <w:vAlign w:val="center"/>
              </w:tcPr>
            </w:tcPrChange>
          </w:tcPr>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90" w:author="小多" w:date="2020-09-23T16:16:02Z">
                  <w:rPr>
                    <w:rFonts w:hint="default" w:ascii="宋体" w:hAnsi="宋体"/>
                    <w:szCs w:val="21"/>
                  </w:rPr>
                </w:rPrChange>
              </w:rPr>
            </w:pPr>
            <w:r>
              <w:rPr>
                <w:rFonts w:hint="default" w:ascii="Times New Roman" w:hAnsi="Times New Roman" w:cs="Times New Roman"/>
                <w:color w:val="auto"/>
                <w:szCs w:val="21"/>
                <w:rPrChange w:id="1591" w:author="小多" w:date="2020-09-23T16:16:02Z">
                  <w:rPr>
                    <w:rFonts w:hint="eastAsia" w:ascii="宋体" w:hAnsi="宋体"/>
                    <w:szCs w:val="21"/>
                  </w:rPr>
                </w:rPrChange>
              </w:rPr>
              <w:t>2. 性能指标</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92" w:author="小多" w:date="2020-09-23T16:16:02Z">
                  <w:rPr>
                    <w:rFonts w:hint="default" w:ascii="宋体" w:hAnsi="宋体"/>
                    <w:szCs w:val="21"/>
                  </w:rPr>
                </w:rPrChange>
              </w:rPr>
            </w:pPr>
            <w:r>
              <w:rPr>
                <w:rFonts w:hint="default" w:ascii="Times New Roman" w:hAnsi="Times New Roman" w:cs="Times New Roman"/>
                <w:color w:val="auto"/>
                <w:szCs w:val="21"/>
                <w:rPrChange w:id="1593" w:author="小多" w:date="2020-09-23T16:16:02Z">
                  <w:rPr>
                    <w:rFonts w:hint="eastAsia" w:ascii="宋体" w:hAnsi="宋体"/>
                    <w:szCs w:val="21"/>
                  </w:rPr>
                </w:rPrChange>
              </w:rPr>
              <w:t>2.1 通用要求</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94" w:author="小多" w:date="2020-09-23T16:16:02Z">
                  <w:rPr>
                    <w:rFonts w:hint="default" w:ascii="宋体" w:hAnsi="宋体"/>
                    <w:szCs w:val="21"/>
                  </w:rPr>
                </w:rPrChange>
              </w:rPr>
            </w:pPr>
            <w:r>
              <w:rPr>
                <w:rFonts w:hint="default" w:ascii="Times New Roman" w:hAnsi="Times New Roman" w:cs="Times New Roman"/>
                <w:color w:val="auto"/>
                <w:szCs w:val="21"/>
                <w:rPrChange w:id="1595" w:author="小多" w:date="2020-09-23T16:16:02Z">
                  <w:rPr>
                    <w:rFonts w:hint="eastAsia" w:ascii="宋体" w:hAnsi="宋体"/>
                    <w:szCs w:val="21"/>
                  </w:rPr>
                </w:rPrChange>
              </w:rPr>
              <w:t>2.1.1 处理对象</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96" w:author="小多" w:date="2020-09-23T16:16:02Z">
                  <w:rPr>
                    <w:rFonts w:hint="default" w:ascii="宋体" w:hAnsi="宋体"/>
                    <w:szCs w:val="21"/>
                  </w:rPr>
                </w:rPrChange>
              </w:rPr>
            </w:pPr>
            <w:r>
              <w:rPr>
                <w:rFonts w:hint="default" w:ascii="Times New Roman" w:hAnsi="Times New Roman" w:cs="Times New Roman"/>
                <w:color w:val="auto"/>
                <w:szCs w:val="21"/>
                <w:rPrChange w:id="1597" w:author="小多" w:date="2020-09-23T16:16:02Z">
                  <w:rPr>
                    <w:rFonts w:hint="eastAsia" w:ascii="宋体" w:hAnsi="宋体"/>
                    <w:szCs w:val="21"/>
                  </w:rPr>
                </w:rPrChange>
              </w:rPr>
              <w:t>动态心电数据。</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598" w:author="小多" w:date="2020-09-23T16:16:02Z">
                  <w:rPr>
                    <w:rFonts w:hint="default" w:ascii="宋体" w:hAnsi="宋体"/>
                    <w:szCs w:val="21"/>
                  </w:rPr>
                </w:rPrChange>
              </w:rPr>
            </w:pPr>
            <w:r>
              <w:rPr>
                <w:rFonts w:hint="default" w:ascii="Times New Roman" w:hAnsi="Times New Roman" w:cs="Times New Roman"/>
                <w:color w:val="auto"/>
                <w:szCs w:val="21"/>
                <w:rPrChange w:id="1599" w:author="小多" w:date="2020-09-23T16:16:02Z">
                  <w:rPr>
                    <w:rFonts w:hint="eastAsia" w:ascii="宋体" w:hAnsi="宋体"/>
                    <w:szCs w:val="21"/>
                  </w:rPr>
                </w:rPrChange>
              </w:rPr>
              <w:t>2.1.2 最大并发数</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00" w:author="小多" w:date="2020-09-23T16:16:02Z">
                  <w:rPr>
                    <w:rFonts w:hint="default" w:ascii="宋体" w:hAnsi="宋体"/>
                    <w:szCs w:val="21"/>
                  </w:rPr>
                </w:rPrChange>
              </w:rPr>
            </w:pPr>
            <w:r>
              <w:rPr>
                <w:rFonts w:hint="default" w:ascii="Times New Roman" w:hAnsi="Times New Roman" w:cs="Times New Roman"/>
                <w:color w:val="auto"/>
                <w:szCs w:val="21"/>
                <w:rPrChange w:id="1601" w:author="小多" w:date="2020-09-23T16:16:02Z">
                  <w:rPr>
                    <w:rFonts w:hint="eastAsia" w:ascii="宋体" w:hAnsi="宋体"/>
                    <w:szCs w:val="21"/>
                  </w:rPr>
                </w:rPrChange>
              </w:rPr>
              <w:t>软件在单个操作系统上只提供一个最终用户使用。</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02" w:author="小多" w:date="2020-09-23T16:16:02Z">
                  <w:rPr>
                    <w:rFonts w:hint="default" w:ascii="宋体" w:hAnsi="宋体"/>
                    <w:szCs w:val="21"/>
                  </w:rPr>
                </w:rPrChange>
              </w:rPr>
            </w:pPr>
            <w:r>
              <w:rPr>
                <w:rFonts w:hint="default" w:ascii="Times New Roman" w:hAnsi="Times New Roman" w:cs="Times New Roman"/>
                <w:color w:val="auto"/>
                <w:szCs w:val="21"/>
                <w:rPrChange w:id="1603" w:author="小多" w:date="2020-09-23T16:16:02Z">
                  <w:rPr>
                    <w:rFonts w:hint="eastAsia" w:ascii="宋体" w:hAnsi="宋体"/>
                    <w:szCs w:val="21"/>
                  </w:rPr>
                </w:rPrChange>
              </w:rPr>
              <w:t>2.1.3 数据接口</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04" w:author="小多" w:date="2020-09-23T16:16:02Z">
                  <w:rPr>
                    <w:rFonts w:hint="default" w:ascii="宋体" w:hAnsi="宋体"/>
                    <w:szCs w:val="21"/>
                  </w:rPr>
                </w:rPrChange>
              </w:rPr>
            </w:pPr>
            <w:r>
              <w:rPr>
                <w:rFonts w:hint="default" w:ascii="Times New Roman" w:hAnsi="Times New Roman" w:cs="Times New Roman"/>
                <w:color w:val="auto"/>
                <w:szCs w:val="21"/>
                <w:rPrChange w:id="1605" w:author="小多" w:date="2020-09-23T16:16:02Z">
                  <w:rPr>
                    <w:rFonts w:hint="eastAsia" w:ascii="宋体" w:hAnsi="宋体"/>
                    <w:szCs w:val="21"/>
                  </w:rPr>
                </w:rPrChange>
              </w:rPr>
              <w:t>软件通过USB 接口，读取动态心电记录仪采集的数据。</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06" w:author="小多" w:date="2020-09-23T16:16:02Z">
                  <w:rPr>
                    <w:rFonts w:hint="default" w:ascii="宋体" w:hAnsi="宋体"/>
                    <w:szCs w:val="21"/>
                  </w:rPr>
                </w:rPrChange>
              </w:rPr>
            </w:pPr>
            <w:r>
              <w:rPr>
                <w:rFonts w:hint="default" w:ascii="Times New Roman" w:hAnsi="Times New Roman" w:cs="Times New Roman"/>
                <w:color w:val="auto"/>
                <w:szCs w:val="21"/>
                <w:rPrChange w:id="1607" w:author="小多" w:date="2020-09-23T16:16:02Z">
                  <w:rPr>
                    <w:rFonts w:hint="eastAsia" w:ascii="宋体" w:hAnsi="宋体"/>
                    <w:szCs w:val="21"/>
                  </w:rPr>
                </w:rPrChange>
              </w:rPr>
              <w:t>2.1.4 特定软硬件</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08" w:author="小多" w:date="2020-09-23T16:16:02Z">
                  <w:rPr>
                    <w:rFonts w:hint="default" w:ascii="宋体" w:hAnsi="宋体"/>
                    <w:szCs w:val="21"/>
                  </w:rPr>
                </w:rPrChange>
              </w:rPr>
            </w:pPr>
            <w:r>
              <w:rPr>
                <w:rFonts w:hint="default" w:ascii="Times New Roman" w:hAnsi="Times New Roman" w:cs="Times New Roman"/>
                <w:color w:val="auto"/>
                <w:szCs w:val="21"/>
                <w:rPrChange w:id="1609" w:author="小多" w:date="2020-09-23T16:16:02Z">
                  <w:rPr>
                    <w:rFonts w:hint="eastAsia" w:ascii="宋体" w:hAnsi="宋体"/>
                    <w:szCs w:val="21"/>
                  </w:rPr>
                </w:rPrChange>
              </w:rPr>
              <w:t>软件能与SCI 系列的心电记录仪配合使用。</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10" w:author="小多" w:date="2020-09-23T16:16:02Z">
                  <w:rPr>
                    <w:rFonts w:hint="default" w:ascii="宋体" w:hAnsi="宋体"/>
                    <w:szCs w:val="21"/>
                  </w:rPr>
                </w:rPrChange>
              </w:rPr>
            </w:pPr>
            <w:r>
              <w:rPr>
                <w:rFonts w:hint="default" w:ascii="Times New Roman" w:hAnsi="Times New Roman" w:cs="Times New Roman"/>
                <w:color w:val="auto"/>
                <w:szCs w:val="21"/>
                <w:rPrChange w:id="1611" w:author="小多" w:date="2020-09-23T16:16:02Z">
                  <w:rPr>
                    <w:rFonts w:hint="eastAsia" w:ascii="宋体" w:hAnsi="宋体"/>
                    <w:szCs w:val="21"/>
                  </w:rPr>
                </w:rPrChange>
              </w:rPr>
              <w:t>2.1.5 临床功能</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12" w:author="小多" w:date="2020-09-23T16:16:02Z">
                  <w:rPr>
                    <w:rFonts w:hint="default" w:ascii="宋体" w:hAnsi="宋体"/>
                    <w:szCs w:val="21"/>
                  </w:rPr>
                </w:rPrChange>
              </w:rPr>
            </w:pPr>
            <w:r>
              <w:rPr>
                <w:rFonts w:hint="default" w:ascii="Times New Roman" w:hAnsi="Times New Roman" w:cs="Times New Roman"/>
                <w:color w:val="auto"/>
                <w:szCs w:val="21"/>
                <w:rPrChange w:id="1613" w:author="小多" w:date="2020-09-23T16:16:02Z">
                  <w:rPr>
                    <w:rFonts w:hint="eastAsia" w:ascii="宋体" w:hAnsi="宋体"/>
                    <w:szCs w:val="21"/>
                  </w:rPr>
                </w:rPrChange>
              </w:rPr>
              <w:t>2.1.5.1 记录管理功能</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14" w:author="小多" w:date="2020-09-23T16:16:02Z">
                  <w:rPr>
                    <w:rFonts w:hint="default" w:ascii="宋体" w:hAnsi="宋体"/>
                    <w:szCs w:val="21"/>
                  </w:rPr>
                </w:rPrChange>
              </w:rPr>
            </w:pPr>
            <w:r>
              <w:rPr>
                <w:rFonts w:hint="default" w:ascii="Times New Roman" w:hAnsi="Times New Roman" w:cs="Times New Roman"/>
                <w:color w:val="auto"/>
                <w:szCs w:val="21"/>
                <w:rPrChange w:id="1615" w:author="小多" w:date="2020-09-23T16:16:02Z">
                  <w:rPr>
                    <w:rFonts w:hint="eastAsia" w:ascii="宋体" w:hAnsi="宋体"/>
                    <w:szCs w:val="21"/>
                  </w:rPr>
                </w:rPrChange>
              </w:rPr>
              <w:t>a) 能够支持导入动态心电数据；</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16" w:author="小多" w:date="2020-09-23T16:16:02Z">
                  <w:rPr>
                    <w:rFonts w:hint="default" w:ascii="宋体" w:hAnsi="宋体"/>
                    <w:szCs w:val="21"/>
                  </w:rPr>
                </w:rPrChange>
              </w:rPr>
            </w:pPr>
            <w:r>
              <w:rPr>
                <w:rFonts w:hint="default" w:ascii="Times New Roman" w:hAnsi="Times New Roman" w:cs="Times New Roman"/>
                <w:color w:val="auto"/>
                <w:szCs w:val="21"/>
                <w:rPrChange w:id="1617" w:author="小多" w:date="2020-09-23T16:16:02Z">
                  <w:rPr>
                    <w:rFonts w:hint="eastAsia" w:ascii="宋体" w:hAnsi="宋体"/>
                    <w:szCs w:val="21"/>
                  </w:rPr>
                </w:rPrChange>
              </w:rPr>
              <w:t>b) 能够删除病人记录；</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18" w:author="小多" w:date="2020-09-23T16:16:02Z">
                  <w:rPr>
                    <w:rFonts w:hint="default" w:ascii="宋体" w:hAnsi="宋体"/>
                    <w:szCs w:val="21"/>
                  </w:rPr>
                </w:rPrChange>
              </w:rPr>
            </w:pPr>
            <w:r>
              <w:rPr>
                <w:rFonts w:hint="default" w:ascii="Times New Roman" w:hAnsi="Times New Roman" w:cs="Times New Roman"/>
                <w:color w:val="auto"/>
                <w:szCs w:val="21"/>
                <w:rPrChange w:id="1619" w:author="小多" w:date="2020-09-23T16:16:02Z">
                  <w:rPr>
                    <w:rFonts w:hint="eastAsia" w:ascii="宋体" w:hAnsi="宋体"/>
                    <w:szCs w:val="21"/>
                  </w:rPr>
                </w:rPrChange>
              </w:rPr>
              <w:t>c) 能够备份病人记录</w:t>
            </w:r>
            <w:del w:id="1620" w:author="小多" w:date="2020-09-23T16:15:32Z">
              <w:r>
                <w:rPr>
                  <w:rFonts w:hint="default" w:ascii="Times New Roman" w:hAnsi="Times New Roman" w:cs="Times New Roman"/>
                  <w:color w:val="auto"/>
                  <w:szCs w:val="21"/>
                  <w:rPrChange w:id="1621" w:author="小多" w:date="2020-09-23T16:16:02Z">
                    <w:rPr>
                      <w:rFonts w:hint="eastAsia" w:ascii="宋体" w:hAnsi="宋体"/>
                      <w:szCs w:val="21"/>
                    </w:rPr>
                  </w:rPrChange>
                </w:rPr>
                <w:delText>；</w:delText>
              </w:r>
            </w:del>
            <w:ins w:id="1623" w:author="小多" w:date="2020-09-23T16:15:32Z">
              <w:r>
                <w:rPr>
                  <w:rFonts w:hint="default" w:ascii="Times New Roman" w:hAnsi="Times New Roman" w:cs="Times New Roman"/>
                  <w:color w:val="auto"/>
                  <w:szCs w:val="21"/>
                  <w:lang w:eastAsia="zh-CN"/>
                  <w:rPrChange w:id="1624" w:author="小多" w:date="2020-09-23T16:16:02Z">
                    <w:rPr>
                      <w:rFonts w:hint="eastAsia" w:ascii="宋体" w:hAnsi="宋体"/>
                      <w:color w:val="auto"/>
                      <w:szCs w:val="21"/>
                      <w:lang w:eastAsia="zh-CN"/>
                    </w:rPr>
                  </w:rPrChange>
                </w:rPr>
                <w:t>。</w:t>
              </w:r>
            </w:ins>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26" w:author="小多" w:date="2020-09-23T16:16:02Z">
                  <w:rPr>
                    <w:rFonts w:hint="default" w:ascii="宋体" w:hAnsi="宋体"/>
                    <w:szCs w:val="21"/>
                  </w:rPr>
                </w:rPrChange>
              </w:rPr>
            </w:pPr>
            <w:r>
              <w:rPr>
                <w:rFonts w:hint="default" w:ascii="Times New Roman" w:hAnsi="Times New Roman" w:cs="Times New Roman"/>
                <w:color w:val="auto"/>
                <w:szCs w:val="21"/>
                <w:rPrChange w:id="1627" w:author="小多" w:date="2020-09-23T16:16:02Z">
                  <w:rPr>
                    <w:rFonts w:hint="eastAsia" w:ascii="宋体" w:hAnsi="宋体"/>
                    <w:szCs w:val="21"/>
                  </w:rPr>
                </w:rPrChange>
              </w:rPr>
              <w:t>2.1.5.2 记录编辑功能</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28" w:author="小多" w:date="2020-09-23T16:16:02Z">
                  <w:rPr>
                    <w:rFonts w:hint="default" w:ascii="宋体" w:hAnsi="宋体"/>
                    <w:szCs w:val="21"/>
                  </w:rPr>
                </w:rPrChange>
              </w:rPr>
            </w:pPr>
            <w:r>
              <w:rPr>
                <w:rFonts w:hint="default" w:ascii="Times New Roman" w:hAnsi="Times New Roman" w:cs="Times New Roman"/>
                <w:color w:val="auto"/>
                <w:szCs w:val="21"/>
                <w:rPrChange w:id="1629" w:author="小多" w:date="2020-09-23T16:16:02Z">
                  <w:rPr>
                    <w:rFonts w:hint="eastAsia" w:ascii="宋体" w:hAnsi="宋体"/>
                    <w:szCs w:val="21"/>
                  </w:rPr>
                </w:rPrChange>
              </w:rPr>
              <w:t>a) 病人基本信息编辑功能</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30" w:author="小多" w:date="2020-09-23T16:16:02Z">
                  <w:rPr>
                    <w:rFonts w:hint="default" w:ascii="宋体" w:hAnsi="宋体"/>
                    <w:szCs w:val="21"/>
                  </w:rPr>
                </w:rPrChange>
              </w:rPr>
            </w:pPr>
            <w:r>
              <w:rPr>
                <w:rFonts w:hint="default" w:ascii="Times New Roman" w:hAnsi="Times New Roman" w:cs="Times New Roman"/>
                <w:color w:val="auto"/>
                <w:szCs w:val="21"/>
                <w:rPrChange w:id="1631" w:author="小多" w:date="2020-09-23T16:16:02Z">
                  <w:rPr>
                    <w:rFonts w:hint="eastAsia" w:ascii="宋体" w:hAnsi="宋体"/>
                    <w:szCs w:val="21"/>
                  </w:rPr>
                </w:rPrChange>
              </w:rPr>
              <w:t>软件能建立和修改病人的基本信息。包括姓名、年龄、性别、病例号、记录日期及开始记录的时间。</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32" w:author="小多" w:date="2020-09-23T16:16:02Z">
                  <w:rPr>
                    <w:rFonts w:hint="default" w:ascii="宋体" w:hAnsi="宋体"/>
                    <w:szCs w:val="21"/>
                  </w:rPr>
                </w:rPrChange>
              </w:rPr>
            </w:pPr>
            <w:r>
              <w:rPr>
                <w:rFonts w:hint="default" w:ascii="Times New Roman" w:hAnsi="Times New Roman" w:cs="Times New Roman"/>
                <w:color w:val="auto"/>
                <w:szCs w:val="21"/>
                <w:rPrChange w:id="1633" w:author="小多" w:date="2020-09-23T16:16:02Z">
                  <w:rPr>
                    <w:rFonts w:hint="eastAsia" w:ascii="宋体" w:hAnsi="宋体"/>
                    <w:szCs w:val="21"/>
                  </w:rPr>
                </w:rPrChange>
              </w:rPr>
              <w:t>b) 模板编辑</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34" w:author="小多" w:date="2020-09-23T16:16:02Z">
                  <w:rPr>
                    <w:rFonts w:hint="default" w:ascii="宋体" w:hAnsi="宋体"/>
                    <w:szCs w:val="21"/>
                  </w:rPr>
                </w:rPrChange>
              </w:rPr>
            </w:pPr>
            <w:r>
              <w:rPr>
                <w:rFonts w:hint="default" w:ascii="Times New Roman" w:hAnsi="Times New Roman" w:cs="Times New Roman"/>
                <w:color w:val="auto"/>
                <w:szCs w:val="21"/>
                <w:rPrChange w:id="1635" w:author="小多" w:date="2020-09-23T16:16:02Z">
                  <w:rPr>
                    <w:rFonts w:hint="eastAsia" w:ascii="宋体" w:hAnsi="宋体"/>
                    <w:szCs w:val="21"/>
                  </w:rPr>
                </w:rPrChange>
              </w:rPr>
              <w:t>i. 软件能够识别并标记心搏：如正常（N）、室性（V）、室上性（S）、伪差（X）、疑问（O）、起搏（P）；</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36" w:author="小多" w:date="2020-09-23T16:16:02Z">
                  <w:rPr>
                    <w:rFonts w:hint="default" w:ascii="宋体" w:hAnsi="宋体"/>
                    <w:szCs w:val="21"/>
                  </w:rPr>
                </w:rPrChange>
              </w:rPr>
            </w:pPr>
            <w:r>
              <w:rPr>
                <w:rFonts w:hint="default" w:ascii="Times New Roman" w:hAnsi="Times New Roman" w:cs="Times New Roman"/>
                <w:color w:val="auto"/>
                <w:szCs w:val="21"/>
                <w:rPrChange w:id="1637" w:author="小多" w:date="2020-09-23T16:16:02Z">
                  <w:rPr>
                    <w:rFonts w:hint="eastAsia" w:ascii="宋体" w:hAnsi="宋体"/>
                    <w:szCs w:val="21"/>
                  </w:rPr>
                </w:rPrChange>
              </w:rPr>
              <w:t>ii. 能够插入、删除、修改一个心搏标识；</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38" w:author="小多" w:date="2020-09-23T16:16:02Z">
                  <w:rPr>
                    <w:rFonts w:hint="default" w:ascii="宋体" w:hAnsi="宋体"/>
                    <w:szCs w:val="21"/>
                  </w:rPr>
                </w:rPrChange>
              </w:rPr>
            </w:pPr>
            <w:r>
              <w:rPr>
                <w:rFonts w:hint="default" w:ascii="Times New Roman" w:hAnsi="Times New Roman" w:cs="Times New Roman"/>
                <w:color w:val="auto"/>
                <w:szCs w:val="21"/>
                <w:rPrChange w:id="1639" w:author="小多" w:date="2020-09-23T16:16:02Z">
                  <w:rPr>
                    <w:rFonts w:hint="eastAsia" w:ascii="宋体" w:hAnsi="宋体"/>
                    <w:szCs w:val="21"/>
                  </w:rPr>
                </w:rPrChange>
              </w:rPr>
              <w:t>iii. 应能插入一个心电图片段，并在报告中打印。</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40" w:author="小多" w:date="2020-09-23T16:16:02Z">
                  <w:rPr>
                    <w:rFonts w:hint="default" w:ascii="宋体" w:hAnsi="宋体"/>
                    <w:szCs w:val="21"/>
                  </w:rPr>
                </w:rPrChange>
              </w:rPr>
            </w:pPr>
            <w:r>
              <w:rPr>
                <w:rFonts w:hint="default" w:ascii="Times New Roman" w:hAnsi="Times New Roman" w:cs="Times New Roman"/>
                <w:color w:val="auto"/>
                <w:szCs w:val="21"/>
                <w:rPrChange w:id="1641" w:author="小多" w:date="2020-09-23T16:16:02Z">
                  <w:rPr>
                    <w:rFonts w:hint="eastAsia" w:ascii="宋体" w:hAnsi="宋体"/>
                    <w:szCs w:val="21"/>
                  </w:rPr>
                </w:rPrChange>
              </w:rPr>
              <w:t>iv. 叠加防混淆编辑，可以将指定个数的QRS 在某个导联上进行叠加，用鼠标选择图形区域的QRS，并修改选中区域QRS 的标识。</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42" w:author="小多" w:date="2020-09-23T16:16:02Z">
                  <w:rPr>
                    <w:rFonts w:hint="default" w:ascii="宋体" w:hAnsi="宋体"/>
                    <w:szCs w:val="21"/>
                  </w:rPr>
                </w:rPrChange>
              </w:rPr>
            </w:pPr>
            <w:r>
              <w:rPr>
                <w:rFonts w:hint="default" w:ascii="Times New Roman" w:hAnsi="Times New Roman" w:cs="Times New Roman"/>
                <w:color w:val="auto"/>
                <w:szCs w:val="21"/>
                <w:rPrChange w:id="1643" w:author="小多" w:date="2020-09-23T16:16:02Z">
                  <w:rPr>
                    <w:rFonts w:hint="eastAsia" w:ascii="宋体" w:hAnsi="宋体"/>
                    <w:szCs w:val="21"/>
                  </w:rPr>
                </w:rPrChange>
              </w:rPr>
              <w:t>c) 事件编辑</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44" w:author="小多" w:date="2020-09-23T16:16:02Z">
                  <w:rPr>
                    <w:rFonts w:hint="default" w:ascii="宋体" w:hAnsi="宋体"/>
                    <w:szCs w:val="21"/>
                  </w:rPr>
                </w:rPrChange>
              </w:rPr>
            </w:pPr>
            <w:r>
              <w:rPr>
                <w:rFonts w:hint="default" w:ascii="Times New Roman" w:hAnsi="Times New Roman" w:cs="Times New Roman"/>
                <w:color w:val="auto"/>
                <w:szCs w:val="21"/>
                <w:rPrChange w:id="1645" w:author="小多" w:date="2020-09-23T16:16:02Z">
                  <w:rPr>
                    <w:rFonts w:hint="eastAsia" w:ascii="宋体" w:hAnsi="宋体"/>
                    <w:szCs w:val="21"/>
                  </w:rPr>
                </w:rPrChange>
              </w:rPr>
              <w:t>i. 能够识别病人按钮事件，修改、删除事件，显示事件时刻的心电图条片段；</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46" w:author="小多" w:date="2020-09-23T16:16:02Z">
                  <w:rPr>
                    <w:rFonts w:hint="default" w:ascii="宋体" w:hAnsi="宋体"/>
                    <w:szCs w:val="21"/>
                  </w:rPr>
                </w:rPrChange>
              </w:rPr>
            </w:pPr>
            <w:r>
              <w:rPr>
                <w:rFonts w:hint="default" w:ascii="Times New Roman" w:hAnsi="Times New Roman" w:cs="Times New Roman"/>
                <w:color w:val="auto"/>
                <w:szCs w:val="21"/>
                <w:rPrChange w:id="1647" w:author="小多" w:date="2020-09-23T16:16:02Z">
                  <w:rPr>
                    <w:rFonts w:hint="eastAsia" w:ascii="宋体" w:hAnsi="宋体"/>
                    <w:szCs w:val="21"/>
                  </w:rPr>
                </w:rPrChange>
              </w:rPr>
              <w:t>ii. 能够识别、修改事件，并手动勾选到打印报告。</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48" w:author="小多" w:date="2020-09-23T16:16:02Z">
                  <w:rPr>
                    <w:rFonts w:hint="default" w:ascii="宋体" w:hAnsi="宋体"/>
                    <w:szCs w:val="21"/>
                  </w:rPr>
                </w:rPrChange>
              </w:rPr>
            </w:pPr>
            <w:r>
              <w:rPr>
                <w:rFonts w:hint="default" w:ascii="Times New Roman" w:hAnsi="Times New Roman" w:cs="Times New Roman"/>
                <w:color w:val="auto"/>
                <w:szCs w:val="21"/>
                <w:rPrChange w:id="1649" w:author="小多" w:date="2020-09-23T16:16:02Z">
                  <w:rPr>
                    <w:rFonts w:hint="eastAsia" w:ascii="宋体" w:hAnsi="宋体"/>
                    <w:szCs w:val="21"/>
                  </w:rPr>
                </w:rPrChange>
              </w:rPr>
              <w:t>d) ST 编辑和显示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50" w:author="小多" w:date="2020-09-23T16:16:02Z">
                  <w:rPr>
                    <w:rFonts w:hint="default" w:ascii="宋体" w:hAnsi="宋体"/>
                    <w:szCs w:val="21"/>
                  </w:rPr>
                </w:rPrChange>
              </w:rPr>
            </w:pPr>
            <w:r>
              <w:rPr>
                <w:rFonts w:hint="default" w:ascii="Times New Roman" w:hAnsi="Times New Roman" w:cs="Times New Roman"/>
                <w:color w:val="auto"/>
                <w:szCs w:val="21"/>
                <w:rPrChange w:id="1651" w:author="小多" w:date="2020-09-23T16:16:02Z">
                  <w:rPr>
                    <w:rFonts w:hint="eastAsia" w:ascii="宋体" w:hAnsi="宋体"/>
                    <w:szCs w:val="21"/>
                  </w:rPr>
                </w:rPrChange>
              </w:rPr>
              <w:t>可以手动设置i 点（QRS 波起点）、J 点（QRS 波终点）和K 点（ST 点）的位置，测量J 至K 点相对位移，能显示ST 段的变化趋势图。</w:t>
            </w:r>
          </w:p>
          <w:p>
            <w:pPr>
              <w:keepNext w:val="0"/>
              <w:keepLines w:val="0"/>
              <w:suppressLineNumbers w:val="0"/>
              <w:spacing w:before="0" w:beforeAutospacing="0" w:after="0" w:afterAutospacing="0"/>
              <w:ind w:left="0" w:right="0"/>
              <w:jc w:val="left"/>
              <w:rPr>
                <w:rFonts w:hint="default" w:ascii="Times New Roman" w:hAnsi="Times New Roman" w:eastAsia="宋体" w:cs="Times New Roman"/>
                <w:color w:val="auto"/>
                <w:szCs w:val="21"/>
                <w:lang w:eastAsia="zh-CN"/>
                <w:rPrChange w:id="1652" w:author="小多" w:date="2020-09-23T16:16:02Z">
                  <w:rPr>
                    <w:rFonts w:hint="eastAsia" w:ascii="宋体" w:hAnsi="宋体" w:eastAsia="宋体"/>
                    <w:szCs w:val="21"/>
                    <w:lang w:eastAsia="zh-CN"/>
                  </w:rPr>
                </w:rPrChange>
              </w:rPr>
            </w:pPr>
            <w:r>
              <w:rPr>
                <w:rFonts w:hint="default" w:ascii="Times New Roman" w:hAnsi="Times New Roman" w:cs="Times New Roman"/>
                <w:color w:val="auto"/>
                <w:szCs w:val="21"/>
                <w:rPrChange w:id="1653" w:author="小多" w:date="2020-09-23T16:16:02Z">
                  <w:rPr>
                    <w:rFonts w:hint="eastAsia" w:ascii="宋体" w:hAnsi="宋体"/>
                    <w:szCs w:val="21"/>
                  </w:rPr>
                </w:rPrChange>
              </w:rPr>
              <w:t>e) 心率变异性编辑和显示（HRV）</w:t>
            </w:r>
            <w:r>
              <w:rPr>
                <w:rFonts w:hint="default" w:ascii="Times New Roman" w:hAnsi="Times New Roman" w:cs="Times New Roman"/>
                <w:color w:val="auto"/>
                <w:szCs w:val="21"/>
                <w:lang w:eastAsia="zh-CN"/>
                <w:rPrChange w:id="1654" w:author="小多" w:date="2020-09-23T16:16:02Z">
                  <w:rPr>
                    <w:rFonts w:hint="eastAsia" w:ascii="宋体" w:hAnsi="宋体"/>
                    <w:szCs w:val="21"/>
                    <w:lang w:eastAsia="zh-CN"/>
                  </w:rPr>
                </w:rPrChange>
              </w:rPr>
              <w:t>。</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55" w:author="小多" w:date="2020-09-23T16:16:02Z">
                  <w:rPr>
                    <w:rFonts w:hint="default" w:ascii="宋体" w:hAnsi="宋体"/>
                    <w:szCs w:val="21"/>
                  </w:rPr>
                </w:rPrChange>
              </w:rPr>
            </w:pPr>
            <w:r>
              <w:rPr>
                <w:rFonts w:hint="default" w:ascii="Times New Roman" w:hAnsi="Times New Roman" w:cs="Times New Roman"/>
                <w:color w:val="auto"/>
                <w:szCs w:val="21"/>
                <w:rPrChange w:id="1656" w:author="小多" w:date="2020-09-23T16:16:02Z">
                  <w:rPr>
                    <w:rFonts w:hint="eastAsia" w:ascii="宋体" w:hAnsi="宋体"/>
                    <w:szCs w:val="21"/>
                  </w:rPr>
                </w:rPrChange>
              </w:rPr>
              <w:t>i. 能够计算指定时间的时域指标，包括：SDNN，rMSSD，SDANN，SDNNindex，pNN50，TRIndex 的数值；</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57" w:author="小多" w:date="2020-09-23T16:16:02Z">
                  <w:rPr>
                    <w:rFonts w:hint="default" w:ascii="宋体" w:hAnsi="宋体"/>
                    <w:szCs w:val="21"/>
                  </w:rPr>
                </w:rPrChange>
              </w:rPr>
            </w:pPr>
            <w:r>
              <w:rPr>
                <w:rFonts w:hint="default" w:ascii="Times New Roman" w:hAnsi="Times New Roman" w:cs="Times New Roman"/>
                <w:color w:val="auto"/>
                <w:szCs w:val="21"/>
                <w:rPrChange w:id="1658" w:author="小多" w:date="2020-09-23T16:16:02Z">
                  <w:rPr>
                    <w:rFonts w:hint="eastAsia" w:ascii="宋体" w:hAnsi="宋体"/>
                    <w:szCs w:val="21"/>
                  </w:rPr>
                </w:rPrChange>
              </w:rPr>
              <w:t>ii. 能够计算指定时间的频域指标，包括：VLF、LF、HF、LFnu、HFnu、LF/HF的数值；</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59" w:author="小多" w:date="2020-09-23T16:16:02Z">
                  <w:rPr>
                    <w:rFonts w:hint="default" w:ascii="宋体" w:hAnsi="宋体"/>
                    <w:szCs w:val="21"/>
                  </w:rPr>
                </w:rPrChange>
              </w:rPr>
            </w:pPr>
            <w:r>
              <w:rPr>
                <w:rFonts w:hint="default" w:ascii="Times New Roman" w:hAnsi="Times New Roman" w:cs="Times New Roman"/>
                <w:color w:val="auto"/>
                <w:szCs w:val="21"/>
                <w:rPrChange w:id="1660" w:author="小多" w:date="2020-09-23T16:16:02Z">
                  <w:rPr>
                    <w:rFonts w:hint="eastAsia" w:ascii="宋体" w:hAnsi="宋体"/>
                    <w:szCs w:val="21"/>
                  </w:rPr>
                </w:rPrChange>
              </w:rPr>
              <w:t>iii. 能显示功率谱密度图，分析时间段内的R-R 间期趋势列表及散点图。</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61" w:author="小多" w:date="2020-09-23T16:16:02Z">
                  <w:rPr>
                    <w:rFonts w:hint="default" w:ascii="宋体" w:hAnsi="宋体"/>
                    <w:szCs w:val="21"/>
                  </w:rPr>
                </w:rPrChange>
              </w:rPr>
            </w:pPr>
            <w:r>
              <w:rPr>
                <w:rFonts w:hint="default" w:ascii="Times New Roman" w:hAnsi="Times New Roman" w:cs="Times New Roman"/>
                <w:color w:val="auto"/>
                <w:szCs w:val="21"/>
                <w:rPrChange w:id="1662" w:author="小多" w:date="2020-09-23T16:16:02Z">
                  <w:rPr>
                    <w:rFonts w:hint="eastAsia" w:ascii="宋体" w:hAnsi="宋体"/>
                    <w:szCs w:val="21"/>
                  </w:rPr>
                </w:rPrChange>
              </w:rPr>
              <w:t>f) QT 编辑和显示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63" w:author="小多" w:date="2020-09-23T16:16:02Z">
                  <w:rPr>
                    <w:rFonts w:hint="default" w:ascii="宋体" w:hAnsi="宋体"/>
                    <w:szCs w:val="21"/>
                  </w:rPr>
                </w:rPrChange>
              </w:rPr>
            </w:pPr>
            <w:r>
              <w:rPr>
                <w:rFonts w:hint="default" w:ascii="Times New Roman" w:hAnsi="Times New Roman" w:cs="Times New Roman"/>
                <w:color w:val="auto"/>
                <w:szCs w:val="21"/>
                <w:rPrChange w:id="1664" w:author="小多" w:date="2020-09-23T16:16:02Z">
                  <w:rPr>
                    <w:rFonts w:hint="eastAsia" w:ascii="宋体" w:hAnsi="宋体"/>
                    <w:szCs w:val="21"/>
                  </w:rPr>
                </w:rPrChange>
              </w:rPr>
              <w:t>可计算指定时间内最大QT，平均QT，最小QT，QT 离散度（QTd），校正后的最大QT（最大QTc），平均QT（平均QTc），最小QT（最小QTc），能显示分析时间内QT 间期的数据列表。</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65" w:author="小多" w:date="2020-09-23T16:16:02Z">
                  <w:rPr>
                    <w:rFonts w:hint="default" w:ascii="宋体" w:hAnsi="宋体"/>
                    <w:szCs w:val="21"/>
                  </w:rPr>
                </w:rPrChange>
              </w:rPr>
            </w:pPr>
            <w:r>
              <w:rPr>
                <w:rFonts w:hint="default" w:ascii="Times New Roman" w:hAnsi="Times New Roman" w:cs="Times New Roman"/>
                <w:color w:val="auto"/>
                <w:szCs w:val="21"/>
                <w:rPrChange w:id="1666" w:author="小多" w:date="2020-09-23T16:16:02Z">
                  <w:rPr>
                    <w:rFonts w:hint="eastAsia" w:ascii="宋体" w:hAnsi="宋体"/>
                    <w:szCs w:val="21"/>
                  </w:rPr>
                </w:rPrChange>
              </w:rPr>
              <w:t>g）心率震荡编辑和显示（HRT）</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67" w:author="小多" w:date="2020-09-23T16:16:02Z">
                  <w:rPr>
                    <w:rFonts w:hint="default" w:ascii="宋体" w:hAnsi="宋体"/>
                    <w:szCs w:val="21"/>
                  </w:rPr>
                </w:rPrChange>
              </w:rPr>
            </w:pPr>
            <w:r>
              <w:rPr>
                <w:rFonts w:hint="default" w:ascii="Times New Roman" w:hAnsi="Times New Roman" w:cs="Times New Roman"/>
                <w:color w:val="auto"/>
                <w:szCs w:val="21"/>
                <w:rPrChange w:id="1668" w:author="小多" w:date="2020-09-23T16:16:02Z">
                  <w:rPr>
                    <w:rFonts w:hint="eastAsia" w:ascii="宋体" w:hAnsi="宋体"/>
                    <w:szCs w:val="21"/>
                  </w:rPr>
                </w:rPrChange>
              </w:rPr>
              <w:t>可绘制心率震荡曲线图和计算震荡起始（T0）与震荡斜率值（TS）。</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69" w:author="小多" w:date="2020-09-23T16:16:02Z">
                  <w:rPr>
                    <w:rFonts w:hint="default" w:ascii="宋体" w:hAnsi="宋体"/>
                    <w:szCs w:val="21"/>
                  </w:rPr>
                </w:rPrChange>
              </w:rPr>
            </w:pPr>
            <w:r>
              <w:rPr>
                <w:rFonts w:hint="default" w:ascii="Times New Roman" w:hAnsi="Times New Roman" w:cs="Times New Roman"/>
                <w:color w:val="auto"/>
                <w:szCs w:val="21"/>
                <w:rPrChange w:id="1670" w:author="小多" w:date="2020-09-23T16:16:02Z">
                  <w:rPr>
                    <w:rFonts w:hint="eastAsia" w:ascii="宋体" w:hAnsi="宋体"/>
                    <w:szCs w:val="21"/>
                  </w:rPr>
                </w:rPrChange>
              </w:rPr>
              <w:t>h) T 波电交替技术（TWA）</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71" w:author="小多" w:date="2020-09-23T16:16:02Z">
                  <w:rPr>
                    <w:rFonts w:hint="default" w:ascii="宋体" w:hAnsi="宋体"/>
                    <w:szCs w:val="21"/>
                  </w:rPr>
                </w:rPrChange>
              </w:rPr>
            </w:pPr>
            <w:r>
              <w:rPr>
                <w:rFonts w:hint="default" w:ascii="Times New Roman" w:hAnsi="Times New Roman" w:cs="Times New Roman"/>
                <w:color w:val="auto"/>
                <w:szCs w:val="21"/>
                <w:rPrChange w:id="1672" w:author="小多" w:date="2020-09-23T16:16:02Z">
                  <w:rPr>
                    <w:rFonts w:hint="eastAsia" w:ascii="宋体" w:hAnsi="宋体"/>
                    <w:szCs w:val="21"/>
                  </w:rPr>
                </w:rPrChange>
              </w:rPr>
              <w:t>可用时域和频域方法计算T 波电交替值，并显示T 波峰值趋势和频域频谱图。</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73" w:author="小多" w:date="2020-09-23T16:16:02Z">
                  <w:rPr>
                    <w:rFonts w:hint="default" w:ascii="宋体" w:hAnsi="宋体"/>
                    <w:szCs w:val="21"/>
                  </w:rPr>
                </w:rPrChange>
              </w:rPr>
            </w:pPr>
            <w:r>
              <w:rPr>
                <w:rFonts w:hint="default" w:ascii="Times New Roman" w:hAnsi="Times New Roman" w:cs="Times New Roman"/>
                <w:color w:val="auto"/>
                <w:szCs w:val="21"/>
                <w:rPrChange w:id="1674" w:author="小多" w:date="2020-09-23T16:16:02Z">
                  <w:rPr>
                    <w:rFonts w:hint="eastAsia" w:ascii="宋体" w:hAnsi="宋体"/>
                    <w:szCs w:val="21"/>
                  </w:rPr>
                </w:rPrChange>
              </w:rPr>
              <w:t>i) 心电向量显示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75" w:author="小多" w:date="2020-09-23T16:16:02Z">
                  <w:rPr>
                    <w:rFonts w:hint="default" w:ascii="宋体" w:hAnsi="宋体"/>
                    <w:szCs w:val="21"/>
                  </w:rPr>
                </w:rPrChange>
              </w:rPr>
            </w:pPr>
            <w:r>
              <w:rPr>
                <w:rFonts w:hint="default" w:ascii="Times New Roman" w:hAnsi="Times New Roman" w:cs="Times New Roman"/>
                <w:color w:val="auto"/>
                <w:szCs w:val="21"/>
                <w:rPrChange w:id="1676" w:author="小多" w:date="2020-09-23T16:16:02Z">
                  <w:rPr>
                    <w:rFonts w:hint="eastAsia" w:ascii="宋体" w:hAnsi="宋体"/>
                    <w:szCs w:val="21"/>
                  </w:rPr>
                </w:rPrChange>
              </w:rPr>
              <w:t>可绘制心搏在横面、侧面和额面的向量环。</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77" w:author="小多" w:date="2020-09-23T16:16:02Z">
                  <w:rPr>
                    <w:rFonts w:hint="default" w:ascii="宋体" w:hAnsi="宋体"/>
                    <w:szCs w:val="21"/>
                  </w:rPr>
                </w:rPrChange>
              </w:rPr>
            </w:pPr>
            <w:r>
              <w:rPr>
                <w:rFonts w:hint="default" w:ascii="Times New Roman" w:hAnsi="Times New Roman" w:cs="Times New Roman"/>
                <w:color w:val="auto"/>
                <w:szCs w:val="21"/>
                <w:rPrChange w:id="1678" w:author="小多" w:date="2020-09-23T16:16:02Z">
                  <w:rPr>
                    <w:rFonts w:hint="eastAsia" w:ascii="宋体" w:hAnsi="宋体"/>
                    <w:szCs w:val="21"/>
                  </w:rPr>
                </w:rPrChange>
              </w:rPr>
              <w:t>j) 晚电位计算和显示（SAECG）可手动设置起始位置，计算QRS 时限、LAS40 和RMS40。</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79" w:author="小多" w:date="2020-09-23T16:16:02Z">
                  <w:rPr>
                    <w:rFonts w:hint="default" w:ascii="宋体" w:hAnsi="宋体"/>
                    <w:szCs w:val="21"/>
                  </w:rPr>
                </w:rPrChange>
              </w:rPr>
            </w:pPr>
            <w:r>
              <w:rPr>
                <w:rFonts w:hint="default" w:ascii="Times New Roman" w:hAnsi="Times New Roman" w:cs="Times New Roman"/>
                <w:color w:val="auto"/>
                <w:szCs w:val="21"/>
                <w:rPrChange w:id="1680" w:author="小多" w:date="2020-09-23T16:16:02Z">
                  <w:rPr>
                    <w:rFonts w:hint="eastAsia" w:ascii="宋体" w:hAnsi="宋体"/>
                    <w:szCs w:val="21"/>
                  </w:rPr>
                </w:rPrChange>
              </w:rPr>
              <w:t>k) 全览图显示</w:t>
            </w:r>
          </w:p>
          <w:p>
            <w:pPr>
              <w:keepNext w:val="0"/>
              <w:keepLines w:val="0"/>
              <w:suppressLineNumbers w:val="0"/>
              <w:spacing w:before="0" w:beforeAutospacing="0" w:after="0" w:afterAutospacing="0"/>
              <w:ind w:left="0" w:right="0"/>
              <w:jc w:val="left"/>
              <w:rPr>
                <w:rFonts w:hint="eastAsia" w:ascii="Times New Roman" w:hAnsi="Times New Roman" w:cs="Times New Roman"/>
                <w:color w:val="auto"/>
                <w:szCs w:val="21"/>
                <w:rPrChange w:id="1681" w:author="小多" w:date="2020-09-23T16:16:02Z">
                  <w:rPr>
                    <w:rFonts w:hint="default" w:ascii="宋体" w:hAnsi="宋体"/>
                    <w:szCs w:val="21"/>
                  </w:rPr>
                </w:rPrChange>
              </w:rPr>
            </w:pPr>
            <w:r>
              <w:rPr>
                <w:rFonts w:hint="default" w:ascii="Times New Roman" w:hAnsi="Times New Roman" w:cs="Times New Roman"/>
                <w:color w:val="auto"/>
                <w:szCs w:val="21"/>
                <w:rPrChange w:id="1682" w:author="小多" w:date="2020-09-23T16:16:02Z">
                  <w:rPr>
                    <w:rFonts w:hint="eastAsia" w:ascii="宋体" w:hAnsi="宋体"/>
                    <w:szCs w:val="21"/>
                  </w:rPr>
                </w:rPrChange>
              </w:rPr>
              <w:t>i. 可浏览1 至3 个导联的心电图，并显示导联名称和开始时间</w:t>
            </w:r>
            <w:del w:id="1683" w:author="小多" w:date="2020-09-23T16:17:45Z">
              <w:r>
                <w:rPr>
                  <w:rFonts w:hint="default" w:ascii="Times New Roman" w:hAnsi="Times New Roman" w:cs="Times New Roman"/>
                  <w:color w:val="auto"/>
                  <w:szCs w:val="21"/>
                  <w:rPrChange w:id="1684" w:author="小多" w:date="2020-09-23T16:16:02Z">
                    <w:rPr>
                      <w:rFonts w:hint="eastAsia" w:ascii="宋体" w:hAnsi="宋体"/>
                      <w:szCs w:val="21"/>
                    </w:rPr>
                  </w:rPrChange>
                </w:rPr>
                <w:delText>。</w:delText>
              </w:r>
            </w:del>
            <w:ins w:id="1686" w:author="小多" w:date="2020-09-23T16:17:45Z">
              <w:r>
                <w:rPr>
                  <w:rFonts w:hint="eastAsia" w:ascii="Times New Roman" w:hAnsi="Times New Roman" w:cs="Times New Roman"/>
                  <w:color w:val="auto"/>
                  <w:szCs w:val="21"/>
                  <w:lang w:eastAsia="zh-CN"/>
                </w:rPr>
                <w:t>；</w:t>
              </w:r>
            </w:ins>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87" w:author="小多" w:date="2020-09-23T16:16:02Z">
                  <w:rPr>
                    <w:rFonts w:hint="default" w:ascii="宋体" w:hAnsi="宋体"/>
                    <w:szCs w:val="21"/>
                  </w:rPr>
                </w:rPrChange>
              </w:rPr>
            </w:pPr>
            <w:r>
              <w:rPr>
                <w:rFonts w:hint="default" w:ascii="Times New Roman" w:hAnsi="Times New Roman" w:cs="Times New Roman"/>
                <w:color w:val="auto"/>
                <w:szCs w:val="21"/>
                <w:rPrChange w:id="1688" w:author="小多" w:date="2020-09-23T16:16:02Z">
                  <w:rPr>
                    <w:rFonts w:hint="eastAsia" w:ascii="宋体" w:hAnsi="宋体"/>
                    <w:szCs w:val="21"/>
                  </w:rPr>
                </w:rPrChange>
              </w:rPr>
              <w:t>ii. 可以按每页不同时间不同走速显示指定导联的波形。</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89" w:author="小多" w:date="2020-09-23T16:16:02Z">
                  <w:rPr>
                    <w:rFonts w:hint="default" w:ascii="宋体" w:hAnsi="宋体"/>
                    <w:szCs w:val="21"/>
                  </w:rPr>
                </w:rPrChange>
              </w:rPr>
            </w:pPr>
            <w:r>
              <w:rPr>
                <w:rFonts w:hint="default" w:ascii="Times New Roman" w:hAnsi="Times New Roman" w:cs="Times New Roman"/>
                <w:color w:val="auto"/>
                <w:szCs w:val="21"/>
                <w:rPrChange w:id="1690" w:author="小多" w:date="2020-09-23T16:16:02Z">
                  <w:rPr>
                    <w:rFonts w:hint="eastAsia" w:ascii="宋体" w:hAnsi="宋体"/>
                    <w:szCs w:val="21"/>
                  </w:rPr>
                </w:rPrChange>
              </w:rPr>
              <w:t>l) 心率趋势图显示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91" w:author="小多" w:date="2020-09-23T16:16:02Z">
                  <w:rPr>
                    <w:rFonts w:hint="default" w:ascii="宋体" w:hAnsi="宋体"/>
                    <w:szCs w:val="21"/>
                  </w:rPr>
                </w:rPrChange>
              </w:rPr>
            </w:pPr>
            <w:r>
              <w:rPr>
                <w:rFonts w:hint="default" w:ascii="Times New Roman" w:hAnsi="Times New Roman" w:cs="Times New Roman"/>
                <w:color w:val="auto"/>
                <w:szCs w:val="21"/>
                <w:rPrChange w:id="1692" w:author="小多" w:date="2020-09-23T16:16:02Z">
                  <w:rPr>
                    <w:rFonts w:hint="eastAsia" w:ascii="宋体" w:hAnsi="宋体"/>
                    <w:szCs w:val="21"/>
                  </w:rPr>
                </w:rPrChange>
              </w:rPr>
              <w:t>可显示记录时间的心率的趋势图，含最快和最慢心率。</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93" w:author="小多" w:date="2020-09-23T16:16:02Z">
                  <w:rPr>
                    <w:rFonts w:hint="default" w:ascii="宋体" w:hAnsi="宋体"/>
                    <w:szCs w:val="21"/>
                  </w:rPr>
                </w:rPrChange>
              </w:rPr>
            </w:pPr>
            <w:r>
              <w:rPr>
                <w:rFonts w:hint="default" w:ascii="Times New Roman" w:hAnsi="Times New Roman" w:cs="Times New Roman"/>
                <w:color w:val="auto"/>
                <w:szCs w:val="21"/>
                <w:rPrChange w:id="1694" w:author="小多" w:date="2020-09-23T16:16:02Z">
                  <w:rPr>
                    <w:rFonts w:hint="eastAsia" w:ascii="宋体" w:hAnsi="宋体"/>
                    <w:szCs w:val="21"/>
                  </w:rPr>
                </w:rPrChange>
              </w:rPr>
              <w:t>m) 直方图显示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95" w:author="小多" w:date="2020-09-23T16:16:02Z">
                  <w:rPr>
                    <w:rFonts w:hint="default" w:ascii="宋体" w:hAnsi="宋体"/>
                    <w:szCs w:val="21"/>
                  </w:rPr>
                </w:rPrChange>
              </w:rPr>
            </w:pPr>
            <w:r>
              <w:rPr>
                <w:rFonts w:hint="default" w:ascii="Times New Roman" w:hAnsi="Times New Roman" w:cs="Times New Roman"/>
                <w:color w:val="auto"/>
                <w:szCs w:val="21"/>
                <w:rPrChange w:id="1696" w:author="小多" w:date="2020-09-23T16:16:02Z">
                  <w:rPr>
                    <w:rFonts w:hint="eastAsia" w:ascii="宋体" w:hAnsi="宋体"/>
                    <w:szCs w:val="21"/>
                  </w:rPr>
                </w:rPrChange>
              </w:rPr>
              <w:t>可显示间期、间期比、心率直方图。</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97" w:author="小多" w:date="2020-09-23T16:16:02Z">
                  <w:rPr>
                    <w:rFonts w:hint="default" w:ascii="宋体" w:hAnsi="宋体"/>
                    <w:szCs w:val="21"/>
                  </w:rPr>
                </w:rPrChange>
              </w:rPr>
            </w:pPr>
            <w:r>
              <w:rPr>
                <w:rFonts w:hint="default" w:ascii="Times New Roman" w:hAnsi="Times New Roman" w:cs="Times New Roman"/>
                <w:color w:val="auto"/>
                <w:szCs w:val="21"/>
                <w:rPrChange w:id="1698" w:author="小多" w:date="2020-09-23T16:16:02Z">
                  <w:rPr>
                    <w:rFonts w:hint="eastAsia" w:ascii="宋体" w:hAnsi="宋体"/>
                    <w:szCs w:val="21"/>
                  </w:rPr>
                </w:rPrChange>
              </w:rPr>
              <w:t>n) 散点图编辑和显示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699" w:author="小多" w:date="2020-09-23T16:16:02Z">
                  <w:rPr>
                    <w:rFonts w:hint="default" w:ascii="宋体" w:hAnsi="宋体"/>
                    <w:szCs w:val="21"/>
                  </w:rPr>
                </w:rPrChange>
              </w:rPr>
            </w:pPr>
            <w:r>
              <w:rPr>
                <w:rFonts w:hint="default" w:ascii="Times New Roman" w:hAnsi="Times New Roman" w:cs="Times New Roman"/>
                <w:color w:val="auto"/>
                <w:szCs w:val="21"/>
                <w:rPrChange w:id="1700" w:author="小多" w:date="2020-09-23T16:16:02Z">
                  <w:rPr>
                    <w:rFonts w:hint="eastAsia" w:ascii="宋体" w:hAnsi="宋体"/>
                    <w:szCs w:val="21"/>
                  </w:rPr>
                </w:rPrChange>
              </w:rPr>
              <w:t>可以选择前后RR 间期绘制散点图，在散点图上鼠标划圈选中，可同时显示叠加效果和模板效果，并可修改QRS 标识。</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01" w:author="小多" w:date="2020-09-23T16:16:02Z">
                  <w:rPr>
                    <w:rFonts w:hint="default" w:ascii="宋体" w:hAnsi="宋体"/>
                    <w:szCs w:val="21"/>
                  </w:rPr>
                </w:rPrChange>
              </w:rPr>
            </w:pPr>
            <w:r>
              <w:rPr>
                <w:rFonts w:hint="default" w:ascii="Times New Roman" w:hAnsi="Times New Roman" w:cs="Times New Roman"/>
                <w:color w:val="auto"/>
                <w:szCs w:val="21"/>
                <w:rPrChange w:id="1702" w:author="小多" w:date="2020-09-23T16:16:02Z">
                  <w:rPr>
                    <w:rFonts w:hint="eastAsia" w:ascii="宋体" w:hAnsi="宋体"/>
                    <w:szCs w:val="21"/>
                  </w:rPr>
                </w:rPrChange>
              </w:rPr>
              <w:t>o) 瀑布图显示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03" w:author="小多" w:date="2020-09-23T16:16:02Z">
                  <w:rPr>
                    <w:rFonts w:hint="default" w:ascii="宋体" w:hAnsi="宋体"/>
                    <w:szCs w:val="21"/>
                  </w:rPr>
                </w:rPrChange>
              </w:rPr>
            </w:pPr>
            <w:r>
              <w:rPr>
                <w:rFonts w:hint="default" w:ascii="Times New Roman" w:hAnsi="Times New Roman" w:cs="Times New Roman"/>
                <w:color w:val="auto"/>
                <w:szCs w:val="21"/>
                <w:rPrChange w:id="1704" w:author="小多" w:date="2020-09-23T16:16:02Z">
                  <w:rPr>
                    <w:rFonts w:hint="eastAsia" w:ascii="宋体" w:hAnsi="宋体"/>
                    <w:szCs w:val="21"/>
                  </w:rPr>
                </w:rPrChange>
              </w:rPr>
              <w:t>将心电图不同的电压值，以R 波为中心，以不同的颜色叠加显示所有QRS 的心电波形。</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05" w:author="小多" w:date="2020-09-23T16:16:02Z">
                  <w:rPr>
                    <w:rFonts w:hint="default" w:ascii="宋体" w:hAnsi="宋体"/>
                    <w:szCs w:val="21"/>
                  </w:rPr>
                </w:rPrChange>
              </w:rPr>
            </w:pPr>
            <w:r>
              <w:rPr>
                <w:rFonts w:hint="default" w:ascii="Times New Roman" w:hAnsi="Times New Roman" w:cs="Times New Roman"/>
                <w:color w:val="auto"/>
                <w:szCs w:val="21"/>
                <w:rPrChange w:id="1706" w:author="小多" w:date="2020-09-23T16:16:02Z">
                  <w:rPr>
                    <w:rFonts w:hint="eastAsia" w:ascii="宋体" w:hAnsi="宋体"/>
                    <w:szCs w:val="21"/>
                  </w:rPr>
                </w:rPrChange>
              </w:rPr>
              <w:t>p) 起搏器分类显示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07" w:author="小多" w:date="2020-09-23T16:16:02Z">
                  <w:rPr>
                    <w:rFonts w:hint="default" w:ascii="宋体" w:hAnsi="宋体"/>
                    <w:szCs w:val="21"/>
                  </w:rPr>
                </w:rPrChange>
              </w:rPr>
            </w:pPr>
            <w:r>
              <w:rPr>
                <w:rFonts w:hint="default" w:ascii="Times New Roman" w:hAnsi="Times New Roman" w:cs="Times New Roman"/>
                <w:color w:val="auto"/>
                <w:szCs w:val="21"/>
                <w:rPrChange w:id="1708" w:author="小多" w:date="2020-09-23T16:16:02Z">
                  <w:rPr>
                    <w:rFonts w:hint="eastAsia" w:ascii="宋体" w:hAnsi="宋体"/>
                    <w:szCs w:val="21"/>
                  </w:rPr>
                </w:rPrChange>
              </w:rPr>
              <w:t>可将起搏信号分类为房性起搏，室性起搏，房室起搏和未夺获。</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09" w:author="小多" w:date="2020-09-23T16:16:02Z">
                  <w:rPr>
                    <w:rFonts w:hint="default" w:ascii="宋体" w:hAnsi="宋体"/>
                    <w:szCs w:val="21"/>
                  </w:rPr>
                </w:rPrChange>
              </w:rPr>
            </w:pPr>
            <w:r>
              <w:rPr>
                <w:rFonts w:hint="default" w:ascii="Times New Roman" w:hAnsi="Times New Roman" w:cs="Times New Roman"/>
                <w:color w:val="auto"/>
                <w:szCs w:val="21"/>
                <w:rPrChange w:id="1710" w:author="小多" w:date="2020-09-23T16:16:02Z">
                  <w:rPr>
                    <w:rFonts w:hint="eastAsia" w:ascii="宋体" w:hAnsi="宋体"/>
                    <w:szCs w:val="21"/>
                  </w:rPr>
                </w:rPrChange>
              </w:rPr>
              <w:t>q) 诊断图编辑和显示</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11" w:author="小多" w:date="2020-09-23T16:16:02Z">
                  <w:rPr>
                    <w:rFonts w:hint="default" w:ascii="宋体" w:hAnsi="宋体"/>
                    <w:szCs w:val="21"/>
                  </w:rPr>
                </w:rPrChange>
              </w:rPr>
            </w:pPr>
            <w:r>
              <w:rPr>
                <w:rFonts w:hint="default" w:ascii="Times New Roman" w:hAnsi="Times New Roman" w:cs="Times New Roman"/>
                <w:color w:val="auto"/>
                <w:szCs w:val="21"/>
                <w:rPrChange w:id="1712" w:author="小多" w:date="2020-09-23T16:16:02Z">
                  <w:rPr>
                    <w:rFonts w:hint="eastAsia" w:ascii="宋体" w:hAnsi="宋体"/>
                    <w:szCs w:val="21"/>
                  </w:rPr>
                </w:rPrChange>
              </w:rPr>
              <w:t>可显示指定开始时间指定导联的心电图，具有</w:t>
            </w:r>
            <w:del w:id="1713" w:author="小多" w:date="2020-09-23T16:14:46Z">
              <w:r>
                <w:rPr>
                  <w:rFonts w:hint="default" w:ascii="Times New Roman" w:hAnsi="Times New Roman" w:cs="Times New Roman"/>
                  <w:color w:val="auto"/>
                  <w:szCs w:val="21"/>
                  <w:rPrChange w:id="1714" w:author="小多" w:date="2020-09-23T16:16:02Z">
                    <w:rPr>
                      <w:rFonts w:hint="eastAsia" w:ascii="宋体" w:hAnsi="宋体"/>
                      <w:szCs w:val="21"/>
                    </w:rPr>
                  </w:rPrChange>
                </w:rPr>
                <w:delText>心博</w:delText>
              </w:r>
            </w:del>
            <w:ins w:id="1716" w:author="小多" w:date="2020-09-23T16:14:46Z">
              <w:r>
                <w:rPr>
                  <w:rFonts w:hint="default" w:ascii="Times New Roman" w:hAnsi="Times New Roman" w:cs="Times New Roman"/>
                  <w:color w:val="auto"/>
                  <w:szCs w:val="21"/>
                  <w:lang w:eastAsia="zh-CN"/>
                  <w:rPrChange w:id="1717" w:author="小多" w:date="2020-09-23T16:16:02Z">
                    <w:rPr>
                      <w:rFonts w:hint="eastAsia" w:ascii="宋体" w:hAnsi="宋体"/>
                      <w:color w:val="auto"/>
                      <w:szCs w:val="21"/>
                      <w:lang w:eastAsia="zh-CN"/>
                    </w:rPr>
                  </w:rPrChange>
                </w:rPr>
                <w:t>心搏</w:t>
              </w:r>
            </w:ins>
            <w:r>
              <w:rPr>
                <w:rFonts w:hint="default" w:ascii="Times New Roman" w:hAnsi="Times New Roman" w:cs="Times New Roman"/>
                <w:color w:val="auto"/>
                <w:szCs w:val="21"/>
                <w:rPrChange w:id="1719" w:author="小多" w:date="2020-09-23T16:16:02Z">
                  <w:rPr>
                    <w:rFonts w:hint="eastAsia" w:ascii="宋体" w:hAnsi="宋体"/>
                    <w:szCs w:val="21"/>
                  </w:rPr>
                </w:rPrChange>
              </w:rPr>
              <w:t>编辑和波形测量功能。</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20" w:author="小多" w:date="2020-09-23T16:16:02Z">
                  <w:rPr>
                    <w:rFonts w:hint="default" w:ascii="宋体" w:hAnsi="宋体"/>
                    <w:szCs w:val="21"/>
                  </w:rPr>
                </w:rPrChange>
              </w:rPr>
            </w:pPr>
            <w:r>
              <w:rPr>
                <w:rFonts w:hint="default" w:ascii="Times New Roman" w:hAnsi="Times New Roman" w:cs="Times New Roman"/>
                <w:color w:val="auto"/>
                <w:szCs w:val="21"/>
                <w:rPrChange w:id="1721" w:author="小多" w:date="2020-09-23T16:16:02Z">
                  <w:rPr>
                    <w:rFonts w:hint="eastAsia" w:ascii="宋体" w:hAnsi="宋体"/>
                    <w:szCs w:val="21"/>
                  </w:rPr>
                </w:rPrChange>
              </w:rPr>
              <w:t>r) 统计功能</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22" w:author="小多" w:date="2020-09-23T16:16:02Z">
                  <w:rPr>
                    <w:rFonts w:hint="default" w:ascii="宋体" w:hAnsi="宋体"/>
                    <w:szCs w:val="21"/>
                  </w:rPr>
                </w:rPrChange>
              </w:rPr>
            </w:pPr>
            <w:r>
              <w:rPr>
                <w:rFonts w:hint="default" w:ascii="Times New Roman" w:hAnsi="Times New Roman" w:cs="Times New Roman"/>
                <w:color w:val="auto"/>
                <w:szCs w:val="21"/>
                <w:rPrChange w:id="1723" w:author="小多" w:date="2020-09-23T16:16:02Z">
                  <w:rPr>
                    <w:rFonts w:hint="eastAsia" w:ascii="宋体" w:hAnsi="宋体"/>
                    <w:szCs w:val="21"/>
                  </w:rPr>
                </w:rPrChange>
              </w:rPr>
              <w:t>应能按小时统计异常心律失常事件列表，并能进行编辑和修改。</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24" w:author="小多" w:date="2020-09-23T16:16:02Z">
                  <w:rPr>
                    <w:rFonts w:hint="default" w:ascii="宋体" w:hAnsi="宋体"/>
                    <w:szCs w:val="21"/>
                  </w:rPr>
                </w:rPrChange>
              </w:rPr>
            </w:pPr>
            <w:r>
              <w:rPr>
                <w:rFonts w:hint="default" w:ascii="Times New Roman" w:hAnsi="Times New Roman" w:cs="Times New Roman"/>
                <w:color w:val="auto"/>
                <w:szCs w:val="21"/>
                <w:rPrChange w:id="1725" w:author="小多" w:date="2020-09-23T16:16:02Z">
                  <w:rPr>
                    <w:rFonts w:hint="eastAsia" w:ascii="宋体" w:hAnsi="宋体"/>
                    <w:szCs w:val="21"/>
                  </w:rPr>
                </w:rPrChange>
              </w:rPr>
              <w:t>2.1.5.3 报告打印</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26" w:author="小多" w:date="2020-09-23T16:16:02Z">
                  <w:rPr>
                    <w:rFonts w:hint="default" w:ascii="宋体" w:hAnsi="宋体"/>
                    <w:szCs w:val="21"/>
                  </w:rPr>
                </w:rPrChange>
              </w:rPr>
            </w:pPr>
            <w:r>
              <w:rPr>
                <w:rFonts w:hint="default" w:ascii="Times New Roman" w:hAnsi="Times New Roman" w:cs="Times New Roman"/>
                <w:color w:val="auto"/>
                <w:szCs w:val="21"/>
                <w:rPrChange w:id="1727" w:author="小多" w:date="2020-09-23T16:16:02Z">
                  <w:rPr>
                    <w:rFonts w:hint="eastAsia" w:ascii="宋体" w:hAnsi="宋体"/>
                    <w:szCs w:val="21"/>
                  </w:rPr>
                </w:rPrChange>
              </w:rPr>
              <w:t>a) 报告编辑</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28" w:author="小多" w:date="2020-09-23T16:16:02Z">
                  <w:rPr>
                    <w:rFonts w:hint="default" w:ascii="宋体" w:hAnsi="宋体"/>
                    <w:szCs w:val="21"/>
                  </w:rPr>
                </w:rPrChange>
              </w:rPr>
            </w:pPr>
            <w:r>
              <w:rPr>
                <w:rFonts w:hint="default" w:ascii="Times New Roman" w:hAnsi="Times New Roman" w:cs="Times New Roman"/>
                <w:color w:val="auto"/>
                <w:szCs w:val="21"/>
                <w:rPrChange w:id="1729" w:author="小多" w:date="2020-09-23T16:16:02Z">
                  <w:rPr>
                    <w:rFonts w:hint="eastAsia" w:ascii="宋体" w:hAnsi="宋体"/>
                    <w:szCs w:val="21"/>
                  </w:rPr>
                </w:rPrChange>
              </w:rPr>
              <w:t>应能编辑报告内容，且能设置打印报告的抬头。</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30" w:author="小多" w:date="2020-09-23T16:16:02Z">
                  <w:rPr>
                    <w:rFonts w:hint="default" w:ascii="宋体" w:hAnsi="宋体"/>
                    <w:szCs w:val="21"/>
                  </w:rPr>
                </w:rPrChange>
              </w:rPr>
            </w:pPr>
            <w:r>
              <w:rPr>
                <w:rFonts w:hint="default" w:ascii="Times New Roman" w:hAnsi="Times New Roman" w:cs="Times New Roman"/>
                <w:color w:val="auto"/>
                <w:szCs w:val="21"/>
                <w:rPrChange w:id="1731" w:author="小多" w:date="2020-09-23T16:16:02Z">
                  <w:rPr>
                    <w:rFonts w:hint="eastAsia" w:ascii="宋体" w:hAnsi="宋体"/>
                    <w:szCs w:val="21"/>
                  </w:rPr>
                </w:rPrChange>
              </w:rPr>
              <w:t>b) 报告预览</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32" w:author="小多" w:date="2020-09-23T16:16:02Z">
                  <w:rPr>
                    <w:rFonts w:hint="default" w:ascii="宋体" w:hAnsi="宋体"/>
                    <w:szCs w:val="21"/>
                  </w:rPr>
                </w:rPrChange>
              </w:rPr>
            </w:pPr>
            <w:r>
              <w:rPr>
                <w:rFonts w:hint="default" w:ascii="Times New Roman" w:hAnsi="Times New Roman" w:cs="Times New Roman"/>
                <w:color w:val="auto"/>
                <w:szCs w:val="21"/>
                <w:rPrChange w:id="1733" w:author="小多" w:date="2020-09-23T16:16:02Z">
                  <w:rPr>
                    <w:rFonts w:hint="eastAsia" w:ascii="宋体" w:hAnsi="宋体"/>
                    <w:szCs w:val="21"/>
                  </w:rPr>
                </w:rPrChange>
              </w:rPr>
              <w:t>可以预览报告内容。</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34" w:author="小多" w:date="2020-09-23T16:16:02Z">
                  <w:rPr>
                    <w:rFonts w:hint="default" w:ascii="宋体" w:hAnsi="宋体"/>
                    <w:szCs w:val="21"/>
                  </w:rPr>
                </w:rPrChange>
              </w:rPr>
            </w:pPr>
            <w:r>
              <w:rPr>
                <w:rFonts w:hint="default" w:ascii="Times New Roman" w:hAnsi="Times New Roman" w:cs="Times New Roman"/>
                <w:color w:val="auto"/>
                <w:szCs w:val="21"/>
                <w:rPrChange w:id="1735" w:author="小多" w:date="2020-09-23T16:16:02Z">
                  <w:rPr>
                    <w:rFonts w:hint="eastAsia" w:ascii="宋体" w:hAnsi="宋体"/>
                    <w:szCs w:val="21"/>
                  </w:rPr>
                </w:rPrChange>
              </w:rPr>
              <w:t>c) 报告打印</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36" w:author="小多" w:date="2020-09-23T16:16:02Z">
                  <w:rPr>
                    <w:rFonts w:hint="default" w:ascii="宋体" w:hAnsi="宋体"/>
                    <w:szCs w:val="21"/>
                  </w:rPr>
                </w:rPrChange>
              </w:rPr>
            </w:pPr>
            <w:r>
              <w:rPr>
                <w:rFonts w:hint="default" w:ascii="Times New Roman" w:hAnsi="Times New Roman" w:cs="Times New Roman"/>
                <w:color w:val="auto"/>
                <w:szCs w:val="21"/>
                <w:rPrChange w:id="1737" w:author="小多" w:date="2020-09-23T16:16:02Z">
                  <w:rPr>
                    <w:rFonts w:hint="eastAsia" w:ascii="宋体" w:hAnsi="宋体"/>
                    <w:szCs w:val="21"/>
                  </w:rPr>
                </w:rPrChange>
              </w:rPr>
              <w:t>应能打印动态心电图报告。</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38" w:author="小多" w:date="2020-09-23T16:16:02Z">
                  <w:rPr>
                    <w:rFonts w:hint="default" w:ascii="宋体" w:hAnsi="宋体"/>
                    <w:szCs w:val="21"/>
                  </w:rPr>
                </w:rPrChange>
              </w:rPr>
            </w:pPr>
            <w:r>
              <w:rPr>
                <w:rFonts w:hint="default" w:ascii="Times New Roman" w:hAnsi="Times New Roman" w:cs="Times New Roman"/>
                <w:color w:val="auto"/>
                <w:szCs w:val="21"/>
                <w:rPrChange w:id="1739" w:author="小多" w:date="2020-09-23T16:16:02Z">
                  <w:rPr>
                    <w:rFonts w:hint="eastAsia" w:ascii="宋体" w:hAnsi="宋体"/>
                    <w:szCs w:val="21"/>
                  </w:rPr>
                </w:rPrChange>
              </w:rPr>
              <w:t>2.1.5.4 软件设置</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40" w:author="小多" w:date="2020-09-23T16:16:02Z">
                  <w:rPr>
                    <w:rFonts w:hint="default" w:ascii="宋体" w:hAnsi="宋体"/>
                    <w:szCs w:val="21"/>
                  </w:rPr>
                </w:rPrChange>
              </w:rPr>
            </w:pPr>
            <w:r>
              <w:rPr>
                <w:rFonts w:hint="default" w:ascii="Times New Roman" w:hAnsi="Times New Roman" w:cs="Times New Roman"/>
                <w:color w:val="auto"/>
                <w:szCs w:val="21"/>
                <w:rPrChange w:id="1741" w:author="小多" w:date="2020-09-23T16:16:02Z">
                  <w:rPr>
                    <w:rFonts w:hint="eastAsia" w:ascii="宋体" w:hAnsi="宋体"/>
                    <w:szCs w:val="21"/>
                  </w:rPr>
                </w:rPrChange>
              </w:rPr>
              <w:t>应能进行显示设置，参数设置和打印设置。</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42" w:author="小多" w:date="2020-09-23T16:16:02Z">
                  <w:rPr>
                    <w:rFonts w:hint="default" w:ascii="宋体" w:hAnsi="宋体"/>
                    <w:szCs w:val="21"/>
                  </w:rPr>
                </w:rPrChange>
              </w:rPr>
            </w:pPr>
            <w:r>
              <w:rPr>
                <w:rFonts w:hint="default" w:ascii="Times New Roman" w:hAnsi="Times New Roman" w:cs="Times New Roman"/>
                <w:color w:val="auto"/>
                <w:szCs w:val="21"/>
                <w:rPrChange w:id="1743" w:author="小多" w:date="2020-09-23T16:16:02Z">
                  <w:rPr>
                    <w:rFonts w:hint="eastAsia" w:ascii="宋体" w:hAnsi="宋体"/>
                    <w:szCs w:val="21"/>
                  </w:rPr>
                </w:rPrChange>
              </w:rPr>
              <w:t>2.1.6 使用限制</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44" w:author="小多" w:date="2020-09-23T16:16:02Z">
                  <w:rPr>
                    <w:rFonts w:hint="default" w:ascii="宋体" w:hAnsi="宋体"/>
                    <w:szCs w:val="21"/>
                  </w:rPr>
                </w:rPrChange>
              </w:rPr>
            </w:pPr>
            <w:r>
              <w:rPr>
                <w:rFonts w:hint="default" w:ascii="Times New Roman" w:hAnsi="Times New Roman" w:cs="Times New Roman"/>
                <w:color w:val="auto"/>
                <w:szCs w:val="21"/>
                <w:rPrChange w:id="1745" w:author="小多" w:date="2020-09-23T16:16:02Z">
                  <w:rPr>
                    <w:rFonts w:hint="eastAsia" w:ascii="宋体" w:hAnsi="宋体"/>
                    <w:szCs w:val="21"/>
                  </w:rPr>
                </w:rPrChange>
              </w:rPr>
              <w:t>a)软件最大支持12 导数据。</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46" w:author="小多" w:date="2020-09-23T16:16:02Z">
                  <w:rPr>
                    <w:rFonts w:hint="default" w:ascii="宋体" w:hAnsi="宋体"/>
                    <w:szCs w:val="21"/>
                  </w:rPr>
                </w:rPrChange>
              </w:rPr>
            </w:pPr>
            <w:r>
              <w:rPr>
                <w:rFonts w:hint="default" w:ascii="Times New Roman" w:hAnsi="Times New Roman" w:cs="Times New Roman"/>
                <w:color w:val="auto"/>
                <w:szCs w:val="21"/>
                <w:rPrChange w:id="1747" w:author="小多" w:date="2020-09-23T16:16:02Z">
                  <w:rPr>
                    <w:rFonts w:hint="eastAsia" w:ascii="宋体" w:hAnsi="宋体"/>
                    <w:szCs w:val="21"/>
                  </w:rPr>
                </w:rPrChange>
              </w:rPr>
              <w:t>b)软件最大可支持15 天的动态心电数据。</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48" w:author="小多" w:date="2020-09-23T16:16:02Z">
                  <w:rPr>
                    <w:rFonts w:hint="default" w:ascii="宋体" w:hAnsi="宋体"/>
                    <w:szCs w:val="21"/>
                  </w:rPr>
                </w:rPrChange>
              </w:rPr>
            </w:pPr>
            <w:r>
              <w:rPr>
                <w:rFonts w:hint="default" w:ascii="Times New Roman" w:hAnsi="Times New Roman" w:cs="Times New Roman"/>
                <w:color w:val="auto"/>
                <w:szCs w:val="21"/>
                <w:rPrChange w:id="1749" w:author="小多" w:date="2020-09-23T16:16:02Z">
                  <w:rPr>
                    <w:rFonts w:hint="eastAsia" w:ascii="宋体" w:hAnsi="宋体"/>
                    <w:szCs w:val="21"/>
                  </w:rPr>
                </w:rPrChange>
              </w:rPr>
              <w:t>2.1.7 用户访问控制</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50" w:author="小多" w:date="2020-09-23T16:16:02Z">
                  <w:rPr>
                    <w:rFonts w:hint="default" w:ascii="宋体" w:hAnsi="宋体"/>
                    <w:szCs w:val="21"/>
                  </w:rPr>
                </w:rPrChange>
              </w:rPr>
            </w:pPr>
            <w:r>
              <w:rPr>
                <w:rFonts w:hint="default" w:ascii="Times New Roman" w:hAnsi="Times New Roman" w:cs="Times New Roman"/>
                <w:color w:val="auto"/>
                <w:szCs w:val="21"/>
                <w:rPrChange w:id="1751" w:author="小多" w:date="2020-09-23T16:16:02Z">
                  <w:rPr>
                    <w:rFonts w:hint="eastAsia" w:ascii="宋体" w:hAnsi="宋体"/>
                    <w:szCs w:val="21"/>
                  </w:rPr>
                </w:rPrChange>
              </w:rPr>
              <w:t>软件提供了硬件加密狗，用来控制用户访问权限。</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52" w:author="小多" w:date="2020-09-23T16:16:02Z">
                  <w:rPr>
                    <w:rFonts w:hint="default" w:ascii="宋体" w:hAnsi="宋体"/>
                    <w:szCs w:val="21"/>
                  </w:rPr>
                </w:rPrChange>
              </w:rPr>
            </w:pPr>
            <w:r>
              <w:rPr>
                <w:rFonts w:hint="default" w:ascii="Times New Roman" w:hAnsi="Times New Roman" w:cs="Times New Roman"/>
                <w:color w:val="auto"/>
                <w:szCs w:val="21"/>
                <w:rPrChange w:id="1753" w:author="小多" w:date="2020-09-23T16:16:02Z">
                  <w:rPr>
                    <w:rFonts w:hint="eastAsia" w:ascii="宋体" w:hAnsi="宋体"/>
                    <w:szCs w:val="21"/>
                  </w:rPr>
                </w:rPrChange>
              </w:rPr>
              <w:t>2.1.8 版权保护</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54" w:author="小多" w:date="2020-09-23T16:16:02Z">
                  <w:rPr>
                    <w:rFonts w:hint="default" w:ascii="宋体" w:hAnsi="宋体"/>
                    <w:szCs w:val="21"/>
                  </w:rPr>
                </w:rPrChange>
              </w:rPr>
            </w:pPr>
            <w:r>
              <w:rPr>
                <w:rFonts w:hint="default" w:ascii="Times New Roman" w:hAnsi="Times New Roman" w:cs="Times New Roman"/>
                <w:color w:val="auto"/>
                <w:szCs w:val="21"/>
                <w:rPrChange w:id="1755" w:author="小多" w:date="2020-09-23T16:16:02Z">
                  <w:rPr>
                    <w:rFonts w:hint="eastAsia" w:ascii="宋体" w:hAnsi="宋体"/>
                    <w:szCs w:val="21"/>
                  </w:rPr>
                </w:rPrChange>
              </w:rPr>
              <w:t>软件内部提供软件研发制造商信息。</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56" w:author="小多" w:date="2020-09-23T16:16:02Z">
                  <w:rPr>
                    <w:rFonts w:hint="default" w:ascii="宋体" w:hAnsi="宋体"/>
                    <w:szCs w:val="21"/>
                  </w:rPr>
                </w:rPrChange>
              </w:rPr>
            </w:pPr>
            <w:r>
              <w:rPr>
                <w:rFonts w:hint="default" w:ascii="Times New Roman" w:hAnsi="Times New Roman" w:cs="Times New Roman"/>
                <w:color w:val="auto"/>
                <w:szCs w:val="21"/>
                <w:rPrChange w:id="1757" w:author="小多" w:date="2020-09-23T16:16:02Z">
                  <w:rPr>
                    <w:rFonts w:hint="eastAsia" w:ascii="宋体" w:hAnsi="宋体"/>
                    <w:szCs w:val="21"/>
                  </w:rPr>
                </w:rPrChange>
              </w:rPr>
              <w:t>2.1.9 用户界面</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58" w:author="小多" w:date="2020-09-23T16:16:02Z">
                  <w:rPr>
                    <w:rFonts w:hint="default" w:ascii="宋体" w:hAnsi="宋体"/>
                    <w:szCs w:val="21"/>
                  </w:rPr>
                </w:rPrChange>
              </w:rPr>
            </w:pPr>
            <w:r>
              <w:rPr>
                <w:rFonts w:hint="default" w:ascii="Times New Roman" w:hAnsi="Times New Roman" w:cs="Times New Roman"/>
                <w:color w:val="auto"/>
                <w:szCs w:val="21"/>
                <w:rPrChange w:id="1759" w:author="小多" w:date="2020-09-23T16:16:02Z">
                  <w:rPr>
                    <w:rFonts w:hint="eastAsia" w:ascii="宋体" w:hAnsi="宋体"/>
                    <w:szCs w:val="21"/>
                  </w:rPr>
                </w:rPrChange>
              </w:rPr>
              <w:t>软件基于Windows 实现了标准的图形用户界面，为用户呈现了图形菜单的视窗操作环境。</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60" w:author="小多" w:date="2020-09-23T16:16:02Z">
                  <w:rPr>
                    <w:rFonts w:hint="default" w:ascii="宋体" w:hAnsi="宋体"/>
                    <w:szCs w:val="21"/>
                  </w:rPr>
                </w:rPrChange>
              </w:rPr>
            </w:pPr>
            <w:r>
              <w:rPr>
                <w:rFonts w:hint="default" w:ascii="Times New Roman" w:hAnsi="Times New Roman" w:cs="Times New Roman"/>
                <w:color w:val="auto"/>
                <w:szCs w:val="21"/>
                <w:rPrChange w:id="1761" w:author="小多" w:date="2020-09-23T16:16:02Z">
                  <w:rPr>
                    <w:rFonts w:hint="eastAsia" w:ascii="宋体" w:hAnsi="宋体"/>
                    <w:szCs w:val="21"/>
                  </w:rPr>
                </w:rPrChange>
              </w:rPr>
              <w:t>2.1.10 消息</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62" w:author="小多" w:date="2020-09-23T16:16:02Z">
                  <w:rPr>
                    <w:rFonts w:hint="default" w:ascii="宋体" w:hAnsi="宋体"/>
                    <w:szCs w:val="21"/>
                  </w:rPr>
                </w:rPrChange>
              </w:rPr>
            </w:pPr>
            <w:r>
              <w:rPr>
                <w:rFonts w:hint="default" w:ascii="Times New Roman" w:hAnsi="Times New Roman" w:cs="Times New Roman"/>
                <w:color w:val="auto"/>
                <w:szCs w:val="21"/>
                <w:rPrChange w:id="1763" w:author="小多" w:date="2020-09-23T16:16:02Z">
                  <w:rPr>
                    <w:rFonts w:hint="eastAsia" w:ascii="宋体" w:hAnsi="宋体"/>
                    <w:szCs w:val="21"/>
                  </w:rPr>
                </w:rPrChange>
              </w:rPr>
              <w:t>软件内置有帮助文档，用户可以在使用过程中随时查阅。</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64" w:author="小多" w:date="2020-09-23T16:16:02Z">
                  <w:rPr>
                    <w:rFonts w:hint="default" w:ascii="宋体" w:hAnsi="宋体"/>
                    <w:szCs w:val="21"/>
                  </w:rPr>
                </w:rPrChange>
              </w:rPr>
            </w:pPr>
            <w:r>
              <w:rPr>
                <w:rFonts w:hint="default" w:ascii="Times New Roman" w:hAnsi="Times New Roman" w:cs="Times New Roman"/>
                <w:color w:val="auto"/>
                <w:szCs w:val="21"/>
                <w:rPrChange w:id="1765" w:author="小多" w:date="2020-09-23T16:16:02Z">
                  <w:rPr>
                    <w:rFonts w:hint="eastAsia" w:ascii="宋体" w:hAnsi="宋体"/>
                    <w:szCs w:val="21"/>
                  </w:rPr>
                </w:rPrChange>
              </w:rPr>
              <w:t>软件同时提供警告类型和提示类型两种消息，这些信息由对话框，文字，图标组成。</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66" w:author="小多" w:date="2020-09-23T16:16:02Z">
                  <w:rPr>
                    <w:rFonts w:hint="default" w:ascii="宋体" w:hAnsi="宋体"/>
                    <w:szCs w:val="21"/>
                  </w:rPr>
                </w:rPrChange>
              </w:rPr>
            </w:pPr>
            <w:r>
              <w:rPr>
                <w:rFonts w:hint="default" w:ascii="Times New Roman" w:hAnsi="Times New Roman" w:cs="Times New Roman"/>
                <w:color w:val="auto"/>
                <w:szCs w:val="21"/>
                <w:rPrChange w:id="1767" w:author="小多" w:date="2020-09-23T16:16:02Z">
                  <w:rPr>
                    <w:rFonts w:hint="eastAsia" w:ascii="宋体" w:hAnsi="宋体"/>
                    <w:szCs w:val="21"/>
                  </w:rPr>
                </w:rPrChange>
              </w:rPr>
              <w:t>2.1.11 可靠性</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68" w:author="小多" w:date="2020-09-23T16:16:02Z">
                  <w:rPr>
                    <w:rFonts w:hint="default" w:ascii="宋体" w:hAnsi="宋体"/>
                    <w:szCs w:val="21"/>
                  </w:rPr>
                </w:rPrChange>
              </w:rPr>
            </w:pPr>
            <w:r>
              <w:rPr>
                <w:rFonts w:hint="default" w:ascii="Times New Roman" w:hAnsi="Times New Roman" w:cs="Times New Roman"/>
                <w:color w:val="auto"/>
                <w:szCs w:val="21"/>
                <w:rPrChange w:id="1769" w:author="小多" w:date="2020-09-23T16:16:02Z">
                  <w:rPr>
                    <w:rFonts w:hint="eastAsia" w:ascii="宋体" w:hAnsi="宋体"/>
                    <w:szCs w:val="21"/>
                  </w:rPr>
                </w:rPrChange>
              </w:rPr>
              <w:t>软件支持数据的备份，并支持用户恢复所备份的数据。</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70" w:author="小多" w:date="2020-09-23T16:16:02Z">
                  <w:rPr>
                    <w:rFonts w:hint="default" w:ascii="宋体" w:hAnsi="宋体"/>
                    <w:szCs w:val="21"/>
                  </w:rPr>
                </w:rPrChange>
              </w:rPr>
            </w:pPr>
            <w:r>
              <w:rPr>
                <w:rFonts w:hint="default" w:ascii="Times New Roman" w:hAnsi="Times New Roman" w:cs="Times New Roman"/>
                <w:color w:val="auto"/>
                <w:szCs w:val="21"/>
                <w:rPrChange w:id="1771" w:author="小多" w:date="2020-09-23T16:16:02Z">
                  <w:rPr>
                    <w:rFonts w:hint="eastAsia" w:ascii="宋体" w:hAnsi="宋体"/>
                    <w:szCs w:val="21"/>
                  </w:rPr>
                </w:rPrChange>
              </w:rPr>
              <w:t>2.1.12 维护性</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72" w:author="小多" w:date="2020-09-23T16:16:02Z">
                  <w:rPr>
                    <w:rFonts w:hint="default" w:ascii="宋体" w:hAnsi="宋体"/>
                    <w:szCs w:val="21"/>
                  </w:rPr>
                </w:rPrChange>
              </w:rPr>
            </w:pPr>
            <w:r>
              <w:rPr>
                <w:rFonts w:hint="default" w:ascii="Times New Roman" w:hAnsi="Times New Roman" w:cs="Times New Roman"/>
                <w:color w:val="auto"/>
                <w:szCs w:val="21"/>
                <w:rPrChange w:id="1773" w:author="小多" w:date="2020-09-23T16:16:02Z">
                  <w:rPr>
                    <w:rFonts w:hint="eastAsia" w:ascii="宋体" w:hAnsi="宋体"/>
                    <w:szCs w:val="21"/>
                  </w:rPr>
                </w:rPrChange>
              </w:rPr>
              <w:t>软件支持运行时生成日志记录文件，用于分析定位软件问题。</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74" w:author="小多" w:date="2020-09-23T16:16:02Z">
                  <w:rPr>
                    <w:rFonts w:hint="default" w:ascii="宋体" w:hAnsi="宋体"/>
                    <w:szCs w:val="21"/>
                  </w:rPr>
                </w:rPrChange>
              </w:rPr>
            </w:pPr>
            <w:r>
              <w:rPr>
                <w:rFonts w:hint="default" w:ascii="Times New Roman" w:hAnsi="Times New Roman" w:cs="Times New Roman"/>
                <w:color w:val="auto"/>
                <w:szCs w:val="21"/>
                <w:rPrChange w:id="1775" w:author="小多" w:date="2020-09-23T16:16:02Z">
                  <w:rPr>
                    <w:rFonts w:hint="eastAsia" w:ascii="宋体" w:hAnsi="宋体"/>
                    <w:szCs w:val="21"/>
                  </w:rPr>
                </w:rPrChange>
              </w:rPr>
              <w:t>2.1.13 效率</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76" w:author="小多" w:date="2020-09-23T16:16:02Z">
                  <w:rPr>
                    <w:rFonts w:hint="default" w:ascii="宋体" w:hAnsi="宋体"/>
                    <w:szCs w:val="21"/>
                  </w:rPr>
                </w:rPrChange>
              </w:rPr>
            </w:pPr>
            <w:r>
              <w:rPr>
                <w:rFonts w:hint="default" w:ascii="Times New Roman" w:hAnsi="Times New Roman" w:cs="Times New Roman"/>
                <w:color w:val="auto"/>
                <w:szCs w:val="21"/>
                <w:rPrChange w:id="1777" w:author="小多" w:date="2020-09-23T16:16:02Z">
                  <w:rPr>
                    <w:rFonts w:hint="eastAsia" w:ascii="宋体" w:hAnsi="宋体"/>
                    <w:szCs w:val="21"/>
                  </w:rPr>
                </w:rPrChange>
              </w:rPr>
              <w:t>对于12 导联的24 小时的动态心电数据：软件读取单个记录的数据时间不超过60 秒。软件分析单个记录的数据时间不超过60 秒。</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78" w:author="小多" w:date="2020-09-23T16:16:02Z">
                  <w:rPr>
                    <w:rFonts w:hint="default" w:ascii="宋体" w:hAnsi="宋体"/>
                    <w:szCs w:val="21"/>
                  </w:rPr>
                </w:rPrChange>
              </w:rPr>
            </w:pPr>
            <w:r>
              <w:rPr>
                <w:rFonts w:hint="default" w:ascii="Times New Roman" w:hAnsi="Times New Roman" w:cs="Times New Roman"/>
                <w:color w:val="auto"/>
                <w:szCs w:val="21"/>
                <w:rPrChange w:id="1779" w:author="小多" w:date="2020-09-23T16:16:02Z">
                  <w:rPr>
                    <w:rFonts w:hint="eastAsia" w:ascii="宋体" w:hAnsi="宋体"/>
                    <w:szCs w:val="21"/>
                  </w:rPr>
                </w:rPrChange>
              </w:rPr>
              <w:t>对于3 导联的24 小时的动态心电数据：软件读取单个记录的数据时间不超过80秒。软件分析单个记录的数据时间不超过60 秒。</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80" w:author="小多" w:date="2020-09-23T16:16:02Z">
                  <w:rPr>
                    <w:rFonts w:hint="default" w:ascii="宋体" w:hAnsi="宋体"/>
                    <w:szCs w:val="21"/>
                  </w:rPr>
                </w:rPrChange>
              </w:rPr>
            </w:pPr>
            <w:r>
              <w:rPr>
                <w:rFonts w:hint="default" w:ascii="Times New Roman" w:hAnsi="Times New Roman" w:cs="Times New Roman"/>
                <w:color w:val="auto"/>
                <w:szCs w:val="21"/>
                <w:rPrChange w:id="1781" w:author="小多" w:date="2020-09-23T16:16:02Z">
                  <w:rPr>
                    <w:rFonts w:hint="eastAsia" w:ascii="宋体" w:hAnsi="宋体"/>
                    <w:szCs w:val="21"/>
                  </w:rPr>
                </w:rPrChange>
              </w:rPr>
              <w:t>对于单导联的15 天的动态心电数据：软件读取单个记录的数据时间不超过900秒。软件分析单个记录的数据时间不超过900 秒。</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82" w:author="小多" w:date="2020-09-23T16:16:02Z">
                  <w:rPr>
                    <w:rFonts w:hint="default" w:ascii="宋体" w:hAnsi="宋体"/>
                    <w:szCs w:val="21"/>
                  </w:rPr>
                </w:rPrChange>
              </w:rPr>
            </w:pPr>
            <w:r>
              <w:rPr>
                <w:rFonts w:hint="default" w:ascii="Times New Roman" w:hAnsi="Times New Roman" w:cs="Times New Roman"/>
                <w:color w:val="auto"/>
                <w:szCs w:val="21"/>
                <w:rPrChange w:id="1783" w:author="小多" w:date="2020-09-23T16:16:02Z">
                  <w:rPr>
                    <w:rFonts w:hint="eastAsia" w:ascii="宋体" w:hAnsi="宋体"/>
                    <w:szCs w:val="21"/>
                  </w:rPr>
                </w:rPrChange>
              </w:rPr>
              <w:t>2.1.14 运行环境</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84" w:author="小多" w:date="2020-09-23T16:16:02Z">
                  <w:rPr>
                    <w:rFonts w:hint="default" w:ascii="宋体" w:hAnsi="宋体"/>
                    <w:szCs w:val="21"/>
                  </w:rPr>
                </w:rPrChange>
              </w:rPr>
            </w:pPr>
            <w:r>
              <w:rPr>
                <w:rFonts w:hint="default" w:ascii="Times New Roman" w:hAnsi="Times New Roman" w:cs="Times New Roman"/>
                <w:color w:val="auto"/>
                <w:szCs w:val="21"/>
                <w:rPrChange w:id="1785" w:author="小多" w:date="2020-09-23T16:16:02Z">
                  <w:rPr>
                    <w:rFonts w:hint="eastAsia" w:ascii="宋体" w:hAnsi="宋体"/>
                    <w:szCs w:val="21"/>
                  </w:rPr>
                </w:rPrChange>
              </w:rPr>
              <w:t>硬件配置：</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86" w:author="小多" w:date="2020-09-23T16:16:02Z">
                  <w:rPr>
                    <w:rFonts w:hint="default" w:ascii="宋体" w:hAnsi="宋体"/>
                    <w:szCs w:val="21"/>
                  </w:rPr>
                </w:rPrChange>
              </w:rPr>
            </w:pPr>
            <w:r>
              <w:rPr>
                <w:rFonts w:hint="default" w:ascii="Times New Roman" w:hAnsi="Times New Roman" w:cs="Times New Roman"/>
                <w:color w:val="auto"/>
                <w:szCs w:val="21"/>
                <w:rPrChange w:id="1787" w:author="小多" w:date="2020-09-23T16:16:02Z">
                  <w:rPr>
                    <w:rFonts w:hint="eastAsia" w:ascii="宋体" w:hAnsi="宋体"/>
                    <w:szCs w:val="21"/>
                  </w:rPr>
                </w:rPrChange>
              </w:rPr>
              <w:t>CUP：英特尔G4560T，2.9GHz 及以上。</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88" w:author="小多" w:date="2020-09-23T16:16:02Z">
                  <w:rPr>
                    <w:rFonts w:hint="default" w:ascii="宋体" w:hAnsi="宋体"/>
                    <w:szCs w:val="21"/>
                  </w:rPr>
                </w:rPrChange>
              </w:rPr>
            </w:pPr>
            <w:r>
              <w:rPr>
                <w:rFonts w:hint="default" w:ascii="Times New Roman" w:hAnsi="Times New Roman" w:cs="Times New Roman"/>
                <w:color w:val="auto"/>
                <w:szCs w:val="21"/>
                <w:rPrChange w:id="1789" w:author="小多" w:date="2020-09-23T16:16:02Z">
                  <w:rPr>
                    <w:rFonts w:hint="eastAsia" w:ascii="宋体" w:hAnsi="宋体"/>
                    <w:szCs w:val="21"/>
                  </w:rPr>
                </w:rPrChange>
              </w:rPr>
              <w:t>内存：4GB 及以上。</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90" w:author="小多" w:date="2020-09-23T16:16:02Z">
                  <w:rPr>
                    <w:rFonts w:hint="default" w:ascii="宋体" w:hAnsi="宋体"/>
                    <w:szCs w:val="21"/>
                  </w:rPr>
                </w:rPrChange>
              </w:rPr>
            </w:pPr>
            <w:r>
              <w:rPr>
                <w:rFonts w:hint="default" w:ascii="Times New Roman" w:hAnsi="Times New Roman" w:cs="Times New Roman"/>
                <w:color w:val="auto"/>
                <w:szCs w:val="21"/>
                <w:rPrChange w:id="1791" w:author="小多" w:date="2020-09-23T16:16:02Z">
                  <w:rPr>
                    <w:rFonts w:hint="eastAsia" w:ascii="宋体" w:hAnsi="宋体"/>
                    <w:szCs w:val="21"/>
                  </w:rPr>
                </w:rPrChange>
              </w:rPr>
              <w:t>显示器：19.4 寸显示器，分辨率1440*900 及以上。</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92" w:author="小多" w:date="2020-09-23T16:16:02Z">
                  <w:rPr>
                    <w:rFonts w:hint="default" w:ascii="宋体" w:hAnsi="宋体"/>
                    <w:szCs w:val="21"/>
                  </w:rPr>
                </w:rPrChange>
              </w:rPr>
            </w:pPr>
            <w:r>
              <w:rPr>
                <w:rFonts w:hint="default" w:ascii="Times New Roman" w:hAnsi="Times New Roman" w:cs="Times New Roman"/>
                <w:color w:val="auto"/>
                <w:szCs w:val="21"/>
                <w:rPrChange w:id="1793" w:author="小多" w:date="2020-09-23T16:16:02Z">
                  <w:rPr>
                    <w:rFonts w:hint="eastAsia" w:ascii="宋体" w:hAnsi="宋体"/>
                    <w:szCs w:val="21"/>
                  </w:rPr>
                </w:rPrChange>
              </w:rPr>
              <w:t>硬盘：至少有2GB 用于软件安装，10GB 用于记录的存储。</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94" w:author="小多" w:date="2020-09-23T16:16:02Z">
                  <w:rPr>
                    <w:rFonts w:hint="default" w:ascii="宋体" w:hAnsi="宋体"/>
                    <w:szCs w:val="21"/>
                  </w:rPr>
                </w:rPrChange>
              </w:rPr>
            </w:pPr>
            <w:r>
              <w:rPr>
                <w:rFonts w:hint="default" w:ascii="Times New Roman" w:hAnsi="Times New Roman" w:cs="Times New Roman"/>
                <w:color w:val="auto"/>
                <w:szCs w:val="21"/>
                <w:rPrChange w:id="1795" w:author="小多" w:date="2020-09-23T16:16:02Z">
                  <w:rPr>
                    <w:rFonts w:hint="eastAsia" w:ascii="宋体" w:hAnsi="宋体"/>
                    <w:szCs w:val="21"/>
                  </w:rPr>
                </w:rPrChange>
              </w:rPr>
              <w:t>至少有2 个(2.0 或3.0)USB 接口。</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96" w:author="小多" w:date="2020-09-23T16:16:02Z">
                  <w:rPr>
                    <w:rFonts w:hint="default" w:ascii="宋体" w:hAnsi="宋体"/>
                    <w:szCs w:val="21"/>
                  </w:rPr>
                </w:rPrChange>
              </w:rPr>
            </w:pPr>
            <w:r>
              <w:rPr>
                <w:rFonts w:hint="default" w:ascii="Times New Roman" w:hAnsi="Times New Roman" w:cs="Times New Roman"/>
                <w:color w:val="auto"/>
                <w:szCs w:val="21"/>
                <w:rPrChange w:id="1797" w:author="小多" w:date="2020-09-23T16:16:02Z">
                  <w:rPr>
                    <w:rFonts w:hint="eastAsia" w:ascii="宋体" w:hAnsi="宋体"/>
                    <w:szCs w:val="21"/>
                  </w:rPr>
                </w:rPrChange>
              </w:rPr>
              <w:t>软件环境：Windows7 及以上版本的操作系统。</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798" w:author="小多" w:date="2020-09-23T16:16:02Z">
                  <w:rPr>
                    <w:rFonts w:hint="default" w:ascii="宋体" w:hAnsi="宋体"/>
                    <w:szCs w:val="21"/>
                  </w:rPr>
                </w:rPrChange>
              </w:rPr>
            </w:pPr>
            <w:r>
              <w:rPr>
                <w:rFonts w:hint="default" w:ascii="Times New Roman" w:hAnsi="Times New Roman" w:cs="Times New Roman"/>
                <w:color w:val="auto"/>
                <w:szCs w:val="21"/>
                <w:rPrChange w:id="1799" w:author="小多" w:date="2020-09-23T16:16:02Z">
                  <w:rPr>
                    <w:rFonts w:hint="eastAsia" w:ascii="宋体" w:hAnsi="宋体"/>
                    <w:szCs w:val="21"/>
                  </w:rPr>
                </w:rPrChange>
              </w:rPr>
              <w:t>2.1.15 联网</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800" w:author="小多" w:date="2020-09-23T16:16:02Z">
                  <w:rPr>
                    <w:rFonts w:hint="default" w:ascii="宋体" w:hAnsi="宋体"/>
                    <w:szCs w:val="21"/>
                  </w:rPr>
                </w:rPrChange>
              </w:rPr>
            </w:pPr>
            <w:r>
              <w:rPr>
                <w:rFonts w:hint="default" w:ascii="Times New Roman" w:hAnsi="Times New Roman" w:cs="Times New Roman"/>
                <w:color w:val="auto"/>
                <w:szCs w:val="21"/>
                <w:rPrChange w:id="1801" w:author="小多" w:date="2020-09-23T16:16:02Z">
                  <w:rPr>
                    <w:rFonts w:hint="eastAsia" w:ascii="宋体" w:hAnsi="宋体"/>
                    <w:szCs w:val="21"/>
                  </w:rPr>
                </w:rPrChange>
              </w:rPr>
              <w:t>支持通过网络方式将软件本地心电数据上传到服务器。</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802" w:author="小多" w:date="2020-09-23T16:16:02Z">
                  <w:rPr>
                    <w:rFonts w:hint="default" w:ascii="宋体" w:hAnsi="宋体"/>
                    <w:szCs w:val="21"/>
                  </w:rPr>
                </w:rPrChange>
              </w:rPr>
            </w:pPr>
            <w:r>
              <w:rPr>
                <w:rFonts w:hint="default" w:ascii="Times New Roman" w:hAnsi="Times New Roman" w:cs="Times New Roman"/>
                <w:color w:val="auto"/>
                <w:szCs w:val="21"/>
                <w:rPrChange w:id="1803" w:author="小多" w:date="2020-09-23T16:16:02Z">
                  <w:rPr>
                    <w:rFonts w:hint="eastAsia" w:ascii="宋体" w:hAnsi="宋体"/>
                    <w:szCs w:val="21"/>
                  </w:rPr>
                </w:rPrChange>
              </w:rPr>
              <w:t>支持通过网络方式将服务器的心电数据下载到本地。</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804" w:author="小多" w:date="2020-09-23T16:16:02Z">
                  <w:rPr>
                    <w:rFonts w:hint="default" w:ascii="宋体" w:hAnsi="宋体"/>
                    <w:szCs w:val="21"/>
                  </w:rPr>
                </w:rPrChange>
              </w:rPr>
            </w:pPr>
            <w:r>
              <w:rPr>
                <w:rFonts w:hint="default" w:ascii="Times New Roman" w:hAnsi="Times New Roman" w:cs="Times New Roman"/>
                <w:color w:val="auto"/>
                <w:szCs w:val="21"/>
                <w:rPrChange w:id="1805" w:author="小多" w:date="2020-09-23T16:16:02Z">
                  <w:rPr>
                    <w:rFonts w:hint="eastAsia" w:ascii="宋体" w:hAnsi="宋体"/>
                    <w:szCs w:val="21"/>
                  </w:rPr>
                </w:rPrChange>
              </w:rPr>
              <w:t>2.2 质量要求</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806" w:author="小多" w:date="2020-09-23T16:16:02Z">
                  <w:rPr>
                    <w:rFonts w:hint="default" w:ascii="宋体" w:hAnsi="宋体"/>
                    <w:szCs w:val="21"/>
                  </w:rPr>
                </w:rPrChange>
              </w:rPr>
            </w:pPr>
            <w:r>
              <w:rPr>
                <w:rFonts w:hint="default" w:ascii="Times New Roman" w:hAnsi="Times New Roman" w:cs="Times New Roman"/>
                <w:color w:val="auto"/>
                <w:szCs w:val="21"/>
                <w:rPrChange w:id="1807" w:author="小多" w:date="2020-09-23T16:16:02Z">
                  <w:rPr>
                    <w:rFonts w:hint="eastAsia" w:ascii="宋体" w:hAnsi="宋体"/>
                    <w:szCs w:val="21"/>
                  </w:rPr>
                </w:rPrChange>
              </w:rPr>
              <w:t>符合GB/T 25000.51-2016《系统与软件工程系统与软件质量要求和评价（SQuaRE）第51 部分：就绪可用软件产品（RUSP）的质量要求和测试细则》第5 章（5.3.9～5.3.13 除外）要求。</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808" w:author="小多" w:date="2020-09-23T16:16:02Z">
                  <w:rPr>
                    <w:rFonts w:hint="default" w:ascii="宋体" w:hAnsi="宋体"/>
                    <w:szCs w:val="21"/>
                  </w:rPr>
                </w:rPrChange>
              </w:rPr>
            </w:pPr>
            <w:r>
              <w:rPr>
                <w:rFonts w:hint="default" w:ascii="Times New Roman" w:hAnsi="Times New Roman" w:cs="Times New Roman"/>
                <w:color w:val="auto"/>
                <w:szCs w:val="21"/>
                <w:rPrChange w:id="1809" w:author="小多" w:date="2020-09-23T16:16:02Z">
                  <w:rPr>
                    <w:rFonts w:hint="eastAsia" w:ascii="宋体" w:hAnsi="宋体"/>
                    <w:szCs w:val="21"/>
                  </w:rPr>
                </w:rPrChange>
              </w:rPr>
              <w:t>2.3 专用要求</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810" w:author="小多" w:date="2020-09-23T16:16:02Z">
                  <w:rPr>
                    <w:rFonts w:hint="default" w:ascii="宋体" w:hAnsi="宋体"/>
                    <w:szCs w:val="21"/>
                  </w:rPr>
                </w:rPrChange>
              </w:rPr>
            </w:pPr>
            <w:r>
              <w:rPr>
                <w:rFonts w:hint="default" w:ascii="Times New Roman" w:hAnsi="Times New Roman" w:cs="Times New Roman"/>
                <w:color w:val="auto"/>
                <w:szCs w:val="21"/>
                <w:rPrChange w:id="1811" w:author="小多" w:date="2020-09-23T16:16:02Z">
                  <w:rPr>
                    <w:rFonts w:hint="eastAsia" w:ascii="宋体" w:hAnsi="宋体"/>
                    <w:szCs w:val="21"/>
                  </w:rPr>
                </w:rPrChange>
              </w:rPr>
              <w:t>2.3.1 说明书要求</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812" w:author="小多" w:date="2020-09-23T16:16:02Z">
                  <w:rPr>
                    <w:rFonts w:hint="default" w:ascii="宋体" w:hAnsi="宋体"/>
                    <w:szCs w:val="21"/>
                  </w:rPr>
                </w:rPrChange>
              </w:rPr>
            </w:pPr>
            <w:r>
              <w:rPr>
                <w:rFonts w:hint="default" w:ascii="Times New Roman" w:hAnsi="Times New Roman" w:cs="Times New Roman"/>
                <w:color w:val="auto"/>
                <w:szCs w:val="21"/>
                <w:rPrChange w:id="1813" w:author="小多" w:date="2020-09-23T16:16:02Z">
                  <w:rPr>
                    <w:rFonts w:hint="eastAsia" w:ascii="宋体" w:hAnsi="宋体"/>
                    <w:szCs w:val="21"/>
                  </w:rPr>
                </w:rPrChange>
              </w:rPr>
              <w:t>满足YY0885-2013 中6.8.2 dd）ee）ff）gg）的要求。</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814" w:author="小多" w:date="2020-09-23T16:16:02Z">
                  <w:rPr>
                    <w:rFonts w:hint="default" w:ascii="宋体" w:hAnsi="宋体"/>
                    <w:szCs w:val="21"/>
                  </w:rPr>
                </w:rPrChange>
              </w:rPr>
            </w:pPr>
            <w:r>
              <w:rPr>
                <w:rFonts w:hint="default" w:ascii="Times New Roman" w:hAnsi="Times New Roman" w:cs="Times New Roman"/>
                <w:color w:val="auto"/>
                <w:szCs w:val="21"/>
                <w:rPrChange w:id="1815" w:author="小多" w:date="2020-09-23T16:16:02Z">
                  <w:rPr>
                    <w:rFonts w:hint="eastAsia" w:ascii="宋体" w:hAnsi="宋体"/>
                    <w:szCs w:val="21"/>
                  </w:rPr>
                </w:rPrChange>
              </w:rPr>
              <w:t>2.3.2 工作数据的分析准确性</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816" w:author="小多" w:date="2020-09-23T16:16:02Z">
                  <w:rPr>
                    <w:rFonts w:hint="default" w:ascii="宋体" w:hAnsi="宋体"/>
                    <w:szCs w:val="21"/>
                  </w:rPr>
                </w:rPrChange>
              </w:rPr>
            </w:pPr>
            <w:r>
              <w:rPr>
                <w:rFonts w:hint="default" w:ascii="Times New Roman" w:hAnsi="Times New Roman" w:cs="Times New Roman"/>
                <w:color w:val="auto"/>
                <w:szCs w:val="21"/>
                <w:rPrChange w:id="1817" w:author="小多" w:date="2020-09-23T16:16:02Z">
                  <w:rPr>
                    <w:rFonts w:hint="eastAsia" w:ascii="宋体" w:hAnsi="宋体"/>
                    <w:szCs w:val="21"/>
                  </w:rPr>
                </w:rPrChange>
              </w:rPr>
              <w:t>满足YY0885-2013 第50 章的要求。</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818" w:author="小多" w:date="2020-09-23T16:16:02Z">
                  <w:rPr>
                    <w:rFonts w:hint="default" w:ascii="宋体" w:hAnsi="宋体"/>
                    <w:szCs w:val="21"/>
                  </w:rPr>
                </w:rPrChange>
              </w:rPr>
            </w:pPr>
            <w:r>
              <w:rPr>
                <w:rFonts w:hint="default" w:ascii="Times New Roman" w:hAnsi="Times New Roman" w:cs="Times New Roman"/>
                <w:color w:val="auto"/>
                <w:szCs w:val="21"/>
                <w:rPrChange w:id="1819" w:author="小多" w:date="2020-09-23T16:16:02Z">
                  <w:rPr>
                    <w:rFonts w:hint="eastAsia" w:ascii="宋体" w:hAnsi="宋体"/>
                    <w:szCs w:val="21"/>
                  </w:rPr>
                </w:rPrChange>
              </w:rPr>
              <w:t>2.4 外观</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820" w:author="小多" w:date="2020-09-23T16:16:02Z">
                  <w:rPr>
                    <w:rFonts w:hint="default" w:ascii="宋体" w:hAnsi="宋体"/>
                    <w:szCs w:val="21"/>
                  </w:rPr>
                </w:rPrChange>
              </w:rPr>
            </w:pPr>
            <w:r>
              <w:rPr>
                <w:rFonts w:hint="default" w:ascii="Times New Roman" w:hAnsi="Times New Roman" w:cs="Times New Roman"/>
                <w:color w:val="auto"/>
                <w:szCs w:val="21"/>
                <w:rPrChange w:id="1821" w:author="小多" w:date="2020-09-23T16:16:02Z">
                  <w:rPr>
                    <w:rFonts w:hint="eastAsia" w:ascii="宋体" w:hAnsi="宋体"/>
                    <w:szCs w:val="21"/>
                  </w:rPr>
                </w:rPrChange>
              </w:rPr>
              <w:t>2.4.1 软件安装光盘的表面应无划痕、破损和变形缺陷。</w:t>
            </w:r>
          </w:p>
          <w:p>
            <w:pPr>
              <w:keepNext w:val="0"/>
              <w:keepLines w:val="0"/>
              <w:suppressLineNumbers w:val="0"/>
              <w:spacing w:before="0" w:beforeAutospacing="0" w:after="0" w:afterAutospacing="0"/>
              <w:ind w:left="0" w:right="0"/>
              <w:jc w:val="left"/>
              <w:rPr>
                <w:del w:id="1822" w:author="小多" w:date="2020-09-23T16:21:54Z"/>
                <w:rFonts w:hint="default" w:ascii="Times New Roman" w:hAnsi="Times New Roman" w:cs="Times New Roman"/>
                <w:color w:val="auto"/>
                <w:szCs w:val="21"/>
                <w:rPrChange w:id="1823" w:author="小多" w:date="2020-09-23T16:16:02Z">
                  <w:rPr>
                    <w:del w:id="1824" w:author="小多" w:date="2020-09-23T16:21:54Z"/>
                    <w:rFonts w:hint="default" w:ascii="宋体" w:hAnsi="宋体"/>
                    <w:szCs w:val="21"/>
                  </w:rPr>
                </w:rPrChange>
              </w:rPr>
            </w:pPr>
            <w:r>
              <w:rPr>
                <w:rFonts w:hint="default" w:ascii="Times New Roman" w:hAnsi="Times New Roman" w:cs="Times New Roman"/>
                <w:color w:val="auto"/>
                <w:szCs w:val="21"/>
                <w:rPrChange w:id="1825" w:author="小多" w:date="2020-09-23T16:16:02Z">
                  <w:rPr>
                    <w:rFonts w:hint="eastAsia" w:ascii="宋体" w:hAnsi="宋体"/>
                    <w:szCs w:val="21"/>
                  </w:rPr>
                </w:rPrChange>
              </w:rPr>
              <w:t>2.4.2 软件安装光盘及其外包装上应有软件名称、软件版本号，生产厂家的标识。</w:t>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826" w:author="小多" w:date="2020-09-23T16:16:02Z">
                  <w:rPr>
                    <w:rFonts w:hint="default" w:ascii="宋体" w:hAnsi="宋体"/>
                    <w:szCs w:val="21"/>
                  </w:rPr>
                </w:rPrChange>
              </w:rPr>
            </w:pPr>
          </w:p>
        </w:tc>
        <w:tc>
          <w:tcPr>
            <w:tcW w:w="1892" w:type="dxa"/>
            <w:vAlign w:val="center"/>
            <w:tcPrChange w:id="1827" w:author="521" w:date="2020-09-19T10:56:57Z">
              <w:tcPr>
                <w:tcW w:w="1149" w:type="dxa"/>
                <w:vAlign w:val="center"/>
              </w:tcPr>
            </w:tcPrChange>
          </w:tcPr>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829" w:author="小多" w:date="2020-09-23T16:16:02Z">
                  <w:rPr>
                    <w:rFonts w:hint="default" w:ascii="宋体" w:hAnsi="宋体"/>
                    <w:szCs w:val="21"/>
                  </w:rPr>
                </w:rPrChange>
              </w:rPr>
              <w:pPrChange w:id="1828" w:author="小多" w:date="2020-09-23T16:15:14Z">
                <w:pPr>
                  <w:keepNext w:val="0"/>
                  <w:keepLines w:val="0"/>
                  <w:suppressLineNumbers w:val="0"/>
                  <w:spacing w:before="0" w:beforeAutospacing="0" w:after="0" w:afterAutospacing="0"/>
                  <w:ind w:left="0" w:right="0"/>
                  <w:jc w:val="center"/>
                </w:pPr>
              </w:pPrChange>
            </w:pPr>
            <w:r>
              <w:rPr>
                <w:rFonts w:hint="default" w:ascii="Times New Roman" w:hAnsi="Times New Roman" w:cs="Times New Roman"/>
                <w:color w:val="auto"/>
                <w:szCs w:val="21"/>
                <w:rPrChange w:id="1830" w:author="小多" w:date="2020-09-23T16:16:02Z">
                  <w:rPr>
                    <w:rFonts w:hint="eastAsia" w:ascii="宋体" w:hAnsi="宋体"/>
                    <w:szCs w:val="21"/>
                  </w:rPr>
                </w:rPrChange>
              </w:rPr>
              <w:t>基本相同，均符合《医疗器械软件注册技术审查指导原则（2015年第50号）》和GB/T 25000.51-2016中的要求。</w:t>
            </w:r>
          </w:p>
        </w:tc>
        <w:tc>
          <w:tcPr>
            <w:tcW w:w="1092" w:type="dxa"/>
            <w:vMerge w:val="continue"/>
            <w:vAlign w:val="center"/>
            <w:tcPrChange w:id="1831" w:author="521" w:date="2020-09-19T10:56:57Z">
              <w:tcPr>
                <w:tcW w:w="1835" w:type="dxa"/>
                <w:vMerge w:val="continue"/>
                <w:vAlign w:val="center"/>
              </w:tcPr>
            </w:tcPrChange>
          </w:tcPr>
          <w:p>
            <w:pPr>
              <w:keepNext w:val="0"/>
              <w:keepLines w:val="0"/>
              <w:suppressLineNumbers w:val="0"/>
              <w:spacing w:before="0" w:beforeAutospacing="0" w:after="0" w:afterAutospacing="0"/>
              <w:ind w:left="0" w:right="0"/>
              <w:rPr>
                <w:rFonts w:hint="default" w:ascii="Times New Roman" w:hAnsi="Times New Roman" w:cs="Times New Roman"/>
                <w:color w:val="auto"/>
                <w:szCs w:val="21"/>
                <w:rPrChange w:id="1832" w:author="小多" w:date="2020-09-23T16:16:02Z">
                  <w:rPr>
                    <w:rFonts w:hint="default"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1833" w:author="521" w:date="2020-09-19T10:56:57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trPrChange w:id="1833" w:author="521" w:date="2020-09-19T10:56:57Z">
            <w:trPr>
              <w:jc w:val="center"/>
            </w:trPr>
          </w:trPrChange>
        </w:trPr>
        <w:tc>
          <w:tcPr>
            <w:tcW w:w="704" w:type="dxa"/>
            <w:vAlign w:val="center"/>
            <w:tcPrChange w:id="1834" w:author="521" w:date="2020-09-19T10:56:57Z">
              <w:tcPr>
                <w:tcW w:w="704"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835" w:author="小多" w:date="2020-09-23T16:16:02Z">
                  <w:rPr>
                    <w:rFonts w:hint="default" w:ascii="宋体" w:hAnsi="宋体"/>
                    <w:szCs w:val="21"/>
                  </w:rPr>
                </w:rPrChange>
              </w:rPr>
            </w:pPr>
            <w:r>
              <w:rPr>
                <w:rFonts w:hint="default" w:ascii="Times New Roman" w:hAnsi="Times New Roman" w:cs="Times New Roman"/>
                <w:color w:val="auto"/>
                <w:szCs w:val="21"/>
                <w:rPrChange w:id="1836" w:author="小多" w:date="2020-09-23T16:16:02Z">
                  <w:rPr>
                    <w:rFonts w:hint="eastAsia" w:ascii="宋体" w:hAnsi="宋体"/>
                    <w:color w:val="FF0000"/>
                    <w:szCs w:val="21"/>
                  </w:rPr>
                </w:rPrChange>
              </w:rPr>
              <w:t>适用范围</w:t>
            </w:r>
          </w:p>
        </w:tc>
        <w:tc>
          <w:tcPr>
            <w:tcW w:w="4935" w:type="dxa"/>
            <w:vAlign w:val="center"/>
            <w:tcPrChange w:id="1837" w:author="521" w:date="2020-09-19T10:56:57Z">
              <w:tcPr>
                <w:tcW w:w="5528" w:type="dxa"/>
                <w:vAlign w:val="center"/>
              </w:tcPr>
            </w:tcPrChange>
          </w:tcPr>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838" w:author="小多" w:date="2020-09-23T16:16:02Z">
                  <w:rPr>
                    <w:rFonts w:hint="default" w:ascii="宋体" w:hAnsi="宋体"/>
                    <w:szCs w:val="21"/>
                  </w:rPr>
                </w:rPrChange>
              </w:rPr>
            </w:pPr>
            <w:ins w:id="1839" w:author="20191115" w:date="2020-09-17T15:50:21Z">
              <w:r>
                <w:rPr>
                  <w:rFonts w:hint="default" w:ascii="Times New Roman" w:hAnsi="Times New Roman" w:cs="Times New Roman"/>
                  <w:color w:val="auto"/>
                  <w:szCs w:val="21"/>
                  <w:lang w:val="en-US" w:eastAsia="zh-CN"/>
                  <w:rPrChange w:id="1840" w:author="小多" w:date="2020-09-23T16:16:02Z">
                    <w:rPr>
                      <w:rFonts w:hint="eastAsia" w:ascii="宋体" w:hAnsi="宋体"/>
                      <w:szCs w:val="21"/>
                      <w:lang w:val="en-US" w:eastAsia="zh-CN"/>
                    </w:rPr>
                  </w:rPrChange>
                </w:rPr>
                <w:t>适</w:t>
              </w:r>
            </w:ins>
            <w:r>
              <w:rPr>
                <w:rFonts w:hint="default" w:ascii="Times New Roman" w:hAnsi="Times New Roman" w:cs="Times New Roman"/>
                <w:color w:val="auto"/>
                <w:szCs w:val="21"/>
                <w:rPrChange w:id="1842" w:author="小多" w:date="2020-09-23T16:16:02Z">
                  <w:rPr>
                    <w:rFonts w:hint="eastAsia" w:ascii="宋体" w:hAnsi="宋体"/>
                    <w:szCs w:val="21"/>
                  </w:rPr>
                </w:rPrChange>
              </w:rPr>
              <w:t>用于动态心电图数据的传输、显示和分析</w:t>
            </w:r>
            <w:ins w:id="1843" w:author="20191115" w:date="2020-09-17T15:51:18Z">
              <w:del w:id="1844" w:author="521" w:date="2020-09-19T10:58:30Z">
                <w:r>
                  <w:rPr>
                    <w:rFonts w:hint="default" w:ascii="Times New Roman" w:hAnsi="Times New Roman" w:cs="Times New Roman"/>
                    <w:color w:val="auto"/>
                    <w:szCs w:val="21"/>
                    <w:lang w:eastAsia="zh-CN"/>
                    <w:rPrChange w:id="1845" w:author="小多" w:date="2020-09-23T16:16:02Z">
                      <w:rPr>
                        <w:rFonts w:hint="eastAsia" w:ascii="宋体" w:hAnsi="宋体"/>
                        <w:szCs w:val="21"/>
                        <w:lang w:eastAsia="zh-CN"/>
                      </w:rPr>
                    </w:rPrChange>
                  </w:rPr>
                  <w:delText>，</w:delText>
                </w:r>
              </w:del>
            </w:ins>
            <w:ins w:id="1848" w:author="20191115" w:date="2020-09-17T15:51:11Z">
              <w:del w:id="1849" w:author="521" w:date="2020-09-19T10:58:30Z">
                <w:r>
                  <w:rPr>
                    <w:rFonts w:hint="default" w:ascii="Times New Roman" w:hAnsi="Times New Roman" w:cs="Times New Roman"/>
                    <w:color w:val="auto"/>
                    <w:szCs w:val="21"/>
                    <w:rPrChange w:id="1850" w:author="小多" w:date="2020-09-23T16:16:02Z">
                      <w:rPr>
                        <w:rFonts w:hint="eastAsia" w:ascii="宋体" w:hAnsi="宋体"/>
                        <w:szCs w:val="21"/>
                      </w:rPr>
                    </w:rPrChange>
                  </w:rPr>
                  <w:delText>分析的结果将用于协助医务人员进行临床分析和诊断</w:delText>
                </w:r>
              </w:del>
            </w:ins>
            <w:commentRangeStart w:id="2"/>
            <w:commentRangeStart w:id="3"/>
            <w:r>
              <w:rPr>
                <w:rFonts w:hint="default" w:ascii="Times New Roman" w:hAnsi="Times New Roman" w:cs="Times New Roman"/>
                <w:color w:val="auto"/>
                <w:szCs w:val="21"/>
                <w:rPrChange w:id="1853" w:author="小多" w:date="2020-09-23T16:16:02Z">
                  <w:rPr>
                    <w:rFonts w:hint="eastAsia" w:ascii="宋体" w:hAnsi="宋体"/>
                    <w:szCs w:val="21"/>
                  </w:rPr>
                </w:rPrChange>
              </w:rPr>
              <w:t>。</w:t>
            </w:r>
            <w:commentRangeEnd w:id="2"/>
            <w:r>
              <w:rPr>
                <w:rStyle w:val="22"/>
                <w:rFonts w:hint="default" w:ascii="Times New Roman" w:hAnsi="Times New Roman" w:cs="Times New Roman"/>
                <w:color w:val="auto"/>
                <w:rPrChange w:id="1854" w:author="小多" w:date="2020-09-23T16:16:02Z">
                  <w:rPr>
                    <w:rStyle w:val="22"/>
                    <w:rFonts w:hint="default"/>
                  </w:rPr>
                </w:rPrChange>
              </w:rPr>
              <w:commentReference w:id="2"/>
            </w:r>
            <w:commentRangeEnd w:id="3"/>
            <w:r>
              <w:rPr>
                <w:rFonts w:hint="default" w:ascii="Times New Roman" w:hAnsi="Times New Roman" w:cs="Times New Roman"/>
                <w:color w:val="auto"/>
                <w:rPrChange w:id="1855" w:author="小多" w:date="2020-09-23T16:16:02Z">
                  <w:rPr>
                    <w:rFonts w:hint="default"/>
                  </w:rPr>
                </w:rPrChange>
              </w:rPr>
              <w:commentReference w:id="3"/>
            </w:r>
          </w:p>
        </w:tc>
        <w:tc>
          <w:tcPr>
            <w:tcW w:w="4846" w:type="dxa"/>
            <w:vAlign w:val="center"/>
            <w:tcPrChange w:id="1856" w:author="521" w:date="2020-09-19T10:56:57Z">
              <w:tcPr>
                <w:tcW w:w="4253" w:type="dxa"/>
                <w:vAlign w:val="center"/>
              </w:tcPr>
            </w:tcPrChange>
          </w:tcPr>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1857" w:author="小多" w:date="2020-09-23T16:16:02Z">
                  <w:rPr>
                    <w:rFonts w:hint="default" w:ascii="宋体" w:hAnsi="宋体"/>
                    <w:szCs w:val="21"/>
                  </w:rPr>
                </w:rPrChange>
              </w:rPr>
            </w:pPr>
            <w:r>
              <w:rPr>
                <w:rFonts w:hint="default" w:ascii="Times New Roman" w:hAnsi="Times New Roman" w:cs="Times New Roman"/>
                <w:color w:val="auto"/>
                <w:szCs w:val="21"/>
                <w:rPrChange w:id="1858" w:author="小多" w:date="2020-09-23T16:16:02Z">
                  <w:rPr>
                    <w:rFonts w:hint="eastAsia" w:ascii="宋体" w:hAnsi="宋体"/>
                    <w:szCs w:val="21"/>
                  </w:rPr>
                </w:rPrChange>
              </w:rPr>
              <w:t>适用于动态心电图数据的分析，分析的结果将用于协助医务人员进行临床分析和诊断。</w:t>
            </w:r>
          </w:p>
        </w:tc>
        <w:tc>
          <w:tcPr>
            <w:tcW w:w="1892" w:type="dxa"/>
            <w:vAlign w:val="center"/>
            <w:tcPrChange w:id="1859" w:author="521" w:date="2020-09-19T10:56:57Z">
              <w:tcPr>
                <w:tcW w:w="1149"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860" w:author="小多" w:date="2020-09-23T16:16:02Z">
                  <w:rPr>
                    <w:rFonts w:hint="default" w:ascii="宋体" w:hAnsi="宋体"/>
                    <w:szCs w:val="21"/>
                  </w:rPr>
                </w:rPrChange>
              </w:rPr>
            </w:pPr>
            <w:ins w:id="1861" w:author="小多" w:date="2020-09-23T16:22:18Z">
              <w:r>
                <w:rPr>
                  <w:rFonts w:hint="default" w:ascii="Times New Roman" w:hAnsi="Times New Roman" w:cs="Times New Roman"/>
                  <w:color w:val="auto"/>
                  <w:szCs w:val="21"/>
                </w:rPr>
                <w:t>基本相同</w:t>
              </w:r>
            </w:ins>
          </w:p>
        </w:tc>
        <w:tc>
          <w:tcPr>
            <w:tcW w:w="1092" w:type="dxa"/>
            <w:vMerge w:val="continue"/>
            <w:vAlign w:val="center"/>
            <w:tcPrChange w:id="1862" w:author="521" w:date="2020-09-19T10:56:57Z">
              <w:tcPr>
                <w:tcW w:w="1835" w:type="dxa"/>
                <w:vMerge w:val="continue"/>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863" w:author="小多" w:date="2020-09-23T16:16:02Z">
                  <w:rPr>
                    <w:rFonts w:hint="default"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1864" w:author="521" w:date="2020-09-19T10:56:57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1163" w:hRule="atLeast"/>
          <w:jc w:val="center"/>
          <w:trPrChange w:id="1864" w:author="521" w:date="2020-09-19T10:56:57Z">
            <w:trPr>
              <w:trHeight w:val="1163" w:hRule="atLeast"/>
              <w:jc w:val="center"/>
            </w:trPr>
          </w:trPrChange>
        </w:trPr>
        <w:tc>
          <w:tcPr>
            <w:tcW w:w="704" w:type="dxa"/>
            <w:vAlign w:val="center"/>
            <w:tcPrChange w:id="1865" w:author="521" w:date="2020-09-19T10:56:57Z">
              <w:tcPr>
                <w:tcW w:w="704"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866" w:author="小多" w:date="2020-09-23T16:16:02Z">
                  <w:rPr>
                    <w:rFonts w:hint="default" w:ascii="宋体" w:hAnsi="宋体"/>
                    <w:szCs w:val="21"/>
                  </w:rPr>
                </w:rPrChange>
              </w:rPr>
            </w:pPr>
            <w:r>
              <w:rPr>
                <w:rFonts w:hint="default" w:ascii="Times New Roman" w:hAnsi="Times New Roman" w:cs="Times New Roman"/>
                <w:color w:val="auto"/>
                <w:szCs w:val="21"/>
                <w:rPrChange w:id="1867" w:author="小多" w:date="2020-09-23T16:16:02Z">
                  <w:rPr>
                    <w:rFonts w:hint="eastAsia" w:ascii="宋体" w:hAnsi="宋体"/>
                    <w:color w:val="FF0000"/>
                    <w:szCs w:val="21"/>
                  </w:rPr>
                </w:rPrChange>
              </w:rPr>
              <w:t>参考标准</w:t>
            </w:r>
          </w:p>
        </w:tc>
        <w:tc>
          <w:tcPr>
            <w:tcW w:w="4935" w:type="dxa"/>
            <w:vAlign w:val="center"/>
            <w:tcPrChange w:id="1868" w:author="521" w:date="2020-09-19T10:56:57Z">
              <w:tcPr>
                <w:tcW w:w="5528" w:type="dxa"/>
                <w:vAlign w:val="center"/>
              </w:tcPr>
            </w:tcPrChange>
          </w:tcPr>
          <w:p>
            <w:pPr>
              <w:keepNext w:val="0"/>
              <w:keepLines w:val="0"/>
              <w:suppressLineNumbers w:val="0"/>
              <w:autoSpaceDE w:val="0"/>
              <w:autoSpaceDN w:val="0"/>
              <w:adjustRightInd w:val="0"/>
              <w:spacing w:before="0" w:beforeAutospacing="0" w:after="0" w:afterAutospacing="0"/>
              <w:ind w:left="0" w:right="0"/>
              <w:jc w:val="left"/>
              <w:rPr>
                <w:rFonts w:hint="default" w:ascii="Times New Roman" w:hAnsi="Times New Roman" w:cs="Times New Roman"/>
                <w:color w:val="auto"/>
                <w:szCs w:val="21"/>
                <w:rPrChange w:id="1869" w:author="小多" w:date="2020-09-23T16:16:02Z">
                  <w:rPr>
                    <w:rFonts w:hint="default" w:ascii="宋体" w:hAnsi="宋体"/>
                    <w:szCs w:val="21"/>
                  </w:rPr>
                </w:rPrChange>
              </w:rPr>
            </w:pPr>
            <w:r>
              <w:rPr>
                <w:rFonts w:hint="default" w:ascii="Times New Roman" w:hAnsi="Times New Roman" w:cs="Times New Roman"/>
                <w:color w:val="auto"/>
                <w:szCs w:val="21"/>
                <w:rPrChange w:id="1870" w:author="小多" w:date="2020-09-23T16:16:02Z">
                  <w:rPr>
                    <w:rFonts w:hint="eastAsia" w:ascii="宋体" w:hAnsi="宋体"/>
                    <w:szCs w:val="21"/>
                  </w:rPr>
                </w:rPrChange>
              </w:rPr>
              <w:t>GB/T 25000.10-2016 软件工程 软件产品质量要求与评价(SquaRE)商业现货(COTS)软件产品的质量要求和测试细则</w:t>
            </w:r>
          </w:p>
          <w:p>
            <w:pPr>
              <w:keepNext w:val="0"/>
              <w:keepLines w:val="0"/>
              <w:suppressLineNumbers w:val="0"/>
              <w:autoSpaceDE w:val="0"/>
              <w:autoSpaceDN w:val="0"/>
              <w:adjustRightInd w:val="0"/>
              <w:spacing w:before="0" w:beforeAutospacing="0" w:after="0" w:afterAutospacing="0"/>
              <w:ind w:left="0" w:right="0"/>
              <w:jc w:val="left"/>
              <w:rPr>
                <w:rFonts w:hint="default" w:ascii="Times New Roman" w:hAnsi="Times New Roman" w:cs="Times New Roman"/>
                <w:color w:val="auto"/>
                <w:szCs w:val="21"/>
                <w:rPrChange w:id="1871" w:author="小多" w:date="2020-09-23T16:16:02Z">
                  <w:rPr>
                    <w:rFonts w:hint="default" w:ascii="宋体" w:hAnsi="宋体"/>
                    <w:szCs w:val="21"/>
                  </w:rPr>
                </w:rPrChange>
              </w:rPr>
            </w:pPr>
            <w:r>
              <w:rPr>
                <w:rFonts w:hint="default" w:ascii="Times New Roman" w:hAnsi="Times New Roman" w:cs="Times New Roman"/>
                <w:color w:val="auto"/>
                <w:szCs w:val="21"/>
                <w:rPrChange w:id="1872" w:author="小多" w:date="2020-09-23T16:16:02Z">
                  <w:rPr>
                    <w:rFonts w:hint="eastAsia" w:ascii="宋体" w:hAnsi="宋体"/>
                    <w:szCs w:val="21"/>
                  </w:rPr>
                </w:rPrChange>
              </w:rPr>
              <w:t>YY 0885-2013 《动态心电图系统安全和基本性能专用要求》</w:t>
            </w:r>
          </w:p>
        </w:tc>
        <w:tc>
          <w:tcPr>
            <w:tcW w:w="4846" w:type="dxa"/>
            <w:vAlign w:val="center"/>
            <w:tcPrChange w:id="1873" w:author="521" w:date="2020-09-19T10:56:57Z">
              <w:tcPr>
                <w:tcW w:w="4253" w:type="dxa"/>
                <w:vAlign w:val="center"/>
              </w:tcPr>
            </w:tcPrChange>
          </w:tcPr>
          <w:p>
            <w:pPr>
              <w:keepNext w:val="0"/>
              <w:keepLines w:val="0"/>
              <w:suppressLineNumbers w:val="0"/>
              <w:autoSpaceDE w:val="0"/>
              <w:autoSpaceDN w:val="0"/>
              <w:adjustRightInd w:val="0"/>
              <w:spacing w:before="0" w:beforeAutospacing="0" w:after="0" w:afterAutospacing="0"/>
              <w:ind w:left="0" w:right="0"/>
              <w:jc w:val="left"/>
              <w:rPr>
                <w:rFonts w:hint="default" w:ascii="Times New Roman" w:hAnsi="Times New Roman" w:cs="Times New Roman"/>
                <w:color w:val="auto"/>
                <w:szCs w:val="21"/>
                <w:rPrChange w:id="1874" w:author="小多" w:date="2020-09-23T16:16:02Z">
                  <w:rPr>
                    <w:rFonts w:hint="default" w:ascii="宋体" w:hAnsi="宋体"/>
                    <w:szCs w:val="21"/>
                  </w:rPr>
                </w:rPrChange>
              </w:rPr>
            </w:pPr>
            <w:r>
              <w:rPr>
                <w:rFonts w:hint="default" w:ascii="Times New Roman" w:hAnsi="Times New Roman" w:cs="Times New Roman"/>
                <w:color w:val="auto"/>
                <w:szCs w:val="21"/>
                <w:rPrChange w:id="1875" w:author="小多" w:date="2020-09-23T16:16:02Z">
                  <w:rPr>
                    <w:rFonts w:hint="eastAsia" w:ascii="宋体" w:hAnsi="宋体"/>
                    <w:szCs w:val="21"/>
                  </w:rPr>
                </w:rPrChange>
              </w:rPr>
              <w:t>GB/T 25000.10-2016 软件工程 软件产品质量要求与评价(SquaRE)商业现货(COTS)软件产品的质量要求和测试细则</w:t>
            </w:r>
          </w:p>
          <w:p>
            <w:pPr>
              <w:keepNext w:val="0"/>
              <w:keepLines w:val="0"/>
              <w:suppressLineNumbers w:val="0"/>
              <w:autoSpaceDE w:val="0"/>
              <w:autoSpaceDN w:val="0"/>
              <w:adjustRightInd w:val="0"/>
              <w:spacing w:before="0" w:beforeAutospacing="0" w:after="0" w:afterAutospacing="0"/>
              <w:ind w:left="0" w:right="0"/>
              <w:jc w:val="left"/>
              <w:rPr>
                <w:rFonts w:hint="default" w:ascii="Times New Roman" w:hAnsi="Times New Roman" w:cs="Times New Roman"/>
                <w:color w:val="auto"/>
                <w:szCs w:val="21"/>
                <w:rPrChange w:id="1877" w:author="小多" w:date="2020-09-23T16:16:02Z">
                  <w:rPr>
                    <w:rFonts w:hint="default" w:ascii="宋体" w:hAnsi="宋体"/>
                    <w:szCs w:val="21"/>
                  </w:rPr>
                </w:rPrChange>
              </w:rPr>
              <w:pPrChange w:id="1876" w:author="小多" w:date="2020-09-23T16:22:03Z">
                <w:pPr>
                  <w:keepNext w:val="0"/>
                  <w:keepLines w:val="0"/>
                  <w:suppressLineNumbers w:val="0"/>
                  <w:autoSpaceDE w:val="0"/>
                  <w:autoSpaceDN w:val="0"/>
                  <w:adjustRightInd w:val="0"/>
                  <w:spacing w:before="0" w:beforeAutospacing="0" w:after="0" w:afterAutospacing="0"/>
                  <w:ind w:left="0" w:right="0"/>
                  <w:jc w:val="center"/>
                </w:pPr>
              </w:pPrChange>
            </w:pPr>
            <w:r>
              <w:rPr>
                <w:rFonts w:hint="default" w:ascii="Times New Roman" w:hAnsi="Times New Roman" w:cs="Times New Roman"/>
                <w:color w:val="auto"/>
                <w:szCs w:val="21"/>
                <w:rPrChange w:id="1878" w:author="小多" w:date="2020-09-23T16:16:02Z">
                  <w:rPr>
                    <w:rFonts w:hint="eastAsia" w:ascii="宋体" w:hAnsi="宋体"/>
                    <w:szCs w:val="21"/>
                  </w:rPr>
                </w:rPrChange>
              </w:rPr>
              <w:t>YY 0885-2013 《动态心电图系统安全和基本性能专用要求》</w:t>
            </w:r>
          </w:p>
        </w:tc>
        <w:tc>
          <w:tcPr>
            <w:tcW w:w="1892" w:type="dxa"/>
            <w:vAlign w:val="center"/>
            <w:tcPrChange w:id="1879" w:author="521" w:date="2020-09-19T10:56:57Z">
              <w:tcPr>
                <w:tcW w:w="1149"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880" w:author="小多" w:date="2020-09-23T16:16:02Z">
                  <w:rPr>
                    <w:rFonts w:hint="default" w:ascii="宋体" w:hAnsi="宋体"/>
                    <w:szCs w:val="21"/>
                  </w:rPr>
                </w:rPrChange>
              </w:rPr>
            </w:pPr>
            <w:ins w:id="1881" w:author="小多" w:date="2020-09-23T16:23:03Z">
              <w:r>
                <w:rPr>
                  <w:rFonts w:hint="default" w:ascii="Times New Roman" w:hAnsi="Times New Roman" w:cs="Times New Roman"/>
                  <w:color w:val="auto"/>
                  <w:szCs w:val="21"/>
                </w:rPr>
                <w:t>相同</w:t>
              </w:r>
            </w:ins>
          </w:p>
        </w:tc>
        <w:tc>
          <w:tcPr>
            <w:tcW w:w="1092" w:type="dxa"/>
            <w:vMerge w:val="continue"/>
            <w:vAlign w:val="center"/>
            <w:tcPrChange w:id="1882" w:author="521" w:date="2020-09-19T10:56:57Z">
              <w:tcPr>
                <w:tcW w:w="1835" w:type="dxa"/>
                <w:vMerge w:val="continue"/>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883" w:author="小多" w:date="2020-09-23T16:16:02Z">
                  <w:rPr>
                    <w:rFonts w:hint="default"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1884" w:author="521" w:date="2020-09-19T10:56:57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744" w:hRule="atLeast"/>
          <w:jc w:val="center"/>
          <w:trPrChange w:id="1884" w:author="521" w:date="2020-09-19T10:56:57Z">
            <w:trPr>
              <w:trHeight w:val="744" w:hRule="atLeast"/>
              <w:jc w:val="center"/>
            </w:trPr>
          </w:trPrChange>
        </w:trPr>
        <w:tc>
          <w:tcPr>
            <w:tcW w:w="704" w:type="dxa"/>
            <w:vAlign w:val="center"/>
            <w:tcPrChange w:id="1885" w:author="521" w:date="2020-09-19T10:56:57Z">
              <w:tcPr>
                <w:tcW w:w="704"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1886" w:author="小多" w:date="2020-09-23T16:16:02Z">
                  <w:rPr>
                    <w:rFonts w:hint="default" w:ascii="宋体" w:hAnsi="宋体"/>
                    <w:szCs w:val="21"/>
                  </w:rPr>
                </w:rPrChange>
              </w:rPr>
            </w:pPr>
            <w:r>
              <w:rPr>
                <w:rFonts w:hint="default" w:ascii="Times New Roman" w:hAnsi="Times New Roman" w:cs="Times New Roman"/>
                <w:bCs/>
                <w:color w:val="auto"/>
                <w:szCs w:val="21"/>
                <w:rPrChange w:id="1887" w:author="小多" w:date="2020-09-23T16:16:02Z">
                  <w:rPr>
                    <w:rFonts w:hint="eastAsia" w:ascii="Times New Roman" w:hAnsi="Times New Roman"/>
                    <w:bCs/>
                    <w:color w:val="FF0000"/>
                    <w:szCs w:val="21"/>
                  </w:rPr>
                </w:rPrChange>
              </w:rPr>
              <w:t>使用方法</w:t>
            </w:r>
          </w:p>
        </w:tc>
        <w:tc>
          <w:tcPr>
            <w:tcW w:w="4935" w:type="dxa"/>
            <w:vAlign w:val="center"/>
            <w:tcPrChange w:id="1888" w:author="521" w:date="2020-09-19T10:56:57Z">
              <w:tcPr>
                <w:tcW w:w="5528" w:type="dxa"/>
                <w:vAlign w:val="center"/>
              </w:tcPr>
            </w:tcPrChange>
          </w:tcPr>
          <w:p>
            <w:pPr>
              <w:keepNext w:val="0"/>
              <w:keepLines w:val="0"/>
              <w:suppressLineNumbers w:val="0"/>
              <w:spacing w:before="0" w:beforeAutospacing="0" w:after="0" w:afterAutospacing="0"/>
              <w:ind w:left="0" w:right="0"/>
              <w:jc w:val="left"/>
              <w:rPr>
                <w:ins w:id="1889" w:author="20191115" w:date="2020-09-17T15:51:38Z"/>
                <w:rFonts w:hint="default" w:ascii="Times New Roman" w:hAnsi="Times New Roman" w:cs="Times New Roman"/>
                <w:color w:val="auto"/>
                <w:szCs w:val="21"/>
                <w:rPrChange w:id="1890" w:author="小多" w:date="2020-09-23T16:16:02Z">
                  <w:rPr>
                    <w:ins w:id="1891" w:author="20191115" w:date="2020-09-17T15:51:38Z"/>
                    <w:rFonts w:hint="eastAsia" w:ascii="宋体" w:hAnsi="宋体"/>
                    <w:szCs w:val="21"/>
                  </w:rPr>
                </w:rPrChange>
              </w:rPr>
            </w:pPr>
            <w:commentRangeStart w:id="4"/>
            <w:r>
              <w:rPr>
                <w:rFonts w:hint="default" w:ascii="Times New Roman" w:hAnsi="Times New Roman" w:cs="Times New Roman"/>
                <w:color w:val="auto"/>
                <w:szCs w:val="21"/>
                <w:rPrChange w:id="1892" w:author="小多" w:date="2020-09-23T16:16:02Z">
                  <w:rPr>
                    <w:rFonts w:hint="eastAsia" w:ascii="宋体" w:hAnsi="宋体"/>
                    <w:szCs w:val="21"/>
                  </w:rPr>
                </w:rPrChange>
              </w:rPr>
              <w:t>具体操作方法参考说明书：</w:t>
            </w:r>
          </w:p>
          <w:p>
            <w:pPr>
              <w:keepNext w:val="0"/>
              <w:keepLines w:val="0"/>
              <w:numPr>
                <w:ilvl w:val="0"/>
                <w:numId w:val="4"/>
                <w:ins w:id="1894" w:author="20191115" w:date="2020-09-18T08:40:06Z"/>
              </w:numPr>
              <w:suppressLineNumbers w:val="0"/>
              <w:spacing w:before="0" w:beforeAutospacing="0" w:after="0" w:afterAutospacing="0"/>
              <w:ind w:left="0" w:right="0"/>
              <w:jc w:val="left"/>
              <w:rPr>
                <w:ins w:id="1895" w:author="20191115" w:date="2020-09-18T08:40:06Z"/>
                <w:rFonts w:hint="default" w:ascii="Times New Roman" w:hAnsi="Times New Roman" w:cs="Times New Roman"/>
                <w:color w:val="auto"/>
                <w:szCs w:val="21"/>
                <w:lang w:val="en-US" w:eastAsia="zh-CN"/>
                <w:rPrChange w:id="1896" w:author="小多" w:date="2020-09-23T16:16:02Z">
                  <w:rPr>
                    <w:ins w:id="1897" w:author="20191115" w:date="2020-09-18T08:40:06Z"/>
                    <w:rFonts w:hint="eastAsia" w:ascii="宋体" w:hAnsi="宋体"/>
                    <w:szCs w:val="21"/>
                    <w:lang w:val="en-US" w:eastAsia="zh-CN"/>
                  </w:rPr>
                </w:rPrChange>
              </w:rPr>
              <w:pPrChange w:id="1893" w:author="20191115" w:date="2020-09-18T08:40:06Z">
                <w:pPr>
                  <w:keepNext w:val="0"/>
                  <w:keepLines w:val="0"/>
                  <w:suppressLineNumbers w:val="0"/>
                  <w:spacing w:before="0" w:beforeAutospacing="0" w:after="0" w:afterAutospacing="0"/>
                  <w:ind w:left="0" w:right="0"/>
                  <w:jc w:val="left"/>
                </w:pPr>
              </w:pPrChange>
            </w:pPr>
            <w:ins w:id="1898" w:author="20191115" w:date="2020-09-17T15:51:45Z">
              <w:r>
                <w:rPr>
                  <w:rFonts w:hint="default" w:ascii="Times New Roman" w:hAnsi="Times New Roman" w:cs="Times New Roman"/>
                  <w:color w:val="auto"/>
                  <w:szCs w:val="21"/>
                  <w:lang w:val="en-US" w:eastAsia="zh-CN"/>
                  <w:rPrChange w:id="1899" w:author="小多" w:date="2020-09-23T16:16:02Z">
                    <w:rPr>
                      <w:rFonts w:hint="eastAsia" w:ascii="宋体" w:hAnsi="宋体"/>
                      <w:szCs w:val="21"/>
                      <w:lang w:val="en-US" w:eastAsia="zh-CN"/>
                    </w:rPr>
                  </w:rPrChange>
                </w:rPr>
                <w:t>根据</w:t>
              </w:r>
            </w:ins>
            <w:ins w:id="1901" w:author="20191115" w:date="2020-09-17T15:51:47Z">
              <w:r>
                <w:rPr>
                  <w:rFonts w:hint="default" w:ascii="Times New Roman" w:hAnsi="Times New Roman" w:cs="Times New Roman"/>
                  <w:color w:val="auto"/>
                  <w:szCs w:val="21"/>
                  <w:lang w:val="en-US" w:eastAsia="zh-CN"/>
                  <w:rPrChange w:id="1902" w:author="小多" w:date="2020-09-23T16:16:02Z">
                    <w:rPr>
                      <w:rFonts w:hint="eastAsia" w:ascii="宋体" w:hAnsi="宋体"/>
                      <w:szCs w:val="21"/>
                      <w:lang w:val="en-US" w:eastAsia="zh-CN"/>
                    </w:rPr>
                  </w:rPrChange>
                </w:rPr>
                <w:t>账号密码</w:t>
              </w:r>
            </w:ins>
            <w:ins w:id="1904" w:author="20191115" w:date="2020-09-17T15:51:48Z">
              <w:r>
                <w:rPr>
                  <w:rFonts w:hint="default" w:ascii="Times New Roman" w:hAnsi="Times New Roman" w:cs="Times New Roman"/>
                  <w:color w:val="auto"/>
                  <w:szCs w:val="21"/>
                  <w:lang w:val="en-US" w:eastAsia="zh-CN"/>
                  <w:rPrChange w:id="1905" w:author="小多" w:date="2020-09-23T16:16:02Z">
                    <w:rPr>
                      <w:rFonts w:hint="eastAsia" w:ascii="宋体" w:hAnsi="宋体"/>
                      <w:szCs w:val="21"/>
                      <w:lang w:val="en-US" w:eastAsia="zh-CN"/>
                    </w:rPr>
                  </w:rPrChange>
                </w:rPr>
                <w:t>进行</w:t>
              </w:r>
            </w:ins>
            <w:ins w:id="1907" w:author="20191115" w:date="2020-09-17T15:51:49Z">
              <w:r>
                <w:rPr>
                  <w:rFonts w:hint="default" w:ascii="Times New Roman" w:hAnsi="Times New Roman" w:cs="Times New Roman"/>
                  <w:color w:val="auto"/>
                  <w:szCs w:val="21"/>
                  <w:lang w:val="en-US" w:eastAsia="zh-CN"/>
                  <w:rPrChange w:id="1908" w:author="小多" w:date="2020-09-23T16:16:02Z">
                    <w:rPr>
                      <w:rFonts w:hint="eastAsia" w:ascii="宋体" w:hAnsi="宋体"/>
                      <w:szCs w:val="21"/>
                      <w:lang w:val="en-US" w:eastAsia="zh-CN"/>
                    </w:rPr>
                  </w:rPrChange>
                </w:rPr>
                <w:t>登录。</w:t>
              </w:r>
            </w:ins>
          </w:p>
          <w:p>
            <w:pPr>
              <w:keepNext w:val="0"/>
              <w:keepLines w:val="0"/>
              <w:numPr>
                <w:ilvl w:val="0"/>
                <w:numId w:val="4"/>
                <w:ins w:id="1911" w:author="20191115" w:date="2020-09-18T08:40:06Z"/>
              </w:numPr>
              <w:suppressLineNumbers w:val="0"/>
              <w:spacing w:before="0" w:beforeAutospacing="0" w:after="0" w:afterAutospacing="0"/>
              <w:ind w:left="0" w:right="0"/>
              <w:jc w:val="left"/>
              <w:rPr>
                <w:del w:id="1912" w:author="20191115" w:date="2020-09-18T08:40:06Z"/>
                <w:rFonts w:hint="default" w:ascii="Times New Roman" w:hAnsi="Times New Roman" w:cs="Times New Roman"/>
                <w:color w:val="auto"/>
                <w:szCs w:val="21"/>
                <w:lang w:val="en-US" w:eastAsia="zh-CN"/>
                <w:rPrChange w:id="1913" w:author="小多" w:date="2020-09-23T16:16:02Z">
                  <w:rPr>
                    <w:del w:id="1914" w:author="20191115" w:date="2020-09-18T08:40:06Z"/>
                    <w:rFonts w:hint="default" w:ascii="宋体" w:hAnsi="宋体"/>
                    <w:szCs w:val="21"/>
                    <w:lang w:val="en-US" w:eastAsia="zh-CN"/>
                  </w:rPr>
                </w:rPrChange>
              </w:rPr>
              <w:pPrChange w:id="1910" w:author="20191115" w:date="2020-09-18T08:40:06Z">
                <w:pPr>
                  <w:keepNext w:val="0"/>
                  <w:keepLines w:val="0"/>
                  <w:suppressLineNumbers w:val="0"/>
                  <w:spacing w:before="0" w:beforeAutospacing="0" w:after="0" w:afterAutospacing="0"/>
                  <w:ind w:left="0" w:right="0"/>
                  <w:jc w:val="left"/>
                </w:pPr>
              </w:pPrChange>
            </w:pPr>
            <w:ins w:id="1915" w:author="20191115" w:date="2020-09-18T08:40:08Z">
              <w:r>
                <w:rPr>
                  <w:rFonts w:hint="default" w:ascii="Times New Roman" w:hAnsi="Times New Roman" w:cs="Times New Roman"/>
                  <w:color w:val="auto"/>
                  <w:szCs w:val="21"/>
                  <w:lang w:val="en-US" w:eastAsia="zh-CN"/>
                  <w:rPrChange w:id="1916" w:author="小多" w:date="2020-09-23T16:16:02Z">
                    <w:rPr>
                      <w:rFonts w:hint="eastAsia" w:ascii="宋体" w:hAnsi="宋体"/>
                      <w:szCs w:val="21"/>
                      <w:lang w:val="en-US" w:eastAsia="zh-CN"/>
                    </w:rPr>
                  </w:rPrChange>
                </w:rPr>
                <w:t>2</w:t>
              </w:r>
            </w:ins>
            <w:ins w:id="1918" w:author="20191115" w:date="2020-09-18T08:40:09Z">
              <w:r>
                <w:rPr>
                  <w:rFonts w:hint="default" w:ascii="Times New Roman" w:hAnsi="Times New Roman" w:cs="Times New Roman"/>
                  <w:color w:val="auto"/>
                  <w:szCs w:val="21"/>
                  <w:lang w:val="en-US" w:eastAsia="zh-CN"/>
                  <w:rPrChange w:id="1919" w:author="小多" w:date="2020-09-23T16:16:02Z">
                    <w:rPr>
                      <w:rFonts w:hint="eastAsia" w:ascii="宋体" w:hAnsi="宋体"/>
                      <w:szCs w:val="21"/>
                      <w:lang w:val="en-US" w:eastAsia="zh-CN"/>
                    </w:rPr>
                  </w:rPrChange>
                </w:rPr>
                <w:t>、</w:t>
              </w:r>
            </w:ins>
          </w:p>
          <w:p>
            <w:pPr>
              <w:keepNext w:val="0"/>
              <w:keepLines w:val="0"/>
              <w:suppressLineNumbers w:val="0"/>
              <w:spacing w:before="0" w:beforeAutospacing="0" w:after="0" w:afterAutospacing="0"/>
              <w:ind w:left="0" w:right="0"/>
              <w:jc w:val="left"/>
              <w:rPr>
                <w:ins w:id="1921" w:author="20191115" w:date="2020-09-18T08:40:11Z"/>
                <w:rFonts w:hint="default" w:ascii="Times New Roman" w:hAnsi="Times New Roman" w:cs="Times New Roman"/>
                <w:color w:val="auto"/>
                <w:szCs w:val="21"/>
                <w:rPrChange w:id="1922" w:author="小多" w:date="2020-09-23T16:16:02Z">
                  <w:rPr>
                    <w:ins w:id="1923" w:author="20191115" w:date="2020-09-18T08:40:11Z"/>
                    <w:rFonts w:hint="eastAsia" w:ascii="宋体" w:hAnsi="宋体"/>
                    <w:szCs w:val="21"/>
                  </w:rPr>
                </w:rPrChange>
              </w:rPr>
            </w:pPr>
            <w:del w:id="1924" w:author="20191115" w:date="2020-09-18T08:40:05Z">
              <w:r>
                <w:rPr>
                  <w:rFonts w:hint="default" w:ascii="Times New Roman" w:hAnsi="Times New Roman" w:cs="Times New Roman"/>
                  <w:color w:val="auto"/>
                  <w:szCs w:val="21"/>
                  <w:rPrChange w:id="1925" w:author="小多" w:date="2020-09-23T16:16:02Z">
                    <w:rPr>
                      <w:rFonts w:hint="eastAsia" w:ascii="宋体" w:hAnsi="宋体"/>
                      <w:szCs w:val="21"/>
                    </w:rPr>
                  </w:rPrChange>
                </w:rPr>
                <w:delText xml:space="preserve">2 </w:delText>
              </w:r>
            </w:del>
            <w:ins w:id="1927" w:author="20191115" w:date="2020-09-17T15:51:58Z">
              <w:r>
                <w:rPr>
                  <w:rFonts w:hint="default" w:ascii="Times New Roman" w:hAnsi="Times New Roman" w:cs="Times New Roman"/>
                  <w:color w:val="auto"/>
                  <w:szCs w:val="21"/>
                  <w:lang w:val="en-US" w:eastAsia="zh-CN"/>
                  <w:rPrChange w:id="1928" w:author="小多" w:date="2020-09-23T16:16:02Z">
                    <w:rPr>
                      <w:rFonts w:hint="eastAsia" w:ascii="宋体" w:hAnsi="宋体"/>
                      <w:szCs w:val="21"/>
                      <w:lang w:val="en-US" w:eastAsia="zh-CN"/>
                    </w:rPr>
                  </w:rPrChange>
                </w:rPr>
                <w:t>选择</w:t>
              </w:r>
            </w:ins>
            <w:ins w:id="1930" w:author="20191115" w:date="2020-09-17T15:52:03Z">
              <w:r>
                <w:rPr>
                  <w:rFonts w:hint="default" w:ascii="Times New Roman" w:hAnsi="Times New Roman" w:cs="Times New Roman"/>
                  <w:color w:val="auto"/>
                  <w:szCs w:val="21"/>
                  <w:lang w:val="en-US" w:eastAsia="zh-CN"/>
                  <w:rPrChange w:id="1931" w:author="小多" w:date="2020-09-23T16:16:02Z">
                    <w:rPr>
                      <w:rFonts w:hint="eastAsia" w:ascii="宋体" w:hAnsi="宋体"/>
                      <w:szCs w:val="21"/>
                      <w:lang w:val="en-US" w:eastAsia="zh-CN"/>
                    </w:rPr>
                  </w:rPrChange>
                </w:rPr>
                <w:t>未</w:t>
              </w:r>
            </w:ins>
            <w:ins w:id="1933" w:author="20191115" w:date="2020-09-17T15:52:04Z">
              <w:r>
                <w:rPr>
                  <w:rFonts w:hint="default" w:ascii="Times New Roman" w:hAnsi="Times New Roman" w:cs="Times New Roman"/>
                  <w:color w:val="auto"/>
                  <w:szCs w:val="21"/>
                  <w:lang w:val="en-US" w:eastAsia="zh-CN"/>
                  <w:rPrChange w:id="1934" w:author="小多" w:date="2020-09-23T16:16:02Z">
                    <w:rPr>
                      <w:rFonts w:hint="eastAsia" w:ascii="宋体" w:hAnsi="宋体"/>
                      <w:szCs w:val="21"/>
                      <w:lang w:val="en-US" w:eastAsia="zh-CN"/>
                    </w:rPr>
                  </w:rPrChange>
                </w:rPr>
                <w:t>分析的</w:t>
              </w:r>
            </w:ins>
            <w:ins w:id="1936" w:author="20191115" w:date="2020-09-17T15:55:45Z">
              <w:r>
                <w:rPr>
                  <w:rFonts w:hint="default" w:ascii="Times New Roman" w:hAnsi="Times New Roman" w:cs="Times New Roman"/>
                  <w:color w:val="auto"/>
                  <w:szCs w:val="21"/>
                  <w:lang w:val="en-US" w:eastAsia="zh-CN"/>
                  <w:rPrChange w:id="1937" w:author="小多" w:date="2020-09-23T16:16:02Z">
                    <w:rPr>
                      <w:rFonts w:hint="eastAsia" w:ascii="宋体" w:hAnsi="宋体"/>
                      <w:szCs w:val="21"/>
                      <w:lang w:val="en-US" w:eastAsia="zh-CN"/>
                    </w:rPr>
                  </w:rPrChange>
                </w:rPr>
                <w:t>心电</w:t>
              </w:r>
            </w:ins>
            <w:ins w:id="1939" w:author="20191115" w:date="2020-09-18T08:32:04Z">
              <w:r>
                <w:rPr>
                  <w:rFonts w:hint="default" w:ascii="Times New Roman" w:hAnsi="Times New Roman" w:cs="Times New Roman"/>
                  <w:color w:val="auto"/>
                  <w:szCs w:val="21"/>
                  <w:lang w:val="en-US" w:eastAsia="zh-CN"/>
                  <w:rPrChange w:id="1940" w:author="小多" w:date="2020-09-23T16:16:02Z">
                    <w:rPr>
                      <w:rFonts w:hint="eastAsia" w:ascii="宋体" w:hAnsi="宋体"/>
                      <w:szCs w:val="21"/>
                      <w:lang w:val="en-US" w:eastAsia="zh-CN"/>
                    </w:rPr>
                  </w:rPrChange>
                </w:rPr>
                <w:t>记录</w:t>
              </w:r>
            </w:ins>
            <w:ins w:id="1942" w:author="20191115" w:date="2020-09-18T08:33:38Z">
              <w:r>
                <w:rPr>
                  <w:rFonts w:hint="default" w:ascii="Times New Roman" w:hAnsi="Times New Roman" w:cs="Times New Roman"/>
                  <w:color w:val="auto"/>
                  <w:szCs w:val="21"/>
                  <w:lang w:val="en-US" w:eastAsia="zh-CN"/>
                  <w:rPrChange w:id="1943" w:author="小多" w:date="2020-09-23T16:16:02Z">
                    <w:rPr>
                      <w:rFonts w:hint="eastAsia" w:ascii="宋体" w:hAnsi="宋体"/>
                      <w:szCs w:val="21"/>
                      <w:lang w:val="en-US" w:eastAsia="zh-CN"/>
                    </w:rPr>
                  </w:rPrChange>
                </w:rPr>
                <w:t>，</w:t>
              </w:r>
            </w:ins>
            <w:ins w:id="1945" w:author="20191115" w:date="2020-09-18T08:33:40Z">
              <w:r>
                <w:rPr>
                  <w:rFonts w:hint="default" w:ascii="Times New Roman" w:hAnsi="Times New Roman" w:cs="Times New Roman"/>
                  <w:color w:val="auto"/>
                  <w:szCs w:val="21"/>
                  <w:lang w:val="en-US" w:eastAsia="zh-CN"/>
                  <w:rPrChange w:id="1946" w:author="小多" w:date="2020-09-23T16:16:02Z">
                    <w:rPr>
                      <w:rFonts w:hint="eastAsia" w:ascii="宋体" w:hAnsi="宋体"/>
                      <w:szCs w:val="21"/>
                      <w:lang w:val="en-US" w:eastAsia="zh-CN"/>
                    </w:rPr>
                  </w:rPrChange>
                </w:rPr>
                <w:t>设置</w:t>
              </w:r>
            </w:ins>
            <w:ins w:id="1948" w:author="20191115" w:date="2020-09-18T08:33:41Z">
              <w:r>
                <w:rPr>
                  <w:rFonts w:hint="default" w:ascii="Times New Roman" w:hAnsi="Times New Roman" w:cs="Times New Roman"/>
                  <w:color w:val="auto"/>
                  <w:szCs w:val="21"/>
                  <w:lang w:val="en-US" w:eastAsia="zh-CN"/>
                  <w:rPrChange w:id="1949" w:author="小多" w:date="2020-09-23T16:16:02Z">
                    <w:rPr>
                      <w:rFonts w:hint="eastAsia" w:ascii="宋体" w:hAnsi="宋体"/>
                      <w:szCs w:val="21"/>
                      <w:lang w:val="en-US" w:eastAsia="zh-CN"/>
                    </w:rPr>
                  </w:rPrChange>
                </w:rPr>
                <w:t>参数</w:t>
              </w:r>
            </w:ins>
            <w:ins w:id="1951" w:author="20191115" w:date="2020-09-17T15:52:06Z">
              <w:r>
                <w:rPr>
                  <w:rFonts w:hint="default" w:ascii="Times New Roman" w:hAnsi="Times New Roman" w:cs="Times New Roman"/>
                  <w:color w:val="auto"/>
                  <w:szCs w:val="21"/>
                  <w:lang w:val="en-US" w:eastAsia="zh-CN"/>
                  <w:rPrChange w:id="1952" w:author="小多" w:date="2020-09-23T16:16:02Z">
                    <w:rPr>
                      <w:rFonts w:hint="eastAsia" w:ascii="宋体" w:hAnsi="宋体"/>
                      <w:szCs w:val="21"/>
                      <w:lang w:val="en-US" w:eastAsia="zh-CN"/>
                    </w:rPr>
                  </w:rPrChange>
                </w:rPr>
                <w:t>进行</w:t>
              </w:r>
            </w:ins>
            <w:ins w:id="1954" w:author="20191115" w:date="2020-09-17T15:52:07Z">
              <w:r>
                <w:rPr>
                  <w:rFonts w:hint="default" w:ascii="Times New Roman" w:hAnsi="Times New Roman" w:cs="Times New Roman"/>
                  <w:color w:val="auto"/>
                  <w:szCs w:val="21"/>
                  <w:lang w:val="en-US" w:eastAsia="zh-CN"/>
                  <w:rPrChange w:id="1955" w:author="小多" w:date="2020-09-23T16:16:02Z">
                    <w:rPr>
                      <w:rFonts w:hint="eastAsia" w:ascii="宋体" w:hAnsi="宋体"/>
                      <w:szCs w:val="21"/>
                      <w:lang w:val="en-US" w:eastAsia="zh-CN"/>
                    </w:rPr>
                  </w:rPrChange>
                </w:rPr>
                <w:t>分析</w:t>
              </w:r>
            </w:ins>
            <w:ins w:id="1957" w:author="20191115" w:date="2020-09-17T15:54:01Z">
              <w:r>
                <w:rPr>
                  <w:rFonts w:hint="default" w:ascii="Times New Roman" w:hAnsi="Times New Roman" w:cs="Times New Roman"/>
                  <w:color w:val="auto"/>
                  <w:szCs w:val="21"/>
                  <w:lang w:val="en-US" w:eastAsia="zh-CN"/>
                  <w:rPrChange w:id="1958" w:author="小多" w:date="2020-09-23T16:16:02Z">
                    <w:rPr>
                      <w:rFonts w:hint="eastAsia" w:ascii="宋体" w:hAnsi="宋体"/>
                      <w:szCs w:val="21"/>
                      <w:lang w:val="en-US" w:eastAsia="zh-CN"/>
                    </w:rPr>
                  </w:rPrChange>
                </w:rPr>
                <w:t>，</w:t>
              </w:r>
            </w:ins>
            <w:ins w:id="1960" w:author="20191115" w:date="2020-09-17T15:54:03Z">
              <w:r>
                <w:rPr>
                  <w:rFonts w:hint="default" w:ascii="Times New Roman" w:hAnsi="Times New Roman" w:cs="Times New Roman"/>
                  <w:color w:val="auto"/>
                  <w:szCs w:val="21"/>
                  <w:lang w:val="en-US" w:eastAsia="zh-CN"/>
                  <w:rPrChange w:id="1961" w:author="小多" w:date="2020-09-23T16:16:02Z">
                    <w:rPr>
                      <w:rFonts w:hint="eastAsia" w:ascii="宋体" w:hAnsi="宋体"/>
                      <w:szCs w:val="21"/>
                      <w:lang w:val="en-US" w:eastAsia="zh-CN"/>
                    </w:rPr>
                  </w:rPrChange>
                </w:rPr>
                <w:t>产生</w:t>
              </w:r>
            </w:ins>
            <w:ins w:id="1963" w:author="20191115" w:date="2020-09-17T15:54:07Z">
              <w:r>
                <w:rPr>
                  <w:rFonts w:hint="default" w:ascii="Times New Roman" w:hAnsi="Times New Roman" w:cs="Times New Roman"/>
                  <w:color w:val="auto"/>
                  <w:szCs w:val="21"/>
                  <w:lang w:val="en-US" w:eastAsia="zh-CN"/>
                  <w:rPrChange w:id="1964" w:author="小多" w:date="2020-09-23T16:16:02Z">
                    <w:rPr>
                      <w:rFonts w:hint="eastAsia" w:ascii="宋体" w:hAnsi="宋体"/>
                      <w:szCs w:val="21"/>
                      <w:lang w:val="en-US" w:eastAsia="zh-CN"/>
                    </w:rPr>
                  </w:rPrChange>
                </w:rPr>
                <w:t>分析</w:t>
              </w:r>
            </w:ins>
            <w:ins w:id="1966" w:author="20191115" w:date="2020-09-17T15:54:14Z">
              <w:r>
                <w:rPr>
                  <w:rFonts w:hint="default" w:ascii="Times New Roman" w:hAnsi="Times New Roman" w:cs="Times New Roman"/>
                  <w:color w:val="auto"/>
                  <w:szCs w:val="21"/>
                  <w:lang w:val="en-US" w:eastAsia="zh-CN"/>
                  <w:rPrChange w:id="1967" w:author="小多" w:date="2020-09-23T16:16:02Z">
                    <w:rPr>
                      <w:rFonts w:hint="eastAsia" w:ascii="宋体" w:hAnsi="宋体"/>
                      <w:szCs w:val="21"/>
                      <w:lang w:val="en-US" w:eastAsia="zh-CN"/>
                    </w:rPr>
                  </w:rPrChange>
                </w:rPr>
                <w:t>数据</w:t>
              </w:r>
            </w:ins>
            <w:ins w:id="1969" w:author="20191115" w:date="2020-09-17T15:54:09Z">
              <w:r>
                <w:rPr>
                  <w:rFonts w:hint="default" w:ascii="Times New Roman" w:hAnsi="Times New Roman" w:cs="Times New Roman"/>
                  <w:color w:val="auto"/>
                  <w:szCs w:val="21"/>
                  <w:lang w:val="en-US" w:eastAsia="zh-CN"/>
                  <w:rPrChange w:id="1970" w:author="小多" w:date="2020-09-23T16:16:02Z">
                    <w:rPr>
                      <w:rFonts w:hint="eastAsia" w:ascii="宋体" w:hAnsi="宋体"/>
                      <w:szCs w:val="21"/>
                      <w:lang w:val="en-US" w:eastAsia="zh-CN"/>
                    </w:rPr>
                  </w:rPrChange>
                </w:rPr>
                <w:t>。</w:t>
              </w:r>
            </w:ins>
            <w:del w:id="1972" w:author="20191115" w:date="2020-09-17T15:54:00Z">
              <w:r>
                <w:rPr>
                  <w:rFonts w:hint="default" w:ascii="Times New Roman" w:hAnsi="Times New Roman" w:cs="Times New Roman"/>
                  <w:color w:val="auto"/>
                  <w:szCs w:val="21"/>
                  <w:rPrChange w:id="1973" w:author="小多" w:date="2020-09-23T16:16:02Z">
                    <w:rPr>
                      <w:rFonts w:hint="eastAsia" w:ascii="宋体" w:hAnsi="宋体"/>
                      <w:szCs w:val="21"/>
                    </w:rPr>
                  </w:rPrChange>
                </w:rPr>
                <w:delText>启动</w:delText>
              </w:r>
            </w:del>
          </w:p>
          <w:p>
            <w:pPr>
              <w:keepNext w:val="0"/>
              <w:keepLines w:val="0"/>
              <w:suppressLineNumbers w:val="0"/>
              <w:spacing w:before="0" w:beforeAutospacing="0" w:after="0" w:afterAutospacing="0"/>
              <w:ind w:left="0" w:right="0"/>
              <w:jc w:val="left"/>
              <w:rPr>
                <w:del w:id="1975" w:author="20191115" w:date="2020-09-18T08:40:11Z"/>
                <w:rFonts w:hint="default" w:ascii="Times New Roman" w:hAnsi="Times New Roman" w:eastAsia="宋体" w:cs="Times New Roman"/>
                <w:color w:val="auto"/>
                <w:szCs w:val="21"/>
                <w:lang w:val="en-US" w:eastAsia="zh-CN"/>
                <w:rPrChange w:id="1976" w:author="小多" w:date="2020-09-23T16:16:02Z">
                  <w:rPr>
                    <w:del w:id="1977" w:author="20191115" w:date="2020-09-18T08:40:11Z"/>
                    <w:rFonts w:hint="eastAsia" w:ascii="宋体" w:hAnsi="宋体" w:eastAsia="宋体"/>
                    <w:szCs w:val="21"/>
                    <w:lang w:val="en-US" w:eastAsia="zh-CN"/>
                  </w:rPr>
                </w:rPrChange>
              </w:rPr>
            </w:pPr>
            <w:ins w:id="1978" w:author="20191115" w:date="2020-09-18T08:40:12Z">
              <w:r>
                <w:rPr>
                  <w:rFonts w:hint="default" w:ascii="Times New Roman" w:hAnsi="Times New Roman" w:cs="Times New Roman"/>
                  <w:color w:val="auto"/>
                  <w:szCs w:val="21"/>
                  <w:lang w:val="en-US" w:eastAsia="zh-CN"/>
                  <w:rPrChange w:id="1979" w:author="小多" w:date="2020-09-23T16:16:02Z">
                    <w:rPr>
                      <w:rFonts w:hint="eastAsia" w:ascii="宋体" w:hAnsi="宋体"/>
                      <w:szCs w:val="21"/>
                      <w:lang w:val="en-US" w:eastAsia="zh-CN"/>
                    </w:rPr>
                  </w:rPrChange>
                </w:rPr>
                <w:t>3</w:t>
              </w:r>
            </w:ins>
            <w:ins w:id="1981" w:author="20191115" w:date="2020-09-18T08:40:13Z">
              <w:r>
                <w:rPr>
                  <w:rFonts w:hint="default" w:ascii="Times New Roman" w:hAnsi="Times New Roman" w:cs="Times New Roman"/>
                  <w:color w:val="auto"/>
                  <w:szCs w:val="21"/>
                  <w:lang w:val="en-US" w:eastAsia="zh-CN"/>
                  <w:rPrChange w:id="1982" w:author="小多" w:date="2020-09-23T16:16:02Z">
                    <w:rPr>
                      <w:rFonts w:hint="eastAsia" w:ascii="宋体" w:hAnsi="宋体"/>
                      <w:szCs w:val="21"/>
                      <w:lang w:val="en-US" w:eastAsia="zh-CN"/>
                    </w:rPr>
                  </w:rPrChange>
                </w:rPr>
                <w:t>、</w:t>
              </w:r>
            </w:ins>
          </w:p>
          <w:p>
            <w:pPr>
              <w:keepNext w:val="0"/>
              <w:keepLines w:val="0"/>
              <w:suppressLineNumbers w:val="0"/>
              <w:spacing w:before="0" w:beforeAutospacing="0" w:after="0" w:afterAutospacing="0"/>
              <w:ind w:left="0" w:right="0"/>
              <w:jc w:val="left"/>
              <w:rPr>
                <w:rFonts w:hint="default" w:ascii="Times New Roman" w:hAnsi="Times New Roman" w:eastAsia="宋体" w:cs="Times New Roman"/>
                <w:color w:val="auto"/>
                <w:szCs w:val="21"/>
                <w:lang w:val="en-US" w:eastAsia="zh-CN"/>
                <w:rPrChange w:id="1984" w:author="小多" w:date="2020-09-23T16:16:02Z">
                  <w:rPr>
                    <w:rFonts w:hint="default" w:ascii="宋体" w:hAnsi="宋体" w:eastAsia="宋体"/>
                    <w:szCs w:val="21"/>
                    <w:lang w:val="en-US" w:eastAsia="zh-CN"/>
                  </w:rPr>
                </w:rPrChange>
              </w:rPr>
            </w:pPr>
            <w:del w:id="1985" w:author="20191115" w:date="2020-09-18T08:40:11Z">
              <w:r>
                <w:rPr>
                  <w:rFonts w:hint="default" w:ascii="Times New Roman" w:hAnsi="Times New Roman" w:cs="Times New Roman"/>
                  <w:color w:val="auto"/>
                  <w:szCs w:val="21"/>
                  <w:rPrChange w:id="1986" w:author="小多" w:date="2020-09-23T16:16:02Z">
                    <w:rPr>
                      <w:rFonts w:hint="eastAsia" w:ascii="宋体" w:hAnsi="宋体"/>
                      <w:szCs w:val="21"/>
                    </w:rPr>
                  </w:rPrChange>
                </w:rPr>
                <w:delText>3</w:delText>
              </w:r>
            </w:del>
            <w:del w:id="1988" w:author="20191115" w:date="2020-09-18T08:40:10Z">
              <w:r>
                <w:rPr>
                  <w:rFonts w:hint="default" w:ascii="Times New Roman" w:hAnsi="Times New Roman" w:cs="Times New Roman"/>
                  <w:color w:val="auto"/>
                  <w:szCs w:val="21"/>
                  <w:rPrChange w:id="1989" w:author="小多" w:date="2020-09-23T16:16:02Z">
                    <w:rPr>
                      <w:rFonts w:hint="eastAsia" w:ascii="宋体" w:hAnsi="宋体"/>
                      <w:szCs w:val="21"/>
                    </w:rPr>
                  </w:rPrChange>
                </w:rPr>
                <w:delText xml:space="preserve"> </w:delText>
              </w:r>
            </w:del>
            <w:ins w:id="1991" w:author="20191115" w:date="2020-09-17T15:53:01Z">
              <w:r>
                <w:rPr>
                  <w:rFonts w:hint="default" w:ascii="Times New Roman" w:hAnsi="Times New Roman" w:cs="Times New Roman"/>
                  <w:color w:val="auto"/>
                  <w:szCs w:val="21"/>
                  <w:lang w:val="en-US" w:eastAsia="zh-CN"/>
                  <w:rPrChange w:id="1992" w:author="小多" w:date="2020-09-23T16:16:02Z">
                    <w:rPr>
                      <w:rFonts w:hint="eastAsia" w:ascii="宋体" w:hAnsi="宋体"/>
                      <w:szCs w:val="21"/>
                      <w:lang w:val="en-US" w:eastAsia="zh-CN"/>
                    </w:rPr>
                  </w:rPrChange>
                </w:rPr>
                <w:t>通过</w:t>
              </w:r>
            </w:ins>
            <w:ins w:id="1994" w:author="20191115" w:date="2020-09-17T15:53:02Z">
              <w:r>
                <w:rPr>
                  <w:rFonts w:hint="default" w:ascii="Times New Roman" w:hAnsi="Times New Roman" w:cs="Times New Roman"/>
                  <w:color w:val="auto"/>
                  <w:szCs w:val="21"/>
                  <w:lang w:val="en-US" w:eastAsia="zh-CN"/>
                  <w:rPrChange w:id="1995" w:author="小多" w:date="2020-09-23T16:16:02Z">
                    <w:rPr>
                      <w:rFonts w:hint="eastAsia" w:ascii="宋体" w:hAnsi="宋体"/>
                      <w:szCs w:val="21"/>
                      <w:lang w:val="en-US" w:eastAsia="zh-CN"/>
                    </w:rPr>
                  </w:rPrChange>
                </w:rPr>
                <w:t>使用</w:t>
              </w:r>
            </w:ins>
            <w:ins w:id="1997" w:author="20191115" w:date="2020-09-17T15:53:29Z">
              <w:r>
                <w:rPr>
                  <w:rFonts w:hint="default" w:ascii="Times New Roman" w:hAnsi="Times New Roman" w:cs="Times New Roman"/>
                  <w:color w:val="auto"/>
                  <w:sz w:val="21"/>
                  <w:szCs w:val="21"/>
                  <w:rPrChange w:id="1998" w:author="小多" w:date="2020-09-23T16:16:02Z">
                    <w:rPr>
                      <w:rFonts w:hint="eastAsia" w:ascii="宋体" w:hAnsi="宋体"/>
                      <w:color w:val="FF0000"/>
                      <w:sz w:val="21"/>
                      <w:szCs w:val="21"/>
                    </w:rPr>
                  </w:rPrChange>
                </w:rPr>
                <w:t>编辑模板、散点图、Demix 、模板详细、事件统计、片段图编辑、页扫描、房颤、ST 段、HRV、直方图</w:t>
              </w:r>
            </w:ins>
            <w:ins w:id="2000" w:author="20191115" w:date="2020-09-17T15:54:22Z">
              <w:r>
                <w:rPr>
                  <w:rFonts w:hint="default" w:ascii="Times New Roman" w:hAnsi="Times New Roman" w:cs="Times New Roman"/>
                  <w:color w:val="auto"/>
                  <w:sz w:val="21"/>
                  <w:szCs w:val="21"/>
                  <w:lang w:val="en-US" w:eastAsia="zh-CN"/>
                  <w:rPrChange w:id="2001" w:author="小多" w:date="2020-09-23T16:16:02Z">
                    <w:rPr>
                      <w:rFonts w:hint="eastAsia" w:ascii="宋体" w:hAnsi="宋体"/>
                      <w:sz w:val="21"/>
                      <w:szCs w:val="21"/>
                      <w:lang w:val="en-US" w:eastAsia="zh-CN"/>
                    </w:rPr>
                  </w:rPrChange>
                </w:rPr>
                <w:t>等</w:t>
              </w:r>
            </w:ins>
            <w:ins w:id="2003" w:author="20191115" w:date="2020-09-17T15:54:26Z">
              <w:r>
                <w:rPr>
                  <w:rFonts w:hint="default" w:ascii="Times New Roman" w:hAnsi="Times New Roman" w:cs="Times New Roman"/>
                  <w:color w:val="auto"/>
                  <w:sz w:val="21"/>
                  <w:szCs w:val="21"/>
                  <w:lang w:val="en-US" w:eastAsia="zh-CN"/>
                  <w:rPrChange w:id="2004" w:author="小多" w:date="2020-09-23T16:16:02Z">
                    <w:rPr>
                      <w:rFonts w:hint="eastAsia" w:ascii="宋体" w:hAnsi="宋体"/>
                      <w:sz w:val="21"/>
                      <w:szCs w:val="21"/>
                      <w:lang w:val="en-US" w:eastAsia="zh-CN"/>
                    </w:rPr>
                  </w:rPrChange>
                </w:rPr>
                <w:t>工具</w:t>
              </w:r>
            </w:ins>
            <w:ins w:id="2006" w:author="20191115" w:date="2020-09-17T15:53:42Z">
              <w:r>
                <w:rPr>
                  <w:rFonts w:hint="default" w:ascii="Times New Roman" w:hAnsi="Times New Roman" w:cs="Times New Roman"/>
                  <w:color w:val="auto"/>
                  <w:sz w:val="21"/>
                  <w:szCs w:val="21"/>
                  <w:lang w:val="en-US" w:eastAsia="zh-CN"/>
                  <w:rPrChange w:id="2007" w:author="小多" w:date="2020-09-23T16:16:02Z">
                    <w:rPr>
                      <w:rFonts w:hint="eastAsia" w:ascii="宋体" w:hAnsi="宋体"/>
                      <w:sz w:val="21"/>
                      <w:szCs w:val="21"/>
                      <w:lang w:val="en-US" w:eastAsia="zh-CN"/>
                    </w:rPr>
                  </w:rPrChange>
                </w:rPr>
                <w:t>，</w:t>
              </w:r>
            </w:ins>
            <w:ins w:id="2009" w:author="20191115" w:date="2020-09-17T15:53:56Z">
              <w:r>
                <w:rPr>
                  <w:rFonts w:hint="default" w:ascii="Times New Roman" w:hAnsi="Times New Roman" w:cs="Times New Roman"/>
                  <w:color w:val="auto"/>
                  <w:sz w:val="21"/>
                  <w:szCs w:val="21"/>
                  <w:lang w:val="en-US" w:eastAsia="zh-CN"/>
                  <w:rPrChange w:id="2010" w:author="小多" w:date="2020-09-23T16:16:02Z">
                    <w:rPr>
                      <w:rFonts w:hint="eastAsia" w:ascii="宋体" w:hAnsi="宋体"/>
                      <w:sz w:val="21"/>
                      <w:szCs w:val="21"/>
                      <w:lang w:val="en-US" w:eastAsia="zh-CN"/>
                    </w:rPr>
                  </w:rPrChange>
                </w:rPr>
                <w:t>辅助</w:t>
              </w:r>
            </w:ins>
            <w:del w:id="2012" w:author="20191115" w:date="2020-09-17T15:52:12Z">
              <w:r>
                <w:rPr>
                  <w:rFonts w:hint="default" w:ascii="Times New Roman" w:hAnsi="Times New Roman" w:cs="Times New Roman"/>
                  <w:color w:val="auto"/>
                  <w:szCs w:val="21"/>
                  <w:rPrChange w:id="2013" w:author="小多" w:date="2020-09-23T16:16:02Z">
                    <w:rPr>
                      <w:rFonts w:hint="eastAsia" w:ascii="宋体" w:hAnsi="宋体"/>
                      <w:szCs w:val="21"/>
                    </w:rPr>
                  </w:rPrChange>
                </w:rPr>
                <w:delText>访</w:delText>
              </w:r>
            </w:del>
            <w:del w:id="2015" w:author="20191115" w:date="2020-09-17T15:52:11Z">
              <w:r>
                <w:rPr>
                  <w:rFonts w:hint="default" w:ascii="Times New Roman" w:hAnsi="Times New Roman" w:cs="Times New Roman"/>
                  <w:color w:val="auto"/>
                  <w:szCs w:val="21"/>
                  <w:rPrChange w:id="2016" w:author="小多" w:date="2020-09-23T16:16:02Z">
                    <w:rPr>
                      <w:rFonts w:hint="eastAsia" w:ascii="宋体" w:hAnsi="宋体"/>
                      <w:szCs w:val="21"/>
                    </w:rPr>
                  </w:rPrChange>
                </w:rPr>
                <w:delText>问存档病例</w:delText>
              </w:r>
            </w:del>
            <w:ins w:id="2018" w:author="20191115" w:date="2020-09-17T15:54:30Z">
              <w:r>
                <w:rPr>
                  <w:rFonts w:hint="default" w:ascii="Times New Roman" w:hAnsi="Times New Roman" w:cs="Times New Roman"/>
                  <w:color w:val="auto"/>
                  <w:szCs w:val="21"/>
                  <w:lang w:val="en-US" w:eastAsia="zh-CN"/>
                  <w:rPrChange w:id="2019" w:author="小多" w:date="2020-09-23T16:16:02Z">
                    <w:rPr>
                      <w:rFonts w:hint="eastAsia" w:ascii="宋体" w:hAnsi="宋体"/>
                      <w:szCs w:val="21"/>
                      <w:lang w:val="en-US" w:eastAsia="zh-CN"/>
                    </w:rPr>
                  </w:rPrChange>
                </w:rPr>
                <w:t>医生</w:t>
              </w:r>
            </w:ins>
            <w:ins w:id="2021" w:author="20191115" w:date="2020-09-17T15:54:31Z">
              <w:r>
                <w:rPr>
                  <w:rFonts w:hint="default" w:ascii="Times New Roman" w:hAnsi="Times New Roman" w:cs="Times New Roman"/>
                  <w:color w:val="auto"/>
                  <w:szCs w:val="21"/>
                  <w:lang w:val="en-US" w:eastAsia="zh-CN"/>
                  <w:rPrChange w:id="2022" w:author="小多" w:date="2020-09-23T16:16:02Z">
                    <w:rPr>
                      <w:rFonts w:hint="eastAsia" w:ascii="宋体" w:hAnsi="宋体"/>
                      <w:szCs w:val="21"/>
                      <w:lang w:val="en-US" w:eastAsia="zh-CN"/>
                    </w:rPr>
                  </w:rPrChange>
                </w:rPr>
                <w:t>对</w:t>
              </w:r>
            </w:ins>
            <w:ins w:id="2024" w:author="20191115" w:date="2020-09-17T15:55:40Z">
              <w:r>
                <w:rPr>
                  <w:rFonts w:hint="default" w:ascii="Times New Roman" w:hAnsi="Times New Roman" w:cs="Times New Roman"/>
                  <w:color w:val="auto"/>
                  <w:szCs w:val="21"/>
                  <w:lang w:val="en-US" w:eastAsia="zh-CN"/>
                  <w:rPrChange w:id="2025" w:author="小多" w:date="2020-09-23T16:16:02Z">
                    <w:rPr>
                      <w:rFonts w:hint="eastAsia" w:ascii="宋体" w:hAnsi="宋体"/>
                      <w:szCs w:val="21"/>
                      <w:lang w:val="en-US" w:eastAsia="zh-CN"/>
                    </w:rPr>
                  </w:rPrChange>
                </w:rPr>
                <w:t>心电</w:t>
              </w:r>
            </w:ins>
            <w:ins w:id="2027" w:author="20191115" w:date="2020-09-17T15:55:41Z">
              <w:r>
                <w:rPr>
                  <w:rFonts w:hint="default" w:ascii="Times New Roman" w:hAnsi="Times New Roman" w:cs="Times New Roman"/>
                  <w:color w:val="auto"/>
                  <w:szCs w:val="21"/>
                  <w:lang w:val="en-US" w:eastAsia="zh-CN"/>
                  <w:rPrChange w:id="2028" w:author="小多" w:date="2020-09-23T16:16:02Z">
                    <w:rPr>
                      <w:rFonts w:hint="eastAsia" w:ascii="宋体" w:hAnsi="宋体"/>
                      <w:szCs w:val="21"/>
                      <w:lang w:val="en-US" w:eastAsia="zh-CN"/>
                    </w:rPr>
                  </w:rPrChange>
                </w:rPr>
                <w:t>数据</w:t>
              </w:r>
            </w:ins>
            <w:ins w:id="2030" w:author="20191115" w:date="2020-09-17T15:54:33Z">
              <w:r>
                <w:rPr>
                  <w:rFonts w:hint="default" w:ascii="Times New Roman" w:hAnsi="Times New Roman" w:cs="Times New Roman"/>
                  <w:color w:val="auto"/>
                  <w:szCs w:val="21"/>
                  <w:lang w:val="en-US" w:eastAsia="zh-CN"/>
                  <w:rPrChange w:id="2031" w:author="小多" w:date="2020-09-23T16:16:02Z">
                    <w:rPr>
                      <w:rFonts w:hint="eastAsia" w:ascii="宋体" w:hAnsi="宋体"/>
                      <w:szCs w:val="21"/>
                      <w:lang w:val="en-US" w:eastAsia="zh-CN"/>
                    </w:rPr>
                  </w:rPrChange>
                </w:rPr>
                <w:t>进行</w:t>
              </w:r>
            </w:ins>
            <w:ins w:id="2033" w:author="20191115" w:date="2020-09-17T15:56:03Z">
              <w:r>
                <w:rPr>
                  <w:rFonts w:hint="default" w:ascii="Times New Roman" w:hAnsi="Times New Roman" w:cs="Times New Roman"/>
                  <w:color w:val="auto"/>
                  <w:szCs w:val="21"/>
                  <w:lang w:val="en-US" w:eastAsia="zh-CN"/>
                  <w:rPrChange w:id="2034" w:author="小多" w:date="2020-09-23T16:16:02Z">
                    <w:rPr>
                      <w:rFonts w:hint="eastAsia" w:ascii="宋体" w:hAnsi="宋体"/>
                      <w:szCs w:val="21"/>
                      <w:lang w:val="en-US" w:eastAsia="zh-CN"/>
                    </w:rPr>
                  </w:rPrChange>
                </w:rPr>
                <w:t>分析</w:t>
              </w:r>
            </w:ins>
            <w:ins w:id="2036" w:author="20191115" w:date="2020-09-17T15:55:52Z">
              <w:r>
                <w:rPr>
                  <w:rFonts w:hint="default" w:ascii="Times New Roman" w:hAnsi="Times New Roman" w:cs="Times New Roman"/>
                  <w:color w:val="auto"/>
                  <w:szCs w:val="21"/>
                  <w:lang w:val="en-US" w:eastAsia="zh-CN"/>
                  <w:rPrChange w:id="2037" w:author="小多" w:date="2020-09-23T16:16:02Z">
                    <w:rPr>
                      <w:rFonts w:hint="eastAsia" w:ascii="宋体" w:hAnsi="宋体"/>
                      <w:szCs w:val="21"/>
                      <w:lang w:val="en-US" w:eastAsia="zh-CN"/>
                    </w:rPr>
                  </w:rPrChange>
                </w:rPr>
                <w:t>。</w:t>
              </w:r>
            </w:ins>
          </w:p>
          <w:p>
            <w:pPr>
              <w:keepNext w:val="0"/>
              <w:keepLines w:val="0"/>
              <w:suppressLineNumbers w:val="0"/>
              <w:spacing w:before="0" w:beforeAutospacing="0" w:after="0" w:afterAutospacing="0"/>
              <w:ind w:left="0" w:right="0"/>
              <w:jc w:val="left"/>
              <w:rPr>
                <w:del w:id="2039" w:author="20191115" w:date="2020-09-18T08:39:59Z"/>
                <w:rFonts w:hint="default" w:ascii="Times New Roman" w:hAnsi="Times New Roman" w:cs="Times New Roman"/>
                <w:color w:val="auto"/>
                <w:szCs w:val="21"/>
                <w:rPrChange w:id="2040" w:author="小多" w:date="2020-09-23T16:16:02Z">
                  <w:rPr>
                    <w:del w:id="2041" w:author="20191115" w:date="2020-09-18T08:39:59Z"/>
                    <w:rFonts w:hint="default" w:ascii="宋体" w:hAnsi="宋体"/>
                    <w:szCs w:val="21"/>
                  </w:rPr>
                </w:rPrChange>
              </w:rPr>
            </w:pPr>
            <w:ins w:id="2042" w:author="20191115" w:date="2020-09-18T08:40:15Z">
              <w:r>
                <w:rPr>
                  <w:rFonts w:hint="default" w:ascii="Times New Roman" w:hAnsi="Times New Roman" w:cs="Times New Roman"/>
                  <w:color w:val="auto"/>
                  <w:szCs w:val="21"/>
                  <w:lang w:val="en-US" w:eastAsia="zh-CN"/>
                  <w:rPrChange w:id="2043" w:author="小多" w:date="2020-09-23T16:16:02Z">
                    <w:rPr>
                      <w:rFonts w:hint="eastAsia" w:ascii="宋体" w:hAnsi="宋体"/>
                      <w:szCs w:val="21"/>
                      <w:lang w:val="en-US" w:eastAsia="zh-CN"/>
                    </w:rPr>
                  </w:rPrChange>
                </w:rPr>
                <w:t>4、</w:t>
              </w:r>
            </w:ins>
            <w:del w:id="2045" w:author="20191115" w:date="2020-09-18T08:40:14Z">
              <w:r>
                <w:rPr>
                  <w:rFonts w:hint="default" w:ascii="Times New Roman" w:hAnsi="Times New Roman" w:cs="Times New Roman"/>
                  <w:color w:val="auto"/>
                  <w:szCs w:val="21"/>
                  <w:rPrChange w:id="2046" w:author="小多" w:date="2020-09-23T16:16:02Z">
                    <w:rPr>
                      <w:rFonts w:hint="eastAsia" w:ascii="宋体" w:hAnsi="宋体"/>
                      <w:szCs w:val="21"/>
                    </w:rPr>
                  </w:rPrChange>
                </w:rPr>
                <w:delText xml:space="preserve">4 </w:delText>
              </w:r>
            </w:del>
            <w:ins w:id="2048" w:author="20191115" w:date="2020-09-18T08:39:59Z">
              <w:r>
                <w:rPr>
                  <w:rFonts w:hint="default" w:ascii="Times New Roman" w:hAnsi="Times New Roman" w:cs="Times New Roman"/>
                  <w:color w:val="auto"/>
                  <w:szCs w:val="21"/>
                  <w:lang w:val="en-US" w:eastAsia="zh-CN"/>
                  <w:rPrChange w:id="2049" w:author="小多" w:date="2020-09-23T16:16:02Z">
                    <w:rPr>
                      <w:rFonts w:hint="eastAsia" w:ascii="宋体" w:hAnsi="宋体"/>
                      <w:szCs w:val="21"/>
                      <w:lang w:val="en-US" w:eastAsia="zh-CN"/>
                    </w:rPr>
                  </w:rPrChange>
                </w:rPr>
                <w:t>报告编辑、报告预览、报告打印。</w:t>
              </w:r>
            </w:ins>
            <w:del w:id="2051" w:author="20191115" w:date="2020-09-18T08:39:59Z">
              <w:r>
                <w:rPr>
                  <w:rFonts w:hint="default" w:ascii="Times New Roman" w:hAnsi="Times New Roman" w:cs="Times New Roman"/>
                  <w:color w:val="auto"/>
                  <w:szCs w:val="21"/>
                  <w:rPrChange w:id="2052" w:author="小多" w:date="2020-09-23T16:16:02Z">
                    <w:rPr>
                      <w:rFonts w:hint="eastAsia" w:ascii="宋体" w:hAnsi="宋体"/>
                      <w:szCs w:val="21"/>
                    </w:rPr>
                  </w:rPrChange>
                </w:rPr>
                <w:delText>参数设置</w:delText>
              </w:r>
            </w:del>
          </w:p>
          <w:p>
            <w:pPr>
              <w:keepNext w:val="0"/>
              <w:keepLines w:val="0"/>
              <w:suppressLineNumbers w:val="0"/>
              <w:spacing w:before="0" w:beforeAutospacing="0" w:after="0" w:afterAutospacing="0"/>
              <w:ind w:left="0" w:right="0"/>
              <w:jc w:val="left"/>
              <w:rPr>
                <w:del w:id="2054" w:author="20191115" w:date="2020-09-18T08:39:59Z"/>
                <w:rFonts w:hint="default" w:ascii="Times New Roman" w:hAnsi="Times New Roman" w:cs="Times New Roman"/>
                <w:color w:val="auto"/>
                <w:szCs w:val="21"/>
                <w:rPrChange w:id="2055" w:author="小多" w:date="2020-09-23T16:16:02Z">
                  <w:rPr>
                    <w:del w:id="2056" w:author="20191115" w:date="2020-09-18T08:39:59Z"/>
                    <w:rFonts w:hint="default" w:ascii="宋体" w:hAnsi="宋体"/>
                    <w:szCs w:val="21"/>
                  </w:rPr>
                </w:rPrChange>
              </w:rPr>
            </w:pPr>
            <w:del w:id="2057" w:author="20191115" w:date="2020-09-18T08:39:59Z">
              <w:r>
                <w:rPr>
                  <w:rFonts w:hint="default" w:ascii="Times New Roman" w:hAnsi="Times New Roman" w:cs="Times New Roman"/>
                  <w:color w:val="auto"/>
                  <w:szCs w:val="21"/>
                  <w:rPrChange w:id="2058" w:author="小多" w:date="2020-09-23T16:16:02Z">
                    <w:rPr>
                      <w:rFonts w:hint="eastAsia" w:ascii="宋体" w:hAnsi="宋体"/>
                      <w:szCs w:val="21"/>
                    </w:rPr>
                  </w:rPrChange>
                </w:rPr>
                <w:delText>5 编辑分析</w:delText>
              </w:r>
            </w:del>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2060" w:author="小多" w:date="2020-09-23T16:16:02Z">
                  <w:rPr>
                    <w:rFonts w:hint="default" w:ascii="宋体" w:hAnsi="宋体"/>
                    <w:szCs w:val="21"/>
                  </w:rPr>
                </w:rPrChange>
              </w:rPr>
            </w:pPr>
            <w:del w:id="2061" w:author="20191115" w:date="2020-09-18T08:39:59Z">
              <w:r>
                <w:rPr>
                  <w:rFonts w:hint="default" w:ascii="Times New Roman" w:hAnsi="Times New Roman" w:cs="Times New Roman"/>
                  <w:color w:val="auto"/>
                  <w:szCs w:val="21"/>
                  <w:rPrChange w:id="2062" w:author="小多" w:date="2020-09-23T16:16:02Z">
                    <w:rPr>
                      <w:rFonts w:hint="eastAsia" w:ascii="宋体" w:hAnsi="宋体"/>
                      <w:szCs w:val="21"/>
                    </w:rPr>
                  </w:rPrChange>
                </w:rPr>
                <w:delText>6 报告预览/打印</w:delText>
              </w:r>
              <w:commentRangeEnd w:id="4"/>
            </w:del>
            <w:del w:id="2064" w:author="20191115" w:date="2020-09-18T08:39:59Z">
              <w:r>
                <w:rPr>
                  <w:rStyle w:val="22"/>
                  <w:rFonts w:hint="default" w:ascii="Times New Roman" w:hAnsi="Times New Roman" w:cs="Times New Roman"/>
                  <w:color w:val="auto"/>
                  <w:rPrChange w:id="2065" w:author="小多" w:date="2020-09-23T16:16:02Z">
                    <w:rPr>
                      <w:rStyle w:val="22"/>
                      <w:rFonts w:hint="default"/>
                    </w:rPr>
                  </w:rPrChange>
                </w:rPr>
                <w:commentReference w:id="4"/>
              </w:r>
            </w:del>
          </w:p>
        </w:tc>
        <w:tc>
          <w:tcPr>
            <w:tcW w:w="4846" w:type="dxa"/>
            <w:vAlign w:val="center"/>
            <w:tcPrChange w:id="2067" w:author="521" w:date="2020-09-19T10:56:57Z">
              <w:tcPr>
                <w:tcW w:w="4253" w:type="dxa"/>
                <w:vAlign w:val="center"/>
              </w:tcPr>
            </w:tcPrChange>
          </w:tcPr>
          <w:p>
            <w:pPr>
              <w:keepNext w:val="0"/>
              <w:keepLines w:val="0"/>
              <w:numPr>
                <w:ilvl w:val="0"/>
                <w:numId w:val="5"/>
                <w:ins w:id="2069" w:author="20191115" w:date="2020-09-18T08:24:53Z"/>
              </w:numPr>
              <w:suppressLineNumbers w:val="0"/>
              <w:spacing w:before="0" w:beforeAutospacing="0" w:after="0" w:afterAutospacing="0"/>
              <w:ind w:left="0" w:right="0"/>
              <w:jc w:val="left"/>
              <w:rPr>
                <w:ins w:id="2070" w:author="20191115" w:date="2020-09-18T08:24:53Z"/>
                <w:rStyle w:val="22"/>
                <w:rFonts w:hint="default" w:ascii="Times New Roman" w:hAnsi="Times New Roman" w:cs="Times New Roman"/>
                <w:color w:val="auto"/>
                <w:lang w:val="en-US" w:eastAsia="zh-CN"/>
                <w:rPrChange w:id="2071" w:author="小多" w:date="2020-09-23T16:16:02Z">
                  <w:rPr>
                    <w:ins w:id="2072" w:author="20191115" w:date="2020-09-18T08:24:53Z"/>
                    <w:rStyle w:val="22"/>
                    <w:rFonts w:hint="eastAsia"/>
                    <w:lang w:val="en-US" w:eastAsia="zh-CN"/>
                  </w:rPr>
                </w:rPrChange>
              </w:rPr>
              <w:pPrChange w:id="2068" w:author="20191115" w:date="2020-09-18T08:24:53Z">
                <w:pPr>
                  <w:keepNext w:val="0"/>
                  <w:keepLines w:val="0"/>
                  <w:suppressLineNumbers w:val="0"/>
                  <w:spacing w:before="0" w:beforeAutospacing="0" w:after="0" w:afterAutospacing="0"/>
                  <w:ind w:left="0" w:right="0"/>
                  <w:jc w:val="left"/>
                </w:pPr>
              </w:pPrChange>
            </w:pPr>
            <w:del w:id="2073" w:author="20191115" w:date="2020-09-18T08:24:53Z">
              <w:commentRangeStart w:id="5"/>
              <w:r>
                <w:rPr>
                  <w:rFonts w:hint="default" w:ascii="Times New Roman" w:hAnsi="Times New Roman" w:cs="Times New Roman"/>
                  <w:color w:val="auto"/>
                  <w:szCs w:val="21"/>
                  <w:rPrChange w:id="2074" w:author="小多" w:date="2020-09-23T16:16:02Z">
                    <w:rPr>
                      <w:rFonts w:hint="eastAsia" w:ascii="宋体" w:hAnsi="宋体"/>
                      <w:szCs w:val="21"/>
                    </w:rPr>
                  </w:rPrChange>
                </w:rPr>
                <w:delText>1、</w:delText>
              </w:r>
              <w:commentRangeEnd w:id="5"/>
            </w:del>
            <w:r>
              <w:rPr>
                <w:rStyle w:val="22"/>
                <w:rFonts w:hint="default" w:ascii="Times New Roman" w:hAnsi="Times New Roman" w:cs="Times New Roman"/>
                <w:color w:val="auto"/>
                <w:rPrChange w:id="2076" w:author="小多" w:date="2020-09-23T16:16:02Z">
                  <w:rPr>
                    <w:rStyle w:val="22"/>
                    <w:rFonts w:hint="default"/>
                  </w:rPr>
                </w:rPrChange>
              </w:rPr>
              <w:commentReference w:id="5"/>
            </w:r>
            <w:ins w:id="2077" w:author="20191115" w:date="2020-09-18T08:24:43Z">
              <w:r>
                <w:rPr>
                  <w:rStyle w:val="22"/>
                  <w:rFonts w:hint="default" w:ascii="Times New Roman" w:hAnsi="Times New Roman" w:cs="Times New Roman"/>
                  <w:color w:val="auto"/>
                  <w:lang w:val="en-US" w:eastAsia="zh-CN"/>
                  <w:rPrChange w:id="2078" w:author="小多" w:date="2020-09-23T16:16:02Z">
                    <w:rPr>
                      <w:rStyle w:val="22"/>
                      <w:rFonts w:hint="eastAsia"/>
                      <w:lang w:val="en-US" w:eastAsia="zh-CN"/>
                    </w:rPr>
                  </w:rPrChange>
                </w:rPr>
                <w:t>启动前在</w:t>
              </w:r>
            </w:ins>
            <w:ins w:id="2080" w:author="20191115" w:date="2020-09-18T08:24:47Z">
              <w:r>
                <w:rPr>
                  <w:rStyle w:val="22"/>
                  <w:rFonts w:hint="default" w:ascii="Times New Roman" w:hAnsi="Times New Roman" w:cs="Times New Roman"/>
                  <w:color w:val="auto"/>
                  <w:lang w:val="en-US" w:eastAsia="zh-CN"/>
                  <w:rPrChange w:id="2081" w:author="小多" w:date="2020-09-23T16:16:02Z">
                    <w:rPr>
                      <w:rStyle w:val="22"/>
                      <w:rFonts w:hint="eastAsia"/>
                      <w:lang w:val="en-US" w:eastAsia="zh-CN"/>
                    </w:rPr>
                  </w:rPrChange>
                </w:rPr>
                <w:t>电脑</w:t>
              </w:r>
            </w:ins>
            <w:ins w:id="2083" w:author="20191115" w:date="2020-09-18T08:24:48Z">
              <w:r>
                <w:rPr>
                  <w:rStyle w:val="22"/>
                  <w:rFonts w:hint="default" w:ascii="Times New Roman" w:hAnsi="Times New Roman" w:cs="Times New Roman"/>
                  <w:color w:val="auto"/>
                  <w:lang w:val="en-US" w:eastAsia="zh-CN"/>
                  <w:rPrChange w:id="2084" w:author="小多" w:date="2020-09-23T16:16:02Z">
                    <w:rPr>
                      <w:rStyle w:val="22"/>
                      <w:rFonts w:hint="eastAsia"/>
                      <w:lang w:val="en-US" w:eastAsia="zh-CN"/>
                    </w:rPr>
                  </w:rPrChange>
                </w:rPr>
                <w:t>上</w:t>
              </w:r>
            </w:ins>
            <w:ins w:id="2086" w:author="20191115" w:date="2020-09-18T08:24:51Z">
              <w:r>
                <w:rPr>
                  <w:rStyle w:val="22"/>
                  <w:rFonts w:hint="default" w:ascii="Times New Roman" w:hAnsi="Times New Roman" w:cs="Times New Roman"/>
                  <w:color w:val="auto"/>
                  <w:lang w:val="en-US" w:eastAsia="zh-CN"/>
                  <w:rPrChange w:id="2087" w:author="小多" w:date="2020-09-23T16:16:02Z">
                    <w:rPr>
                      <w:rStyle w:val="22"/>
                      <w:rFonts w:hint="eastAsia"/>
                      <w:lang w:val="en-US" w:eastAsia="zh-CN"/>
                    </w:rPr>
                  </w:rPrChange>
                </w:rPr>
                <w:t>装</w:t>
              </w:r>
            </w:ins>
            <w:ins w:id="2089" w:author="20191115" w:date="2020-09-18T08:24:52Z">
              <w:r>
                <w:rPr>
                  <w:rStyle w:val="22"/>
                  <w:rFonts w:hint="default" w:ascii="Times New Roman" w:hAnsi="Times New Roman" w:cs="Times New Roman"/>
                  <w:color w:val="auto"/>
                  <w:lang w:val="en-US" w:eastAsia="zh-CN"/>
                  <w:rPrChange w:id="2090" w:author="小多" w:date="2020-09-23T16:16:02Z">
                    <w:rPr>
                      <w:rStyle w:val="22"/>
                      <w:rFonts w:hint="eastAsia"/>
                      <w:lang w:val="en-US" w:eastAsia="zh-CN"/>
                    </w:rPr>
                  </w:rPrChange>
                </w:rPr>
                <w:t>加密锁</w:t>
              </w:r>
            </w:ins>
            <w:ins w:id="2092" w:author="20191115" w:date="2020-09-18T08:24:53Z">
              <w:r>
                <w:rPr>
                  <w:rStyle w:val="22"/>
                  <w:rFonts w:hint="default" w:ascii="Times New Roman" w:hAnsi="Times New Roman" w:cs="Times New Roman"/>
                  <w:color w:val="auto"/>
                  <w:lang w:val="en-US" w:eastAsia="zh-CN"/>
                  <w:rPrChange w:id="2093" w:author="小多" w:date="2020-09-23T16:16:02Z">
                    <w:rPr>
                      <w:rStyle w:val="22"/>
                      <w:rFonts w:hint="eastAsia"/>
                      <w:lang w:val="en-US" w:eastAsia="zh-CN"/>
                    </w:rPr>
                  </w:rPrChange>
                </w:rPr>
                <w:t>。</w:t>
              </w:r>
            </w:ins>
          </w:p>
          <w:p>
            <w:pPr>
              <w:keepNext w:val="0"/>
              <w:keepLines w:val="0"/>
              <w:numPr>
                <w:ilvl w:val="0"/>
                <w:numId w:val="5"/>
                <w:ins w:id="2096" w:author="20191115" w:date="2020-09-18T08:24:53Z"/>
              </w:numPr>
              <w:suppressLineNumbers w:val="0"/>
              <w:spacing w:before="0" w:beforeAutospacing="0" w:after="0" w:afterAutospacing="0"/>
              <w:ind w:left="0" w:right="0"/>
              <w:jc w:val="left"/>
              <w:rPr>
                <w:ins w:id="2097" w:author="20191115" w:date="2020-09-18T08:25:25Z"/>
                <w:rStyle w:val="22"/>
                <w:rFonts w:hint="default" w:ascii="Times New Roman" w:hAnsi="Times New Roman" w:cs="Times New Roman"/>
                <w:color w:val="auto"/>
                <w:lang w:val="en-US" w:eastAsia="zh-CN"/>
                <w:rPrChange w:id="2098" w:author="小多" w:date="2020-09-23T16:16:02Z">
                  <w:rPr>
                    <w:ins w:id="2099" w:author="20191115" w:date="2020-09-18T08:25:25Z"/>
                    <w:rStyle w:val="22"/>
                    <w:rFonts w:hint="default"/>
                    <w:lang w:val="en-US" w:eastAsia="zh-CN"/>
                  </w:rPr>
                </w:rPrChange>
              </w:rPr>
              <w:pPrChange w:id="2095" w:author="20191115" w:date="2020-09-18T08:24:53Z">
                <w:pPr>
                  <w:keepNext w:val="0"/>
                  <w:keepLines w:val="0"/>
                  <w:suppressLineNumbers w:val="0"/>
                  <w:spacing w:before="0" w:beforeAutospacing="0" w:after="0" w:afterAutospacing="0"/>
                  <w:ind w:left="0" w:right="0"/>
                  <w:jc w:val="left"/>
                </w:pPr>
              </w:pPrChange>
            </w:pPr>
            <w:ins w:id="2100" w:author="20191115" w:date="2020-09-18T08:25:20Z">
              <w:r>
                <w:rPr>
                  <w:rStyle w:val="22"/>
                  <w:rFonts w:hint="default" w:ascii="Times New Roman" w:hAnsi="Times New Roman" w:cs="Times New Roman"/>
                  <w:color w:val="auto"/>
                  <w:lang w:val="en-US" w:eastAsia="zh-CN"/>
                  <w:rPrChange w:id="2101" w:author="小多" w:date="2020-09-23T16:16:02Z">
                    <w:rPr>
                      <w:rStyle w:val="22"/>
                      <w:rFonts w:hint="eastAsia"/>
                      <w:lang w:val="en-US" w:eastAsia="zh-CN"/>
                    </w:rPr>
                  </w:rPrChange>
                </w:rPr>
                <w:t>双击</w:t>
              </w:r>
            </w:ins>
            <w:ins w:id="2103" w:author="20191115" w:date="2020-09-18T08:25:21Z">
              <w:r>
                <w:rPr>
                  <w:rStyle w:val="22"/>
                  <w:rFonts w:hint="default" w:ascii="Times New Roman" w:hAnsi="Times New Roman" w:cs="Times New Roman"/>
                  <w:color w:val="auto"/>
                  <w:lang w:val="en-US" w:eastAsia="zh-CN"/>
                  <w:rPrChange w:id="2104" w:author="小多" w:date="2020-09-23T16:16:02Z">
                    <w:rPr>
                      <w:rStyle w:val="22"/>
                      <w:rFonts w:hint="eastAsia"/>
                      <w:lang w:val="en-US" w:eastAsia="zh-CN"/>
                    </w:rPr>
                  </w:rPrChange>
                </w:rPr>
                <w:t>进入</w:t>
              </w:r>
            </w:ins>
            <w:ins w:id="2106" w:author="20191115" w:date="2020-09-18T08:25:22Z">
              <w:r>
                <w:rPr>
                  <w:rStyle w:val="22"/>
                  <w:rFonts w:hint="default" w:ascii="Times New Roman" w:hAnsi="Times New Roman" w:cs="Times New Roman"/>
                  <w:color w:val="auto"/>
                  <w:lang w:val="en-US" w:eastAsia="zh-CN"/>
                  <w:rPrChange w:id="2107" w:author="小多" w:date="2020-09-23T16:16:02Z">
                    <w:rPr>
                      <w:rStyle w:val="22"/>
                      <w:rFonts w:hint="eastAsia"/>
                      <w:lang w:val="en-US" w:eastAsia="zh-CN"/>
                    </w:rPr>
                  </w:rPrChange>
                </w:rPr>
                <w:t>软件</w:t>
              </w:r>
            </w:ins>
            <w:ins w:id="2109" w:author="20191115" w:date="2020-09-18T08:25:23Z">
              <w:r>
                <w:rPr>
                  <w:rStyle w:val="22"/>
                  <w:rFonts w:hint="default" w:ascii="Times New Roman" w:hAnsi="Times New Roman" w:cs="Times New Roman"/>
                  <w:color w:val="auto"/>
                  <w:lang w:val="en-US" w:eastAsia="zh-CN"/>
                  <w:rPrChange w:id="2110" w:author="小多" w:date="2020-09-23T16:16:02Z">
                    <w:rPr>
                      <w:rStyle w:val="22"/>
                      <w:rFonts w:hint="eastAsia"/>
                      <w:lang w:val="en-US" w:eastAsia="zh-CN"/>
                    </w:rPr>
                  </w:rPrChange>
                </w:rPr>
                <w:t>主</w:t>
              </w:r>
            </w:ins>
            <w:ins w:id="2112" w:author="20191115" w:date="2020-09-18T08:25:24Z">
              <w:r>
                <w:rPr>
                  <w:rStyle w:val="22"/>
                  <w:rFonts w:hint="default" w:ascii="Times New Roman" w:hAnsi="Times New Roman" w:cs="Times New Roman"/>
                  <w:color w:val="auto"/>
                  <w:lang w:val="en-US" w:eastAsia="zh-CN"/>
                  <w:rPrChange w:id="2113" w:author="小多" w:date="2020-09-23T16:16:02Z">
                    <w:rPr>
                      <w:rStyle w:val="22"/>
                      <w:rFonts w:hint="eastAsia"/>
                      <w:lang w:val="en-US" w:eastAsia="zh-CN"/>
                    </w:rPr>
                  </w:rPrChange>
                </w:rPr>
                <w:t>屏幕</w:t>
              </w:r>
            </w:ins>
            <w:ins w:id="2115" w:author="20191115" w:date="2020-09-18T08:30:46Z">
              <w:r>
                <w:rPr>
                  <w:rStyle w:val="22"/>
                  <w:rFonts w:hint="default" w:ascii="Times New Roman" w:hAnsi="Times New Roman" w:cs="Times New Roman"/>
                  <w:color w:val="auto"/>
                  <w:lang w:val="en-US" w:eastAsia="zh-CN"/>
                  <w:rPrChange w:id="2116" w:author="小多" w:date="2020-09-23T16:16:02Z">
                    <w:rPr>
                      <w:rStyle w:val="22"/>
                      <w:rFonts w:hint="eastAsia"/>
                      <w:lang w:val="en-US" w:eastAsia="zh-CN"/>
                    </w:rPr>
                  </w:rPrChange>
                </w:rPr>
                <w:t>，</w:t>
              </w:r>
            </w:ins>
            <w:ins w:id="2118" w:author="20191115" w:date="2020-09-18T08:35:40Z">
              <w:r>
                <w:rPr>
                  <w:rStyle w:val="22"/>
                  <w:rFonts w:hint="default" w:ascii="Times New Roman" w:hAnsi="Times New Roman" w:cs="Times New Roman"/>
                  <w:color w:val="auto"/>
                  <w:lang w:val="en-US" w:eastAsia="zh-CN"/>
                  <w:rPrChange w:id="2119" w:author="小多" w:date="2020-09-23T16:16:02Z">
                    <w:rPr>
                      <w:rStyle w:val="22"/>
                      <w:rFonts w:hint="eastAsia"/>
                      <w:lang w:val="en-US" w:eastAsia="zh-CN"/>
                    </w:rPr>
                  </w:rPrChange>
                </w:rPr>
                <w:t>导入</w:t>
              </w:r>
            </w:ins>
            <w:ins w:id="2121" w:author="20191115" w:date="2020-09-18T08:35:43Z">
              <w:r>
                <w:rPr>
                  <w:rStyle w:val="22"/>
                  <w:rFonts w:hint="default" w:ascii="Times New Roman" w:hAnsi="Times New Roman" w:cs="Times New Roman"/>
                  <w:color w:val="auto"/>
                  <w:lang w:val="en-US" w:eastAsia="zh-CN"/>
                  <w:rPrChange w:id="2122" w:author="小多" w:date="2020-09-23T16:16:02Z">
                    <w:rPr>
                      <w:rStyle w:val="22"/>
                      <w:rFonts w:hint="eastAsia"/>
                      <w:lang w:val="en-US" w:eastAsia="zh-CN"/>
                    </w:rPr>
                  </w:rPrChange>
                </w:rPr>
                <w:t>心电</w:t>
              </w:r>
            </w:ins>
            <w:ins w:id="2124" w:author="20191115" w:date="2020-09-18T08:35:44Z">
              <w:r>
                <w:rPr>
                  <w:rStyle w:val="22"/>
                  <w:rFonts w:hint="default" w:ascii="Times New Roman" w:hAnsi="Times New Roman" w:cs="Times New Roman"/>
                  <w:color w:val="auto"/>
                  <w:lang w:val="en-US" w:eastAsia="zh-CN"/>
                  <w:rPrChange w:id="2125" w:author="小多" w:date="2020-09-23T16:16:02Z">
                    <w:rPr>
                      <w:rStyle w:val="22"/>
                      <w:rFonts w:hint="eastAsia"/>
                      <w:lang w:val="en-US" w:eastAsia="zh-CN"/>
                    </w:rPr>
                  </w:rPrChange>
                </w:rPr>
                <w:t>数据</w:t>
              </w:r>
            </w:ins>
            <w:ins w:id="2127" w:author="20191115" w:date="2020-09-18T08:35:45Z">
              <w:r>
                <w:rPr>
                  <w:rStyle w:val="22"/>
                  <w:rFonts w:hint="default" w:ascii="Times New Roman" w:hAnsi="Times New Roman" w:cs="Times New Roman"/>
                  <w:color w:val="auto"/>
                  <w:lang w:val="en-US" w:eastAsia="zh-CN"/>
                  <w:rPrChange w:id="2128" w:author="小多" w:date="2020-09-23T16:16:02Z">
                    <w:rPr>
                      <w:rStyle w:val="22"/>
                      <w:rFonts w:hint="eastAsia"/>
                      <w:lang w:val="en-US" w:eastAsia="zh-CN"/>
                    </w:rPr>
                  </w:rPrChange>
                </w:rPr>
                <w:t>，</w:t>
              </w:r>
            </w:ins>
            <w:ins w:id="2130" w:author="20191115" w:date="2020-09-18T08:31:52Z">
              <w:r>
                <w:rPr>
                  <w:rStyle w:val="22"/>
                  <w:rFonts w:hint="default" w:ascii="Times New Roman" w:hAnsi="Times New Roman" w:cs="Times New Roman"/>
                  <w:color w:val="auto"/>
                  <w:lang w:val="en-US" w:eastAsia="zh-CN"/>
                  <w:rPrChange w:id="2131" w:author="小多" w:date="2020-09-23T16:16:02Z">
                    <w:rPr>
                      <w:rStyle w:val="22"/>
                      <w:rFonts w:hint="eastAsia"/>
                      <w:lang w:val="en-US" w:eastAsia="zh-CN"/>
                    </w:rPr>
                  </w:rPrChange>
                </w:rPr>
                <w:t>建立</w:t>
              </w:r>
            </w:ins>
            <w:ins w:id="2133" w:author="20191115" w:date="2020-09-18T08:35:53Z">
              <w:r>
                <w:rPr>
                  <w:rStyle w:val="22"/>
                  <w:rFonts w:hint="default" w:ascii="Times New Roman" w:hAnsi="Times New Roman" w:cs="Times New Roman"/>
                  <w:color w:val="auto"/>
                  <w:lang w:val="en-US" w:eastAsia="zh-CN"/>
                  <w:rPrChange w:id="2134" w:author="小多" w:date="2020-09-23T16:16:02Z">
                    <w:rPr>
                      <w:rStyle w:val="22"/>
                      <w:rFonts w:hint="eastAsia"/>
                      <w:lang w:val="en-US" w:eastAsia="zh-CN"/>
                    </w:rPr>
                  </w:rPrChange>
                </w:rPr>
                <w:t>记录</w:t>
              </w:r>
            </w:ins>
            <w:ins w:id="2136" w:author="20191115" w:date="2020-09-18T08:31:55Z">
              <w:r>
                <w:rPr>
                  <w:rStyle w:val="22"/>
                  <w:rFonts w:hint="default" w:ascii="Times New Roman" w:hAnsi="Times New Roman" w:cs="Times New Roman"/>
                  <w:color w:val="auto"/>
                  <w:lang w:val="en-US" w:eastAsia="zh-CN"/>
                  <w:rPrChange w:id="2137" w:author="小多" w:date="2020-09-23T16:16:02Z">
                    <w:rPr>
                      <w:rStyle w:val="22"/>
                      <w:rFonts w:hint="eastAsia"/>
                      <w:lang w:val="en-US" w:eastAsia="zh-CN"/>
                    </w:rPr>
                  </w:rPrChange>
                </w:rPr>
                <w:t>信息。</w:t>
              </w:r>
            </w:ins>
          </w:p>
          <w:p>
            <w:pPr>
              <w:keepNext w:val="0"/>
              <w:keepLines w:val="0"/>
              <w:numPr>
                <w:ilvl w:val="0"/>
                <w:numId w:val="5"/>
                <w:ins w:id="2140" w:author="20191115" w:date="2020-09-18T08:24:53Z"/>
              </w:numPr>
              <w:suppressLineNumbers w:val="0"/>
              <w:spacing w:before="0" w:beforeAutospacing="0" w:after="0" w:afterAutospacing="0"/>
              <w:ind w:left="0" w:right="0"/>
              <w:jc w:val="left"/>
              <w:rPr>
                <w:ins w:id="2141" w:author="20191115" w:date="2020-09-18T08:39:08Z"/>
                <w:rStyle w:val="22"/>
                <w:rFonts w:hint="default" w:ascii="Times New Roman" w:hAnsi="Times New Roman" w:cs="Times New Roman"/>
                <w:color w:val="auto"/>
                <w:lang w:val="en-US" w:eastAsia="zh-CN"/>
                <w:rPrChange w:id="2142" w:author="小多" w:date="2020-09-23T16:16:02Z">
                  <w:rPr>
                    <w:ins w:id="2143" w:author="20191115" w:date="2020-09-18T08:39:08Z"/>
                    <w:rStyle w:val="22"/>
                    <w:rFonts w:hint="default"/>
                    <w:lang w:val="en-US" w:eastAsia="zh-CN"/>
                  </w:rPr>
                </w:rPrChange>
              </w:rPr>
              <w:pPrChange w:id="2139" w:author="20191115" w:date="2020-09-18T08:24:53Z">
                <w:pPr>
                  <w:keepNext w:val="0"/>
                  <w:keepLines w:val="0"/>
                  <w:suppressLineNumbers w:val="0"/>
                  <w:spacing w:before="0" w:beforeAutospacing="0" w:after="0" w:afterAutospacing="0"/>
                  <w:ind w:left="0" w:right="0"/>
                  <w:jc w:val="left"/>
                </w:pPr>
              </w:pPrChange>
            </w:pPr>
            <w:ins w:id="2144" w:author="20191115" w:date="2020-09-18T08:36:11Z">
              <w:r>
                <w:rPr>
                  <w:rStyle w:val="22"/>
                  <w:rFonts w:hint="default" w:ascii="Times New Roman" w:hAnsi="Times New Roman" w:cs="Times New Roman"/>
                  <w:color w:val="auto"/>
                  <w:lang w:val="en-US" w:eastAsia="zh-CN"/>
                  <w:rPrChange w:id="2145" w:author="小多" w:date="2020-09-23T16:16:02Z">
                    <w:rPr>
                      <w:rStyle w:val="22"/>
                      <w:rFonts w:hint="eastAsia"/>
                      <w:lang w:val="en-US" w:eastAsia="zh-CN"/>
                    </w:rPr>
                  </w:rPrChange>
                </w:rPr>
                <w:t>通过</w:t>
              </w:r>
            </w:ins>
            <w:ins w:id="2147" w:author="20191115" w:date="2020-09-18T08:36:17Z">
              <w:r>
                <w:rPr>
                  <w:rStyle w:val="22"/>
                  <w:rFonts w:hint="default" w:ascii="Times New Roman" w:hAnsi="Times New Roman" w:cs="Times New Roman"/>
                  <w:color w:val="auto"/>
                  <w:lang w:val="en-US" w:eastAsia="zh-CN"/>
                  <w:rPrChange w:id="2148" w:author="小多" w:date="2020-09-23T16:16:02Z">
                    <w:rPr>
                      <w:rStyle w:val="22"/>
                      <w:rFonts w:hint="eastAsia"/>
                      <w:lang w:val="en-US" w:eastAsia="zh-CN"/>
                    </w:rPr>
                  </w:rPrChange>
                </w:rPr>
                <w:t>使用</w:t>
              </w:r>
            </w:ins>
            <w:ins w:id="2150" w:author="20191115" w:date="2020-09-18T08:37:14Z">
              <w:r>
                <w:rPr>
                  <w:rFonts w:hint="default" w:ascii="Times New Roman" w:hAnsi="Times New Roman" w:cs="Times New Roman"/>
                  <w:color w:val="auto"/>
                  <w:szCs w:val="21"/>
                  <w:rPrChange w:id="2151" w:author="小多" w:date="2020-09-23T16:16:02Z">
                    <w:rPr>
                      <w:rFonts w:hint="eastAsia" w:ascii="宋体" w:hAnsi="宋体"/>
                      <w:szCs w:val="21"/>
                    </w:rPr>
                  </w:rPrChange>
                </w:rPr>
                <w:t>模板编辑</w:t>
              </w:r>
            </w:ins>
            <w:ins w:id="2153" w:author="20191115" w:date="2020-09-18T08:37:16Z">
              <w:r>
                <w:rPr>
                  <w:rFonts w:hint="default" w:ascii="Times New Roman" w:hAnsi="Times New Roman" w:cs="Times New Roman"/>
                  <w:color w:val="auto"/>
                  <w:szCs w:val="21"/>
                  <w:lang w:eastAsia="zh-CN"/>
                  <w:rPrChange w:id="2154" w:author="小多" w:date="2020-09-23T16:16:02Z">
                    <w:rPr>
                      <w:rFonts w:hint="eastAsia" w:ascii="宋体" w:hAnsi="宋体"/>
                      <w:szCs w:val="21"/>
                      <w:lang w:eastAsia="zh-CN"/>
                    </w:rPr>
                  </w:rPrChange>
                </w:rPr>
                <w:t>、</w:t>
              </w:r>
            </w:ins>
            <w:ins w:id="2156" w:author="20191115" w:date="2020-09-18T08:37:22Z">
              <w:r>
                <w:rPr>
                  <w:rFonts w:hint="default" w:ascii="Times New Roman" w:hAnsi="Times New Roman" w:cs="Times New Roman"/>
                  <w:color w:val="auto"/>
                  <w:szCs w:val="21"/>
                  <w:rPrChange w:id="2157" w:author="小多" w:date="2020-09-23T16:16:02Z">
                    <w:rPr>
                      <w:rFonts w:hint="eastAsia" w:ascii="宋体" w:hAnsi="宋体"/>
                      <w:szCs w:val="21"/>
                    </w:rPr>
                  </w:rPrChange>
                </w:rPr>
                <w:t>事件编辑</w:t>
              </w:r>
            </w:ins>
            <w:ins w:id="2159" w:author="20191115" w:date="2020-09-18T08:37:23Z">
              <w:r>
                <w:rPr>
                  <w:rFonts w:hint="default" w:ascii="Times New Roman" w:hAnsi="Times New Roman" w:cs="Times New Roman"/>
                  <w:color w:val="auto"/>
                  <w:szCs w:val="21"/>
                  <w:lang w:eastAsia="zh-CN"/>
                  <w:rPrChange w:id="2160" w:author="小多" w:date="2020-09-23T16:16:02Z">
                    <w:rPr>
                      <w:rFonts w:hint="eastAsia" w:ascii="宋体" w:hAnsi="宋体"/>
                      <w:szCs w:val="21"/>
                      <w:lang w:eastAsia="zh-CN"/>
                    </w:rPr>
                  </w:rPrChange>
                </w:rPr>
                <w:t>、</w:t>
              </w:r>
            </w:ins>
            <w:ins w:id="2162" w:author="20191115" w:date="2020-09-18T08:37:29Z">
              <w:r>
                <w:rPr>
                  <w:rFonts w:hint="default" w:ascii="Times New Roman" w:hAnsi="Times New Roman" w:cs="Times New Roman"/>
                  <w:color w:val="auto"/>
                  <w:szCs w:val="21"/>
                  <w:rPrChange w:id="2163" w:author="小多" w:date="2020-09-23T16:16:02Z">
                    <w:rPr>
                      <w:rFonts w:hint="eastAsia" w:ascii="宋体" w:hAnsi="宋体"/>
                      <w:szCs w:val="21"/>
                    </w:rPr>
                  </w:rPrChange>
                </w:rPr>
                <w:t>心率变异性编辑和显示</w:t>
              </w:r>
            </w:ins>
            <w:ins w:id="2165" w:author="20191115" w:date="2020-09-18T08:37:31Z">
              <w:r>
                <w:rPr>
                  <w:rFonts w:hint="default" w:ascii="Times New Roman" w:hAnsi="Times New Roman" w:cs="Times New Roman"/>
                  <w:color w:val="auto"/>
                  <w:szCs w:val="21"/>
                  <w:lang w:eastAsia="zh-CN"/>
                  <w:rPrChange w:id="2166" w:author="小多" w:date="2020-09-23T16:16:02Z">
                    <w:rPr>
                      <w:rFonts w:hint="eastAsia" w:ascii="宋体" w:hAnsi="宋体"/>
                      <w:szCs w:val="21"/>
                      <w:lang w:eastAsia="zh-CN"/>
                    </w:rPr>
                  </w:rPrChange>
                </w:rPr>
                <w:t>、</w:t>
              </w:r>
            </w:ins>
            <w:ins w:id="2168" w:author="20191115" w:date="2020-09-18T08:37:39Z">
              <w:r>
                <w:rPr>
                  <w:rFonts w:hint="default" w:ascii="Times New Roman" w:hAnsi="Times New Roman" w:cs="Times New Roman"/>
                  <w:color w:val="auto"/>
                  <w:szCs w:val="21"/>
                  <w:rPrChange w:id="2169" w:author="小多" w:date="2020-09-23T16:16:02Z">
                    <w:rPr>
                      <w:rFonts w:hint="eastAsia" w:ascii="宋体" w:hAnsi="宋体"/>
                      <w:szCs w:val="21"/>
                    </w:rPr>
                  </w:rPrChange>
                </w:rPr>
                <w:t>QT 编辑和显示</w:t>
              </w:r>
            </w:ins>
            <w:ins w:id="2171" w:author="20191115" w:date="2020-09-18T08:37:44Z">
              <w:r>
                <w:rPr>
                  <w:rFonts w:hint="default" w:ascii="Times New Roman" w:hAnsi="Times New Roman" w:cs="Times New Roman"/>
                  <w:color w:val="auto"/>
                  <w:szCs w:val="21"/>
                  <w:lang w:eastAsia="zh-CN"/>
                  <w:rPrChange w:id="2172" w:author="小多" w:date="2020-09-23T16:16:02Z">
                    <w:rPr>
                      <w:rFonts w:hint="eastAsia" w:ascii="宋体" w:hAnsi="宋体"/>
                      <w:szCs w:val="21"/>
                      <w:lang w:eastAsia="zh-CN"/>
                    </w:rPr>
                  </w:rPrChange>
                </w:rPr>
                <w:t>、</w:t>
              </w:r>
            </w:ins>
            <w:ins w:id="2174" w:author="20191115" w:date="2020-09-18T08:37:44Z">
              <w:r>
                <w:rPr>
                  <w:rFonts w:hint="default" w:ascii="Times New Roman" w:hAnsi="Times New Roman" w:cs="Times New Roman"/>
                  <w:color w:val="auto"/>
                  <w:szCs w:val="21"/>
                  <w:rPrChange w:id="2175" w:author="小多" w:date="2020-09-23T16:16:02Z">
                    <w:rPr>
                      <w:rFonts w:hint="eastAsia" w:ascii="宋体" w:hAnsi="宋体"/>
                      <w:szCs w:val="21"/>
                    </w:rPr>
                  </w:rPrChange>
                </w:rPr>
                <w:t>心率震荡编辑和显示</w:t>
              </w:r>
            </w:ins>
            <w:ins w:id="2177" w:author="20191115" w:date="2020-09-18T08:37:56Z">
              <w:r>
                <w:rPr>
                  <w:rFonts w:hint="default" w:ascii="Times New Roman" w:hAnsi="Times New Roman" w:cs="Times New Roman"/>
                  <w:color w:val="auto"/>
                  <w:szCs w:val="21"/>
                  <w:lang w:eastAsia="zh-CN"/>
                  <w:rPrChange w:id="2178" w:author="小多" w:date="2020-09-23T16:16:02Z">
                    <w:rPr>
                      <w:rFonts w:hint="eastAsia" w:ascii="宋体" w:hAnsi="宋体"/>
                      <w:szCs w:val="21"/>
                      <w:lang w:eastAsia="zh-CN"/>
                    </w:rPr>
                  </w:rPrChange>
                </w:rPr>
                <w:t>、</w:t>
              </w:r>
            </w:ins>
            <w:ins w:id="2180" w:author="20191115" w:date="2020-09-18T08:37:56Z">
              <w:r>
                <w:rPr>
                  <w:rFonts w:hint="default" w:ascii="Times New Roman" w:hAnsi="Times New Roman" w:cs="Times New Roman"/>
                  <w:color w:val="auto"/>
                  <w:szCs w:val="21"/>
                  <w:rPrChange w:id="2181" w:author="小多" w:date="2020-09-23T16:16:02Z">
                    <w:rPr>
                      <w:rFonts w:hint="eastAsia" w:ascii="宋体" w:hAnsi="宋体"/>
                      <w:szCs w:val="21"/>
                    </w:rPr>
                  </w:rPrChange>
                </w:rPr>
                <w:t>T 波电交替技术</w:t>
              </w:r>
            </w:ins>
            <w:ins w:id="2183" w:author="20191115" w:date="2020-09-18T08:38:03Z">
              <w:r>
                <w:rPr>
                  <w:rFonts w:hint="default" w:ascii="Times New Roman" w:hAnsi="Times New Roman" w:cs="Times New Roman"/>
                  <w:color w:val="auto"/>
                  <w:szCs w:val="21"/>
                  <w:lang w:eastAsia="zh-CN"/>
                  <w:rPrChange w:id="2184" w:author="小多" w:date="2020-09-23T16:16:02Z">
                    <w:rPr>
                      <w:rFonts w:hint="eastAsia" w:ascii="宋体" w:hAnsi="宋体"/>
                      <w:szCs w:val="21"/>
                      <w:lang w:eastAsia="zh-CN"/>
                    </w:rPr>
                  </w:rPrChange>
                </w:rPr>
                <w:t>、</w:t>
              </w:r>
            </w:ins>
            <w:ins w:id="2186" w:author="20191115" w:date="2020-09-18T08:38:03Z">
              <w:r>
                <w:rPr>
                  <w:rFonts w:hint="default" w:ascii="Times New Roman" w:hAnsi="Times New Roman" w:cs="Times New Roman"/>
                  <w:color w:val="auto"/>
                  <w:szCs w:val="21"/>
                  <w:rPrChange w:id="2187" w:author="小多" w:date="2020-09-23T16:16:02Z">
                    <w:rPr>
                      <w:rFonts w:hint="eastAsia" w:ascii="宋体" w:hAnsi="宋体"/>
                      <w:szCs w:val="21"/>
                    </w:rPr>
                  </w:rPrChange>
                </w:rPr>
                <w:t>心电向量显示</w:t>
              </w:r>
            </w:ins>
            <w:ins w:id="2189" w:author="20191115" w:date="2020-09-18T08:38:09Z">
              <w:r>
                <w:rPr>
                  <w:rFonts w:hint="default" w:ascii="Times New Roman" w:hAnsi="Times New Roman" w:cs="Times New Roman"/>
                  <w:color w:val="auto"/>
                  <w:szCs w:val="21"/>
                  <w:lang w:eastAsia="zh-CN"/>
                  <w:rPrChange w:id="2190" w:author="小多" w:date="2020-09-23T16:16:02Z">
                    <w:rPr>
                      <w:rFonts w:hint="eastAsia" w:ascii="宋体" w:hAnsi="宋体"/>
                      <w:szCs w:val="21"/>
                      <w:lang w:eastAsia="zh-CN"/>
                    </w:rPr>
                  </w:rPrChange>
                </w:rPr>
                <w:t>、</w:t>
              </w:r>
            </w:ins>
            <w:ins w:id="2192" w:author="20191115" w:date="2020-09-18T08:38:09Z">
              <w:r>
                <w:rPr>
                  <w:rFonts w:hint="default" w:ascii="Times New Roman" w:hAnsi="Times New Roman" w:cs="Times New Roman"/>
                  <w:color w:val="auto"/>
                  <w:szCs w:val="21"/>
                  <w:rPrChange w:id="2193" w:author="小多" w:date="2020-09-23T16:16:02Z">
                    <w:rPr>
                      <w:rFonts w:hint="eastAsia" w:ascii="宋体" w:hAnsi="宋体"/>
                      <w:szCs w:val="21"/>
                    </w:rPr>
                  </w:rPrChange>
                </w:rPr>
                <w:t>全览图显示</w:t>
              </w:r>
            </w:ins>
            <w:ins w:id="2195" w:author="20191115" w:date="2020-09-18T08:38:15Z">
              <w:r>
                <w:rPr>
                  <w:rFonts w:hint="default" w:ascii="Times New Roman" w:hAnsi="Times New Roman" w:cs="Times New Roman"/>
                  <w:color w:val="auto"/>
                  <w:szCs w:val="21"/>
                  <w:lang w:eastAsia="zh-CN"/>
                  <w:rPrChange w:id="2196" w:author="小多" w:date="2020-09-23T16:16:02Z">
                    <w:rPr>
                      <w:rFonts w:hint="eastAsia" w:ascii="宋体" w:hAnsi="宋体"/>
                      <w:szCs w:val="21"/>
                      <w:lang w:eastAsia="zh-CN"/>
                    </w:rPr>
                  </w:rPrChange>
                </w:rPr>
                <w:t>、</w:t>
              </w:r>
            </w:ins>
            <w:ins w:id="2198" w:author="20191115" w:date="2020-09-18T08:38:15Z">
              <w:r>
                <w:rPr>
                  <w:rFonts w:hint="default" w:ascii="Times New Roman" w:hAnsi="Times New Roman" w:cs="Times New Roman"/>
                  <w:color w:val="auto"/>
                  <w:szCs w:val="21"/>
                  <w:rPrChange w:id="2199" w:author="小多" w:date="2020-09-23T16:16:02Z">
                    <w:rPr>
                      <w:rFonts w:hint="eastAsia" w:ascii="宋体" w:hAnsi="宋体"/>
                      <w:szCs w:val="21"/>
                    </w:rPr>
                  </w:rPrChange>
                </w:rPr>
                <w:t>心率趋势图显示</w:t>
              </w:r>
            </w:ins>
            <w:ins w:id="2201" w:author="20191115" w:date="2020-09-18T08:38:20Z">
              <w:r>
                <w:rPr>
                  <w:rFonts w:hint="default" w:ascii="Times New Roman" w:hAnsi="Times New Roman" w:cs="Times New Roman"/>
                  <w:color w:val="auto"/>
                  <w:szCs w:val="21"/>
                  <w:lang w:eastAsia="zh-CN"/>
                  <w:rPrChange w:id="2202" w:author="小多" w:date="2020-09-23T16:16:02Z">
                    <w:rPr>
                      <w:rFonts w:hint="eastAsia" w:ascii="宋体" w:hAnsi="宋体"/>
                      <w:szCs w:val="21"/>
                      <w:lang w:eastAsia="zh-CN"/>
                    </w:rPr>
                  </w:rPrChange>
                </w:rPr>
                <w:t>、</w:t>
              </w:r>
            </w:ins>
            <w:ins w:id="2204" w:author="20191115" w:date="2020-09-18T08:38:20Z">
              <w:r>
                <w:rPr>
                  <w:rFonts w:hint="default" w:ascii="Times New Roman" w:hAnsi="Times New Roman" w:cs="Times New Roman"/>
                  <w:color w:val="auto"/>
                  <w:szCs w:val="21"/>
                  <w:rPrChange w:id="2205" w:author="小多" w:date="2020-09-23T16:16:02Z">
                    <w:rPr>
                      <w:rFonts w:hint="eastAsia" w:ascii="宋体" w:hAnsi="宋体"/>
                      <w:szCs w:val="21"/>
                    </w:rPr>
                  </w:rPrChange>
                </w:rPr>
                <w:t>直方图显示</w:t>
              </w:r>
            </w:ins>
            <w:ins w:id="2207" w:author="20191115" w:date="2020-09-18T08:38:27Z">
              <w:r>
                <w:rPr>
                  <w:rFonts w:hint="default" w:ascii="Times New Roman" w:hAnsi="Times New Roman" w:cs="Times New Roman"/>
                  <w:color w:val="auto"/>
                  <w:szCs w:val="21"/>
                  <w:lang w:eastAsia="zh-CN"/>
                  <w:rPrChange w:id="2208" w:author="小多" w:date="2020-09-23T16:16:02Z">
                    <w:rPr>
                      <w:rFonts w:hint="eastAsia" w:ascii="宋体" w:hAnsi="宋体"/>
                      <w:szCs w:val="21"/>
                      <w:lang w:eastAsia="zh-CN"/>
                    </w:rPr>
                  </w:rPrChange>
                </w:rPr>
                <w:t>、</w:t>
              </w:r>
            </w:ins>
            <w:ins w:id="2210" w:author="20191115" w:date="2020-09-18T08:38:27Z">
              <w:r>
                <w:rPr>
                  <w:rFonts w:hint="default" w:ascii="Times New Roman" w:hAnsi="Times New Roman" w:cs="Times New Roman"/>
                  <w:color w:val="auto"/>
                  <w:szCs w:val="21"/>
                  <w:rPrChange w:id="2211" w:author="小多" w:date="2020-09-23T16:16:02Z">
                    <w:rPr>
                      <w:rFonts w:hint="eastAsia" w:ascii="宋体" w:hAnsi="宋体"/>
                      <w:szCs w:val="21"/>
                    </w:rPr>
                  </w:rPrChange>
                </w:rPr>
                <w:t>散点图编辑和显示</w:t>
              </w:r>
            </w:ins>
            <w:ins w:id="2213" w:author="20191115" w:date="2020-09-18T08:38:32Z">
              <w:r>
                <w:rPr>
                  <w:rFonts w:hint="default" w:ascii="Times New Roman" w:hAnsi="Times New Roman" w:cs="Times New Roman"/>
                  <w:color w:val="auto"/>
                  <w:szCs w:val="21"/>
                  <w:lang w:eastAsia="zh-CN"/>
                  <w:rPrChange w:id="2214" w:author="小多" w:date="2020-09-23T16:16:02Z">
                    <w:rPr>
                      <w:rFonts w:hint="eastAsia" w:ascii="宋体" w:hAnsi="宋体"/>
                      <w:szCs w:val="21"/>
                      <w:lang w:eastAsia="zh-CN"/>
                    </w:rPr>
                  </w:rPrChange>
                </w:rPr>
                <w:t>、</w:t>
              </w:r>
            </w:ins>
            <w:ins w:id="2216" w:author="20191115" w:date="2020-09-18T08:38:33Z">
              <w:r>
                <w:rPr>
                  <w:rFonts w:hint="default" w:ascii="Times New Roman" w:hAnsi="Times New Roman" w:cs="Times New Roman"/>
                  <w:color w:val="auto"/>
                  <w:szCs w:val="21"/>
                  <w:rPrChange w:id="2217" w:author="小多" w:date="2020-09-23T16:16:02Z">
                    <w:rPr>
                      <w:rFonts w:hint="eastAsia" w:ascii="宋体" w:hAnsi="宋体"/>
                      <w:szCs w:val="21"/>
                    </w:rPr>
                  </w:rPrChange>
                </w:rPr>
                <w:t>瀑布图显示</w:t>
              </w:r>
            </w:ins>
            <w:ins w:id="2219" w:author="20191115" w:date="2020-09-18T08:38:37Z">
              <w:r>
                <w:rPr>
                  <w:rFonts w:hint="default" w:ascii="Times New Roman" w:hAnsi="Times New Roman" w:cs="Times New Roman"/>
                  <w:color w:val="auto"/>
                  <w:szCs w:val="21"/>
                  <w:lang w:eastAsia="zh-CN"/>
                  <w:rPrChange w:id="2220" w:author="小多" w:date="2020-09-23T16:16:02Z">
                    <w:rPr>
                      <w:rFonts w:hint="eastAsia" w:ascii="宋体" w:hAnsi="宋体"/>
                      <w:szCs w:val="21"/>
                      <w:lang w:eastAsia="zh-CN"/>
                    </w:rPr>
                  </w:rPrChange>
                </w:rPr>
                <w:t>、</w:t>
              </w:r>
            </w:ins>
            <w:ins w:id="2222" w:author="20191115" w:date="2020-09-18T08:38:37Z">
              <w:r>
                <w:rPr>
                  <w:rFonts w:hint="default" w:ascii="Times New Roman" w:hAnsi="Times New Roman" w:cs="Times New Roman"/>
                  <w:color w:val="auto"/>
                  <w:szCs w:val="21"/>
                  <w:rPrChange w:id="2223" w:author="小多" w:date="2020-09-23T16:16:02Z">
                    <w:rPr>
                      <w:rFonts w:hint="eastAsia" w:ascii="宋体" w:hAnsi="宋体"/>
                      <w:szCs w:val="21"/>
                    </w:rPr>
                  </w:rPrChange>
                </w:rPr>
                <w:t>起搏器分类显示</w:t>
              </w:r>
            </w:ins>
            <w:ins w:id="2225" w:author="20191115" w:date="2020-09-18T08:38:44Z">
              <w:r>
                <w:rPr>
                  <w:rFonts w:hint="default" w:ascii="Times New Roman" w:hAnsi="Times New Roman" w:cs="Times New Roman"/>
                  <w:color w:val="auto"/>
                  <w:szCs w:val="21"/>
                  <w:lang w:eastAsia="zh-CN"/>
                  <w:rPrChange w:id="2226" w:author="小多" w:date="2020-09-23T16:16:02Z">
                    <w:rPr>
                      <w:rFonts w:hint="eastAsia" w:ascii="宋体" w:hAnsi="宋体"/>
                      <w:szCs w:val="21"/>
                      <w:lang w:eastAsia="zh-CN"/>
                    </w:rPr>
                  </w:rPrChange>
                </w:rPr>
                <w:t>、</w:t>
              </w:r>
            </w:ins>
            <w:ins w:id="2228" w:author="20191115" w:date="2020-09-18T08:38:44Z">
              <w:r>
                <w:rPr>
                  <w:rFonts w:hint="default" w:ascii="Times New Roman" w:hAnsi="Times New Roman" w:cs="Times New Roman"/>
                  <w:color w:val="auto"/>
                  <w:szCs w:val="21"/>
                  <w:rPrChange w:id="2229" w:author="小多" w:date="2020-09-23T16:16:02Z">
                    <w:rPr>
                      <w:rFonts w:hint="eastAsia" w:ascii="宋体" w:hAnsi="宋体"/>
                      <w:szCs w:val="21"/>
                    </w:rPr>
                  </w:rPrChange>
                </w:rPr>
                <w:t>诊断图编辑和显示</w:t>
              </w:r>
            </w:ins>
            <w:ins w:id="2231" w:author="20191115" w:date="2020-09-18T08:38:56Z">
              <w:r>
                <w:rPr>
                  <w:rFonts w:hint="default" w:ascii="Times New Roman" w:hAnsi="Times New Roman" w:cs="Times New Roman"/>
                  <w:color w:val="auto"/>
                  <w:szCs w:val="21"/>
                  <w:lang w:val="en-US" w:eastAsia="zh-CN"/>
                  <w:rPrChange w:id="2232" w:author="小多" w:date="2020-09-23T16:16:02Z">
                    <w:rPr>
                      <w:rFonts w:hint="eastAsia" w:ascii="宋体" w:hAnsi="宋体"/>
                      <w:szCs w:val="21"/>
                      <w:lang w:val="en-US" w:eastAsia="zh-CN"/>
                    </w:rPr>
                  </w:rPrChange>
                </w:rPr>
                <w:t>等</w:t>
              </w:r>
            </w:ins>
            <w:ins w:id="2234" w:author="20191115" w:date="2020-09-18T08:38:58Z">
              <w:r>
                <w:rPr>
                  <w:rFonts w:hint="default" w:ascii="Times New Roman" w:hAnsi="Times New Roman" w:cs="Times New Roman"/>
                  <w:color w:val="auto"/>
                  <w:szCs w:val="21"/>
                  <w:lang w:val="en-US" w:eastAsia="zh-CN"/>
                  <w:rPrChange w:id="2235" w:author="小多" w:date="2020-09-23T16:16:02Z">
                    <w:rPr>
                      <w:rFonts w:hint="eastAsia" w:ascii="宋体" w:hAnsi="宋体"/>
                      <w:szCs w:val="21"/>
                      <w:lang w:val="en-US" w:eastAsia="zh-CN"/>
                    </w:rPr>
                  </w:rPrChange>
                </w:rPr>
                <w:t>工具</w:t>
              </w:r>
            </w:ins>
            <w:ins w:id="2237" w:author="20191115" w:date="2020-09-18T08:38:59Z">
              <w:r>
                <w:rPr>
                  <w:rFonts w:hint="default" w:ascii="Times New Roman" w:hAnsi="Times New Roman" w:cs="Times New Roman"/>
                  <w:color w:val="auto"/>
                  <w:szCs w:val="21"/>
                  <w:lang w:val="en-US" w:eastAsia="zh-CN"/>
                  <w:rPrChange w:id="2238" w:author="小多" w:date="2020-09-23T16:16:02Z">
                    <w:rPr>
                      <w:rFonts w:hint="eastAsia" w:ascii="宋体" w:hAnsi="宋体"/>
                      <w:szCs w:val="21"/>
                      <w:lang w:val="en-US" w:eastAsia="zh-CN"/>
                    </w:rPr>
                  </w:rPrChange>
                </w:rPr>
                <w:t>，</w:t>
              </w:r>
            </w:ins>
            <w:ins w:id="2240" w:author="20191115" w:date="2020-09-18T08:39:00Z">
              <w:r>
                <w:rPr>
                  <w:rFonts w:hint="default" w:ascii="Times New Roman" w:hAnsi="Times New Roman" w:cs="Times New Roman"/>
                  <w:color w:val="auto"/>
                  <w:szCs w:val="21"/>
                  <w:lang w:val="en-US" w:eastAsia="zh-CN"/>
                  <w:rPrChange w:id="2241" w:author="小多" w:date="2020-09-23T16:16:02Z">
                    <w:rPr>
                      <w:rFonts w:hint="eastAsia" w:ascii="宋体" w:hAnsi="宋体"/>
                      <w:szCs w:val="21"/>
                      <w:lang w:val="en-US" w:eastAsia="zh-CN"/>
                    </w:rPr>
                  </w:rPrChange>
                </w:rPr>
                <w:t>辅助</w:t>
              </w:r>
            </w:ins>
            <w:ins w:id="2243" w:author="20191115" w:date="2020-09-18T08:39:02Z">
              <w:r>
                <w:rPr>
                  <w:rFonts w:hint="default" w:ascii="Times New Roman" w:hAnsi="Times New Roman" w:cs="Times New Roman"/>
                  <w:color w:val="auto"/>
                  <w:szCs w:val="21"/>
                  <w:lang w:val="en-US" w:eastAsia="zh-CN"/>
                  <w:rPrChange w:id="2244" w:author="小多" w:date="2020-09-23T16:16:02Z">
                    <w:rPr>
                      <w:rFonts w:hint="eastAsia" w:ascii="宋体" w:hAnsi="宋体"/>
                      <w:szCs w:val="21"/>
                      <w:lang w:val="en-US" w:eastAsia="zh-CN"/>
                    </w:rPr>
                  </w:rPrChange>
                </w:rPr>
                <w:t>医生对</w:t>
              </w:r>
            </w:ins>
            <w:ins w:id="2246" w:author="20191115" w:date="2020-09-18T08:39:03Z">
              <w:r>
                <w:rPr>
                  <w:rFonts w:hint="default" w:ascii="Times New Roman" w:hAnsi="Times New Roman" w:cs="Times New Roman"/>
                  <w:color w:val="auto"/>
                  <w:szCs w:val="21"/>
                  <w:lang w:val="en-US" w:eastAsia="zh-CN"/>
                  <w:rPrChange w:id="2247" w:author="小多" w:date="2020-09-23T16:16:02Z">
                    <w:rPr>
                      <w:rFonts w:hint="eastAsia" w:ascii="宋体" w:hAnsi="宋体"/>
                      <w:szCs w:val="21"/>
                      <w:lang w:val="en-US" w:eastAsia="zh-CN"/>
                    </w:rPr>
                  </w:rPrChange>
                </w:rPr>
                <w:t>心电</w:t>
              </w:r>
            </w:ins>
            <w:ins w:id="2249" w:author="20191115" w:date="2020-09-18T08:39:04Z">
              <w:r>
                <w:rPr>
                  <w:rFonts w:hint="default" w:ascii="Times New Roman" w:hAnsi="Times New Roman" w:cs="Times New Roman"/>
                  <w:color w:val="auto"/>
                  <w:szCs w:val="21"/>
                  <w:lang w:val="en-US" w:eastAsia="zh-CN"/>
                  <w:rPrChange w:id="2250" w:author="小多" w:date="2020-09-23T16:16:02Z">
                    <w:rPr>
                      <w:rFonts w:hint="eastAsia" w:ascii="宋体" w:hAnsi="宋体"/>
                      <w:szCs w:val="21"/>
                      <w:lang w:val="en-US" w:eastAsia="zh-CN"/>
                    </w:rPr>
                  </w:rPrChange>
                </w:rPr>
                <w:t>数据</w:t>
              </w:r>
            </w:ins>
            <w:ins w:id="2252" w:author="20191115" w:date="2020-09-18T08:39:05Z">
              <w:r>
                <w:rPr>
                  <w:rFonts w:hint="default" w:ascii="Times New Roman" w:hAnsi="Times New Roman" w:cs="Times New Roman"/>
                  <w:color w:val="auto"/>
                  <w:szCs w:val="21"/>
                  <w:lang w:val="en-US" w:eastAsia="zh-CN"/>
                  <w:rPrChange w:id="2253" w:author="小多" w:date="2020-09-23T16:16:02Z">
                    <w:rPr>
                      <w:rFonts w:hint="eastAsia" w:ascii="宋体" w:hAnsi="宋体"/>
                      <w:szCs w:val="21"/>
                      <w:lang w:val="en-US" w:eastAsia="zh-CN"/>
                    </w:rPr>
                  </w:rPrChange>
                </w:rPr>
                <w:t>进行</w:t>
              </w:r>
            </w:ins>
            <w:ins w:id="2255" w:author="20191115" w:date="2020-09-18T08:39:07Z">
              <w:r>
                <w:rPr>
                  <w:rFonts w:hint="default" w:ascii="Times New Roman" w:hAnsi="Times New Roman" w:cs="Times New Roman"/>
                  <w:color w:val="auto"/>
                  <w:szCs w:val="21"/>
                  <w:lang w:val="en-US" w:eastAsia="zh-CN"/>
                  <w:rPrChange w:id="2256" w:author="小多" w:date="2020-09-23T16:16:02Z">
                    <w:rPr>
                      <w:rFonts w:hint="eastAsia" w:ascii="宋体" w:hAnsi="宋体"/>
                      <w:szCs w:val="21"/>
                      <w:lang w:val="en-US" w:eastAsia="zh-CN"/>
                    </w:rPr>
                  </w:rPrChange>
                </w:rPr>
                <w:t>分析</w:t>
              </w:r>
            </w:ins>
            <w:ins w:id="2258" w:author="20191115" w:date="2020-09-18T08:39:08Z">
              <w:r>
                <w:rPr>
                  <w:rFonts w:hint="default" w:ascii="Times New Roman" w:hAnsi="Times New Roman" w:cs="Times New Roman"/>
                  <w:color w:val="auto"/>
                  <w:szCs w:val="21"/>
                  <w:lang w:val="en-US" w:eastAsia="zh-CN"/>
                  <w:rPrChange w:id="2259" w:author="小多" w:date="2020-09-23T16:16:02Z">
                    <w:rPr>
                      <w:rFonts w:hint="eastAsia" w:ascii="宋体" w:hAnsi="宋体"/>
                      <w:szCs w:val="21"/>
                      <w:lang w:val="en-US" w:eastAsia="zh-CN"/>
                    </w:rPr>
                  </w:rPrChange>
                </w:rPr>
                <w:t>。</w:t>
              </w:r>
            </w:ins>
          </w:p>
          <w:p>
            <w:pPr>
              <w:keepNext w:val="0"/>
              <w:keepLines w:val="0"/>
              <w:numPr>
                <w:ilvl w:val="0"/>
                <w:numId w:val="5"/>
                <w:ins w:id="2262" w:author="20191115" w:date="2020-09-18T08:24:53Z"/>
              </w:numPr>
              <w:suppressLineNumbers w:val="0"/>
              <w:spacing w:before="0" w:beforeAutospacing="0" w:after="0" w:afterAutospacing="0"/>
              <w:ind w:left="0" w:right="0"/>
              <w:jc w:val="left"/>
              <w:rPr>
                <w:rStyle w:val="22"/>
                <w:rFonts w:hint="default" w:ascii="Times New Roman" w:hAnsi="Times New Roman" w:cs="Times New Roman"/>
                <w:color w:val="auto"/>
                <w:lang w:val="en-US" w:eastAsia="zh-CN"/>
                <w:rPrChange w:id="2263" w:author="小多" w:date="2020-09-23T16:16:02Z">
                  <w:rPr>
                    <w:rStyle w:val="22"/>
                    <w:rFonts w:hint="default"/>
                    <w:lang w:val="en-US" w:eastAsia="zh-CN"/>
                  </w:rPr>
                </w:rPrChange>
              </w:rPr>
              <w:pPrChange w:id="2261" w:author="20191115" w:date="2020-09-18T08:24:53Z">
                <w:pPr>
                  <w:keepNext w:val="0"/>
                  <w:keepLines w:val="0"/>
                  <w:suppressLineNumbers w:val="0"/>
                  <w:spacing w:before="0" w:beforeAutospacing="0" w:after="0" w:afterAutospacing="0"/>
                  <w:ind w:left="0" w:right="0"/>
                  <w:jc w:val="left"/>
                </w:pPr>
              </w:pPrChange>
            </w:pPr>
            <w:ins w:id="2264" w:author="20191115" w:date="2020-09-18T08:39:14Z">
              <w:r>
                <w:rPr>
                  <w:rFonts w:hint="default" w:ascii="Times New Roman" w:hAnsi="Times New Roman" w:cs="Times New Roman"/>
                  <w:color w:val="auto"/>
                  <w:szCs w:val="21"/>
                  <w:lang w:val="en-US" w:eastAsia="zh-CN"/>
                  <w:rPrChange w:id="2265" w:author="小多" w:date="2020-09-23T16:16:02Z">
                    <w:rPr>
                      <w:rFonts w:hint="eastAsia" w:ascii="宋体" w:hAnsi="宋体"/>
                      <w:szCs w:val="21"/>
                      <w:lang w:val="en-US" w:eastAsia="zh-CN"/>
                    </w:rPr>
                  </w:rPrChange>
                </w:rPr>
                <w:t>报告</w:t>
              </w:r>
            </w:ins>
            <w:ins w:id="2267" w:author="20191115" w:date="2020-09-18T08:39:22Z">
              <w:r>
                <w:rPr>
                  <w:rFonts w:hint="default" w:ascii="Times New Roman" w:hAnsi="Times New Roman" w:cs="Times New Roman"/>
                  <w:color w:val="auto"/>
                  <w:szCs w:val="21"/>
                  <w:lang w:val="en-US" w:eastAsia="zh-CN"/>
                  <w:rPrChange w:id="2268" w:author="小多" w:date="2020-09-23T16:16:02Z">
                    <w:rPr>
                      <w:rFonts w:hint="eastAsia" w:ascii="宋体" w:hAnsi="宋体"/>
                      <w:szCs w:val="21"/>
                      <w:lang w:val="en-US" w:eastAsia="zh-CN"/>
                    </w:rPr>
                  </w:rPrChange>
                </w:rPr>
                <w:t>编辑、</w:t>
              </w:r>
            </w:ins>
            <w:ins w:id="2270" w:author="20191115" w:date="2020-09-18T08:39:23Z">
              <w:r>
                <w:rPr>
                  <w:rFonts w:hint="default" w:ascii="Times New Roman" w:hAnsi="Times New Roman" w:cs="Times New Roman"/>
                  <w:color w:val="auto"/>
                  <w:szCs w:val="21"/>
                  <w:lang w:val="en-US" w:eastAsia="zh-CN"/>
                  <w:rPrChange w:id="2271" w:author="小多" w:date="2020-09-23T16:16:02Z">
                    <w:rPr>
                      <w:rFonts w:hint="eastAsia" w:ascii="宋体" w:hAnsi="宋体"/>
                      <w:szCs w:val="21"/>
                      <w:lang w:val="en-US" w:eastAsia="zh-CN"/>
                    </w:rPr>
                  </w:rPrChange>
                </w:rPr>
                <w:t>报告</w:t>
              </w:r>
            </w:ins>
            <w:ins w:id="2273" w:author="20191115" w:date="2020-09-18T08:39:25Z">
              <w:r>
                <w:rPr>
                  <w:rFonts w:hint="default" w:ascii="Times New Roman" w:hAnsi="Times New Roman" w:cs="Times New Roman"/>
                  <w:color w:val="auto"/>
                  <w:szCs w:val="21"/>
                  <w:lang w:val="en-US" w:eastAsia="zh-CN"/>
                  <w:rPrChange w:id="2274" w:author="小多" w:date="2020-09-23T16:16:02Z">
                    <w:rPr>
                      <w:rFonts w:hint="eastAsia" w:ascii="宋体" w:hAnsi="宋体"/>
                      <w:szCs w:val="21"/>
                      <w:lang w:val="en-US" w:eastAsia="zh-CN"/>
                    </w:rPr>
                  </w:rPrChange>
                </w:rPr>
                <w:t>预览、</w:t>
              </w:r>
            </w:ins>
            <w:ins w:id="2276" w:author="20191115" w:date="2020-09-18T08:39:26Z">
              <w:r>
                <w:rPr>
                  <w:rFonts w:hint="default" w:ascii="Times New Roman" w:hAnsi="Times New Roman" w:cs="Times New Roman"/>
                  <w:color w:val="auto"/>
                  <w:szCs w:val="21"/>
                  <w:lang w:val="en-US" w:eastAsia="zh-CN"/>
                  <w:rPrChange w:id="2277" w:author="小多" w:date="2020-09-23T16:16:02Z">
                    <w:rPr>
                      <w:rFonts w:hint="eastAsia" w:ascii="宋体" w:hAnsi="宋体"/>
                      <w:szCs w:val="21"/>
                      <w:lang w:val="en-US" w:eastAsia="zh-CN"/>
                    </w:rPr>
                  </w:rPrChange>
                </w:rPr>
                <w:t>报告</w:t>
              </w:r>
            </w:ins>
            <w:ins w:id="2279" w:author="20191115" w:date="2020-09-18T08:39:27Z">
              <w:r>
                <w:rPr>
                  <w:rFonts w:hint="default" w:ascii="Times New Roman" w:hAnsi="Times New Roman" w:cs="Times New Roman"/>
                  <w:color w:val="auto"/>
                  <w:szCs w:val="21"/>
                  <w:lang w:val="en-US" w:eastAsia="zh-CN"/>
                  <w:rPrChange w:id="2280" w:author="小多" w:date="2020-09-23T16:16:02Z">
                    <w:rPr>
                      <w:rFonts w:hint="eastAsia" w:ascii="宋体" w:hAnsi="宋体"/>
                      <w:szCs w:val="21"/>
                      <w:lang w:val="en-US" w:eastAsia="zh-CN"/>
                    </w:rPr>
                  </w:rPrChange>
                </w:rPr>
                <w:t>打印</w:t>
              </w:r>
            </w:ins>
            <w:ins w:id="2282" w:author="20191115" w:date="2020-09-18T08:39:39Z">
              <w:r>
                <w:rPr>
                  <w:rFonts w:hint="default" w:ascii="Times New Roman" w:hAnsi="Times New Roman" w:cs="Times New Roman"/>
                  <w:color w:val="auto"/>
                  <w:szCs w:val="21"/>
                  <w:lang w:val="en-US" w:eastAsia="zh-CN"/>
                  <w:rPrChange w:id="2283" w:author="小多" w:date="2020-09-23T16:16:02Z">
                    <w:rPr>
                      <w:rFonts w:hint="eastAsia" w:ascii="宋体" w:hAnsi="宋体"/>
                      <w:szCs w:val="21"/>
                      <w:lang w:val="en-US" w:eastAsia="zh-CN"/>
                    </w:rPr>
                  </w:rPrChange>
                </w:rPr>
                <w:t>。</w:t>
              </w:r>
            </w:ins>
          </w:p>
        </w:tc>
        <w:tc>
          <w:tcPr>
            <w:tcW w:w="1892" w:type="dxa"/>
            <w:vAlign w:val="center"/>
            <w:tcPrChange w:id="2285" w:author="521" w:date="2020-09-19T10:56:57Z">
              <w:tcPr>
                <w:tcW w:w="1149"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2286" w:author="小多" w:date="2020-09-23T16:16:02Z">
                  <w:rPr>
                    <w:rFonts w:hint="default" w:ascii="宋体" w:hAnsi="宋体"/>
                    <w:szCs w:val="21"/>
                  </w:rPr>
                </w:rPrChange>
              </w:rPr>
            </w:pPr>
            <w:r>
              <w:rPr>
                <w:rFonts w:hint="default" w:ascii="Times New Roman" w:hAnsi="Times New Roman" w:cs="Times New Roman"/>
                <w:color w:val="auto"/>
                <w:szCs w:val="21"/>
                <w:rPrChange w:id="2287" w:author="小多" w:date="2020-09-23T16:16:02Z">
                  <w:rPr>
                    <w:rFonts w:hint="eastAsia" w:ascii="宋体" w:hAnsi="宋体"/>
                    <w:szCs w:val="21"/>
                  </w:rPr>
                </w:rPrChange>
              </w:rPr>
              <w:t>基本相同</w:t>
            </w:r>
          </w:p>
        </w:tc>
        <w:tc>
          <w:tcPr>
            <w:tcW w:w="1092" w:type="dxa"/>
            <w:vMerge w:val="continue"/>
            <w:vAlign w:val="center"/>
            <w:tcPrChange w:id="2288" w:author="521" w:date="2020-09-19T10:56:57Z">
              <w:tcPr>
                <w:tcW w:w="1835" w:type="dxa"/>
                <w:vMerge w:val="continue"/>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2289" w:author="小多" w:date="2020-09-23T16:16:02Z">
                  <w:rPr>
                    <w:rFonts w:hint="default"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290" w:author="521" w:date="2020-09-19T10:56:57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trPrChange w:id="2290" w:author="521" w:date="2020-09-19T10:56:57Z">
            <w:trPr>
              <w:jc w:val="center"/>
            </w:trPr>
          </w:trPrChange>
        </w:trPr>
        <w:tc>
          <w:tcPr>
            <w:tcW w:w="704" w:type="dxa"/>
            <w:vAlign w:val="center"/>
            <w:tcPrChange w:id="2291" w:author="521" w:date="2020-09-19T10:56:57Z">
              <w:tcPr>
                <w:tcW w:w="704"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2292" w:author="小多" w:date="2020-09-23T16:16:02Z">
                  <w:rPr>
                    <w:rFonts w:hint="default" w:ascii="宋体" w:hAnsi="宋体"/>
                    <w:szCs w:val="21"/>
                  </w:rPr>
                </w:rPrChange>
              </w:rPr>
            </w:pPr>
            <w:r>
              <w:rPr>
                <w:rFonts w:hint="default" w:ascii="Times New Roman" w:hAnsi="Times New Roman" w:cs="Times New Roman"/>
                <w:bCs/>
                <w:color w:val="auto"/>
                <w:szCs w:val="21"/>
                <w:rPrChange w:id="2293" w:author="小多" w:date="2020-09-23T16:16:02Z">
                  <w:rPr>
                    <w:rFonts w:hint="eastAsia" w:ascii="Times New Roman" w:hAnsi="Times New Roman"/>
                    <w:bCs/>
                    <w:color w:val="000000" w:themeColor="text1"/>
                    <w:szCs w:val="21"/>
                    <w14:textFill>
                      <w14:solidFill>
                        <w14:schemeClr w14:val="tx1"/>
                      </w14:solidFill>
                    </w14:textFill>
                  </w:rPr>
                </w:rPrChange>
              </w:rPr>
              <w:t>禁忌症</w:t>
            </w:r>
          </w:p>
        </w:tc>
        <w:tc>
          <w:tcPr>
            <w:tcW w:w="4935" w:type="dxa"/>
            <w:vAlign w:val="center"/>
            <w:tcPrChange w:id="2294" w:author="521" w:date="2020-09-19T10:56:57Z">
              <w:tcPr>
                <w:tcW w:w="5528"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2295" w:author="小多" w:date="2020-09-23T16:16:02Z">
                  <w:rPr>
                    <w:rFonts w:hint="default" w:ascii="宋体" w:hAnsi="宋体"/>
                    <w:szCs w:val="21"/>
                  </w:rPr>
                </w:rPrChange>
              </w:rPr>
            </w:pPr>
            <w:r>
              <w:rPr>
                <w:rFonts w:hint="default" w:ascii="Times New Roman" w:hAnsi="Times New Roman" w:cs="Times New Roman"/>
                <w:color w:val="auto"/>
                <w:szCs w:val="21"/>
                <w:rPrChange w:id="2296" w:author="小多" w:date="2020-09-23T16:16:02Z">
                  <w:rPr>
                    <w:rFonts w:hint="eastAsia" w:ascii="宋体" w:hAnsi="宋体"/>
                    <w:szCs w:val="21"/>
                  </w:rPr>
                </w:rPrChange>
              </w:rPr>
              <w:t>尚无明确禁忌症。</w:t>
            </w:r>
          </w:p>
        </w:tc>
        <w:tc>
          <w:tcPr>
            <w:tcW w:w="4846" w:type="dxa"/>
            <w:vAlign w:val="center"/>
            <w:tcPrChange w:id="2297" w:author="521" w:date="2020-09-19T10:56:57Z">
              <w:tcPr>
                <w:tcW w:w="4253"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2298" w:author="小多" w:date="2020-09-23T16:16:02Z">
                  <w:rPr>
                    <w:rFonts w:hint="default" w:ascii="宋体" w:hAnsi="宋体"/>
                    <w:szCs w:val="21"/>
                  </w:rPr>
                </w:rPrChange>
              </w:rPr>
            </w:pPr>
            <w:r>
              <w:rPr>
                <w:rFonts w:hint="default" w:ascii="Times New Roman" w:hAnsi="Times New Roman" w:cs="Times New Roman"/>
                <w:color w:val="auto"/>
                <w:szCs w:val="21"/>
                <w:rPrChange w:id="2299" w:author="小多" w:date="2020-09-23T16:16:02Z">
                  <w:rPr>
                    <w:rFonts w:hint="eastAsia" w:ascii="宋体" w:hAnsi="宋体"/>
                    <w:szCs w:val="21"/>
                  </w:rPr>
                </w:rPrChange>
              </w:rPr>
              <w:t>尚无明确禁忌症。</w:t>
            </w:r>
          </w:p>
        </w:tc>
        <w:tc>
          <w:tcPr>
            <w:tcW w:w="1892" w:type="dxa"/>
            <w:vAlign w:val="center"/>
            <w:tcPrChange w:id="2300" w:author="521" w:date="2020-09-19T10:56:57Z">
              <w:tcPr>
                <w:tcW w:w="1149"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2301" w:author="小多" w:date="2020-09-23T16:16:02Z">
                  <w:rPr>
                    <w:rFonts w:hint="default" w:ascii="宋体" w:hAnsi="宋体"/>
                    <w:szCs w:val="21"/>
                  </w:rPr>
                </w:rPrChange>
              </w:rPr>
            </w:pPr>
            <w:r>
              <w:rPr>
                <w:rFonts w:hint="default" w:ascii="Times New Roman" w:hAnsi="Times New Roman" w:cs="Times New Roman"/>
                <w:color w:val="auto"/>
                <w:szCs w:val="21"/>
                <w:rPrChange w:id="2302" w:author="小多" w:date="2020-09-23T16:16:02Z">
                  <w:rPr>
                    <w:rFonts w:hint="eastAsia" w:ascii="宋体" w:hAnsi="宋体"/>
                    <w:szCs w:val="21"/>
                  </w:rPr>
                </w:rPrChange>
              </w:rPr>
              <w:t>相同</w:t>
            </w:r>
          </w:p>
        </w:tc>
        <w:tc>
          <w:tcPr>
            <w:tcW w:w="1092" w:type="dxa"/>
            <w:vMerge w:val="continue"/>
            <w:vAlign w:val="center"/>
            <w:tcPrChange w:id="2303" w:author="521" w:date="2020-09-19T10:56:57Z">
              <w:tcPr>
                <w:tcW w:w="1835" w:type="dxa"/>
                <w:vMerge w:val="continue"/>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2304" w:author="小多" w:date="2020-09-23T16:16:02Z">
                  <w:rPr>
                    <w:rFonts w:hint="default"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305" w:author="521" w:date="2020-09-19T10:56:57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551" w:hRule="atLeast"/>
          <w:jc w:val="center"/>
          <w:trPrChange w:id="2305" w:author="521" w:date="2020-09-19T10:56:57Z">
            <w:trPr>
              <w:trHeight w:val="551" w:hRule="atLeast"/>
              <w:jc w:val="center"/>
            </w:trPr>
          </w:trPrChange>
        </w:trPr>
        <w:tc>
          <w:tcPr>
            <w:tcW w:w="704" w:type="dxa"/>
            <w:vAlign w:val="center"/>
            <w:tcPrChange w:id="2306" w:author="521" w:date="2020-09-19T10:56:57Z">
              <w:tcPr>
                <w:tcW w:w="704"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2307" w:author="小多" w:date="2020-09-23T16:16:02Z">
                  <w:rPr>
                    <w:rFonts w:hint="default" w:ascii="宋体" w:hAnsi="宋体"/>
                    <w:szCs w:val="21"/>
                  </w:rPr>
                </w:rPrChange>
              </w:rPr>
            </w:pPr>
            <w:r>
              <w:rPr>
                <w:rFonts w:hint="default" w:ascii="Times New Roman" w:hAnsi="Times New Roman" w:cs="Times New Roman"/>
                <w:bCs/>
                <w:color w:val="auto"/>
                <w:szCs w:val="21"/>
                <w:rPrChange w:id="2308" w:author="小多" w:date="2020-09-23T16:16:02Z">
                  <w:rPr>
                    <w:rFonts w:hint="eastAsia" w:ascii="Times New Roman" w:hAnsi="Times New Roman"/>
                    <w:bCs/>
                    <w:color w:val="FF0000"/>
                    <w:szCs w:val="21"/>
                  </w:rPr>
                </w:rPrChange>
              </w:rPr>
              <w:t>防范措施和警告</w:t>
            </w:r>
          </w:p>
        </w:tc>
        <w:tc>
          <w:tcPr>
            <w:tcW w:w="4935" w:type="dxa"/>
            <w:vAlign w:val="center"/>
            <w:tcPrChange w:id="2309" w:author="521" w:date="2020-09-19T10:56:57Z">
              <w:tcPr>
                <w:tcW w:w="5528" w:type="dxa"/>
                <w:vAlign w:val="center"/>
              </w:tcPr>
            </w:tcPrChange>
          </w:tcPr>
          <w:p>
            <w:pPr>
              <w:keepNext w:val="0"/>
              <w:keepLines w:val="0"/>
              <w:suppressLineNumbers w:val="0"/>
              <w:spacing w:before="0" w:beforeAutospacing="0" w:after="0" w:afterAutospacing="0"/>
              <w:ind w:left="0" w:right="0"/>
              <w:rPr>
                <w:rFonts w:hint="default" w:ascii="Times New Roman" w:hAnsi="Times New Roman" w:cs="Times New Roman"/>
                <w:color w:val="auto"/>
                <w:szCs w:val="21"/>
                <w:rPrChange w:id="2310" w:author="小多" w:date="2020-09-23T16:16:02Z">
                  <w:rPr>
                    <w:rFonts w:hint="default" w:ascii="宋体" w:hAnsi="宋体"/>
                    <w:szCs w:val="21"/>
                  </w:rPr>
                </w:rPrChange>
              </w:rPr>
            </w:pPr>
            <w:r>
              <w:rPr>
                <w:rFonts w:hint="default" w:ascii="Times New Roman" w:hAnsi="Times New Roman" w:cs="Times New Roman"/>
                <w:color w:val="auto"/>
                <w:szCs w:val="21"/>
                <w:rPrChange w:id="2311" w:author="小多" w:date="2020-09-23T16:16:02Z">
                  <w:rPr>
                    <w:rFonts w:hint="eastAsia" w:ascii="宋体" w:hAnsi="宋体"/>
                    <w:szCs w:val="21"/>
                  </w:rPr>
                </w:rPrChange>
              </w:rPr>
              <w:t>注意：如果电脑主机不是在本公司购买，本公司将不提供电脑硬件及操作系统方面的维护。</w:t>
            </w:r>
          </w:p>
        </w:tc>
        <w:tc>
          <w:tcPr>
            <w:tcW w:w="4846" w:type="dxa"/>
            <w:vAlign w:val="center"/>
            <w:tcPrChange w:id="2312" w:author="521" w:date="2020-09-19T10:56:57Z">
              <w:tcPr>
                <w:tcW w:w="4253" w:type="dxa"/>
                <w:vAlign w:val="center"/>
              </w:tcPr>
            </w:tcPrChange>
          </w:tcPr>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2313" w:author="小多" w:date="2020-09-23T16:16:02Z">
                  <w:rPr>
                    <w:rFonts w:hint="default" w:ascii="宋体" w:hAnsi="宋体"/>
                    <w:szCs w:val="21"/>
                  </w:rPr>
                </w:rPrChange>
              </w:rPr>
            </w:pPr>
            <w:commentRangeStart w:id="6"/>
            <w:r>
              <w:rPr>
                <w:rFonts w:hint="default" w:ascii="Times New Roman" w:hAnsi="Times New Roman" w:cs="Times New Roman"/>
                <w:color w:val="auto"/>
                <w:szCs w:val="21"/>
                <w:rPrChange w:id="2314" w:author="小多" w:date="2020-09-23T16:16:02Z">
                  <w:rPr>
                    <w:rFonts w:hint="eastAsia" w:ascii="宋体" w:hAnsi="宋体"/>
                    <w:szCs w:val="21"/>
                  </w:rPr>
                </w:rPrChange>
              </w:rPr>
              <w:t>注意：如果电脑主机不是在本公司购买，本公司将不提供电脑硬件及操作系统方面的维护。</w:t>
            </w:r>
            <w:commentRangeEnd w:id="6"/>
            <w:r>
              <w:rPr>
                <w:rStyle w:val="22"/>
                <w:rFonts w:hint="default" w:ascii="Times New Roman" w:hAnsi="Times New Roman" w:cs="Times New Roman"/>
                <w:color w:val="auto"/>
                <w:rPrChange w:id="2315" w:author="小多" w:date="2020-09-23T16:16:02Z">
                  <w:rPr>
                    <w:rStyle w:val="22"/>
                    <w:rFonts w:hint="default"/>
                  </w:rPr>
                </w:rPrChange>
              </w:rPr>
              <w:commentReference w:id="6"/>
            </w:r>
          </w:p>
          <w:p>
            <w:pPr>
              <w:keepNext w:val="0"/>
              <w:keepLines w:val="0"/>
              <w:suppressLineNumbers w:val="0"/>
              <w:spacing w:before="0" w:beforeAutospacing="0" w:after="0" w:afterAutospacing="0"/>
              <w:ind w:left="0" w:right="0"/>
              <w:jc w:val="left"/>
              <w:rPr>
                <w:rFonts w:hint="default" w:ascii="Times New Roman" w:hAnsi="Times New Roman" w:cs="Times New Roman"/>
                <w:color w:val="auto"/>
                <w:szCs w:val="21"/>
                <w:rPrChange w:id="2316" w:author="小多" w:date="2020-09-23T16:16:02Z">
                  <w:rPr>
                    <w:rFonts w:hint="default" w:ascii="宋体" w:hAnsi="宋体"/>
                    <w:szCs w:val="21"/>
                  </w:rPr>
                </w:rPrChange>
              </w:rPr>
            </w:pPr>
          </w:p>
        </w:tc>
        <w:tc>
          <w:tcPr>
            <w:tcW w:w="1892" w:type="dxa"/>
            <w:vAlign w:val="center"/>
            <w:tcPrChange w:id="2317" w:author="521" w:date="2020-09-19T10:56:57Z">
              <w:tcPr>
                <w:tcW w:w="1149"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2318" w:author="小多" w:date="2020-09-23T16:16:02Z">
                  <w:rPr>
                    <w:rFonts w:hint="default" w:ascii="宋体" w:hAnsi="宋体"/>
                    <w:szCs w:val="21"/>
                  </w:rPr>
                </w:rPrChange>
              </w:rPr>
            </w:pPr>
            <w:r>
              <w:rPr>
                <w:rFonts w:hint="default" w:ascii="Times New Roman" w:hAnsi="Times New Roman" w:cs="Times New Roman"/>
                <w:color w:val="auto"/>
                <w:szCs w:val="21"/>
                <w:rPrChange w:id="2319" w:author="小多" w:date="2020-09-23T16:16:02Z">
                  <w:rPr>
                    <w:rFonts w:hint="eastAsia" w:ascii="宋体" w:hAnsi="宋体"/>
                    <w:szCs w:val="21"/>
                  </w:rPr>
                </w:rPrChange>
              </w:rPr>
              <w:t>基本相同</w:t>
            </w:r>
          </w:p>
        </w:tc>
        <w:tc>
          <w:tcPr>
            <w:tcW w:w="1092" w:type="dxa"/>
            <w:vMerge w:val="continue"/>
            <w:vAlign w:val="center"/>
            <w:tcPrChange w:id="2320" w:author="521" w:date="2020-09-19T10:56:57Z">
              <w:tcPr>
                <w:tcW w:w="1835" w:type="dxa"/>
                <w:vMerge w:val="continue"/>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2321" w:author="小多" w:date="2020-09-23T16:16:02Z">
                  <w:rPr>
                    <w:rFonts w:hint="default"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322" w:author="521" w:date="2020-09-19T10:56:57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564" w:hRule="atLeast"/>
          <w:jc w:val="center"/>
          <w:trPrChange w:id="2322" w:author="521" w:date="2020-09-19T10:56:57Z">
            <w:trPr>
              <w:trHeight w:val="564" w:hRule="atLeast"/>
              <w:jc w:val="center"/>
            </w:trPr>
          </w:trPrChange>
        </w:trPr>
        <w:tc>
          <w:tcPr>
            <w:tcW w:w="704" w:type="dxa"/>
            <w:vAlign w:val="center"/>
            <w:tcPrChange w:id="2323" w:author="521" w:date="2020-09-19T10:56:57Z">
              <w:tcPr>
                <w:tcW w:w="704"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2324" w:author="小多" w:date="2020-09-23T16:16:02Z">
                  <w:rPr>
                    <w:rFonts w:hint="default" w:ascii="宋体" w:hAnsi="宋体"/>
                    <w:color w:val="FF0000"/>
                    <w:szCs w:val="21"/>
                  </w:rPr>
                </w:rPrChange>
              </w:rPr>
            </w:pPr>
            <w:r>
              <w:rPr>
                <w:rFonts w:hint="default" w:ascii="Times New Roman" w:hAnsi="Times New Roman" w:cs="Times New Roman"/>
                <w:bCs/>
                <w:color w:val="auto"/>
                <w:szCs w:val="21"/>
                <w:rPrChange w:id="2325" w:author="小多" w:date="2020-09-23T16:16:02Z">
                  <w:rPr>
                    <w:rFonts w:hint="eastAsia" w:ascii="Times New Roman" w:hAnsi="Times New Roman"/>
                    <w:bCs/>
                    <w:color w:val="FF0000"/>
                    <w:szCs w:val="21"/>
                  </w:rPr>
                </w:rPrChange>
              </w:rPr>
              <w:t>灭菌/消毒方式</w:t>
            </w:r>
          </w:p>
        </w:tc>
        <w:tc>
          <w:tcPr>
            <w:tcW w:w="4935" w:type="dxa"/>
            <w:vAlign w:val="center"/>
            <w:tcPrChange w:id="2326" w:author="521" w:date="2020-09-19T10:56:57Z">
              <w:tcPr>
                <w:tcW w:w="5528"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2327" w:author="小多" w:date="2020-09-23T16:16:02Z">
                  <w:rPr>
                    <w:rFonts w:hint="default" w:ascii="宋体" w:hAnsi="宋体"/>
                    <w:szCs w:val="21"/>
                  </w:rPr>
                </w:rPrChange>
              </w:rPr>
            </w:pPr>
            <w:r>
              <w:rPr>
                <w:rFonts w:hint="default" w:ascii="Times New Roman" w:hAnsi="Times New Roman" w:cs="Times New Roman"/>
                <w:color w:val="auto"/>
                <w:szCs w:val="21"/>
                <w:rPrChange w:id="2328" w:author="小多" w:date="2020-09-23T16:16:02Z">
                  <w:rPr>
                    <w:rFonts w:hint="eastAsia" w:ascii="宋体" w:hAnsi="宋体"/>
                    <w:szCs w:val="21"/>
                  </w:rPr>
                </w:rPrChange>
              </w:rPr>
              <w:t>不适用</w:t>
            </w:r>
          </w:p>
        </w:tc>
        <w:tc>
          <w:tcPr>
            <w:tcW w:w="4846" w:type="dxa"/>
            <w:vAlign w:val="center"/>
            <w:tcPrChange w:id="2329" w:author="521" w:date="2020-09-19T10:56:57Z">
              <w:tcPr>
                <w:tcW w:w="4253"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2330" w:author="小多" w:date="2020-09-23T16:16:02Z">
                  <w:rPr>
                    <w:rFonts w:hint="default" w:ascii="宋体" w:hAnsi="宋体"/>
                    <w:szCs w:val="21"/>
                  </w:rPr>
                </w:rPrChange>
              </w:rPr>
            </w:pPr>
            <w:r>
              <w:rPr>
                <w:rFonts w:hint="default" w:ascii="Times New Roman" w:hAnsi="Times New Roman" w:cs="Times New Roman"/>
                <w:color w:val="auto"/>
                <w:szCs w:val="21"/>
                <w:rPrChange w:id="2331" w:author="小多" w:date="2020-09-23T16:16:02Z">
                  <w:rPr>
                    <w:rFonts w:hint="eastAsia" w:ascii="宋体" w:hAnsi="宋体"/>
                    <w:szCs w:val="21"/>
                  </w:rPr>
                </w:rPrChange>
              </w:rPr>
              <w:t>不适用</w:t>
            </w:r>
          </w:p>
        </w:tc>
        <w:tc>
          <w:tcPr>
            <w:tcW w:w="1892" w:type="dxa"/>
            <w:vAlign w:val="center"/>
            <w:tcPrChange w:id="2332" w:author="521" w:date="2020-09-19T10:56:57Z">
              <w:tcPr>
                <w:tcW w:w="1149" w:type="dxa"/>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2333" w:author="小多" w:date="2020-09-23T16:16:02Z">
                  <w:rPr>
                    <w:rFonts w:hint="default" w:ascii="宋体" w:hAnsi="宋体"/>
                    <w:szCs w:val="21"/>
                  </w:rPr>
                </w:rPrChange>
              </w:rPr>
            </w:pPr>
            <w:r>
              <w:rPr>
                <w:rFonts w:hint="default" w:ascii="Times New Roman" w:hAnsi="Times New Roman" w:cs="Times New Roman"/>
                <w:color w:val="auto"/>
                <w:szCs w:val="21"/>
                <w:rPrChange w:id="2334" w:author="小多" w:date="2020-09-23T16:16:02Z">
                  <w:rPr>
                    <w:rFonts w:hint="eastAsia" w:ascii="宋体" w:hAnsi="宋体"/>
                    <w:szCs w:val="21"/>
                  </w:rPr>
                </w:rPrChange>
              </w:rPr>
              <w:t>相同</w:t>
            </w:r>
          </w:p>
        </w:tc>
        <w:tc>
          <w:tcPr>
            <w:tcW w:w="1092" w:type="dxa"/>
            <w:vMerge w:val="continue"/>
            <w:vAlign w:val="center"/>
            <w:tcPrChange w:id="2335" w:author="521" w:date="2020-09-19T10:56:57Z">
              <w:tcPr>
                <w:tcW w:w="1835" w:type="dxa"/>
                <w:vMerge w:val="continue"/>
                <w:vAlign w:val="center"/>
              </w:tcPr>
            </w:tcPrChange>
          </w:tcPr>
          <w:p>
            <w:pPr>
              <w:keepNext w:val="0"/>
              <w:keepLines w:val="0"/>
              <w:suppressLineNumbers w:val="0"/>
              <w:spacing w:before="0" w:beforeAutospacing="0" w:after="0" w:afterAutospacing="0"/>
              <w:ind w:left="0" w:right="0"/>
              <w:jc w:val="center"/>
              <w:rPr>
                <w:rFonts w:hint="default" w:ascii="Times New Roman" w:hAnsi="Times New Roman" w:cs="Times New Roman"/>
                <w:color w:val="auto"/>
                <w:szCs w:val="21"/>
                <w:rPrChange w:id="2336" w:author="小多" w:date="2020-09-23T16:16:02Z">
                  <w:rPr>
                    <w:rFonts w:hint="default" w:ascii="宋体" w:hAnsi="宋体"/>
                    <w:szCs w:val="21"/>
                  </w:rPr>
                </w:rPrChange>
              </w:rPr>
            </w:pPr>
          </w:p>
        </w:tc>
      </w:tr>
    </w:tbl>
    <w:p>
      <w:pPr>
        <w:jc w:val="center"/>
        <w:rPr>
          <w:rFonts w:ascii="Times New Roman" w:hAnsi="Times New Roman"/>
          <w:bCs/>
          <w:color w:val="auto"/>
          <w:szCs w:val="21"/>
          <w:rPrChange w:id="2337" w:author="小多" w:date="2020-09-23T16:11:27Z">
            <w:rPr>
              <w:rFonts w:ascii="Times New Roman" w:hAnsi="Times New Roman"/>
              <w:bCs/>
              <w:szCs w:val="21"/>
            </w:rPr>
          </w:rPrChange>
        </w:rPr>
      </w:pPr>
    </w:p>
    <w:p>
      <w:pPr>
        <w:rPr>
          <w:rFonts w:ascii="Times New Roman" w:hAnsi="Times New Roman"/>
          <w:bCs/>
          <w:color w:val="auto"/>
          <w:szCs w:val="21"/>
          <w:rPrChange w:id="2338" w:author="小多" w:date="2020-09-23T16:11:27Z">
            <w:rPr>
              <w:rFonts w:ascii="Times New Roman" w:hAnsi="Times New Roman"/>
              <w:bCs/>
              <w:szCs w:val="21"/>
            </w:rPr>
          </w:rPrChange>
        </w:rPr>
      </w:pPr>
    </w:p>
    <w:p>
      <w:pPr>
        <w:rPr>
          <w:rFonts w:ascii="Times New Roman" w:hAnsi="Times New Roman"/>
          <w:bCs/>
          <w:color w:val="auto"/>
          <w:szCs w:val="21"/>
          <w:rPrChange w:id="2339" w:author="小多" w:date="2020-09-23T16:11:27Z">
            <w:rPr>
              <w:rFonts w:ascii="Times New Roman" w:hAnsi="Times New Roman"/>
              <w:bCs/>
              <w:szCs w:val="21"/>
            </w:rPr>
          </w:rPrChange>
        </w:rPr>
        <w:sectPr>
          <w:headerReference r:id="rId7" w:type="default"/>
          <w:pgSz w:w="16838" w:h="11906" w:orient="landscape"/>
          <w:pgMar w:top="1800" w:right="1440" w:bottom="1800" w:left="1440" w:header="851" w:footer="992" w:gutter="0"/>
          <w:cols w:space="720" w:num="1"/>
          <w:docGrid w:type="lines" w:linePitch="312" w:charSpace="0"/>
        </w:sectPr>
      </w:pPr>
    </w:p>
    <w:bookmarkEnd w:id="23"/>
    <w:p>
      <w:pPr>
        <w:pStyle w:val="2"/>
        <w:keepNext w:val="0"/>
        <w:keepLines w:val="0"/>
        <w:numPr>
          <w:ilvl w:val="255"/>
          <w:numId w:val="0"/>
        </w:numPr>
        <w:spacing w:before="156" w:beforeLines="50" w:after="156" w:afterLines="50" w:line="360" w:lineRule="auto"/>
        <w:rPr>
          <w:rFonts w:ascii="Times New Roman" w:hAnsi="Times New Roman" w:eastAsia="黑体"/>
          <w:b w:val="0"/>
          <w:bCs w:val="0"/>
          <w:color w:val="auto"/>
          <w:kern w:val="2"/>
          <w:sz w:val="28"/>
          <w:szCs w:val="28"/>
          <w:rPrChange w:id="2340" w:author="小多" w:date="2020-09-23T16:11:27Z">
            <w:rPr>
              <w:rFonts w:ascii="Times New Roman" w:hAnsi="Times New Roman" w:eastAsia="黑体"/>
              <w:b w:val="0"/>
              <w:bCs w:val="0"/>
              <w:kern w:val="2"/>
              <w:sz w:val="28"/>
              <w:szCs w:val="28"/>
            </w:rPr>
          </w:rPrChange>
        </w:rPr>
      </w:pPr>
      <w:bookmarkStart w:id="24" w:name="_Toc21317"/>
      <w:bookmarkStart w:id="25" w:name="_Toc8578"/>
      <w:bookmarkStart w:id="26" w:name="_Toc2323"/>
      <w:r>
        <w:rPr>
          <w:rFonts w:hint="eastAsia" w:ascii="Times New Roman" w:hAnsi="Times New Roman" w:eastAsia="黑体"/>
          <w:b w:val="0"/>
          <w:bCs w:val="0"/>
          <w:color w:val="auto"/>
          <w:kern w:val="2"/>
          <w:sz w:val="28"/>
          <w:szCs w:val="28"/>
          <w:rPrChange w:id="2341" w:author="小多" w:date="2020-09-23T16:11:27Z">
            <w:rPr>
              <w:rFonts w:hint="eastAsia" w:ascii="Times New Roman" w:hAnsi="Times New Roman" w:eastAsia="黑体"/>
              <w:b w:val="0"/>
              <w:bCs w:val="0"/>
              <w:kern w:val="2"/>
              <w:sz w:val="28"/>
              <w:szCs w:val="28"/>
            </w:rPr>
          </w:rPrChange>
        </w:rPr>
        <w:t>3 同类产品不良事件情况说明</w:t>
      </w:r>
      <w:bookmarkEnd w:id="24"/>
      <w:bookmarkEnd w:id="25"/>
      <w:bookmarkEnd w:id="26"/>
    </w:p>
    <w:p>
      <w:pPr>
        <w:spacing w:line="312" w:lineRule="auto"/>
        <w:ind w:firstLine="480" w:firstLineChars="200"/>
        <w:rPr>
          <w:rFonts w:ascii="Times New Roman" w:hAnsi="Times New Roman"/>
          <w:color w:val="auto"/>
          <w:sz w:val="24"/>
          <w:szCs w:val="24"/>
          <w:rPrChange w:id="2342" w:author="小多" w:date="2020-09-23T16:11:27Z">
            <w:rPr>
              <w:rFonts w:ascii="Times New Roman" w:hAnsi="Times New Roman"/>
              <w:sz w:val="24"/>
              <w:szCs w:val="24"/>
            </w:rPr>
          </w:rPrChange>
        </w:rPr>
      </w:pPr>
      <w:r>
        <w:rPr>
          <w:rFonts w:hint="eastAsia" w:ascii="Times New Roman" w:hAnsi="Times New Roman"/>
          <w:color w:val="auto"/>
          <w:sz w:val="24"/>
          <w:szCs w:val="24"/>
          <w:rPrChange w:id="2343" w:author="小多" w:date="2020-09-23T16:11:27Z">
            <w:rPr>
              <w:rFonts w:hint="eastAsia" w:ascii="Times New Roman" w:hAnsi="Times New Roman"/>
              <w:sz w:val="24"/>
              <w:szCs w:val="24"/>
            </w:rPr>
          </w:rPrChange>
        </w:rPr>
        <w:t>本产品为国内首次申请注册，尚未上市销售。因此没有上市后相关临床数据。</w:t>
      </w:r>
    </w:p>
    <w:p>
      <w:pPr>
        <w:spacing w:line="312" w:lineRule="auto"/>
        <w:ind w:firstLine="480" w:firstLineChars="200"/>
        <w:rPr>
          <w:rFonts w:ascii="Times New Roman" w:hAnsi="Times New Roman"/>
          <w:color w:val="auto"/>
          <w:sz w:val="24"/>
          <w:szCs w:val="24"/>
          <w:rPrChange w:id="2344" w:author="小多" w:date="2020-09-23T16:11:27Z">
            <w:rPr>
              <w:rFonts w:ascii="Times New Roman" w:hAnsi="Times New Roman"/>
              <w:sz w:val="24"/>
              <w:szCs w:val="24"/>
            </w:rPr>
          </w:rPrChange>
        </w:rPr>
      </w:pPr>
      <w:r>
        <w:rPr>
          <w:rFonts w:hint="eastAsia" w:ascii="Times New Roman" w:hAnsi="Times New Roman"/>
          <w:color w:val="auto"/>
          <w:sz w:val="24"/>
          <w:szCs w:val="24"/>
          <w:rPrChange w:id="2345" w:author="小多" w:date="2020-09-23T16:11:27Z">
            <w:rPr>
              <w:rFonts w:hint="eastAsia" w:ascii="Times New Roman" w:hAnsi="Times New Roman"/>
              <w:sz w:val="24"/>
              <w:szCs w:val="24"/>
            </w:rPr>
          </w:rPrChange>
        </w:rPr>
        <w:t>同时，经检索国家药监等政府主管机构数据库未找到此类产品的不良事件报告记录。</w:t>
      </w:r>
      <w:bookmarkStart w:id="27" w:name="_Toc4710"/>
    </w:p>
    <w:p>
      <w:pPr>
        <w:spacing w:line="312" w:lineRule="auto"/>
        <w:ind w:firstLine="480" w:firstLineChars="200"/>
        <w:rPr>
          <w:rFonts w:ascii="Times New Roman" w:hAnsi="Times New Roman"/>
          <w:color w:val="auto"/>
          <w:sz w:val="24"/>
          <w:szCs w:val="24"/>
          <w:rPrChange w:id="2346" w:author="小多" w:date="2020-09-23T16:11:27Z">
            <w:rPr>
              <w:rFonts w:ascii="Times New Roman" w:hAnsi="Times New Roman"/>
              <w:sz w:val="24"/>
              <w:szCs w:val="24"/>
            </w:rPr>
          </w:rPrChange>
        </w:rPr>
      </w:pPr>
    </w:p>
    <w:p>
      <w:pPr>
        <w:pStyle w:val="2"/>
        <w:keepNext w:val="0"/>
        <w:keepLines w:val="0"/>
        <w:numPr>
          <w:ilvl w:val="255"/>
          <w:numId w:val="0"/>
        </w:numPr>
        <w:spacing w:before="156" w:beforeLines="50" w:after="156" w:afterLines="50" w:line="360" w:lineRule="auto"/>
        <w:rPr>
          <w:rFonts w:ascii="Times New Roman" w:hAnsi="Times New Roman" w:eastAsia="黑体"/>
          <w:b w:val="0"/>
          <w:bCs w:val="0"/>
          <w:color w:val="auto"/>
          <w:kern w:val="2"/>
          <w:sz w:val="28"/>
          <w:szCs w:val="28"/>
          <w:rPrChange w:id="2347" w:author="小多" w:date="2020-09-23T16:11:27Z">
            <w:rPr>
              <w:rFonts w:ascii="Times New Roman" w:hAnsi="Times New Roman" w:eastAsia="黑体"/>
              <w:b w:val="0"/>
              <w:bCs w:val="0"/>
              <w:kern w:val="2"/>
              <w:sz w:val="28"/>
              <w:szCs w:val="28"/>
            </w:rPr>
          </w:rPrChange>
        </w:rPr>
      </w:pPr>
      <w:bookmarkStart w:id="28" w:name="_Toc15766"/>
      <w:bookmarkStart w:id="29" w:name="_Toc1791"/>
      <w:r>
        <w:rPr>
          <w:rFonts w:hint="eastAsia" w:ascii="Times New Roman" w:hAnsi="Times New Roman" w:eastAsia="黑体"/>
          <w:b w:val="0"/>
          <w:bCs w:val="0"/>
          <w:color w:val="auto"/>
          <w:kern w:val="2"/>
          <w:sz w:val="28"/>
          <w:szCs w:val="28"/>
          <w:rPrChange w:id="2348" w:author="小多" w:date="2020-09-23T16:11:27Z">
            <w:rPr>
              <w:rFonts w:hint="eastAsia" w:ascii="Times New Roman" w:hAnsi="Times New Roman" w:eastAsia="黑体"/>
              <w:b w:val="0"/>
              <w:bCs w:val="0"/>
              <w:kern w:val="2"/>
              <w:sz w:val="28"/>
              <w:szCs w:val="28"/>
            </w:rPr>
          </w:rPrChange>
        </w:rPr>
        <w:t>4 结论</w:t>
      </w:r>
      <w:bookmarkEnd w:id="27"/>
      <w:bookmarkEnd w:id="28"/>
      <w:bookmarkEnd w:id="29"/>
    </w:p>
    <w:p>
      <w:pPr>
        <w:spacing w:line="360" w:lineRule="auto"/>
        <w:ind w:firstLine="480" w:firstLineChars="200"/>
        <w:rPr>
          <w:rFonts w:ascii="宋体" w:hAnsi="宋体" w:cs="Arial"/>
          <w:color w:val="auto"/>
          <w:sz w:val="24"/>
          <w:szCs w:val="24"/>
          <w:rPrChange w:id="2349" w:author="小多" w:date="2020-09-23T16:11:27Z">
            <w:rPr>
              <w:rFonts w:ascii="宋体" w:hAnsi="宋体" w:cs="Arial"/>
              <w:color w:val="000000"/>
              <w:sz w:val="24"/>
              <w:szCs w:val="24"/>
            </w:rPr>
          </w:rPrChange>
        </w:rPr>
      </w:pPr>
      <w:r>
        <w:rPr>
          <w:rFonts w:hint="eastAsia" w:ascii="宋体" w:hAnsi="宋体" w:cs="Arial"/>
          <w:color w:val="auto"/>
          <w:sz w:val="24"/>
          <w:szCs w:val="24"/>
          <w:rPrChange w:id="2350" w:author="小多" w:date="2020-09-23T16:11:27Z">
            <w:rPr>
              <w:rFonts w:hint="eastAsia" w:ascii="宋体" w:hAnsi="宋体" w:cs="Arial"/>
              <w:color w:val="000000"/>
              <w:sz w:val="24"/>
              <w:szCs w:val="24"/>
            </w:rPr>
          </w:rPrChange>
        </w:rPr>
        <w:t>动态心电分析软件是一种成熟的，风险级别低的医疗器械，因此通过实验室性能测试和质量控制程序可以保证其安全性和有效性。</w:t>
      </w:r>
    </w:p>
    <w:p>
      <w:pPr>
        <w:spacing w:line="360" w:lineRule="auto"/>
        <w:ind w:firstLine="480" w:firstLineChars="200"/>
        <w:rPr>
          <w:rFonts w:ascii="宋体" w:hAnsi="宋体" w:cs="Arial"/>
          <w:color w:val="auto"/>
          <w:sz w:val="24"/>
          <w:szCs w:val="24"/>
          <w:rPrChange w:id="2351"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52"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53"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54"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55"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56"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57"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58"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59"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60"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61"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62"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63"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64"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65"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66"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67"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68"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69"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70"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371" w:author="小多" w:date="2020-09-23T16:11:27Z">
            <w:rPr>
              <w:rFonts w:ascii="宋体" w:hAnsi="宋体" w:cs="Arial"/>
              <w:color w:val="000000"/>
              <w:sz w:val="24"/>
              <w:szCs w:val="24"/>
            </w:rPr>
          </w:rPrChange>
        </w:rPr>
      </w:pPr>
      <w:r>
        <w:rPr>
          <w:rFonts w:hint="eastAsia" w:ascii="宋体" w:hAnsi="宋体" w:cs="Arial"/>
          <w:color w:val="auto"/>
          <w:sz w:val="24"/>
          <w:szCs w:val="24"/>
          <w:rPrChange w:id="2372" w:author="小多" w:date="2020-09-23T16:11:27Z">
            <w:rPr>
              <w:rFonts w:hint="eastAsia" w:ascii="宋体" w:hAnsi="宋体" w:cs="Arial"/>
              <w:color w:val="000000"/>
              <w:sz w:val="24"/>
              <w:szCs w:val="24"/>
            </w:rPr>
          </w:rPrChange>
        </w:rPr>
        <w:t>已（在我国境内）上市的同类产品相关信息介绍如下：</w:t>
      </w:r>
    </w:p>
    <w:tbl>
      <w:tblPr>
        <w:tblStyle w:val="16"/>
        <w:tblW w:w="5010" w:type="pct"/>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526"/>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373"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374" w:author="小多" w:date="2020-09-23T16:11:27Z">
                  <w:rPr>
                    <w:rFonts w:hint="eastAsia" w:ascii="宋体" w:hAnsi="宋体" w:eastAsia="宋体" w:cs="宋体"/>
                    <w:i w:val="0"/>
                    <w:caps w:val="0"/>
                    <w:color w:val="000000"/>
                    <w:spacing w:val="0"/>
                    <w:kern w:val="0"/>
                    <w:sz w:val="21"/>
                    <w:szCs w:val="21"/>
                    <w:u w:val="none"/>
                    <w:lang w:val="en-US" w:eastAsia="zh-CN" w:bidi="ar"/>
                  </w:rPr>
                </w:rPrChange>
              </w:rPr>
              <w:t>编号</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375"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376" w:author="小多" w:date="2020-09-23T16:11:27Z">
                  <w:rPr>
                    <w:rFonts w:hint="eastAsia" w:ascii="宋体" w:hAnsi="宋体" w:eastAsia="宋体" w:cs="宋体"/>
                    <w:i w:val="0"/>
                    <w:caps w:val="0"/>
                    <w:color w:val="000000"/>
                    <w:spacing w:val="0"/>
                    <w:kern w:val="0"/>
                    <w:sz w:val="21"/>
                    <w:szCs w:val="21"/>
                    <w:u w:val="none"/>
                    <w:lang w:val="en-US" w:eastAsia="zh-CN" w:bidi="ar"/>
                  </w:rPr>
                </w:rPrChange>
              </w:rPr>
              <w:t>粤械注准20202211234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377"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378" w:author="小多" w:date="2020-09-23T16:11:27Z">
                  <w:rPr>
                    <w:rFonts w:hint="eastAsia" w:ascii="宋体" w:hAnsi="宋体" w:eastAsia="宋体" w:cs="宋体"/>
                    <w:i w:val="0"/>
                    <w:caps w:val="0"/>
                    <w:color w:val="000000"/>
                    <w:spacing w:val="0"/>
                    <w:kern w:val="0"/>
                    <w:sz w:val="21"/>
                    <w:szCs w:val="21"/>
                    <w:u w:val="none"/>
                    <w:lang w:val="en-US" w:eastAsia="zh-CN" w:bidi="ar"/>
                  </w:rPr>
                </w:rPrChange>
              </w:rPr>
              <w:t>注册人名称</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379"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380" w:author="小多" w:date="2020-09-23T16:11:27Z">
                  <w:rPr>
                    <w:rFonts w:hint="eastAsia" w:ascii="宋体" w:hAnsi="宋体" w:eastAsia="宋体" w:cs="宋体"/>
                    <w:i w:val="0"/>
                    <w:caps w:val="0"/>
                    <w:color w:val="000000"/>
                    <w:spacing w:val="0"/>
                    <w:kern w:val="0"/>
                    <w:sz w:val="21"/>
                    <w:szCs w:val="21"/>
                    <w:u w:val="none"/>
                    <w:lang w:val="en-US" w:eastAsia="zh-CN" w:bidi="ar"/>
                  </w:rPr>
                </w:rPrChange>
              </w:rPr>
              <w:t>深圳星康医疗科技有限公司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381"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382" w:author="小多" w:date="2020-09-23T16:11:27Z">
                  <w:rPr>
                    <w:rFonts w:hint="eastAsia" w:ascii="宋体" w:hAnsi="宋体" w:eastAsia="宋体" w:cs="宋体"/>
                    <w:i w:val="0"/>
                    <w:caps w:val="0"/>
                    <w:color w:val="000000"/>
                    <w:spacing w:val="0"/>
                    <w:kern w:val="0"/>
                    <w:sz w:val="21"/>
                    <w:szCs w:val="21"/>
                    <w:u w:val="none"/>
                    <w:lang w:val="en-US" w:eastAsia="zh-CN" w:bidi="ar"/>
                  </w:rPr>
                </w:rPrChange>
              </w:rPr>
              <w:t>注册人住所</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383"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384" w:author="小多" w:date="2020-09-23T16:11:27Z">
                  <w:rPr>
                    <w:rFonts w:hint="eastAsia" w:ascii="宋体" w:hAnsi="宋体" w:eastAsia="宋体" w:cs="宋体"/>
                    <w:i w:val="0"/>
                    <w:caps w:val="0"/>
                    <w:color w:val="000000"/>
                    <w:spacing w:val="0"/>
                    <w:kern w:val="0"/>
                    <w:sz w:val="21"/>
                    <w:szCs w:val="21"/>
                    <w:u w:val="none"/>
                    <w:lang w:val="en-US" w:eastAsia="zh-CN" w:bidi="ar"/>
                  </w:rPr>
                </w:rPrChange>
              </w:rPr>
              <w:t>深圳市南山区粤海街道高新区社区高新南七道022号高新工业村B栋301-3C/3D室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385"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386" w:author="小多" w:date="2020-09-23T16:11:27Z">
                  <w:rPr>
                    <w:rFonts w:hint="eastAsia" w:ascii="宋体" w:hAnsi="宋体" w:eastAsia="宋体" w:cs="宋体"/>
                    <w:i w:val="0"/>
                    <w:caps w:val="0"/>
                    <w:color w:val="000000"/>
                    <w:spacing w:val="0"/>
                    <w:kern w:val="0"/>
                    <w:sz w:val="21"/>
                    <w:szCs w:val="21"/>
                    <w:u w:val="none"/>
                    <w:lang w:val="en-US" w:eastAsia="zh-CN" w:bidi="ar"/>
                  </w:rPr>
                </w:rPrChange>
              </w:rPr>
              <w:t>生产地址</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387"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388" w:author="小多" w:date="2020-09-23T16:11:27Z">
                  <w:rPr>
                    <w:rFonts w:hint="eastAsia" w:ascii="宋体" w:hAnsi="宋体" w:eastAsia="宋体" w:cs="宋体"/>
                    <w:i w:val="0"/>
                    <w:caps w:val="0"/>
                    <w:color w:val="000000"/>
                    <w:spacing w:val="0"/>
                    <w:kern w:val="0"/>
                    <w:sz w:val="21"/>
                    <w:szCs w:val="21"/>
                    <w:u w:val="none"/>
                    <w:lang w:val="en-US" w:eastAsia="zh-CN" w:bidi="ar"/>
                  </w:rPr>
                </w:rPrChange>
              </w:rPr>
              <w:t>深圳市宝安区沙井街道后亭社区后亭茅洲山工业园全至科技创新园叁号楼5层U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389"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390" w:author="小多" w:date="2020-09-23T16:11:27Z">
                  <w:rPr>
                    <w:rFonts w:hint="eastAsia" w:ascii="宋体" w:hAnsi="宋体" w:eastAsia="宋体" w:cs="宋体"/>
                    <w:i w:val="0"/>
                    <w:caps w:val="0"/>
                    <w:color w:val="000000"/>
                    <w:spacing w:val="0"/>
                    <w:kern w:val="0"/>
                    <w:sz w:val="21"/>
                    <w:szCs w:val="21"/>
                    <w:u w:val="none"/>
                    <w:lang w:val="en-US" w:eastAsia="zh-CN" w:bidi="ar"/>
                  </w:rPr>
                </w:rPrChange>
              </w:rPr>
              <w:t>产品名称</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391"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392" w:author="小多" w:date="2020-09-23T16:11:27Z">
                  <w:rPr>
                    <w:rFonts w:hint="eastAsia" w:ascii="宋体" w:hAnsi="宋体" w:eastAsia="宋体" w:cs="宋体"/>
                    <w:i w:val="0"/>
                    <w:caps w:val="0"/>
                    <w:color w:val="000000"/>
                    <w:spacing w:val="0"/>
                    <w:kern w:val="0"/>
                    <w:sz w:val="21"/>
                    <w:szCs w:val="21"/>
                    <w:u w:val="none"/>
                    <w:lang w:val="en-US" w:eastAsia="zh-CN" w:bidi="ar"/>
                  </w:rPr>
                </w:rPrChange>
              </w:rPr>
              <w:t>动态心电分析软件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393"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394" w:author="小多" w:date="2020-09-23T16:11:27Z">
                  <w:rPr>
                    <w:rFonts w:hint="eastAsia" w:ascii="宋体" w:hAnsi="宋体" w:eastAsia="宋体" w:cs="宋体"/>
                    <w:i w:val="0"/>
                    <w:caps w:val="0"/>
                    <w:color w:val="000000"/>
                    <w:spacing w:val="0"/>
                    <w:kern w:val="0"/>
                    <w:sz w:val="21"/>
                    <w:szCs w:val="21"/>
                    <w:u w:val="none"/>
                    <w:lang w:val="en-US" w:eastAsia="zh-CN" w:bidi="ar"/>
                  </w:rPr>
                </w:rPrChange>
              </w:rPr>
              <w:t>管理类别</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395"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396" w:author="小多" w:date="2020-09-23T16:11:27Z">
                  <w:rPr>
                    <w:rFonts w:hint="eastAsia" w:ascii="宋体" w:hAnsi="宋体" w:eastAsia="宋体" w:cs="宋体"/>
                    <w:i w:val="0"/>
                    <w:caps w:val="0"/>
                    <w:color w:val="000000"/>
                    <w:spacing w:val="0"/>
                    <w:kern w:val="0"/>
                    <w:sz w:val="21"/>
                    <w:szCs w:val="21"/>
                    <w:u w:val="none"/>
                    <w:lang w:val="en-US" w:eastAsia="zh-CN" w:bidi="ar"/>
                  </w:rPr>
                </w:rPrChange>
              </w:rPr>
              <w:t>第二类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397"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398" w:author="小多" w:date="2020-09-23T16:11:27Z">
                  <w:rPr>
                    <w:rFonts w:hint="eastAsia" w:ascii="宋体" w:hAnsi="宋体" w:eastAsia="宋体" w:cs="宋体"/>
                    <w:i w:val="0"/>
                    <w:caps w:val="0"/>
                    <w:color w:val="000000"/>
                    <w:spacing w:val="0"/>
                    <w:kern w:val="0"/>
                    <w:sz w:val="21"/>
                    <w:szCs w:val="21"/>
                    <w:u w:val="none"/>
                    <w:lang w:val="en-US" w:eastAsia="zh-CN" w:bidi="ar"/>
                  </w:rPr>
                </w:rPrChange>
              </w:rPr>
              <w:t>型号规格</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399"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400" w:author="小多" w:date="2020-09-23T16:11:27Z">
                  <w:rPr>
                    <w:rFonts w:hint="eastAsia" w:ascii="宋体" w:hAnsi="宋体" w:eastAsia="宋体" w:cs="宋体"/>
                    <w:i w:val="0"/>
                    <w:caps w:val="0"/>
                    <w:color w:val="000000"/>
                    <w:spacing w:val="0"/>
                    <w:kern w:val="0"/>
                    <w:sz w:val="21"/>
                    <w:szCs w:val="21"/>
                    <w:u w:val="none"/>
                    <w:lang w:val="en-US" w:eastAsia="zh-CN" w:bidi="ar"/>
                  </w:rPr>
                </w:rPrChange>
              </w:rPr>
              <w:t>aECGMap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401"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402" w:author="小多" w:date="2020-09-23T16:11:27Z">
                  <w:rPr>
                    <w:rFonts w:hint="eastAsia" w:ascii="宋体" w:hAnsi="宋体" w:eastAsia="宋体" w:cs="宋体"/>
                    <w:i w:val="0"/>
                    <w:caps w:val="0"/>
                    <w:color w:val="000000"/>
                    <w:spacing w:val="0"/>
                    <w:kern w:val="0"/>
                    <w:sz w:val="21"/>
                    <w:szCs w:val="21"/>
                    <w:u w:val="none"/>
                    <w:lang w:val="en-US" w:eastAsia="zh-CN" w:bidi="ar"/>
                  </w:rPr>
                </w:rPrChange>
              </w:rPr>
              <w:t>结构及组成/主要组成成分</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403"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404" w:author="小多" w:date="2020-09-23T16:11:27Z">
                  <w:rPr>
                    <w:rFonts w:hint="eastAsia" w:ascii="宋体" w:hAnsi="宋体" w:eastAsia="宋体" w:cs="宋体"/>
                    <w:i w:val="0"/>
                    <w:caps w:val="0"/>
                    <w:color w:val="000000"/>
                    <w:spacing w:val="0"/>
                    <w:kern w:val="0"/>
                    <w:sz w:val="21"/>
                    <w:szCs w:val="21"/>
                    <w:u w:val="none"/>
                    <w:lang w:val="en-US" w:eastAsia="zh-CN" w:bidi="ar"/>
                  </w:rPr>
                </w:rPrChange>
              </w:rPr>
              <w:t>产品由光盘和加密装置组成。软件由记录管理模块、记录编辑模块、报告打印模块、系统设置模块组成。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405"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406" w:author="小多" w:date="2020-09-23T16:11:27Z">
                  <w:rPr>
                    <w:rFonts w:hint="eastAsia" w:ascii="宋体" w:hAnsi="宋体" w:eastAsia="宋体" w:cs="宋体"/>
                    <w:i w:val="0"/>
                    <w:caps w:val="0"/>
                    <w:color w:val="000000"/>
                    <w:spacing w:val="0"/>
                    <w:kern w:val="0"/>
                    <w:sz w:val="21"/>
                    <w:szCs w:val="21"/>
                    <w:u w:val="none"/>
                    <w:lang w:val="en-US" w:eastAsia="zh-CN" w:bidi="ar"/>
                  </w:rPr>
                </w:rPrChange>
              </w:rPr>
              <w:t>适用范围/预期用途</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407"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408" w:author="小多" w:date="2020-09-23T16:11:27Z">
                  <w:rPr>
                    <w:rFonts w:hint="eastAsia" w:ascii="宋体" w:hAnsi="宋体" w:eastAsia="宋体" w:cs="宋体"/>
                    <w:i w:val="0"/>
                    <w:caps w:val="0"/>
                    <w:color w:val="000000"/>
                    <w:spacing w:val="0"/>
                    <w:kern w:val="0"/>
                    <w:sz w:val="21"/>
                    <w:szCs w:val="21"/>
                    <w:u w:val="none"/>
                    <w:lang w:val="en-US" w:eastAsia="zh-CN" w:bidi="ar"/>
                  </w:rPr>
                </w:rPrChange>
              </w:rPr>
              <w:t>适用于动态心电图数据的分析，分析的结果将用于协助医务人员进行临床分析和诊断。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409"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410" w:author="小多" w:date="2020-09-23T16:11:27Z">
                  <w:rPr>
                    <w:rFonts w:hint="eastAsia" w:ascii="宋体" w:hAnsi="宋体" w:eastAsia="宋体" w:cs="宋体"/>
                    <w:i w:val="0"/>
                    <w:caps w:val="0"/>
                    <w:color w:val="000000"/>
                    <w:spacing w:val="0"/>
                    <w:kern w:val="0"/>
                    <w:sz w:val="21"/>
                    <w:szCs w:val="21"/>
                    <w:u w:val="none"/>
                    <w:lang w:val="en-US" w:eastAsia="zh-CN" w:bidi="ar"/>
                  </w:rPr>
                </w:rPrChange>
              </w:rPr>
              <w:t>产品储存条件及有效期</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411"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412" w:author="小多" w:date="2020-09-23T16:11:27Z">
                  <w:rPr>
                    <w:rFonts w:hint="eastAsia" w:ascii="宋体" w:hAnsi="宋体" w:eastAsia="宋体" w:cs="宋体"/>
                    <w:i w:val="0"/>
                    <w:caps w:val="0"/>
                    <w:color w:val="000000"/>
                    <w:spacing w:val="0"/>
                    <w:kern w:val="0"/>
                    <w:sz w:val="21"/>
                    <w:szCs w:val="21"/>
                    <w:u w:val="none"/>
                    <w:lang w:val="en-US" w:eastAsia="zh-CN" w:bidi="ar"/>
                  </w:rPr>
                </w:rPrChang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413"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414" w:author="小多" w:date="2020-09-23T16:11:27Z">
                  <w:rPr>
                    <w:rFonts w:hint="eastAsia" w:ascii="宋体" w:hAnsi="宋体" w:eastAsia="宋体" w:cs="宋体"/>
                    <w:i w:val="0"/>
                    <w:caps w:val="0"/>
                    <w:color w:val="000000"/>
                    <w:spacing w:val="0"/>
                    <w:kern w:val="0"/>
                    <w:sz w:val="21"/>
                    <w:szCs w:val="21"/>
                    <w:u w:val="none"/>
                    <w:lang w:val="en-US" w:eastAsia="zh-CN" w:bidi="ar"/>
                  </w:rPr>
                </w:rPrChange>
              </w:rPr>
              <w:t>附件</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415"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416" w:author="小多" w:date="2020-09-23T16:11:27Z">
                  <w:rPr>
                    <w:rFonts w:hint="eastAsia" w:ascii="宋体" w:hAnsi="宋体" w:eastAsia="宋体" w:cs="宋体"/>
                    <w:i w:val="0"/>
                    <w:caps w:val="0"/>
                    <w:color w:val="000000"/>
                    <w:spacing w:val="0"/>
                    <w:kern w:val="0"/>
                    <w:sz w:val="21"/>
                    <w:szCs w:val="21"/>
                    <w:u w:val="none"/>
                    <w:lang w:val="en-US" w:eastAsia="zh-CN" w:bidi="ar"/>
                  </w:rPr>
                </w:rPrChang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417"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418" w:author="小多" w:date="2020-09-23T16:11:27Z">
                  <w:rPr>
                    <w:rFonts w:hint="eastAsia" w:ascii="宋体" w:hAnsi="宋体" w:eastAsia="宋体" w:cs="宋体"/>
                    <w:i w:val="0"/>
                    <w:caps w:val="0"/>
                    <w:color w:val="000000"/>
                    <w:spacing w:val="0"/>
                    <w:kern w:val="0"/>
                    <w:sz w:val="21"/>
                    <w:szCs w:val="21"/>
                    <w:u w:val="none"/>
                    <w:lang w:val="en-US" w:eastAsia="zh-CN" w:bidi="ar"/>
                  </w:rPr>
                </w:rPrChange>
              </w:rPr>
              <w:t>其他内容</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419"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420" w:author="小多" w:date="2020-09-23T16:11:27Z">
                  <w:rPr>
                    <w:rFonts w:hint="eastAsia" w:ascii="宋体" w:hAnsi="宋体" w:eastAsia="宋体" w:cs="宋体"/>
                    <w:i w:val="0"/>
                    <w:caps w:val="0"/>
                    <w:color w:val="000000"/>
                    <w:spacing w:val="0"/>
                    <w:kern w:val="0"/>
                    <w:sz w:val="21"/>
                    <w:szCs w:val="21"/>
                    <w:u w:val="none"/>
                    <w:lang w:val="en-US" w:eastAsia="zh-CN" w:bidi="ar"/>
                  </w:rPr>
                </w:rPrChang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421"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422" w:author="小多" w:date="2020-09-23T16:11:27Z">
                  <w:rPr>
                    <w:rFonts w:hint="eastAsia" w:ascii="宋体" w:hAnsi="宋体" w:eastAsia="宋体" w:cs="宋体"/>
                    <w:i w:val="0"/>
                    <w:caps w:val="0"/>
                    <w:color w:val="000000"/>
                    <w:spacing w:val="0"/>
                    <w:kern w:val="0"/>
                    <w:sz w:val="21"/>
                    <w:szCs w:val="21"/>
                    <w:u w:val="none"/>
                    <w:lang w:val="en-US" w:eastAsia="zh-CN" w:bidi="ar"/>
                  </w:rPr>
                </w:rPrChange>
              </w:rPr>
              <w:t>备注</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423"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424" w:author="小多" w:date="2020-09-23T16:11:27Z">
                  <w:rPr>
                    <w:rFonts w:hint="eastAsia" w:ascii="宋体" w:hAnsi="宋体" w:eastAsia="宋体" w:cs="宋体"/>
                    <w:i w:val="0"/>
                    <w:caps w:val="0"/>
                    <w:color w:val="000000"/>
                    <w:spacing w:val="0"/>
                    <w:kern w:val="0"/>
                    <w:sz w:val="21"/>
                    <w:szCs w:val="21"/>
                    <w:u w:val="none"/>
                    <w:lang w:val="en-US" w:eastAsia="zh-CN" w:bidi="ar"/>
                  </w:rPr>
                </w:rPrChang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425"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426" w:author="小多" w:date="2020-09-23T16:11:27Z">
                  <w:rPr>
                    <w:rFonts w:hint="eastAsia" w:ascii="宋体" w:hAnsi="宋体" w:eastAsia="宋体" w:cs="宋体"/>
                    <w:i w:val="0"/>
                    <w:caps w:val="0"/>
                    <w:color w:val="000000"/>
                    <w:spacing w:val="0"/>
                    <w:kern w:val="0"/>
                    <w:sz w:val="21"/>
                    <w:szCs w:val="21"/>
                    <w:u w:val="none"/>
                    <w:lang w:val="en-US" w:eastAsia="zh-CN" w:bidi="ar"/>
                  </w:rPr>
                </w:rPrChange>
              </w:rPr>
              <w:t>审批部门</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427"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428" w:author="小多" w:date="2020-09-23T16:11:27Z">
                  <w:rPr>
                    <w:rFonts w:hint="eastAsia" w:ascii="宋体" w:hAnsi="宋体" w:eastAsia="宋体" w:cs="宋体"/>
                    <w:i w:val="0"/>
                    <w:caps w:val="0"/>
                    <w:color w:val="000000"/>
                    <w:spacing w:val="0"/>
                    <w:kern w:val="0"/>
                    <w:sz w:val="21"/>
                    <w:szCs w:val="21"/>
                    <w:u w:val="none"/>
                    <w:lang w:val="en-US" w:eastAsia="zh-CN" w:bidi="ar"/>
                  </w:rPr>
                </w:rPrChange>
              </w:rPr>
              <w:t>广东省药品监督管理局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429"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430" w:author="小多" w:date="2020-09-23T16:11:27Z">
                  <w:rPr>
                    <w:rFonts w:hint="eastAsia" w:ascii="宋体" w:hAnsi="宋体" w:eastAsia="宋体" w:cs="宋体"/>
                    <w:i w:val="0"/>
                    <w:caps w:val="0"/>
                    <w:color w:val="000000"/>
                    <w:spacing w:val="0"/>
                    <w:kern w:val="0"/>
                    <w:sz w:val="21"/>
                    <w:szCs w:val="21"/>
                    <w:u w:val="none"/>
                    <w:lang w:val="en-US" w:eastAsia="zh-CN" w:bidi="ar"/>
                  </w:rPr>
                </w:rPrChange>
              </w:rPr>
              <w:t>批准日期</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431"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432" w:author="小多" w:date="2020-09-23T16:11:27Z">
                  <w:rPr>
                    <w:rFonts w:hint="eastAsia" w:ascii="宋体" w:hAnsi="宋体" w:eastAsia="宋体" w:cs="宋体"/>
                    <w:i w:val="0"/>
                    <w:caps w:val="0"/>
                    <w:color w:val="000000"/>
                    <w:spacing w:val="0"/>
                    <w:kern w:val="0"/>
                    <w:sz w:val="21"/>
                    <w:szCs w:val="21"/>
                    <w:u w:val="none"/>
                    <w:lang w:val="en-US" w:eastAsia="zh-CN" w:bidi="ar"/>
                  </w:rPr>
                </w:rPrChange>
              </w:rPr>
              <w:t>2020-08-17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481" w:type="dxa"/>
            <w:shd w:val="clear" w:color="auto" w:fill="auto"/>
            <w:noWrap/>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433"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434" w:author="小多" w:date="2020-09-23T16:11:27Z">
                  <w:rPr>
                    <w:rFonts w:hint="eastAsia" w:ascii="宋体" w:hAnsi="宋体" w:eastAsia="宋体" w:cs="宋体"/>
                    <w:i w:val="0"/>
                    <w:caps w:val="0"/>
                    <w:color w:val="000000"/>
                    <w:spacing w:val="0"/>
                    <w:kern w:val="0"/>
                    <w:sz w:val="21"/>
                    <w:szCs w:val="21"/>
                    <w:u w:val="none"/>
                    <w:lang w:val="en-US" w:eastAsia="zh-CN" w:bidi="ar"/>
                  </w:rPr>
                </w:rPrChange>
              </w:rPr>
              <w:t>有效期至</w:t>
            </w:r>
          </w:p>
        </w:tc>
        <w:tc>
          <w:tcPr>
            <w:tcW w:w="6863" w:type="dxa"/>
            <w:shd w:val="clear" w:color="auto" w:fill="auto"/>
            <w:vAlign w:val="center"/>
          </w:tcPr>
          <w:p>
            <w:pPr>
              <w:keepNext w:val="0"/>
              <w:keepLines w:val="0"/>
              <w:widowControl/>
              <w:suppressLineNumbers w:val="0"/>
              <w:shd w:val="clear" w:fill="FFFFFF"/>
              <w:spacing w:before="0" w:beforeAutospacing="0" w:after="0" w:afterAutospacing="0" w:line="300" w:lineRule="atLeast"/>
              <w:ind w:left="0" w:leftChars="0" w:right="0" w:rightChars="0" w:firstLine="0" w:firstLineChars="0"/>
              <w:jc w:val="left"/>
              <w:rPr>
                <w:rFonts w:hint="eastAsia" w:ascii="宋体" w:hAnsi="宋体" w:eastAsia="宋体" w:cs="宋体"/>
                <w:i w:val="0"/>
                <w:caps w:val="0"/>
                <w:color w:val="auto"/>
                <w:spacing w:val="0"/>
                <w:kern w:val="0"/>
                <w:sz w:val="21"/>
                <w:szCs w:val="21"/>
                <w:u w:val="none"/>
                <w:lang w:val="en-US" w:eastAsia="zh-CN" w:bidi="ar"/>
                <w:rPrChange w:id="2435" w:author="小多" w:date="2020-09-23T16:11:27Z">
                  <w:rPr>
                    <w:rFonts w:hint="eastAsia" w:ascii="宋体" w:hAnsi="宋体" w:eastAsia="宋体" w:cs="宋体"/>
                    <w:i w:val="0"/>
                    <w:caps w:val="0"/>
                    <w:color w:val="000000"/>
                    <w:spacing w:val="0"/>
                    <w:kern w:val="0"/>
                    <w:sz w:val="21"/>
                    <w:szCs w:val="21"/>
                    <w:u w:val="none"/>
                    <w:lang w:val="en-US" w:eastAsia="zh-CN" w:bidi="ar"/>
                  </w:rPr>
                </w:rPrChange>
              </w:rPr>
            </w:pPr>
            <w:r>
              <w:rPr>
                <w:rFonts w:hint="eastAsia" w:ascii="宋体" w:hAnsi="宋体" w:eastAsia="宋体" w:cs="宋体"/>
                <w:i w:val="0"/>
                <w:caps w:val="0"/>
                <w:color w:val="auto"/>
                <w:spacing w:val="0"/>
                <w:kern w:val="0"/>
                <w:sz w:val="21"/>
                <w:szCs w:val="21"/>
                <w:u w:val="none"/>
                <w:lang w:val="en-US" w:eastAsia="zh-CN" w:bidi="ar"/>
                <w:rPrChange w:id="2436" w:author="小多" w:date="2020-09-23T16:11:27Z">
                  <w:rPr>
                    <w:rFonts w:hint="eastAsia" w:ascii="宋体" w:hAnsi="宋体" w:eastAsia="宋体" w:cs="宋体"/>
                    <w:i w:val="0"/>
                    <w:caps w:val="0"/>
                    <w:color w:val="000000"/>
                    <w:spacing w:val="0"/>
                    <w:kern w:val="0"/>
                    <w:sz w:val="21"/>
                    <w:szCs w:val="21"/>
                    <w:u w:val="none"/>
                    <w:lang w:val="en-US" w:eastAsia="zh-CN" w:bidi="ar"/>
                  </w:rPr>
                </w:rPrChange>
              </w:rPr>
              <w:t>2025-08-16</w:t>
            </w:r>
          </w:p>
        </w:tc>
      </w:tr>
    </w:tbl>
    <w:p>
      <w:pPr>
        <w:spacing w:line="360" w:lineRule="auto"/>
        <w:ind w:firstLine="480" w:firstLineChars="200"/>
        <w:rPr>
          <w:rFonts w:ascii="宋体" w:hAnsi="宋体" w:cs="Arial"/>
          <w:color w:val="auto"/>
          <w:sz w:val="24"/>
          <w:szCs w:val="24"/>
          <w:rPrChange w:id="2437" w:author="小多" w:date="2020-09-23T16:11:27Z">
            <w:rPr>
              <w:rFonts w:ascii="宋体" w:hAnsi="宋体" w:cs="Arial"/>
              <w:color w:val="000000"/>
              <w:sz w:val="24"/>
              <w:szCs w:val="24"/>
            </w:rPr>
          </w:rPrChange>
        </w:rPr>
      </w:pPr>
    </w:p>
    <w:p>
      <w:pPr>
        <w:spacing w:line="360" w:lineRule="auto"/>
        <w:ind w:firstLine="480" w:firstLineChars="200"/>
        <w:rPr>
          <w:rFonts w:ascii="宋体" w:hAnsi="宋体" w:cs="Arial"/>
          <w:color w:val="auto"/>
          <w:sz w:val="24"/>
          <w:szCs w:val="24"/>
          <w:rPrChange w:id="2438" w:author="小多" w:date="2020-09-23T16:11:27Z">
            <w:rPr>
              <w:rFonts w:ascii="宋体" w:hAnsi="宋体" w:cs="Arial"/>
              <w:color w:val="000000"/>
              <w:sz w:val="24"/>
              <w:szCs w:val="24"/>
            </w:rPr>
          </w:rPrChange>
        </w:rPr>
      </w:pPr>
    </w:p>
    <w:sectPr>
      <w:headerReference r:id="rId8" w:type="default"/>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uo Beata" w:date="2020-09-08T15:56:00Z" w:initials="HB">
    <w:p w14:paraId="62F5280E">
      <w:pPr>
        <w:pStyle w:val="5"/>
        <w:numPr>
          <w:ilvl w:val="0"/>
          <w:numId w:val="2"/>
        </w:numPr>
      </w:pPr>
      <w:r>
        <w:rPr>
          <w:rFonts w:hint="eastAsia"/>
        </w:rPr>
        <w:t>产品描述建议删除“与十二导联动态心……电配合使用”。</w:t>
      </w:r>
    </w:p>
    <w:p w14:paraId="346C32BB">
      <w:pPr>
        <w:pStyle w:val="5"/>
        <w:numPr>
          <w:ilvl w:val="0"/>
          <w:numId w:val="2"/>
        </w:numPr>
      </w:pPr>
      <w:r>
        <w:rPr>
          <w:rFonts w:hint="eastAsia"/>
        </w:rPr>
        <w:t>建议参考目录中的描述结合对比产品对产品描述进行重新描述。</w:t>
      </w:r>
    </w:p>
  </w:comment>
  <w:comment w:id="1" w:author="Huo Beata" w:date="2020-09-08T15:58:00Z" w:initials="HB">
    <w:p w14:paraId="58394500">
      <w:pPr>
        <w:pStyle w:val="5"/>
      </w:pPr>
      <w:r>
        <w:rPr>
          <w:rFonts w:hint="eastAsia"/>
        </w:rPr>
        <w:t>请对本产品和对比产品的工作原理进行描述。</w:t>
      </w:r>
    </w:p>
  </w:comment>
  <w:comment w:id="2" w:author="Huo Beata" w:date="2020-09-08T16:09:00Z" w:initials="HB">
    <w:p w14:paraId="24767DDD">
      <w:pPr>
        <w:pStyle w:val="5"/>
      </w:pPr>
      <w:r>
        <w:rPr>
          <w:rFonts w:hint="eastAsia"/>
        </w:rPr>
        <w:t>请结合目录中的描述及对比产品对适用范围进行描述。</w:t>
      </w:r>
    </w:p>
  </w:comment>
  <w:comment w:id="3" w:author="20191115" w:date="2020-09-17T19:39:58Z" w:initials="2">
    <w:p w14:paraId="2F4809CF">
      <w:pPr>
        <w:pStyle w:val="5"/>
        <w:rPr>
          <w:rFonts w:hint="default" w:eastAsia="宋体"/>
          <w:lang w:val="en-US" w:eastAsia="zh-CN"/>
        </w:rPr>
      </w:pPr>
      <w:r>
        <w:rPr>
          <w:rFonts w:hint="eastAsia"/>
          <w:lang w:val="en-US" w:eastAsia="zh-CN"/>
        </w:rPr>
        <w:t>适用范围基本一致</w:t>
      </w:r>
    </w:p>
  </w:comment>
  <w:comment w:id="4" w:author="Huo Beata" w:date="2020-09-08T16:10:00Z" w:initials="HB">
    <w:p w14:paraId="696E5B7E">
      <w:pPr>
        <w:pStyle w:val="5"/>
      </w:pPr>
      <w:r>
        <w:rPr>
          <w:rFonts w:hint="eastAsia"/>
        </w:rPr>
        <w:t>请简述使用方法，尽量不要</w:t>
      </w:r>
    </w:p>
  </w:comment>
  <w:comment w:id="5" w:author="Huo Beata" w:date="2020-09-08T16:21:00Z" w:initials="HB">
    <w:p w14:paraId="5E1F0E97">
      <w:pPr>
        <w:pStyle w:val="5"/>
      </w:pPr>
      <w:r>
        <w:rPr>
          <w:rFonts w:hint="eastAsia"/>
        </w:rPr>
        <w:t>请根据本产品的性能指标对使用方法进行描述。</w:t>
      </w:r>
    </w:p>
  </w:comment>
  <w:comment w:id="6" w:author="Huo Beata" w:date="2020-09-09T11:10:00Z" w:initials="HB">
    <w:p w14:paraId="4AE46EB2">
      <w:pPr>
        <w:pStyle w:val="5"/>
        <w:rPr>
          <w:rFonts w:hint="eastAsia"/>
        </w:rPr>
      </w:pPr>
      <w:r>
        <w:rPr>
          <w:rFonts w:hint="eastAsia"/>
        </w:rPr>
        <w:t>请根据对对比产品的了解描述防范措施。</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46C32BB" w15:done="0"/>
  <w15:commentEx w15:paraId="58394500" w15:done="0"/>
  <w15:commentEx w15:paraId="24767DDD" w15:done="0"/>
  <w15:commentEx w15:paraId="2F4809CF" w15:done="0" w15:paraIdParent="24767DDD"/>
  <w15:commentEx w15:paraId="696E5B7E" w15:done="0"/>
  <w15:commentEx w15:paraId="5E1F0E97" w15:done="0"/>
  <w15:commentEx w15:paraId="4AE46EB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p>
                    <w:pPr>
                      <w:pStyle w:val="8"/>
                    </w:pPr>
                    <w:r>
                      <w:rPr>
                        <w:rFonts w:hint="eastAsia"/>
                      </w:rPr>
                      <w:fldChar w:fldCharType="begin"/>
                    </w:r>
                    <w:r>
                      <w:rPr>
                        <w:rFonts w:hint="eastAsia"/>
                      </w:rPr>
                      <w:instrText xml:space="preserve"> PAGE  \* MERGEFORMAT </w:instrText>
                    </w:r>
                    <w:r>
                      <w:rPr>
                        <w:rFonts w:hint="eastAsia"/>
                      </w:rPr>
                      <w:fldChar w:fldCharType="separate"/>
                    </w:r>
                    <w:r>
                      <w:t>5</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EB275E"/>
    <w:multiLevelType w:val="singleLevel"/>
    <w:tmpl w:val="D6EB275E"/>
    <w:lvl w:ilvl="0" w:tentative="0">
      <w:start w:val="1"/>
      <w:numFmt w:val="decimal"/>
      <w:suff w:val="nothing"/>
      <w:lvlText w:val="%1、"/>
      <w:lvlJc w:val="left"/>
    </w:lvl>
  </w:abstractNum>
  <w:abstractNum w:abstractNumId="1">
    <w:nsid w:val="19CA11DF"/>
    <w:multiLevelType w:val="multilevel"/>
    <w:tmpl w:val="19CA11D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FC91163"/>
    <w:multiLevelType w:val="multilevel"/>
    <w:tmpl w:val="1FC91163"/>
    <w:lvl w:ilvl="0" w:tentative="0">
      <w:start w:val="1"/>
      <w:numFmt w:val="decimal"/>
      <w:pStyle w:val="52"/>
      <w:suff w:val="nothing"/>
      <w:lvlText w:val="%1　"/>
      <w:lvlJc w:val="left"/>
      <w:pPr>
        <w:ind w:left="0" w:firstLine="0"/>
      </w:pPr>
      <w:rPr>
        <w:rFonts w:hint="eastAsia" w:ascii="黑体" w:hAnsi="Times New Roman" w:eastAsia="黑体"/>
        <w:b w:val="0"/>
        <w:i w:val="0"/>
        <w:sz w:val="21"/>
        <w:szCs w:val="21"/>
      </w:rPr>
    </w:lvl>
    <w:lvl w:ilvl="1" w:tentative="0">
      <w:start w:val="1"/>
      <w:numFmt w:val="decimal"/>
      <w:pStyle w:val="45"/>
      <w:suff w:val="nothing"/>
      <w:lvlText w:val="%1.%2　"/>
      <w:lvlJc w:val="left"/>
      <w:pPr>
        <w:ind w:left="284" w:firstLine="0"/>
      </w:pPr>
      <w:rPr>
        <w:rFonts w:hint="eastAsia" w:ascii="黑体" w:hAnsi="Times New Roman" w:eastAsia="黑体" w:cs="Times New Roman"/>
        <w:b w:val="0"/>
        <w:bCs w:val="0"/>
        <w:i w:val="0"/>
        <w:iCs w:val="0"/>
        <w:caps w:val="0"/>
        <w:strike w:val="0"/>
        <w:dstrike w:val="0"/>
        <w:vanish w:val="0"/>
        <w:color w:val="000000"/>
        <w:spacing w:val="0"/>
        <w:kern w:val="0"/>
        <w:position w:val="0"/>
        <w:sz w:val="21"/>
        <w:szCs w:val="21"/>
        <w:u w:val="none"/>
        <w:vertAlign w:val="baseline"/>
        <w:lang w:eastAsia="zh-CN"/>
        <w14:shadow w14:blurRad="0" w14:dist="0" w14:dir="0" w14:sx="0" w14:sy="0" w14:kx="0" w14:ky="0" w14:algn="none">
          <w14:srgbClr w14:val="000000"/>
        </w14:shadow>
      </w:rPr>
    </w:lvl>
    <w:lvl w:ilvl="2" w:tentative="0">
      <w:start w:val="1"/>
      <w:numFmt w:val="decimal"/>
      <w:pStyle w:val="44"/>
      <w:suff w:val="nothing"/>
      <w:lvlText w:val="%1.%2.%3　"/>
      <w:lvlJc w:val="left"/>
      <w:pPr>
        <w:ind w:left="426" w:firstLine="0"/>
      </w:pPr>
      <w:rPr>
        <w:rFonts w:hint="eastAsia" w:ascii="黑体" w:hAnsi="Times New Roman" w:eastAsia="黑体"/>
        <w:b w:val="0"/>
        <w:i w:val="0"/>
        <w:sz w:val="21"/>
      </w:rPr>
    </w:lvl>
    <w:lvl w:ilvl="3" w:tentative="0">
      <w:start w:val="1"/>
      <w:numFmt w:val="decimal"/>
      <w:pStyle w:val="43"/>
      <w:suff w:val="nothing"/>
      <w:lvlText w:val="%1.%2.%3.%4　"/>
      <w:lvlJc w:val="left"/>
      <w:pPr>
        <w:ind w:left="0" w:firstLine="0"/>
      </w:pPr>
      <w:rPr>
        <w:rFonts w:hint="eastAsia" w:ascii="黑体" w:hAnsi="Times New Roman" w:eastAsia="黑体"/>
        <w:b w:val="0"/>
        <w:i w:val="0"/>
        <w:sz w:val="21"/>
      </w:rPr>
    </w:lvl>
    <w:lvl w:ilvl="4" w:tentative="0">
      <w:start w:val="1"/>
      <w:numFmt w:val="decimal"/>
      <w:pStyle w:val="46"/>
      <w:suff w:val="nothing"/>
      <w:lvlText w:val="%1.%2.%3.%4.%5　"/>
      <w:lvlJc w:val="left"/>
      <w:pPr>
        <w:ind w:left="0" w:firstLine="0"/>
      </w:pPr>
      <w:rPr>
        <w:rFonts w:hint="eastAsia" w:ascii="黑体" w:hAnsi="Times New Roman" w:eastAsia="黑体"/>
        <w:b w:val="0"/>
        <w:i w:val="0"/>
        <w:sz w:val="21"/>
      </w:rPr>
    </w:lvl>
    <w:lvl w:ilvl="5" w:tentative="0">
      <w:start w:val="1"/>
      <w:numFmt w:val="decimal"/>
      <w:pStyle w:val="56"/>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3">
    <w:nsid w:val="29B6554D"/>
    <w:multiLevelType w:val="multilevel"/>
    <w:tmpl w:val="29B6554D"/>
    <w:lvl w:ilvl="0" w:tentative="0">
      <w:start w:val="1"/>
      <w:numFmt w:val="decimal"/>
      <w:lvlText w:val="%1."/>
      <w:lvlJc w:val="left"/>
      <w:pPr>
        <w:ind w:left="420" w:hanging="420"/>
      </w:pPr>
    </w:lvl>
    <w:lvl w:ilvl="1" w:tentative="0">
      <w:start w:val="1"/>
      <w:numFmt w:val="decimal"/>
      <w:isLgl/>
      <w:lvlText w:val="%1.%2"/>
      <w:lvlJc w:val="left"/>
      <w:pPr>
        <w:ind w:left="960" w:hanging="960"/>
      </w:pPr>
      <w:rPr>
        <w:rFonts w:hint="default"/>
      </w:rPr>
    </w:lvl>
    <w:lvl w:ilvl="2" w:tentative="0">
      <w:start w:val="5"/>
      <w:numFmt w:val="decimal"/>
      <w:isLgl/>
      <w:lvlText w:val="%1.%2.%3"/>
      <w:lvlJc w:val="left"/>
      <w:pPr>
        <w:ind w:left="960" w:hanging="960"/>
      </w:pPr>
      <w:rPr>
        <w:rFonts w:hint="default"/>
      </w:rPr>
    </w:lvl>
    <w:lvl w:ilvl="3" w:tentative="0">
      <w:start w:val="1"/>
      <w:numFmt w:val="decimal"/>
      <w:lvlText w:val="%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4">
    <w:nsid w:val="59FD7D96"/>
    <w:multiLevelType w:val="singleLevel"/>
    <w:tmpl w:val="59FD7D96"/>
    <w:lvl w:ilvl="0" w:tentative="0">
      <w:start w:val="1"/>
      <w:numFmt w:val="decimal"/>
      <w:suff w:val="nothing"/>
      <w:lvlText w:val="%1、"/>
      <w:lvlJc w:val="left"/>
    </w:lvl>
  </w:abstractNum>
  <w:num w:numId="1">
    <w:abstractNumId w:val="2"/>
  </w:num>
  <w:num w:numId="2">
    <w:abstractNumId w:val="1"/>
  </w:num>
  <w:num w:numId="3">
    <w:abstractNumId w:val="3"/>
  </w:num>
  <w:num w:numId="4">
    <w:abstractNumId w:val="4"/>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521">
    <w15:presenceInfo w15:providerId="None" w15:userId="521"/>
  </w15:person>
  <w15:person w15:author="Huo Beata">
    <w15:presenceInfo w15:providerId="Windows Live" w15:userId="221a78516fc4c642"/>
  </w15:person>
  <w15:person w15:author="20191115">
    <w15:presenceInfo w15:providerId="None" w15:userId="20191115"/>
  </w15:person>
  <w15:person w15:author="小多">
    <w15:presenceInfo w15:providerId="WPS Office" w15:userId="10863066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1"/>
  <w:bordersDoNotSurroundFooter w:val="1"/>
  <w:revisionView w:markup="0"/>
  <w:trackRevisions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CD4"/>
    <w:rsid w:val="00004FC3"/>
    <w:rsid w:val="00005AAE"/>
    <w:rsid w:val="000071F5"/>
    <w:rsid w:val="00013E21"/>
    <w:rsid w:val="0001663A"/>
    <w:rsid w:val="00022F40"/>
    <w:rsid w:val="00026C55"/>
    <w:rsid w:val="00031763"/>
    <w:rsid w:val="00031FE3"/>
    <w:rsid w:val="00034FB5"/>
    <w:rsid w:val="0003627F"/>
    <w:rsid w:val="0004433A"/>
    <w:rsid w:val="000472C2"/>
    <w:rsid w:val="00052A0F"/>
    <w:rsid w:val="00065376"/>
    <w:rsid w:val="000664C8"/>
    <w:rsid w:val="0006777F"/>
    <w:rsid w:val="000717CA"/>
    <w:rsid w:val="00071D05"/>
    <w:rsid w:val="0008236B"/>
    <w:rsid w:val="000836A9"/>
    <w:rsid w:val="0008419A"/>
    <w:rsid w:val="000921E4"/>
    <w:rsid w:val="00092567"/>
    <w:rsid w:val="000A3946"/>
    <w:rsid w:val="000B3545"/>
    <w:rsid w:val="000B4E54"/>
    <w:rsid w:val="000D103C"/>
    <w:rsid w:val="000E5DA1"/>
    <w:rsid w:val="000F1A3F"/>
    <w:rsid w:val="000F21AE"/>
    <w:rsid w:val="000F57CA"/>
    <w:rsid w:val="000F7769"/>
    <w:rsid w:val="001036EA"/>
    <w:rsid w:val="00105F35"/>
    <w:rsid w:val="0010676F"/>
    <w:rsid w:val="00112D77"/>
    <w:rsid w:val="00116CCB"/>
    <w:rsid w:val="00124CC3"/>
    <w:rsid w:val="00124E26"/>
    <w:rsid w:val="001279DD"/>
    <w:rsid w:val="0013112E"/>
    <w:rsid w:val="00142145"/>
    <w:rsid w:val="00142521"/>
    <w:rsid w:val="00151AAA"/>
    <w:rsid w:val="001525AA"/>
    <w:rsid w:val="00156F89"/>
    <w:rsid w:val="001641FD"/>
    <w:rsid w:val="0016543E"/>
    <w:rsid w:val="00176003"/>
    <w:rsid w:val="0017678F"/>
    <w:rsid w:val="00182D69"/>
    <w:rsid w:val="00193226"/>
    <w:rsid w:val="001A1F93"/>
    <w:rsid w:val="001A3818"/>
    <w:rsid w:val="001B031D"/>
    <w:rsid w:val="001B486C"/>
    <w:rsid w:val="001B68D8"/>
    <w:rsid w:val="001C598D"/>
    <w:rsid w:val="001D1E9D"/>
    <w:rsid w:val="001D51FC"/>
    <w:rsid w:val="001F4516"/>
    <w:rsid w:val="00200153"/>
    <w:rsid w:val="0020021B"/>
    <w:rsid w:val="002066C2"/>
    <w:rsid w:val="00207AAA"/>
    <w:rsid w:val="00214949"/>
    <w:rsid w:val="00215598"/>
    <w:rsid w:val="00217E51"/>
    <w:rsid w:val="00221915"/>
    <w:rsid w:val="00222F15"/>
    <w:rsid w:val="00223187"/>
    <w:rsid w:val="0022573B"/>
    <w:rsid w:val="00226057"/>
    <w:rsid w:val="002331E4"/>
    <w:rsid w:val="0023326F"/>
    <w:rsid w:val="0023380B"/>
    <w:rsid w:val="00240547"/>
    <w:rsid w:val="00243182"/>
    <w:rsid w:val="00243D95"/>
    <w:rsid w:val="00246EA4"/>
    <w:rsid w:val="0025081A"/>
    <w:rsid w:val="002536D8"/>
    <w:rsid w:val="002551AC"/>
    <w:rsid w:val="002619B7"/>
    <w:rsid w:val="00265592"/>
    <w:rsid w:val="00267139"/>
    <w:rsid w:val="00273F22"/>
    <w:rsid w:val="00275F69"/>
    <w:rsid w:val="002762F7"/>
    <w:rsid w:val="00277BC3"/>
    <w:rsid w:val="00280876"/>
    <w:rsid w:val="00293776"/>
    <w:rsid w:val="002A4BA5"/>
    <w:rsid w:val="002B18F6"/>
    <w:rsid w:val="002B5068"/>
    <w:rsid w:val="002B567D"/>
    <w:rsid w:val="002C57A4"/>
    <w:rsid w:val="002C5C09"/>
    <w:rsid w:val="002D30E3"/>
    <w:rsid w:val="002D39C6"/>
    <w:rsid w:val="002D3BB8"/>
    <w:rsid w:val="002D515A"/>
    <w:rsid w:val="002E192E"/>
    <w:rsid w:val="002E23A7"/>
    <w:rsid w:val="002E2F5E"/>
    <w:rsid w:val="002F018A"/>
    <w:rsid w:val="002F3900"/>
    <w:rsid w:val="002F7365"/>
    <w:rsid w:val="0030204B"/>
    <w:rsid w:val="00302F4D"/>
    <w:rsid w:val="00304A0F"/>
    <w:rsid w:val="00307927"/>
    <w:rsid w:val="00312ACE"/>
    <w:rsid w:val="00324976"/>
    <w:rsid w:val="003253A6"/>
    <w:rsid w:val="00332DC1"/>
    <w:rsid w:val="00333329"/>
    <w:rsid w:val="003429AE"/>
    <w:rsid w:val="003466D2"/>
    <w:rsid w:val="003512B0"/>
    <w:rsid w:val="00353C75"/>
    <w:rsid w:val="00355F21"/>
    <w:rsid w:val="0035698D"/>
    <w:rsid w:val="003578AB"/>
    <w:rsid w:val="00360668"/>
    <w:rsid w:val="00366C4A"/>
    <w:rsid w:val="0037075E"/>
    <w:rsid w:val="00371E13"/>
    <w:rsid w:val="003837DB"/>
    <w:rsid w:val="00391AF3"/>
    <w:rsid w:val="003A0DD0"/>
    <w:rsid w:val="003A68E7"/>
    <w:rsid w:val="003A7C15"/>
    <w:rsid w:val="003A7DEB"/>
    <w:rsid w:val="003B5BB8"/>
    <w:rsid w:val="003C0D91"/>
    <w:rsid w:val="003C29CC"/>
    <w:rsid w:val="003C31FA"/>
    <w:rsid w:val="003C71FF"/>
    <w:rsid w:val="003C7F1F"/>
    <w:rsid w:val="003D09E3"/>
    <w:rsid w:val="003E1D24"/>
    <w:rsid w:val="003F0439"/>
    <w:rsid w:val="003F7992"/>
    <w:rsid w:val="00403337"/>
    <w:rsid w:val="004048D5"/>
    <w:rsid w:val="0041006F"/>
    <w:rsid w:val="004150C6"/>
    <w:rsid w:val="00415A8E"/>
    <w:rsid w:val="00423F29"/>
    <w:rsid w:val="0043328F"/>
    <w:rsid w:val="00434AEA"/>
    <w:rsid w:val="00436AFE"/>
    <w:rsid w:val="004409DA"/>
    <w:rsid w:val="00443D62"/>
    <w:rsid w:val="00444058"/>
    <w:rsid w:val="0044532A"/>
    <w:rsid w:val="00452159"/>
    <w:rsid w:val="004534D3"/>
    <w:rsid w:val="004538F6"/>
    <w:rsid w:val="004544A3"/>
    <w:rsid w:val="004546C4"/>
    <w:rsid w:val="004603EB"/>
    <w:rsid w:val="00472F4D"/>
    <w:rsid w:val="00476DB8"/>
    <w:rsid w:val="0048504A"/>
    <w:rsid w:val="00490043"/>
    <w:rsid w:val="00493940"/>
    <w:rsid w:val="004A40F2"/>
    <w:rsid w:val="004A4B6E"/>
    <w:rsid w:val="004B1553"/>
    <w:rsid w:val="004B7BC7"/>
    <w:rsid w:val="004C4D73"/>
    <w:rsid w:val="004D2D9C"/>
    <w:rsid w:val="004D6EDC"/>
    <w:rsid w:val="004E0F05"/>
    <w:rsid w:val="004E38ED"/>
    <w:rsid w:val="004F7895"/>
    <w:rsid w:val="00502486"/>
    <w:rsid w:val="00506829"/>
    <w:rsid w:val="00507C24"/>
    <w:rsid w:val="00510E73"/>
    <w:rsid w:val="00512324"/>
    <w:rsid w:val="00512DB7"/>
    <w:rsid w:val="005132FC"/>
    <w:rsid w:val="00515FAE"/>
    <w:rsid w:val="00516898"/>
    <w:rsid w:val="00521975"/>
    <w:rsid w:val="005245F9"/>
    <w:rsid w:val="00527F32"/>
    <w:rsid w:val="00550046"/>
    <w:rsid w:val="0055087A"/>
    <w:rsid w:val="0055253A"/>
    <w:rsid w:val="00552854"/>
    <w:rsid w:val="005552AB"/>
    <w:rsid w:val="00560698"/>
    <w:rsid w:val="00560BAA"/>
    <w:rsid w:val="00582E7F"/>
    <w:rsid w:val="00590130"/>
    <w:rsid w:val="00591F09"/>
    <w:rsid w:val="00595C5C"/>
    <w:rsid w:val="00596FF5"/>
    <w:rsid w:val="005B258B"/>
    <w:rsid w:val="005B4FD7"/>
    <w:rsid w:val="005B5928"/>
    <w:rsid w:val="005C272B"/>
    <w:rsid w:val="005C6064"/>
    <w:rsid w:val="005C6FE6"/>
    <w:rsid w:val="005D654B"/>
    <w:rsid w:val="005F06A8"/>
    <w:rsid w:val="005F286E"/>
    <w:rsid w:val="005F2ECB"/>
    <w:rsid w:val="005F5E42"/>
    <w:rsid w:val="005F6122"/>
    <w:rsid w:val="00600490"/>
    <w:rsid w:val="006044E3"/>
    <w:rsid w:val="00606D49"/>
    <w:rsid w:val="0061301D"/>
    <w:rsid w:val="0061629A"/>
    <w:rsid w:val="0062176F"/>
    <w:rsid w:val="00625D38"/>
    <w:rsid w:val="006346B3"/>
    <w:rsid w:val="00634917"/>
    <w:rsid w:val="00635A51"/>
    <w:rsid w:val="00635C32"/>
    <w:rsid w:val="00636C46"/>
    <w:rsid w:val="0064743E"/>
    <w:rsid w:val="006506B7"/>
    <w:rsid w:val="00661244"/>
    <w:rsid w:val="00662190"/>
    <w:rsid w:val="00665E7A"/>
    <w:rsid w:val="0067189B"/>
    <w:rsid w:val="00674AA5"/>
    <w:rsid w:val="0068620F"/>
    <w:rsid w:val="006965F7"/>
    <w:rsid w:val="006A4409"/>
    <w:rsid w:val="006A501D"/>
    <w:rsid w:val="006B090A"/>
    <w:rsid w:val="006B0C86"/>
    <w:rsid w:val="006B3F51"/>
    <w:rsid w:val="006B7521"/>
    <w:rsid w:val="006B7718"/>
    <w:rsid w:val="006D1204"/>
    <w:rsid w:val="006D2C9F"/>
    <w:rsid w:val="006D2E5C"/>
    <w:rsid w:val="006E0E89"/>
    <w:rsid w:val="006E46D0"/>
    <w:rsid w:val="006F500A"/>
    <w:rsid w:val="00702F9A"/>
    <w:rsid w:val="00705346"/>
    <w:rsid w:val="00707962"/>
    <w:rsid w:val="00707C42"/>
    <w:rsid w:val="0071048B"/>
    <w:rsid w:val="00714D09"/>
    <w:rsid w:val="0072178C"/>
    <w:rsid w:val="007266FE"/>
    <w:rsid w:val="00727213"/>
    <w:rsid w:val="00736FDB"/>
    <w:rsid w:val="00742D4F"/>
    <w:rsid w:val="007601FF"/>
    <w:rsid w:val="00762014"/>
    <w:rsid w:val="00763664"/>
    <w:rsid w:val="00763864"/>
    <w:rsid w:val="00777EE7"/>
    <w:rsid w:val="00785687"/>
    <w:rsid w:val="0078630C"/>
    <w:rsid w:val="007877A3"/>
    <w:rsid w:val="00792484"/>
    <w:rsid w:val="0079567F"/>
    <w:rsid w:val="007A0A2B"/>
    <w:rsid w:val="007A4E1A"/>
    <w:rsid w:val="007A6409"/>
    <w:rsid w:val="007A7D9F"/>
    <w:rsid w:val="007B0D94"/>
    <w:rsid w:val="007C055F"/>
    <w:rsid w:val="007C1941"/>
    <w:rsid w:val="007C6FD4"/>
    <w:rsid w:val="007D03A7"/>
    <w:rsid w:val="007D14C4"/>
    <w:rsid w:val="007D1B1F"/>
    <w:rsid w:val="007D1B59"/>
    <w:rsid w:val="007D5376"/>
    <w:rsid w:val="007E0519"/>
    <w:rsid w:val="007E15E0"/>
    <w:rsid w:val="007F4D36"/>
    <w:rsid w:val="007F55C8"/>
    <w:rsid w:val="00801C63"/>
    <w:rsid w:val="00804B8C"/>
    <w:rsid w:val="00807ED6"/>
    <w:rsid w:val="00817839"/>
    <w:rsid w:val="0082088C"/>
    <w:rsid w:val="0082647A"/>
    <w:rsid w:val="00827030"/>
    <w:rsid w:val="00827719"/>
    <w:rsid w:val="008322EB"/>
    <w:rsid w:val="00833023"/>
    <w:rsid w:val="008333D3"/>
    <w:rsid w:val="00834B7A"/>
    <w:rsid w:val="0083585F"/>
    <w:rsid w:val="00843FB7"/>
    <w:rsid w:val="00844F8D"/>
    <w:rsid w:val="00851065"/>
    <w:rsid w:val="008511EE"/>
    <w:rsid w:val="008628A7"/>
    <w:rsid w:val="00863ACB"/>
    <w:rsid w:val="00866085"/>
    <w:rsid w:val="00875F55"/>
    <w:rsid w:val="00881441"/>
    <w:rsid w:val="00883424"/>
    <w:rsid w:val="0088770A"/>
    <w:rsid w:val="00891734"/>
    <w:rsid w:val="008A0007"/>
    <w:rsid w:val="008A18EA"/>
    <w:rsid w:val="008A3680"/>
    <w:rsid w:val="008B52AD"/>
    <w:rsid w:val="008B7D14"/>
    <w:rsid w:val="008C0DCD"/>
    <w:rsid w:val="008C2434"/>
    <w:rsid w:val="008C3D71"/>
    <w:rsid w:val="008C6975"/>
    <w:rsid w:val="008D735A"/>
    <w:rsid w:val="008E05B9"/>
    <w:rsid w:val="008E564A"/>
    <w:rsid w:val="008F4541"/>
    <w:rsid w:val="0090406D"/>
    <w:rsid w:val="009054C2"/>
    <w:rsid w:val="00906A58"/>
    <w:rsid w:val="0091178B"/>
    <w:rsid w:val="00920A8E"/>
    <w:rsid w:val="00922BC2"/>
    <w:rsid w:val="00924362"/>
    <w:rsid w:val="009247AC"/>
    <w:rsid w:val="0092605A"/>
    <w:rsid w:val="0093306B"/>
    <w:rsid w:val="00940BB3"/>
    <w:rsid w:val="00940C4D"/>
    <w:rsid w:val="00941261"/>
    <w:rsid w:val="009427B6"/>
    <w:rsid w:val="009535D9"/>
    <w:rsid w:val="00955D8E"/>
    <w:rsid w:val="00962745"/>
    <w:rsid w:val="00963B7C"/>
    <w:rsid w:val="00964A0B"/>
    <w:rsid w:val="009729FA"/>
    <w:rsid w:val="009769BA"/>
    <w:rsid w:val="00976C83"/>
    <w:rsid w:val="00982FD4"/>
    <w:rsid w:val="009922E1"/>
    <w:rsid w:val="009924F4"/>
    <w:rsid w:val="009934F7"/>
    <w:rsid w:val="009966DB"/>
    <w:rsid w:val="009B4596"/>
    <w:rsid w:val="009B6BC2"/>
    <w:rsid w:val="009C31E0"/>
    <w:rsid w:val="009D24E7"/>
    <w:rsid w:val="009E6C10"/>
    <w:rsid w:val="009E6D65"/>
    <w:rsid w:val="00A11359"/>
    <w:rsid w:val="00A13F0F"/>
    <w:rsid w:val="00A203FE"/>
    <w:rsid w:val="00A22076"/>
    <w:rsid w:val="00A23330"/>
    <w:rsid w:val="00A24C22"/>
    <w:rsid w:val="00A25AF7"/>
    <w:rsid w:val="00A30869"/>
    <w:rsid w:val="00A32DFF"/>
    <w:rsid w:val="00A454E8"/>
    <w:rsid w:val="00A52528"/>
    <w:rsid w:val="00A54EB3"/>
    <w:rsid w:val="00A55369"/>
    <w:rsid w:val="00A724C9"/>
    <w:rsid w:val="00A8001B"/>
    <w:rsid w:val="00A806E8"/>
    <w:rsid w:val="00A833CA"/>
    <w:rsid w:val="00A84CCF"/>
    <w:rsid w:val="00A87AEE"/>
    <w:rsid w:val="00A91346"/>
    <w:rsid w:val="00A91DBF"/>
    <w:rsid w:val="00AA3FC8"/>
    <w:rsid w:val="00AA61E8"/>
    <w:rsid w:val="00AC3CFA"/>
    <w:rsid w:val="00AC3D58"/>
    <w:rsid w:val="00AC4F9B"/>
    <w:rsid w:val="00AD089F"/>
    <w:rsid w:val="00AD0B78"/>
    <w:rsid w:val="00AD6B15"/>
    <w:rsid w:val="00AD6FD0"/>
    <w:rsid w:val="00AD74BB"/>
    <w:rsid w:val="00AE5837"/>
    <w:rsid w:val="00AE6DDB"/>
    <w:rsid w:val="00AF454D"/>
    <w:rsid w:val="00AF4BD4"/>
    <w:rsid w:val="00B07D0E"/>
    <w:rsid w:val="00B11265"/>
    <w:rsid w:val="00B22D57"/>
    <w:rsid w:val="00B31C1E"/>
    <w:rsid w:val="00B32D5D"/>
    <w:rsid w:val="00B34D4F"/>
    <w:rsid w:val="00B36BB9"/>
    <w:rsid w:val="00B41672"/>
    <w:rsid w:val="00B466B9"/>
    <w:rsid w:val="00B46E15"/>
    <w:rsid w:val="00B53225"/>
    <w:rsid w:val="00B66A24"/>
    <w:rsid w:val="00B8523B"/>
    <w:rsid w:val="00B91F67"/>
    <w:rsid w:val="00B93E2D"/>
    <w:rsid w:val="00B95BB6"/>
    <w:rsid w:val="00BA1CEF"/>
    <w:rsid w:val="00BC1301"/>
    <w:rsid w:val="00BC2030"/>
    <w:rsid w:val="00BD4F34"/>
    <w:rsid w:val="00BD6E59"/>
    <w:rsid w:val="00BE24A1"/>
    <w:rsid w:val="00BE4A5B"/>
    <w:rsid w:val="00BF2C1D"/>
    <w:rsid w:val="00BF2E1C"/>
    <w:rsid w:val="00BF59BF"/>
    <w:rsid w:val="00C0009B"/>
    <w:rsid w:val="00C03C07"/>
    <w:rsid w:val="00C06D44"/>
    <w:rsid w:val="00C10EA0"/>
    <w:rsid w:val="00C1423A"/>
    <w:rsid w:val="00C167C7"/>
    <w:rsid w:val="00C17388"/>
    <w:rsid w:val="00C266DC"/>
    <w:rsid w:val="00C336BB"/>
    <w:rsid w:val="00C33722"/>
    <w:rsid w:val="00C34D56"/>
    <w:rsid w:val="00C34DDA"/>
    <w:rsid w:val="00C42309"/>
    <w:rsid w:val="00C42A9E"/>
    <w:rsid w:val="00C44766"/>
    <w:rsid w:val="00C44939"/>
    <w:rsid w:val="00C51E74"/>
    <w:rsid w:val="00C56E7E"/>
    <w:rsid w:val="00C570C2"/>
    <w:rsid w:val="00C65EDF"/>
    <w:rsid w:val="00C724C9"/>
    <w:rsid w:val="00C73B86"/>
    <w:rsid w:val="00C87AA0"/>
    <w:rsid w:val="00C91FC8"/>
    <w:rsid w:val="00C93DA7"/>
    <w:rsid w:val="00CA123B"/>
    <w:rsid w:val="00CB0540"/>
    <w:rsid w:val="00CB06C0"/>
    <w:rsid w:val="00CB2D4F"/>
    <w:rsid w:val="00CB38C4"/>
    <w:rsid w:val="00CB71D0"/>
    <w:rsid w:val="00CC019E"/>
    <w:rsid w:val="00CC3B1E"/>
    <w:rsid w:val="00CC742C"/>
    <w:rsid w:val="00CF27F6"/>
    <w:rsid w:val="00CF5E87"/>
    <w:rsid w:val="00D0172C"/>
    <w:rsid w:val="00D12594"/>
    <w:rsid w:val="00D1282A"/>
    <w:rsid w:val="00D45BF0"/>
    <w:rsid w:val="00D544F3"/>
    <w:rsid w:val="00D62A80"/>
    <w:rsid w:val="00D85BEC"/>
    <w:rsid w:val="00DA6957"/>
    <w:rsid w:val="00DB282B"/>
    <w:rsid w:val="00DB41C0"/>
    <w:rsid w:val="00DC5392"/>
    <w:rsid w:val="00DC79A3"/>
    <w:rsid w:val="00DD0169"/>
    <w:rsid w:val="00DD0F2D"/>
    <w:rsid w:val="00DD52C2"/>
    <w:rsid w:val="00DD7134"/>
    <w:rsid w:val="00DD79BF"/>
    <w:rsid w:val="00DF1797"/>
    <w:rsid w:val="00DF26AB"/>
    <w:rsid w:val="00DF3D2B"/>
    <w:rsid w:val="00DF6C5C"/>
    <w:rsid w:val="00E15D91"/>
    <w:rsid w:val="00E25D54"/>
    <w:rsid w:val="00E27757"/>
    <w:rsid w:val="00E27A7F"/>
    <w:rsid w:val="00E3296C"/>
    <w:rsid w:val="00E33E40"/>
    <w:rsid w:val="00E364B8"/>
    <w:rsid w:val="00E44118"/>
    <w:rsid w:val="00E4537A"/>
    <w:rsid w:val="00E534AA"/>
    <w:rsid w:val="00E5358E"/>
    <w:rsid w:val="00E54B5C"/>
    <w:rsid w:val="00E64722"/>
    <w:rsid w:val="00E754CB"/>
    <w:rsid w:val="00E75CAC"/>
    <w:rsid w:val="00E76761"/>
    <w:rsid w:val="00E82306"/>
    <w:rsid w:val="00E87BE5"/>
    <w:rsid w:val="00E936F2"/>
    <w:rsid w:val="00E94659"/>
    <w:rsid w:val="00E96501"/>
    <w:rsid w:val="00E97A91"/>
    <w:rsid w:val="00EA2805"/>
    <w:rsid w:val="00EA77EC"/>
    <w:rsid w:val="00EB6F77"/>
    <w:rsid w:val="00EB7CD4"/>
    <w:rsid w:val="00EC01FE"/>
    <w:rsid w:val="00EC09B2"/>
    <w:rsid w:val="00EC36AF"/>
    <w:rsid w:val="00EC4A82"/>
    <w:rsid w:val="00EC5E42"/>
    <w:rsid w:val="00EC6247"/>
    <w:rsid w:val="00EC773B"/>
    <w:rsid w:val="00ED222A"/>
    <w:rsid w:val="00EE40F0"/>
    <w:rsid w:val="00EE5AB4"/>
    <w:rsid w:val="00EF21A2"/>
    <w:rsid w:val="00F0165E"/>
    <w:rsid w:val="00F1457F"/>
    <w:rsid w:val="00F24995"/>
    <w:rsid w:val="00F25946"/>
    <w:rsid w:val="00F30527"/>
    <w:rsid w:val="00F30DB8"/>
    <w:rsid w:val="00F3590D"/>
    <w:rsid w:val="00F3671C"/>
    <w:rsid w:val="00F369ED"/>
    <w:rsid w:val="00F413E2"/>
    <w:rsid w:val="00F439E6"/>
    <w:rsid w:val="00F44726"/>
    <w:rsid w:val="00F447C7"/>
    <w:rsid w:val="00F45C9A"/>
    <w:rsid w:val="00F53C46"/>
    <w:rsid w:val="00F54F09"/>
    <w:rsid w:val="00F55CF3"/>
    <w:rsid w:val="00F714E2"/>
    <w:rsid w:val="00F75E2C"/>
    <w:rsid w:val="00F7634C"/>
    <w:rsid w:val="00F91328"/>
    <w:rsid w:val="00FA280E"/>
    <w:rsid w:val="00FA4948"/>
    <w:rsid w:val="00FA4FC4"/>
    <w:rsid w:val="00FA5E37"/>
    <w:rsid w:val="00FB654D"/>
    <w:rsid w:val="00FC15B8"/>
    <w:rsid w:val="00FC4C3E"/>
    <w:rsid w:val="00FD5983"/>
    <w:rsid w:val="00FE130A"/>
    <w:rsid w:val="00FE251B"/>
    <w:rsid w:val="00FE4B40"/>
    <w:rsid w:val="00FF0AC5"/>
    <w:rsid w:val="00FF1C6F"/>
    <w:rsid w:val="00FF2831"/>
    <w:rsid w:val="019B2834"/>
    <w:rsid w:val="024F5791"/>
    <w:rsid w:val="03327D06"/>
    <w:rsid w:val="05AF7D56"/>
    <w:rsid w:val="05DD2072"/>
    <w:rsid w:val="06BB7EF6"/>
    <w:rsid w:val="084A529C"/>
    <w:rsid w:val="096E61D9"/>
    <w:rsid w:val="09E1160D"/>
    <w:rsid w:val="0A4303EC"/>
    <w:rsid w:val="0AF84455"/>
    <w:rsid w:val="0BA06A6A"/>
    <w:rsid w:val="0BE91E8E"/>
    <w:rsid w:val="0ED85756"/>
    <w:rsid w:val="0F81096A"/>
    <w:rsid w:val="0FC27FAC"/>
    <w:rsid w:val="10EB2A47"/>
    <w:rsid w:val="138C4F3E"/>
    <w:rsid w:val="14394DB3"/>
    <w:rsid w:val="1540768B"/>
    <w:rsid w:val="15F858F7"/>
    <w:rsid w:val="16265B95"/>
    <w:rsid w:val="170E5F87"/>
    <w:rsid w:val="1B6B12B1"/>
    <w:rsid w:val="1BDE19F3"/>
    <w:rsid w:val="1C7F63C7"/>
    <w:rsid w:val="1F700507"/>
    <w:rsid w:val="1FAC6353"/>
    <w:rsid w:val="204C32B6"/>
    <w:rsid w:val="22730D36"/>
    <w:rsid w:val="23107821"/>
    <w:rsid w:val="242C15DB"/>
    <w:rsid w:val="25F90C8E"/>
    <w:rsid w:val="27B042AB"/>
    <w:rsid w:val="282C5EEC"/>
    <w:rsid w:val="28F46018"/>
    <w:rsid w:val="29176206"/>
    <w:rsid w:val="29C46012"/>
    <w:rsid w:val="2A8354DF"/>
    <w:rsid w:val="2C5F3401"/>
    <w:rsid w:val="2C803777"/>
    <w:rsid w:val="2D156EFC"/>
    <w:rsid w:val="2D2D5D57"/>
    <w:rsid w:val="2E0E5583"/>
    <w:rsid w:val="30EF71A1"/>
    <w:rsid w:val="310312B6"/>
    <w:rsid w:val="313522D0"/>
    <w:rsid w:val="32384926"/>
    <w:rsid w:val="33993F8D"/>
    <w:rsid w:val="355732B0"/>
    <w:rsid w:val="35A50241"/>
    <w:rsid w:val="35C7660D"/>
    <w:rsid w:val="361F3AEE"/>
    <w:rsid w:val="37B40B01"/>
    <w:rsid w:val="380339B7"/>
    <w:rsid w:val="38323762"/>
    <w:rsid w:val="39C35C60"/>
    <w:rsid w:val="3B827031"/>
    <w:rsid w:val="3C031542"/>
    <w:rsid w:val="3CA9659A"/>
    <w:rsid w:val="3DCD22E5"/>
    <w:rsid w:val="3E7B3A0E"/>
    <w:rsid w:val="3FCF5982"/>
    <w:rsid w:val="4254491D"/>
    <w:rsid w:val="42A83AA7"/>
    <w:rsid w:val="43646B02"/>
    <w:rsid w:val="464C5A48"/>
    <w:rsid w:val="46EE4C55"/>
    <w:rsid w:val="47CF0CEA"/>
    <w:rsid w:val="47EF59E6"/>
    <w:rsid w:val="484D408C"/>
    <w:rsid w:val="4A746594"/>
    <w:rsid w:val="4B7306BB"/>
    <w:rsid w:val="4B96350B"/>
    <w:rsid w:val="50E1331F"/>
    <w:rsid w:val="5155101A"/>
    <w:rsid w:val="53E26AC7"/>
    <w:rsid w:val="53F20BE4"/>
    <w:rsid w:val="544213F6"/>
    <w:rsid w:val="55337A1E"/>
    <w:rsid w:val="561F1C96"/>
    <w:rsid w:val="56A711B0"/>
    <w:rsid w:val="573D275D"/>
    <w:rsid w:val="58670A8F"/>
    <w:rsid w:val="595C56EC"/>
    <w:rsid w:val="59866450"/>
    <w:rsid w:val="59984A12"/>
    <w:rsid w:val="59A03AC4"/>
    <w:rsid w:val="5AA85EDA"/>
    <w:rsid w:val="5B5B3809"/>
    <w:rsid w:val="5BF55D5F"/>
    <w:rsid w:val="5DCA1E31"/>
    <w:rsid w:val="5E233E98"/>
    <w:rsid w:val="5F2E1479"/>
    <w:rsid w:val="64991F89"/>
    <w:rsid w:val="67077F7E"/>
    <w:rsid w:val="6765234C"/>
    <w:rsid w:val="68576C89"/>
    <w:rsid w:val="69176D4E"/>
    <w:rsid w:val="69505C3A"/>
    <w:rsid w:val="697D743E"/>
    <w:rsid w:val="69F24DC2"/>
    <w:rsid w:val="6C2255DA"/>
    <w:rsid w:val="6CD50CD5"/>
    <w:rsid w:val="6DD229E2"/>
    <w:rsid w:val="6E24581D"/>
    <w:rsid w:val="6EF5699A"/>
    <w:rsid w:val="6F5B3EA8"/>
    <w:rsid w:val="71870870"/>
    <w:rsid w:val="72BF2F76"/>
    <w:rsid w:val="76542BD8"/>
    <w:rsid w:val="76AC4B69"/>
    <w:rsid w:val="79873F3F"/>
    <w:rsid w:val="7B450F15"/>
    <w:rsid w:val="7B721264"/>
    <w:rsid w:val="7D5B33A0"/>
    <w:rsid w:val="7EF751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4"/>
    <w:qFormat/>
    <w:uiPriority w:val="9"/>
    <w:pPr>
      <w:keepNext/>
      <w:keepLines/>
      <w:spacing w:before="260" w:after="260" w:line="416" w:lineRule="auto"/>
      <w:outlineLvl w:val="2"/>
    </w:pPr>
    <w:rPr>
      <w:b/>
      <w:bCs/>
      <w:sz w:val="32"/>
      <w:szCs w:val="32"/>
    </w:rPr>
  </w:style>
  <w:style w:type="character" w:default="1" w:styleId="18">
    <w:name w:val="Default Paragraph Font"/>
    <w:semiHidden/>
    <w:unhideWhenUsed/>
    <w:qFormat/>
    <w:uiPriority w:val="1"/>
  </w:style>
  <w:style w:type="table" w:default="1" w:styleId="16">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styleId="5">
    <w:name w:val="annotation text"/>
    <w:basedOn w:val="1"/>
    <w:link w:val="33"/>
    <w:unhideWhenUsed/>
    <w:qFormat/>
    <w:uiPriority w:val="99"/>
    <w:pPr>
      <w:jc w:val="left"/>
    </w:pPr>
  </w:style>
  <w:style w:type="paragraph" w:styleId="6">
    <w:name w:val="toc 3"/>
    <w:basedOn w:val="1"/>
    <w:next w:val="1"/>
    <w:unhideWhenUsed/>
    <w:qFormat/>
    <w:uiPriority w:val="39"/>
    <w:pPr>
      <w:widowControl/>
      <w:spacing w:after="100" w:line="276" w:lineRule="auto"/>
      <w:ind w:left="440"/>
      <w:jc w:val="left"/>
    </w:pPr>
    <w:rPr>
      <w:kern w:val="0"/>
      <w:sz w:val="22"/>
    </w:rPr>
  </w:style>
  <w:style w:type="paragraph" w:styleId="7">
    <w:name w:val="Balloon Text"/>
    <w:basedOn w:val="1"/>
    <w:link w:val="27"/>
    <w:unhideWhenUsed/>
    <w:qFormat/>
    <w:uiPriority w:val="99"/>
    <w:rPr>
      <w:sz w:val="18"/>
      <w:szCs w:val="18"/>
    </w:r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76" w:lineRule="auto"/>
      <w:jc w:val="left"/>
    </w:pPr>
    <w:rPr>
      <w:kern w:val="0"/>
      <w:sz w:val="22"/>
    </w:rPr>
  </w:style>
  <w:style w:type="paragraph" w:styleId="11">
    <w:name w:val="Subtitle"/>
    <w:basedOn w:val="1"/>
    <w:next w:val="1"/>
    <w:link w:val="32"/>
    <w:qFormat/>
    <w:uiPriority w:val="0"/>
    <w:pPr>
      <w:spacing w:before="240" w:after="60" w:line="312" w:lineRule="auto"/>
      <w:jc w:val="center"/>
      <w:outlineLvl w:val="1"/>
    </w:pPr>
    <w:rPr>
      <w:rFonts w:ascii="Cambria" w:hAnsi="Cambria"/>
      <w:b/>
      <w:bCs/>
      <w:kern w:val="28"/>
      <w:sz w:val="32"/>
      <w:szCs w:val="32"/>
    </w:rPr>
  </w:style>
  <w:style w:type="paragraph" w:styleId="12">
    <w:name w:val="toc 2"/>
    <w:basedOn w:val="1"/>
    <w:next w:val="1"/>
    <w:unhideWhenUsed/>
    <w:qFormat/>
    <w:uiPriority w:val="39"/>
    <w:pPr>
      <w:widowControl/>
      <w:spacing w:after="100" w:line="276" w:lineRule="auto"/>
      <w:ind w:left="220"/>
      <w:jc w:val="left"/>
    </w:pPr>
    <w:rPr>
      <w:kern w:val="0"/>
      <w:sz w:val="22"/>
    </w:rPr>
  </w:style>
  <w:style w:type="paragraph" w:styleId="13">
    <w:name w:val="Normal (Web)"/>
    <w:basedOn w:val="1"/>
    <w:qFormat/>
    <w:uiPriority w:val="99"/>
    <w:pPr>
      <w:spacing w:before="100" w:beforeAutospacing="1" w:after="100" w:afterAutospacing="1"/>
      <w:jc w:val="left"/>
    </w:pPr>
    <w:rPr>
      <w:rFonts w:ascii="Times New Roman" w:hAnsi="Times New Roman"/>
      <w:kern w:val="0"/>
      <w:sz w:val="24"/>
      <w:szCs w:val="20"/>
    </w:rPr>
  </w:style>
  <w:style w:type="paragraph" w:styleId="14">
    <w:name w:val="Title"/>
    <w:basedOn w:val="1"/>
    <w:next w:val="1"/>
    <w:link w:val="24"/>
    <w:qFormat/>
    <w:uiPriority w:val="10"/>
    <w:pPr>
      <w:spacing w:before="240" w:after="60"/>
      <w:jc w:val="center"/>
      <w:outlineLvl w:val="0"/>
    </w:pPr>
    <w:rPr>
      <w:rFonts w:ascii="Calibri Light" w:hAnsi="Calibri Light"/>
      <w:b/>
      <w:bCs/>
      <w:sz w:val="32"/>
      <w:szCs w:val="32"/>
    </w:rPr>
  </w:style>
  <w:style w:type="paragraph" w:styleId="15">
    <w:name w:val="annotation subject"/>
    <w:basedOn w:val="5"/>
    <w:next w:val="5"/>
    <w:link w:val="36"/>
    <w:unhideWhenUsed/>
    <w:qFormat/>
    <w:uiPriority w:val="99"/>
    <w:rPr>
      <w:b/>
      <w:bCs/>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FollowedHyperlink"/>
    <w:unhideWhenUsed/>
    <w:qFormat/>
    <w:uiPriority w:val="99"/>
    <w:rPr>
      <w:color w:val="800080"/>
      <w:u w:val="single"/>
    </w:rPr>
  </w:style>
  <w:style w:type="character" w:styleId="20">
    <w:name w:val="Emphasis"/>
    <w:qFormat/>
    <w:uiPriority w:val="20"/>
    <w:rPr>
      <w:rFonts w:cs="Times New Roman"/>
      <w:color w:val="DD4B39"/>
    </w:rPr>
  </w:style>
  <w:style w:type="character" w:styleId="21">
    <w:name w:val="Hyperlink"/>
    <w:basedOn w:val="18"/>
    <w:unhideWhenUsed/>
    <w:qFormat/>
    <w:uiPriority w:val="99"/>
    <w:rPr>
      <w:rFonts w:ascii="Arial" w:hAnsi="Arial" w:cs="Arial"/>
      <w:color w:val="0000FF"/>
      <w:u w:val="single"/>
    </w:rPr>
  </w:style>
  <w:style w:type="character" w:styleId="22">
    <w:name w:val="annotation reference"/>
    <w:unhideWhenUsed/>
    <w:qFormat/>
    <w:uiPriority w:val="99"/>
    <w:rPr>
      <w:sz w:val="21"/>
      <w:szCs w:val="21"/>
    </w:rPr>
  </w:style>
  <w:style w:type="character" w:customStyle="1" w:styleId="23">
    <w:name w:val="页脚 字符"/>
    <w:link w:val="8"/>
    <w:qFormat/>
    <w:locked/>
    <w:uiPriority w:val="99"/>
    <w:rPr>
      <w:rFonts w:cs="Times New Roman"/>
      <w:sz w:val="18"/>
      <w:szCs w:val="18"/>
    </w:rPr>
  </w:style>
  <w:style w:type="character" w:customStyle="1" w:styleId="24">
    <w:name w:val="标题 字符"/>
    <w:link w:val="14"/>
    <w:qFormat/>
    <w:uiPriority w:val="10"/>
    <w:rPr>
      <w:rFonts w:ascii="Calibri Light" w:hAnsi="Calibri Light" w:cs="Times New Roman"/>
      <w:b/>
      <w:bCs/>
      <w:kern w:val="2"/>
      <w:sz w:val="32"/>
      <w:szCs w:val="32"/>
    </w:rPr>
  </w:style>
  <w:style w:type="character" w:customStyle="1" w:styleId="25">
    <w:name w:val="标题 2 字符"/>
    <w:link w:val="3"/>
    <w:qFormat/>
    <w:locked/>
    <w:uiPriority w:val="9"/>
    <w:rPr>
      <w:rFonts w:ascii="Cambria" w:hAnsi="Cambria" w:eastAsia="宋体" w:cs="Times New Roman"/>
      <w:b/>
      <w:bCs/>
      <w:sz w:val="32"/>
      <w:szCs w:val="32"/>
    </w:rPr>
  </w:style>
  <w:style w:type="character" w:customStyle="1" w:styleId="26">
    <w:name w:val="st1"/>
    <w:qFormat/>
    <w:uiPriority w:val="0"/>
    <w:rPr>
      <w:rFonts w:cs="Times New Roman"/>
    </w:rPr>
  </w:style>
  <w:style w:type="character" w:customStyle="1" w:styleId="27">
    <w:name w:val="批注框文本 字符"/>
    <w:link w:val="7"/>
    <w:semiHidden/>
    <w:qFormat/>
    <w:locked/>
    <w:uiPriority w:val="99"/>
    <w:rPr>
      <w:rFonts w:cs="Times New Roman"/>
      <w:sz w:val="18"/>
      <w:szCs w:val="18"/>
    </w:rPr>
  </w:style>
  <w:style w:type="character" w:customStyle="1" w:styleId="28">
    <w:name w:val="highlight"/>
    <w:qFormat/>
    <w:uiPriority w:val="0"/>
  </w:style>
  <w:style w:type="character" w:customStyle="1" w:styleId="29">
    <w:name w:val="tw4winMark"/>
    <w:qFormat/>
    <w:uiPriority w:val="0"/>
    <w:rPr>
      <w:rFonts w:ascii="Courier New" w:hAnsi="Courier New"/>
      <w:vanish/>
      <w:color w:val="800080"/>
      <w:vertAlign w:val="subscript"/>
    </w:rPr>
  </w:style>
  <w:style w:type="character" w:customStyle="1" w:styleId="30">
    <w:name w:val="high-light-bg"/>
    <w:qFormat/>
    <w:uiPriority w:val="0"/>
  </w:style>
  <w:style w:type="character" w:customStyle="1" w:styleId="31">
    <w:name w:val="apple-converted-space"/>
    <w:qFormat/>
    <w:uiPriority w:val="0"/>
  </w:style>
  <w:style w:type="character" w:customStyle="1" w:styleId="32">
    <w:name w:val="副标题 字符"/>
    <w:link w:val="11"/>
    <w:qFormat/>
    <w:uiPriority w:val="0"/>
    <w:rPr>
      <w:rFonts w:ascii="Cambria" w:hAnsi="Cambria"/>
      <w:b/>
      <w:bCs/>
      <w:kern w:val="28"/>
      <w:sz w:val="32"/>
      <w:szCs w:val="32"/>
    </w:rPr>
  </w:style>
  <w:style w:type="character" w:customStyle="1" w:styleId="33">
    <w:name w:val="批注文字 字符"/>
    <w:link w:val="5"/>
    <w:semiHidden/>
    <w:qFormat/>
    <w:uiPriority w:val="99"/>
    <w:rPr>
      <w:kern w:val="2"/>
      <w:sz w:val="21"/>
      <w:szCs w:val="22"/>
    </w:rPr>
  </w:style>
  <w:style w:type="character" w:customStyle="1" w:styleId="34">
    <w:name w:val="标题 3 字符"/>
    <w:link w:val="4"/>
    <w:semiHidden/>
    <w:qFormat/>
    <w:uiPriority w:val="9"/>
    <w:rPr>
      <w:b/>
      <w:bCs/>
      <w:kern w:val="2"/>
      <w:sz w:val="32"/>
      <w:szCs w:val="32"/>
    </w:rPr>
  </w:style>
  <w:style w:type="character" w:customStyle="1" w:styleId="35">
    <w:name w:val="标题 1 字符"/>
    <w:link w:val="2"/>
    <w:qFormat/>
    <w:locked/>
    <w:uiPriority w:val="9"/>
    <w:rPr>
      <w:rFonts w:cs="Times New Roman"/>
      <w:b/>
      <w:bCs/>
      <w:kern w:val="44"/>
      <w:sz w:val="44"/>
      <w:szCs w:val="44"/>
    </w:rPr>
  </w:style>
  <w:style w:type="character" w:customStyle="1" w:styleId="36">
    <w:name w:val="批注主题 字符"/>
    <w:link w:val="15"/>
    <w:semiHidden/>
    <w:qFormat/>
    <w:uiPriority w:val="99"/>
    <w:rPr>
      <w:b/>
      <w:bCs/>
      <w:kern w:val="2"/>
      <w:sz w:val="21"/>
      <w:szCs w:val="22"/>
    </w:rPr>
  </w:style>
  <w:style w:type="character" w:customStyle="1" w:styleId="37">
    <w:name w:val="l"/>
    <w:qFormat/>
    <w:uiPriority w:val="0"/>
  </w:style>
  <w:style w:type="character" w:customStyle="1" w:styleId="38">
    <w:name w:val="页眉 字符"/>
    <w:link w:val="9"/>
    <w:qFormat/>
    <w:locked/>
    <w:uiPriority w:val="99"/>
    <w:rPr>
      <w:rFonts w:cs="Times New Roman"/>
      <w:sz w:val="18"/>
      <w:szCs w:val="18"/>
    </w:rPr>
  </w:style>
  <w:style w:type="character" w:customStyle="1" w:styleId="39">
    <w:name w:val="段 Char"/>
    <w:link w:val="40"/>
    <w:qFormat/>
    <w:uiPriority w:val="0"/>
    <w:rPr>
      <w:rFonts w:ascii="宋体" w:hAnsi="Times New Roman"/>
      <w:sz w:val="21"/>
      <w:lang w:val="en-US" w:eastAsia="zh-CN"/>
    </w:rPr>
  </w:style>
  <w:style w:type="paragraph" w:customStyle="1" w:styleId="40">
    <w:name w:val="段"/>
    <w:link w:val="39"/>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41">
    <w:name w:val="affiliation"/>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42">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paragraph" w:customStyle="1" w:styleId="43">
    <w:name w:val="三级条标题"/>
    <w:basedOn w:val="44"/>
    <w:next w:val="40"/>
    <w:qFormat/>
    <w:uiPriority w:val="99"/>
    <w:pPr>
      <w:numPr>
        <w:ilvl w:val="3"/>
      </w:numPr>
      <w:outlineLvl w:val="4"/>
    </w:pPr>
  </w:style>
  <w:style w:type="paragraph" w:customStyle="1" w:styleId="44">
    <w:name w:val="二级条标题"/>
    <w:basedOn w:val="45"/>
    <w:next w:val="40"/>
    <w:qFormat/>
    <w:uiPriority w:val="99"/>
    <w:pPr>
      <w:numPr>
        <w:ilvl w:val="2"/>
      </w:numPr>
      <w:spacing w:before="50" w:after="50"/>
      <w:outlineLvl w:val="3"/>
    </w:pPr>
  </w:style>
  <w:style w:type="paragraph" w:customStyle="1" w:styleId="45">
    <w:name w:val="一级条标题"/>
    <w:next w:val="40"/>
    <w:qFormat/>
    <w:uiPriority w:val="99"/>
    <w:pPr>
      <w:numPr>
        <w:ilvl w:val="1"/>
        <w:numId w:val="1"/>
      </w:numPr>
      <w:spacing w:beforeLines="50" w:afterLines="50"/>
      <w:ind w:left="0"/>
      <w:outlineLvl w:val="2"/>
    </w:pPr>
    <w:rPr>
      <w:rFonts w:ascii="黑体" w:hAnsi="Times New Roman" w:eastAsia="黑体" w:cs="Times New Roman"/>
      <w:sz w:val="21"/>
      <w:szCs w:val="21"/>
      <w:lang w:val="en-US" w:eastAsia="zh-CN" w:bidi="ar-SA"/>
    </w:rPr>
  </w:style>
  <w:style w:type="paragraph" w:customStyle="1" w:styleId="46">
    <w:name w:val="四级条标题"/>
    <w:basedOn w:val="43"/>
    <w:next w:val="40"/>
    <w:qFormat/>
    <w:uiPriority w:val="99"/>
    <w:pPr>
      <w:numPr>
        <w:ilvl w:val="4"/>
      </w:numPr>
      <w:outlineLvl w:val="5"/>
    </w:pPr>
  </w:style>
  <w:style w:type="paragraph" w:customStyle="1" w:styleId="47">
    <w:name w:val="标题2"/>
    <w:basedOn w:val="2"/>
    <w:qFormat/>
    <w:uiPriority w:val="0"/>
    <w:pPr>
      <w:keepNext w:val="0"/>
      <w:keepLines w:val="0"/>
      <w:autoSpaceDE w:val="0"/>
      <w:autoSpaceDN w:val="0"/>
      <w:adjustRightInd w:val="0"/>
      <w:spacing w:before="312" w:beforeLines="100" w:after="312" w:afterLines="100" w:line="240" w:lineRule="auto"/>
      <w:jc w:val="left"/>
      <w:outlineLvl w:val="1"/>
    </w:pPr>
    <w:rPr>
      <w:rFonts w:ascii="Arial" w:hAnsi="Arial"/>
      <w:kern w:val="0"/>
      <w:sz w:val="24"/>
      <w:szCs w:val="28"/>
      <w:u w:val="single"/>
      <w:lang w:val="zh-CN" w:bidi="hi-IN"/>
    </w:rPr>
  </w:style>
  <w:style w:type="paragraph" w:customStyle="1" w:styleId="48">
    <w:name w:val="ordinary-output"/>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49">
    <w:name w:val="TOC 标题1"/>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50">
    <w:name w:val="列出段落1"/>
    <w:basedOn w:val="1"/>
    <w:qFormat/>
    <w:uiPriority w:val="34"/>
    <w:pPr>
      <w:spacing w:line="300" w:lineRule="auto"/>
      <w:ind w:firstLine="420" w:firstLineChars="200"/>
    </w:pPr>
  </w:style>
  <w:style w:type="paragraph" w:styleId="51">
    <w:name w:val="List Paragraph"/>
    <w:basedOn w:val="1"/>
    <w:qFormat/>
    <w:uiPriority w:val="34"/>
    <w:pPr>
      <w:ind w:firstLine="420" w:firstLineChars="200"/>
    </w:pPr>
  </w:style>
  <w:style w:type="paragraph" w:customStyle="1" w:styleId="52">
    <w:name w:val="章标题"/>
    <w:next w:val="40"/>
    <w:qFormat/>
    <w:uiPriority w:val="99"/>
    <w:pPr>
      <w:numPr>
        <w:ilvl w:val="0"/>
        <w:numId w:val="1"/>
      </w:numPr>
      <w:spacing w:beforeLines="100" w:afterLines="100"/>
      <w:jc w:val="both"/>
      <w:outlineLvl w:val="1"/>
    </w:pPr>
    <w:rPr>
      <w:rFonts w:ascii="黑体" w:hAnsi="Times New Roman" w:eastAsia="黑体" w:cs="Times New Roman"/>
      <w:sz w:val="21"/>
      <w:lang w:val="en-US" w:eastAsia="zh-CN" w:bidi="ar-SA"/>
    </w:rPr>
  </w:style>
  <w:style w:type="paragraph" w:customStyle="1" w:styleId="53">
    <w:name w:val="修订1"/>
    <w:semiHidden/>
    <w:qFormat/>
    <w:uiPriority w:val="99"/>
    <w:rPr>
      <w:rFonts w:ascii="Calibri" w:hAnsi="Calibri" w:eastAsia="宋体" w:cs="Times New Roman"/>
      <w:kern w:val="2"/>
      <w:sz w:val="21"/>
      <w:szCs w:val="22"/>
      <w:lang w:val="en-US" w:eastAsia="zh-CN" w:bidi="ar-SA"/>
    </w:rPr>
  </w:style>
  <w:style w:type="paragraph" w:customStyle="1" w:styleId="54">
    <w:name w:val="abstract"/>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55">
    <w:name w:val="abstracts"/>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56">
    <w:name w:val="五级条标题"/>
    <w:basedOn w:val="46"/>
    <w:next w:val="40"/>
    <w:qFormat/>
    <w:uiPriority w:val="99"/>
    <w:pPr>
      <w:numPr>
        <w:ilvl w:val="5"/>
      </w:numPr>
      <w:outlineLvl w:val="6"/>
    </w:pPr>
  </w:style>
  <w:style w:type="table" w:customStyle="1" w:styleId="57">
    <w:name w:val="Table Grid1"/>
    <w:basedOn w:val="16"/>
    <w:qFormat/>
    <w:uiPriority w:val="59"/>
    <w:pPr>
      <w:ind w:firstLine="200" w:firstLineChars="200"/>
      <w:jc w:val="both"/>
    </w:pPr>
    <w:rPr>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thinkpad's</Company>
  <Pages>21</Pages>
  <Words>1392</Words>
  <Characters>7935</Characters>
  <Lines>66</Lines>
  <Paragraphs>18</Paragraphs>
  <TotalTime>0</TotalTime>
  <ScaleCrop>false</ScaleCrop>
  <LinksUpToDate>false</LinksUpToDate>
  <CharactersWithSpaces>9309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2019-11-08T00:09:00Z</dcterms:created>
  <dc:creator>Chuanyong Hu</dc:creator>
  <cp:lastModifiedBy>小多</cp:lastModifiedBy>
  <cp:lastPrinted>2019-02-28T08:20:00Z</cp:lastPrinted>
  <dcterms:modified xsi:type="dcterms:W3CDTF">2020-09-23T08:26:04Z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